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4A684549"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del w:id="0" w:author="modified" w:date="2019-02-14T17:59:00Z">
        <w:r w:rsidRPr="000D150D">
          <w:rPr>
            <w:rFonts w:ascii="Arial" w:hAnsi="Arial" w:cs="Arial"/>
            <w:color w:val="000000" w:themeColor="text1"/>
          </w:rPr>
          <w:delText>Sungho Won</w:delText>
        </w:r>
        <w:r w:rsidRPr="000D150D">
          <w:rPr>
            <w:rFonts w:ascii="Arial" w:hAnsi="Arial" w:cs="Arial"/>
            <w:color w:val="000000" w:themeColor="text1"/>
            <w:vertAlign w:val="superscript"/>
          </w:rPr>
          <w:delText>1,</w:delText>
        </w:r>
        <w:r w:rsidR="00A31EBC">
          <w:rPr>
            <w:rFonts w:ascii="Arial" w:hAnsi="Arial" w:cs="Arial"/>
            <w:color w:val="000000" w:themeColor="text1"/>
            <w:vertAlign w:val="superscript"/>
          </w:rPr>
          <w:delText>4</w:delText>
        </w:r>
        <w:r w:rsidRPr="000D150D">
          <w:rPr>
            <w:rFonts w:ascii="Arial" w:hAnsi="Arial" w:cs="Arial"/>
            <w:color w:val="000000" w:themeColor="text1"/>
            <w:vertAlign w:val="superscript"/>
          </w:rPr>
          <w:delText>,</w:delText>
        </w:r>
        <w:r w:rsidR="00A31EBC">
          <w:rPr>
            <w:rFonts w:ascii="Arial" w:hAnsi="Arial" w:cs="Arial"/>
            <w:color w:val="000000" w:themeColor="text1"/>
            <w:vertAlign w:val="superscript"/>
          </w:rPr>
          <w:delText>5</w:delText>
        </w:r>
        <w:r w:rsidRPr="000D150D">
          <w:rPr>
            <w:rFonts w:ascii="Arial" w:hAnsi="Arial" w:cs="Arial"/>
            <w:color w:val="000000" w:themeColor="text1"/>
            <w:vertAlign w:val="superscript"/>
          </w:rPr>
          <w:delText>*</w:delText>
        </w:r>
        <w:r w:rsidRPr="000D150D">
          <w:rPr>
            <w:rFonts w:ascii="Arial" w:hAnsi="Arial" w:cs="Arial"/>
            <w:color w:val="000000" w:themeColor="text1"/>
          </w:rPr>
          <w:delText xml:space="preserve">, </w:delText>
        </w:r>
      </w:del>
      <w:r w:rsidRPr="000D150D">
        <w:rPr>
          <w:rFonts w:ascii="Arial" w:hAnsi="Arial" w:cs="Arial"/>
          <w:color w:val="000000" w:themeColor="text1"/>
        </w:rPr>
        <w:t>John R. Dreier</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w:t>
      </w:r>
      <w:del w:id="1" w:author="modified" w:date="2019-02-14T17:59:00Z">
        <w:r w:rsidRPr="000D150D">
          <w:rPr>
            <w:rFonts w:ascii="Arial" w:hAnsi="Arial" w:cs="Arial"/>
            <w:color w:val="000000" w:themeColor="text1"/>
          </w:rPr>
          <w:delText>Lee</w:delText>
        </w:r>
        <w:r w:rsidR="00A31EBC">
          <w:rPr>
            <w:rFonts w:ascii="Arial" w:hAnsi="Arial" w:cs="Arial"/>
            <w:color w:val="000000" w:themeColor="text1"/>
            <w:vertAlign w:val="superscript"/>
          </w:rPr>
          <w:delText>6</w:delText>
        </w:r>
      </w:del>
      <w:ins w:id="2" w:author="modified" w:date="2019-02-14T17:59:00Z">
        <w:r w:rsidRPr="000D150D">
          <w:rPr>
            <w:rFonts w:ascii="Arial" w:hAnsi="Arial" w:cs="Arial"/>
            <w:color w:val="000000" w:themeColor="text1"/>
          </w:rPr>
          <w:t>Lee</w:t>
        </w:r>
        <w:r w:rsidR="00730E67">
          <w:rPr>
            <w:rFonts w:ascii="Arial" w:hAnsi="Arial" w:cs="Arial"/>
            <w:color w:val="000000" w:themeColor="text1"/>
            <w:vertAlign w:val="superscript"/>
          </w:rPr>
          <w:t>4</w:t>
        </w:r>
      </w:ins>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w:t>
      </w:r>
      <w:del w:id="3" w:author="modified" w:date="2019-02-14T17:59:00Z">
        <w:r w:rsidRPr="000D150D">
          <w:rPr>
            <w:rFonts w:ascii="Arial" w:hAnsi="Arial" w:cs="Arial"/>
            <w:color w:val="000000" w:themeColor="text1"/>
          </w:rPr>
          <w:delText>Radzikowska</w:delText>
        </w:r>
        <w:r w:rsidRPr="000D150D">
          <w:rPr>
            <w:rFonts w:ascii="Arial" w:hAnsi="Arial" w:cs="Arial"/>
            <w:color w:val="000000" w:themeColor="text1"/>
            <w:vertAlign w:val="superscript"/>
          </w:rPr>
          <w:delText>7</w:delText>
        </w:r>
      </w:del>
      <w:ins w:id="4" w:author="modified" w:date="2019-02-14T17:59:00Z">
        <w:r w:rsidRPr="000D150D">
          <w:rPr>
            <w:rFonts w:ascii="Arial" w:hAnsi="Arial" w:cs="Arial"/>
            <w:color w:val="000000" w:themeColor="text1"/>
          </w:rPr>
          <w:t>Radzikowska</w:t>
        </w:r>
        <w:r w:rsidR="00730E67">
          <w:rPr>
            <w:rFonts w:ascii="Arial" w:hAnsi="Arial" w:cs="Arial"/>
            <w:color w:val="000000" w:themeColor="text1"/>
            <w:vertAlign w:val="superscript"/>
          </w:rPr>
          <w:t>5</w:t>
        </w:r>
      </w:ins>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t>
      </w:r>
      <w:del w:id="5" w:author="modified" w:date="2019-02-14T17:59:00Z">
        <w:r w:rsidRPr="000D150D">
          <w:rPr>
            <w:rFonts w:ascii="Arial" w:hAnsi="Arial" w:cs="Arial"/>
            <w:color w:val="000000" w:themeColor="text1"/>
          </w:rPr>
          <w:delText>Wu</w:delText>
        </w:r>
        <w:r w:rsidRPr="000D150D">
          <w:rPr>
            <w:rFonts w:ascii="Arial" w:hAnsi="Arial" w:cs="Arial"/>
            <w:color w:val="000000" w:themeColor="text1"/>
            <w:vertAlign w:val="superscript"/>
          </w:rPr>
          <w:delText>8</w:delText>
        </w:r>
      </w:del>
      <w:ins w:id="6" w:author="modified" w:date="2019-02-14T17:59:00Z">
        <w:r w:rsidRPr="000D150D">
          <w:rPr>
            <w:rFonts w:ascii="Arial" w:hAnsi="Arial" w:cs="Arial"/>
            <w:color w:val="000000" w:themeColor="text1"/>
          </w:rPr>
          <w:t>Wu</w:t>
        </w:r>
        <w:r w:rsidR="00730E67">
          <w:rPr>
            <w:rFonts w:ascii="Arial" w:hAnsi="Arial" w:cs="Arial"/>
            <w:color w:val="000000" w:themeColor="text1"/>
            <w:vertAlign w:val="superscript"/>
          </w:rPr>
          <w:t>6</w:t>
        </w:r>
      </w:ins>
      <w:r w:rsidRPr="000D150D">
        <w:rPr>
          <w:rFonts w:ascii="Arial" w:hAnsi="Arial" w:cs="Arial"/>
          <w:color w:val="000000" w:themeColor="text1"/>
        </w:rPr>
        <w:t xml:space="preserve">, Chin-Lee </w:t>
      </w:r>
      <w:del w:id="7" w:author="modified" w:date="2019-02-14T17:59:00Z">
        <w:r w:rsidRPr="000D150D">
          <w:rPr>
            <w:rFonts w:ascii="Arial" w:hAnsi="Arial" w:cs="Arial"/>
            <w:color w:val="000000" w:themeColor="text1"/>
          </w:rPr>
          <w:delText>Wu</w:delText>
        </w:r>
        <w:r w:rsidRPr="000D150D">
          <w:rPr>
            <w:rFonts w:ascii="Arial" w:hAnsi="Arial" w:cs="Arial"/>
            <w:color w:val="000000" w:themeColor="text1"/>
            <w:vertAlign w:val="superscript"/>
          </w:rPr>
          <w:delText>8</w:delText>
        </w:r>
      </w:del>
      <w:ins w:id="8" w:author="modified" w:date="2019-02-14T17:59:00Z">
        <w:r w:rsidRPr="000D150D">
          <w:rPr>
            <w:rFonts w:ascii="Arial" w:hAnsi="Arial" w:cs="Arial"/>
            <w:color w:val="000000" w:themeColor="text1"/>
          </w:rPr>
          <w:t>Wu</w:t>
        </w:r>
        <w:r w:rsidR="00730E67">
          <w:rPr>
            <w:rFonts w:ascii="Arial" w:hAnsi="Arial" w:cs="Arial"/>
            <w:color w:val="000000" w:themeColor="text1"/>
            <w:vertAlign w:val="superscript"/>
          </w:rPr>
          <w:t>6</w:t>
        </w:r>
      </w:ins>
      <w:r w:rsidRPr="000D150D">
        <w:rPr>
          <w:rFonts w:ascii="Arial" w:hAnsi="Arial" w:cs="Arial"/>
          <w:color w:val="000000" w:themeColor="text1"/>
          <w:vertAlign w:val="superscript"/>
        </w:rPr>
        <w:t xml:space="preserve">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w:t>
      </w:r>
      <w:del w:id="9" w:author="modified" w:date="2019-02-14T17:59:00Z">
        <w:r w:rsidRPr="000D150D">
          <w:rPr>
            <w:rFonts w:ascii="Arial" w:hAnsi="Arial" w:cs="Arial"/>
            <w:color w:val="000000" w:themeColor="text1"/>
          </w:rPr>
          <w:delText>Carel</w:delText>
        </w:r>
        <w:r w:rsidRPr="000D150D">
          <w:rPr>
            <w:rFonts w:ascii="Arial" w:hAnsi="Arial" w:cs="Arial"/>
            <w:color w:val="000000" w:themeColor="text1"/>
            <w:vertAlign w:val="superscript"/>
          </w:rPr>
          <w:delText>9</w:delText>
        </w:r>
      </w:del>
      <w:ins w:id="10" w:author="modified" w:date="2019-02-14T17:59:00Z">
        <w:r w:rsidRPr="000D150D">
          <w:rPr>
            <w:rFonts w:ascii="Arial" w:hAnsi="Arial" w:cs="Arial"/>
            <w:color w:val="000000" w:themeColor="text1"/>
          </w:rPr>
          <w:t>Carel</w:t>
        </w:r>
        <w:r w:rsidR="00730E67">
          <w:rPr>
            <w:rFonts w:ascii="Arial" w:hAnsi="Arial" w:cs="Arial"/>
            <w:color w:val="000000" w:themeColor="text1"/>
            <w:vertAlign w:val="superscript"/>
          </w:rPr>
          <w:t>7</w:t>
        </w:r>
      </w:ins>
      <w:r w:rsidRPr="000D150D">
        <w:rPr>
          <w:rFonts w:ascii="Arial" w:hAnsi="Arial" w:cs="Arial"/>
          <w:color w:val="000000" w:themeColor="text1"/>
        </w:rPr>
        <w:t xml:space="preserve">, Antonio </w:t>
      </w:r>
      <w:del w:id="11" w:author="modified" w:date="2019-02-14T17:59:00Z">
        <w:r w:rsidRPr="000D150D">
          <w:rPr>
            <w:rFonts w:ascii="Arial" w:hAnsi="Arial" w:cs="Arial"/>
            <w:color w:val="000000" w:themeColor="text1"/>
          </w:rPr>
          <w:delText>Roman</w:delText>
        </w:r>
        <w:r w:rsidRPr="000D150D">
          <w:rPr>
            <w:rFonts w:ascii="Arial" w:hAnsi="Arial" w:cs="Arial"/>
            <w:color w:val="000000" w:themeColor="text1"/>
            <w:vertAlign w:val="superscript"/>
          </w:rPr>
          <w:delText>10</w:delText>
        </w:r>
      </w:del>
      <w:ins w:id="12" w:author="modified" w:date="2019-02-14T17:59:00Z">
        <w:r w:rsidRPr="000D150D">
          <w:rPr>
            <w:rFonts w:ascii="Arial" w:hAnsi="Arial" w:cs="Arial"/>
            <w:color w:val="000000" w:themeColor="text1"/>
          </w:rPr>
          <w:t>Roman</w:t>
        </w:r>
        <w:r w:rsidR="00730E67">
          <w:rPr>
            <w:rFonts w:ascii="Arial" w:hAnsi="Arial" w:cs="Arial"/>
            <w:color w:val="000000" w:themeColor="text1"/>
            <w:vertAlign w:val="superscript"/>
          </w:rPr>
          <w:t>8</w:t>
        </w:r>
      </w:ins>
      <w:r w:rsidRPr="000D150D">
        <w:rPr>
          <w:rFonts w:ascii="Arial" w:hAnsi="Arial" w:cs="Arial"/>
          <w:color w:val="000000" w:themeColor="text1"/>
        </w:rPr>
        <w:t xml:space="preserve">, Miquel Angel </w:t>
      </w:r>
      <w:del w:id="13" w:author="modified" w:date="2019-02-14T17:59:00Z">
        <w:r w:rsidRPr="000D150D">
          <w:rPr>
            <w:rFonts w:ascii="Arial" w:hAnsi="Arial" w:cs="Arial"/>
            <w:color w:val="000000" w:themeColor="text1"/>
          </w:rPr>
          <w:delText>Pujana</w:delText>
        </w:r>
        <w:r w:rsidRPr="000D150D">
          <w:rPr>
            <w:rFonts w:ascii="Arial" w:hAnsi="Arial" w:cs="Arial"/>
            <w:color w:val="000000" w:themeColor="text1"/>
            <w:vertAlign w:val="superscript"/>
          </w:rPr>
          <w:delText>11</w:delText>
        </w:r>
      </w:del>
      <w:ins w:id="14" w:author="modified" w:date="2019-02-14T17:59:00Z">
        <w:r w:rsidRPr="000D150D">
          <w:rPr>
            <w:rFonts w:ascii="Arial" w:hAnsi="Arial" w:cs="Arial"/>
            <w:color w:val="000000" w:themeColor="text1"/>
          </w:rPr>
          <w:t>Pujana</w:t>
        </w:r>
        <w:r w:rsidR="00730E67">
          <w:rPr>
            <w:rFonts w:ascii="Arial" w:hAnsi="Arial" w:cs="Arial"/>
            <w:color w:val="000000" w:themeColor="text1"/>
            <w:vertAlign w:val="superscript"/>
          </w:rPr>
          <w:t>9</w:t>
        </w:r>
      </w:ins>
      <w:r w:rsidRPr="000D150D">
        <w:rPr>
          <w:rFonts w:ascii="Arial" w:hAnsi="Arial" w:cs="Arial"/>
          <w:color w:val="000000" w:themeColor="text1"/>
        </w:rPr>
        <w:t xml:space="preserve">, Joel </w:t>
      </w:r>
      <w:del w:id="15" w:author="modified" w:date="2019-02-14T17:59:00Z">
        <w:r w:rsidRPr="000D150D">
          <w:rPr>
            <w:rFonts w:ascii="Arial" w:hAnsi="Arial" w:cs="Arial"/>
            <w:color w:val="000000" w:themeColor="text1"/>
          </w:rPr>
          <w:delText>Moss</w:delText>
        </w:r>
        <w:r w:rsidRPr="000D150D">
          <w:rPr>
            <w:rFonts w:ascii="Arial" w:hAnsi="Arial" w:cs="Arial"/>
            <w:color w:val="000000" w:themeColor="text1"/>
            <w:vertAlign w:val="superscript"/>
          </w:rPr>
          <w:delText>12</w:delText>
        </w:r>
      </w:del>
      <w:ins w:id="16" w:author="modified" w:date="2019-02-14T17:59:00Z">
        <w:r w:rsidRPr="000D150D">
          <w:rPr>
            <w:rFonts w:ascii="Arial" w:hAnsi="Arial" w:cs="Arial"/>
            <w:color w:val="000000" w:themeColor="text1"/>
          </w:rPr>
          <w:t>Moss</w:t>
        </w:r>
        <w:r w:rsidRPr="000D150D">
          <w:rPr>
            <w:rFonts w:ascii="Arial" w:hAnsi="Arial" w:cs="Arial"/>
            <w:color w:val="000000" w:themeColor="text1"/>
            <w:vertAlign w:val="superscript"/>
          </w:rPr>
          <w:t>1</w:t>
        </w:r>
        <w:r w:rsidR="00730E67">
          <w:rPr>
            <w:rFonts w:ascii="Arial" w:hAnsi="Arial" w:cs="Arial"/>
            <w:color w:val="000000" w:themeColor="text1"/>
            <w:vertAlign w:val="superscript"/>
          </w:rPr>
          <w:t>0</w:t>
        </w:r>
        <w:r w:rsidRPr="000D150D">
          <w:rPr>
            <w:rFonts w:ascii="Arial" w:hAnsi="Arial" w:cs="Arial"/>
            <w:color w:val="000000" w:themeColor="text1"/>
          </w:rPr>
          <w:t xml:space="preserve">, </w:t>
        </w:r>
        <w:proofErr w:type="spellStart"/>
        <w:r w:rsidR="00730E67" w:rsidRPr="000D150D">
          <w:rPr>
            <w:rFonts w:ascii="Arial" w:hAnsi="Arial" w:cs="Arial"/>
            <w:color w:val="000000" w:themeColor="text1"/>
          </w:rPr>
          <w:t>Sungho</w:t>
        </w:r>
        <w:proofErr w:type="spellEnd"/>
        <w:r w:rsidR="00730E67" w:rsidRPr="000D150D">
          <w:rPr>
            <w:rFonts w:ascii="Arial" w:hAnsi="Arial" w:cs="Arial"/>
            <w:color w:val="000000" w:themeColor="text1"/>
          </w:rPr>
          <w:t xml:space="preserve"> Won</w:t>
        </w:r>
        <w:r w:rsidR="00730E67" w:rsidRPr="000D150D">
          <w:rPr>
            <w:rFonts w:ascii="Arial" w:hAnsi="Arial" w:cs="Arial"/>
            <w:color w:val="000000" w:themeColor="text1"/>
            <w:vertAlign w:val="superscript"/>
          </w:rPr>
          <w:t>1</w:t>
        </w:r>
        <w:r w:rsidR="00730E67">
          <w:rPr>
            <w:rFonts w:ascii="Arial" w:hAnsi="Arial" w:cs="Arial"/>
            <w:color w:val="000000" w:themeColor="text1"/>
            <w:vertAlign w:val="superscript"/>
          </w:rPr>
          <w:t>1</w:t>
        </w:r>
        <w:r w:rsidR="00730E67" w:rsidRPr="000D150D">
          <w:rPr>
            <w:rFonts w:ascii="Arial" w:hAnsi="Arial" w:cs="Arial"/>
            <w:color w:val="000000" w:themeColor="text1"/>
            <w:vertAlign w:val="superscript"/>
          </w:rPr>
          <w:t>,</w:t>
        </w:r>
        <w:r w:rsidR="00730E67">
          <w:rPr>
            <w:rFonts w:ascii="Arial" w:hAnsi="Arial" w:cs="Arial"/>
            <w:color w:val="000000" w:themeColor="text1"/>
            <w:vertAlign w:val="superscript"/>
          </w:rPr>
          <w:t>12</w:t>
        </w:r>
      </w:ins>
      <w:r w:rsidR="00730E67" w:rsidRPr="000D150D">
        <w:rPr>
          <w:rFonts w:ascii="Arial" w:hAnsi="Arial" w:cs="Arial"/>
          <w:color w:val="000000" w:themeColor="text1"/>
        </w:rPr>
        <w:t xml:space="preserve">, </w:t>
      </w:r>
      <w:r w:rsidRPr="000D150D">
        <w:rPr>
          <w:rFonts w:ascii="Arial" w:hAnsi="Arial" w:cs="Arial"/>
          <w:color w:val="000000" w:themeColor="text1"/>
        </w:rPr>
        <w:t>David J. Kwiatkowski</w:t>
      </w:r>
      <w:r w:rsidR="00A31EBC">
        <w:rPr>
          <w:rFonts w:ascii="Arial" w:hAnsi="Arial" w:cs="Arial"/>
          <w:color w:val="000000" w:themeColor="text1"/>
          <w:vertAlign w:val="superscript"/>
        </w:rPr>
        <w:t>3</w:t>
      </w:r>
    </w:p>
    <w:p w14:paraId="60BCCB09" w14:textId="76B0A463"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w:t>
      </w:r>
      <w:r w:rsidR="00655842">
        <w:rPr>
          <w:rFonts w:ascii="Arial" w:hAnsi="Arial" w:cs="Arial"/>
          <w:color w:val="000000" w:themeColor="text1"/>
        </w:rPr>
        <w:t>a</w:t>
      </w:r>
    </w:p>
    <w:p w14:paraId="7F9D236B" w14:textId="26FE6C09"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00F3275F" w14:textId="5A7F01A1"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 xml:space="preserve">Department of </w:t>
      </w:r>
      <w:del w:id="17" w:author="modified" w:date="2019-02-14T17:59:00Z">
        <w:r w:rsidR="00104400" w:rsidRPr="000D150D">
          <w:rPr>
            <w:rFonts w:ascii="Arial" w:hAnsi="Arial" w:cs="Arial"/>
            <w:color w:val="000000" w:themeColor="text1"/>
          </w:rPr>
          <w:delText>Public Health Sciences, Seoul National</w:delText>
        </w:r>
      </w:del>
      <w:ins w:id="18" w:author="modified" w:date="2019-02-14T17:59:00Z">
        <w:r w:rsidR="00104400" w:rsidRPr="000D150D">
          <w:rPr>
            <w:rFonts w:ascii="Arial" w:hAnsi="Arial" w:cs="Arial"/>
            <w:color w:val="000000" w:themeColor="text1"/>
          </w:rPr>
          <w:t xml:space="preserve">Medical Consilience, Graduate School, </w:t>
        </w:r>
        <w:proofErr w:type="spellStart"/>
        <w:r w:rsidR="00104400" w:rsidRPr="000D150D">
          <w:rPr>
            <w:rFonts w:ascii="Arial" w:hAnsi="Arial" w:cs="Arial"/>
            <w:color w:val="000000" w:themeColor="text1"/>
          </w:rPr>
          <w:t>Dankook</w:t>
        </w:r>
      </w:ins>
      <w:proofErr w:type="spellEnd"/>
      <w:r w:rsidR="00104400" w:rsidRPr="000D150D">
        <w:rPr>
          <w:rFonts w:ascii="Arial" w:hAnsi="Arial" w:cs="Arial"/>
          <w:color w:val="000000" w:themeColor="text1"/>
        </w:rPr>
        <w:t xml:space="preserve"> University, Seoul, Korea</w:t>
      </w:r>
    </w:p>
    <w:p w14:paraId="0B3A05F0" w14:textId="4584E8AD"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National Tuberculosis and Lung Diseases Research Institute, Warsaw, Poland</w:t>
      </w:r>
    </w:p>
    <w:p w14:paraId="4C0271EC" w14:textId="07995839"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Urology Research Laboratory, Massachusetts General Hospital, Boston, MA, 02114, USA</w:t>
      </w:r>
    </w:p>
    <w:p w14:paraId="14D956BF" w14:textId="6F8B4D2A" w:rsidR="00104400" w:rsidRPr="000D150D" w:rsidRDefault="00730E67" w:rsidP="00A134C5">
      <w:pPr>
        <w:spacing w:line="480" w:lineRule="auto"/>
        <w:outlineLvl w:val="0"/>
        <w:rPr>
          <w:rFonts w:ascii="Arial" w:hAnsi="Arial" w:cs="Arial"/>
          <w:color w:val="000000" w:themeColor="text1"/>
        </w:rPr>
      </w:pPr>
      <w:r>
        <w:rPr>
          <w:rFonts w:ascii="Arial" w:hAnsi="Arial" w:cs="Arial"/>
          <w:color w:val="000000" w:themeColor="text1"/>
          <w:vertAlign w:val="superscript"/>
        </w:rPr>
        <w:t>7</w:t>
      </w:r>
      <w:r w:rsidR="00104400" w:rsidRPr="000D150D">
        <w:rPr>
          <w:rFonts w:ascii="Arial" w:hAnsi="Arial" w:cs="Arial"/>
          <w:color w:val="000000" w:themeColor="text1"/>
        </w:rPr>
        <w:t>Department of Philosophy, University of Bristol, UK</w:t>
      </w:r>
    </w:p>
    <w:p w14:paraId="70E19DAC" w14:textId="2BCEE7F6"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8</w:t>
      </w:r>
      <w:r w:rsidR="00104400" w:rsidRPr="000D150D">
        <w:rPr>
          <w:rFonts w:ascii="Arial" w:hAnsi="Arial" w:cs="Arial"/>
          <w:color w:val="000000" w:themeColor="text1"/>
        </w:rPr>
        <w:t xml:space="preserve">Vall </w:t>
      </w:r>
      <w:proofErr w:type="spellStart"/>
      <w:r w:rsidR="00104400" w:rsidRPr="000D150D">
        <w:rPr>
          <w:rFonts w:ascii="Arial" w:hAnsi="Arial" w:cs="Arial"/>
          <w:color w:val="000000" w:themeColor="text1"/>
        </w:rPr>
        <w:t>d'Hebron</w:t>
      </w:r>
      <w:proofErr w:type="spellEnd"/>
      <w:r w:rsidR="00104400" w:rsidRPr="000D150D">
        <w:rPr>
          <w:rFonts w:ascii="Arial" w:hAnsi="Arial" w:cs="Arial"/>
          <w:color w:val="000000" w:themeColor="text1"/>
        </w:rPr>
        <w:t xml:space="preserve"> University Hospital, CIBERES, Barcelona, Spain</w:t>
      </w:r>
    </w:p>
    <w:p w14:paraId="1A6AC9D8" w14:textId="1980516F" w:rsidR="00104400" w:rsidRPr="000D150D" w:rsidRDefault="00104400" w:rsidP="00A134C5">
      <w:pPr>
        <w:spacing w:line="480" w:lineRule="auto"/>
        <w:rPr>
          <w:rFonts w:ascii="Arial" w:hAnsi="Arial" w:cs="Arial"/>
          <w:color w:val="000000" w:themeColor="text1"/>
        </w:rPr>
      </w:pPr>
      <w:del w:id="19" w:author="modified" w:date="2019-02-14T17:59:00Z">
        <w:r w:rsidRPr="000D150D">
          <w:rPr>
            <w:rFonts w:ascii="Arial" w:hAnsi="Arial" w:cs="Arial"/>
            <w:color w:val="000000" w:themeColor="text1"/>
            <w:vertAlign w:val="superscript"/>
          </w:rPr>
          <w:delText>11</w:delText>
        </w:r>
      </w:del>
      <w:ins w:id="20" w:author="modified" w:date="2019-02-14T17:59:00Z">
        <w:r w:rsidR="00730E67">
          <w:rPr>
            <w:rFonts w:ascii="Arial" w:hAnsi="Arial" w:cs="Arial"/>
            <w:color w:val="000000" w:themeColor="text1"/>
            <w:vertAlign w:val="superscript"/>
          </w:rPr>
          <w:t>9</w:t>
        </w:r>
      </w:ins>
      <w:r w:rsidRPr="000D150D">
        <w:rPr>
          <w:rFonts w:ascii="Arial" w:hAnsi="Arial" w:cs="Arial"/>
          <w:color w:val="000000" w:themeColor="text1"/>
        </w:rPr>
        <w:t xml:space="preserve">ProCURE,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7DF3326D"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 </w:t>
      </w:r>
      <w:del w:id="21" w:author="modified" w:date="2019-02-14T17:59:00Z">
        <w:r w:rsidRPr="000D150D">
          <w:rPr>
            <w:rFonts w:ascii="Arial" w:hAnsi="Arial" w:cs="Arial"/>
            <w:color w:val="000000" w:themeColor="text1"/>
            <w:vertAlign w:val="superscript"/>
          </w:rPr>
          <w:delText>12</w:delText>
        </w:r>
      </w:del>
      <w:ins w:id="22" w:author="modified" w:date="2019-02-14T17:59:00Z">
        <w:r w:rsidRPr="000D150D">
          <w:rPr>
            <w:rFonts w:ascii="Arial" w:hAnsi="Arial" w:cs="Arial"/>
            <w:color w:val="000000" w:themeColor="text1"/>
            <w:vertAlign w:val="superscript"/>
          </w:rPr>
          <w:t>1</w:t>
        </w:r>
        <w:r w:rsidR="00730E67">
          <w:rPr>
            <w:rFonts w:ascii="Arial" w:hAnsi="Arial" w:cs="Arial"/>
            <w:color w:val="000000" w:themeColor="text1"/>
            <w:vertAlign w:val="superscript"/>
          </w:rPr>
          <w:t>0</w:t>
        </w:r>
      </w:ins>
      <w:r w:rsidRPr="000D150D">
        <w:rPr>
          <w:rFonts w:ascii="Arial" w:hAnsi="Arial" w:cs="Arial"/>
          <w:color w:val="000000" w:themeColor="text1"/>
        </w:rPr>
        <w:t xml:space="preserve">Cardiovascular and Pulmonary Branch, National Heart Lung and Blood Institute, National Institutes of Health, Bethesda, </w:t>
      </w:r>
      <w:del w:id="23" w:author="modified" w:date="2019-02-14T17:59:00Z">
        <w:r w:rsidRPr="000D150D">
          <w:rPr>
            <w:rFonts w:ascii="Arial" w:hAnsi="Arial" w:cs="Arial"/>
            <w:color w:val="000000" w:themeColor="text1"/>
          </w:rPr>
          <w:delText>MD</w:delText>
        </w:r>
      </w:del>
      <w:proofErr w:type="spellStart"/>
      <w:ins w:id="24" w:author="modified" w:date="2019-02-14T17:59:00Z">
        <w:r w:rsidRPr="000D150D">
          <w:rPr>
            <w:rFonts w:ascii="Arial" w:hAnsi="Arial" w:cs="Arial"/>
            <w:color w:val="000000" w:themeColor="text1"/>
          </w:rPr>
          <w:t>MD</w:t>
        </w:r>
        <w:r w:rsidR="00094668">
          <w:rPr>
            <w:rFonts w:ascii="Arial" w:hAnsi="Arial" w:cs="Arial"/>
            <w:color w:val="000000" w:themeColor="text1"/>
          </w:rPr>
          <w:t>GTEx</w:t>
        </w:r>
      </w:ins>
      <w:proofErr w:type="spellEnd"/>
    </w:p>
    <w:p w14:paraId="5AE4E66F" w14:textId="29AE6696" w:rsidR="00730E67" w:rsidRPr="000D150D" w:rsidRDefault="00730E67" w:rsidP="00730E67">
      <w:pPr>
        <w:spacing w:line="480" w:lineRule="auto"/>
        <w:rPr>
          <w:ins w:id="25" w:author="modified" w:date="2019-02-14T17:59:00Z"/>
          <w:rFonts w:ascii="Arial" w:hAnsi="Arial" w:cs="Arial"/>
          <w:color w:val="000000" w:themeColor="text1"/>
        </w:rPr>
      </w:pPr>
      <w:ins w:id="26" w:author="modified" w:date="2019-02-14T17:59:00Z">
        <w:r>
          <w:rPr>
            <w:rFonts w:ascii="Arial" w:hAnsi="Arial" w:cs="Arial"/>
            <w:color w:val="000000" w:themeColor="text1"/>
            <w:vertAlign w:val="superscript"/>
          </w:rPr>
          <w:t>11</w:t>
        </w:r>
        <w:r w:rsidRPr="000D150D">
          <w:rPr>
            <w:rFonts w:ascii="Arial" w:hAnsi="Arial" w:cs="Arial"/>
            <w:color w:val="000000" w:themeColor="text1"/>
          </w:rPr>
          <w:t>Department of Public Health Sciences, Seoul National University, Seoul, Korea</w:t>
        </w:r>
      </w:ins>
    </w:p>
    <w:p w14:paraId="1A690645" w14:textId="40BDCC90" w:rsidR="00730E67" w:rsidRPr="000D150D" w:rsidRDefault="00730E67" w:rsidP="00730E67">
      <w:pPr>
        <w:spacing w:line="480" w:lineRule="auto"/>
        <w:rPr>
          <w:ins w:id="27" w:author="modified" w:date="2019-02-14T17:59:00Z"/>
          <w:rFonts w:ascii="Arial" w:hAnsi="Arial" w:cs="Arial"/>
          <w:color w:val="000000" w:themeColor="text1"/>
        </w:rPr>
      </w:pPr>
      <w:ins w:id="28" w:author="modified" w:date="2019-02-14T17:59:00Z">
        <w:r>
          <w:rPr>
            <w:rFonts w:ascii="Arial" w:hAnsi="Arial" w:cs="Arial"/>
            <w:color w:val="000000" w:themeColor="text1"/>
            <w:vertAlign w:val="superscript"/>
          </w:rPr>
          <w:t>12</w:t>
        </w:r>
        <w:r w:rsidRPr="000D150D">
          <w:rPr>
            <w:rFonts w:ascii="Arial" w:hAnsi="Arial" w:cs="Arial"/>
            <w:color w:val="000000" w:themeColor="text1"/>
          </w:rPr>
          <w:t>Institute of Health and Environment, Seoul National University, Seoul, Korea</w:t>
        </w:r>
      </w:ins>
    </w:p>
    <w:p w14:paraId="39E52A76" w14:textId="7B72949D" w:rsidR="00104400" w:rsidRDefault="00104400" w:rsidP="00A134C5">
      <w:pPr>
        <w:spacing w:line="480" w:lineRule="auto"/>
        <w:rPr>
          <w:ins w:id="29" w:author="modified" w:date="2019-02-14T17:59:00Z"/>
          <w:rFonts w:ascii="Arial" w:hAnsi="Arial" w:cs="Arial"/>
          <w:color w:val="000000" w:themeColor="text1"/>
        </w:rPr>
      </w:pPr>
    </w:p>
    <w:p w14:paraId="75BC4CCF" w14:textId="0C21CCFB" w:rsidR="00730E67" w:rsidRDefault="00730E67" w:rsidP="00A134C5">
      <w:pPr>
        <w:spacing w:line="480" w:lineRule="auto"/>
        <w:rPr>
          <w:ins w:id="30" w:author="modified" w:date="2019-02-14T17:59:00Z"/>
          <w:rFonts w:ascii="Arial" w:hAnsi="Arial" w:cs="Arial"/>
          <w:color w:val="000000" w:themeColor="text1"/>
        </w:rPr>
      </w:pPr>
    </w:p>
    <w:p w14:paraId="07C17C2C" w14:textId="77777777" w:rsidR="00730E67" w:rsidRPr="000D150D" w:rsidRDefault="00730E67" w:rsidP="00A134C5">
      <w:pPr>
        <w:spacing w:line="480" w:lineRule="auto"/>
        <w:rPr>
          <w:rFonts w:ascii="Arial" w:hAnsi="Arial" w:cs="Arial"/>
          <w:color w:val="000000" w:themeColor="text1"/>
        </w:rPr>
      </w:pPr>
    </w:p>
    <w:p w14:paraId="20C4463D" w14:textId="056D4BFC" w:rsidR="009D463F" w:rsidRPr="003F7C98" w:rsidRDefault="009D463F" w:rsidP="00A134C5">
      <w:pPr>
        <w:spacing w:line="480" w:lineRule="auto"/>
        <w:rPr>
          <w:ins w:id="31" w:author="modified" w:date="2019-02-14T17:59:00Z"/>
          <w:rFonts w:ascii="Arial" w:hAnsi="Arial"/>
          <w:color w:val="000000" w:themeColor="text1"/>
        </w:rPr>
      </w:pPr>
      <w:r w:rsidRPr="003F7C98">
        <w:rPr>
          <w:rFonts w:ascii="Arial" w:hAnsi="Arial"/>
          <w:color w:val="000000" w:themeColor="text1"/>
        </w:rPr>
        <w:t xml:space="preserve">Corresponding </w:t>
      </w:r>
      <w:del w:id="32" w:author="modified" w:date="2019-02-14T17:59:00Z">
        <w:r w:rsidRPr="000D150D">
          <w:rPr>
            <w:rFonts w:ascii="Arial" w:hAnsi="Arial" w:cs="Arial"/>
            <w:color w:val="000000" w:themeColor="text1"/>
          </w:rPr>
          <w:delText>author:</w:delText>
        </w:r>
      </w:del>
      <w:ins w:id="33" w:author="modified" w:date="2019-02-14T17:59:00Z">
        <w:r w:rsidRPr="000D150D">
          <w:rPr>
            <w:rFonts w:ascii="Arial" w:hAnsi="Arial" w:cs="Arial"/>
            <w:color w:val="000000" w:themeColor="text1"/>
          </w:rPr>
          <w:t>author</w:t>
        </w:r>
        <w:r w:rsidR="00730E67">
          <w:rPr>
            <w:rFonts w:ascii="Arial" w:hAnsi="Arial" w:cs="Arial"/>
            <w:color w:val="000000" w:themeColor="text1"/>
          </w:rPr>
          <w:t>s</w:t>
        </w:r>
        <w:r w:rsidRPr="003F7C98">
          <w:rPr>
            <w:rFonts w:ascii="Arial" w:hAnsi="Arial"/>
            <w:color w:val="000000" w:themeColor="text1"/>
          </w:rPr>
          <w:t>:</w:t>
        </w:r>
      </w:ins>
    </w:p>
    <w:p w14:paraId="5A39CFE9" w14:textId="7AC3F8D3" w:rsidR="00730E67" w:rsidRDefault="00730E67" w:rsidP="00A134C5">
      <w:pPr>
        <w:spacing w:line="480" w:lineRule="auto"/>
        <w:outlineLvl w:val="0"/>
        <w:rPr>
          <w:ins w:id="34" w:author="modified" w:date="2019-02-14T17:59:00Z"/>
          <w:rFonts w:ascii="Arial" w:hAnsi="Arial" w:cs="Arial"/>
          <w:color w:val="000000" w:themeColor="text1"/>
          <w:lang w:eastAsia="ko-KR"/>
        </w:rPr>
      </w:pPr>
      <w:proofErr w:type="spellStart"/>
      <w:ins w:id="35" w:author="modified" w:date="2019-02-14T17:59:00Z">
        <w:r>
          <w:rPr>
            <w:rFonts w:ascii="Arial" w:hAnsi="Arial" w:cs="Arial" w:hint="eastAsia"/>
            <w:color w:val="000000" w:themeColor="text1"/>
            <w:lang w:eastAsia="ko-KR"/>
          </w:rPr>
          <w:t>Sungho</w:t>
        </w:r>
        <w:proofErr w:type="spellEnd"/>
        <w:r>
          <w:rPr>
            <w:rFonts w:ascii="Arial" w:hAnsi="Arial" w:cs="Arial" w:hint="eastAsia"/>
            <w:color w:val="000000" w:themeColor="text1"/>
            <w:lang w:eastAsia="ko-KR"/>
          </w:rPr>
          <w:t xml:space="preserve"> Won</w:t>
        </w:r>
      </w:ins>
    </w:p>
    <w:p w14:paraId="1015B1A9" w14:textId="2C5D044C" w:rsidR="00730E67" w:rsidRDefault="00B3725B" w:rsidP="00A134C5">
      <w:pPr>
        <w:spacing w:line="480" w:lineRule="auto"/>
        <w:outlineLvl w:val="0"/>
        <w:rPr>
          <w:ins w:id="36" w:author="modified" w:date="2019-02-14T17:59:00Z"/>
          <w:rFonts w:ascii="Arial" w:hAnsi="Arial" w:cs="Arial"/>
          <w:color w:val="000000" w:themeColor="text1"/>
        </w:rPr>
      </w:pPr>
      <w:ins w:id="37" w:author="modified" w:date="2019-02-14T17:59:00Z">
        <w:r>
          <w:rPr>
            <w:rFonts w:ascii="Arial" w:hAnsi="Arial" w:cs="Arial"/>
            <w:color w:val="222222"/>
            <w:shd w:val="clear" w:color="auto" w:fill="FFFFFF"/>
          </w:rPr>
          <w:t xml:space="preserve">1 </w:t>
        </w:r>
        <w:proofErr w:type="spellStart"/>
        <w:r>
          <w:rPr>
            <w:rFonts w:ascii="Arial" w:hAnsi="Arial" w:cs="Arial"/>
            <w:color w:val="222222"/>
            <w:shd w:val="clear" w:color="auto" w:fill="FFFFFF"/>
          </w:rPr>
          <w:t>Kwanak-</w:t>
        </w:r>
        <w:r>
          <w:t>ro</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Kwanak-gu</w:t>
        </w:r>
        <w:proofErr w:type="spellEnd"/>
        <w:r>
          <w:rPr>
            <w:rFonts w:ascii="Arial" w:hAnsi="Arial" w:cs="Arial"/>
            <w:color w:val="222222"/>
            <w:shd w:val="clear" w:color="auto" w:fill="FFFFFF"/>
          </w:rPr>
          <w:t>, Department of Public Health Sciences, Seoul National University, Seoul 151-742, Korea</w:t>
        </w:r>
      </w:ins>
    </w:p>
    <w:p w14:paraId="2D14BE17" w14:textId="3FB4CDB3" w:rsidR="00730E67" w:rsidRDefault="00E709CD" w:rsidP="00A134C5">
      <w:pPr>
        <w:spacing w:line="480" w:lineRule="auto"/>
        <w:outlineLvl w:val="0"/>
        <w:rPr>
          <w:ins w:id="38" w:author="modified" w:date="2019-02-14T17:59:00Z"/>
          <w:rFonts w:ascii="Arial" w:hAnsi="Arial" w:cs="Arial"/>
          <w:color w:val="000000" w:themeColor="text1"/>
          <w:lang w:eastAsia="ko-KR"/>
        </w:rPr>
      </w:pPr>
      <w:ins w:id="39" w:author="modified" w:date="2019-02-14T17:59:00Z">
        <w:r>
          <w:fldChar w:fldCharType="begin"/>
        </w:r>
        <w:r>
          <w:instrText xml:space="preserve"> HYPERLINK "mailto:sunghow@gmail.com" </w:instrText>
        </w:r>
        <w:r>
          <w:fldChar w:fldCharType="separate"/>
        </w:r>
        <w:r w:rsidR="00B3725B" w:rsidRPr="00A75EF0">
          <w:rPr>
            <w:rStyle w:val="Hyperlink"/>
            <w:rFonts w:ascii="Arial" w:hAnsi="Arial" w:cs="Arial" w:hint="eastAsia"/>
            <w:lang w:eastAsia="ko-KR"/>
          </w:rPr>
          <w:t>sunghow@gmail.com</w:t>
        </w:r>
        <w:r>
          <w:rPr>
            <w:rStyle w:val="Hyperlink"/>
            <w:rFonts w:ascii="Arial" w:hAnsi="Arial" w:cs="Arial"/>
            <w:lang w:eastAsia="ko-KR"/>
          </w:rPr>
          <w:fldChar w:fldCharType="end"/>
        </w:r>
      </w:ins>
    </w:p>
    <w:p w14:paraId="292A508D" w14:textId="3B8F22DF" w:rsidR="00B3725B" w:rsidRDefault="00B3725B" w:rsidP="00B3725B">
      <w:pPr>
        <w:spacing w:line="480" w:lineRule="auto"/>
        <w:outlineLvl w:val="0"/>
        <w:rPr>
          <w:ins w:id="40" w:author="modified" w:date="2019-02-14T17:59:00Z"/>
          <w:rFonts w:ascii="Arial" w:hAnsi="Arial" w:cs="Arial"/>
          <w:color w:val="000000" w:themeColor="text1"/>
          <w:lang w:eastAsia="ko-KR"/>
        </w:rPr>
      </w:pPr>
      <w:proofErr w:type="gramStart"/>
      <w:ins w:id="41" w:author="modified" w:date="2019-02-14T17:59:00Z">
        <w:r>
          <w:rPr>
            <w:rFonts w:ascii="Arial" w:hAnsi="Arial" w:cs="Arial"/>
            <w:color w:val="000000" w:themeColor="text1"/>
            <w:lang w:eastAsia="ko-KR"/>
          </w:rPr>
          <w:t>phone:+</w:t>
        </w:r>
        <w:proofErr w:type="gramEnd"/>
        <w:r>
          <w:rPr>
            <w:rFonts w:ascii="Arial" w:hAnsi="Arial" w:cs="Arial"/>
            <w:color w:val="000000" w:themeColor="text1"/>
            <w:lang w:eastAsia="ko-KR"/>
          </w:rPr>
          <w:t>82-2-880-2714</w:t>
        </w:r>
        <w:r w:rsidRPr="000D150D">
          <w:rPr>
            <w:rFonts w:ascii="Arial" w:hAnsi="Arial" w:cs="Arial"/>
            <w:color w:val="000000" w:themeColor="text1"/>
          </w:rPr>
          <w:t xml:space="preserve"> fax: </w:t>
        </w:r>
        <w:r w:rsidR="00320945">
          <w:rPr>
            <w:rFonts w:ascii="Arial" w:hAnsi="Arial" w:cs="Arial"/>
            <w:color w:val="000000" w:themeColor="text1"/>
          </w:rPr>
          <w:t>+82</w:t>
        </w:r>
        <w:r w:rsidR="00320945" w:rsidRPr="00320945">
          <w:rPr>
            <w:rFonts w:ascii="Arial" w:hAnsi="Arial" w:cs="Arial"/>
            <w:color w:val="222222"/>
            <w:shd w:val="clear" w:color="auto" w:fill="FFFFFF"/>
          </w:rPr>
          <w:t xml:space="preserve"> </w:t>
        </w:r>
        <w:r w:rsidR="00320945">
          <w:rPr>
            <w:rFonts w:ascii="Arial" w:hAnsi="Arial" w:cs="Arial"/>
            <w:color w:val="222222"/>
            <w:shd w:val="clear" w:color="auto" w:fill="FFFFFF"/>
          </w:rPr>
          <w:t>82-303-0942-2714</w:t>
        </w:r>
      </w:ins>
    </w:p>
    <w:p w14:paraId="6AF3469E" w14:textId="77777777" w:rsidR="00730E67" w:rsidRDefault="00730E67">
      <w:pPr>
        <w:spacing w:line="480" w:lineRule="auto"/>
        <w:outlineLvl w:val="0"/>
        <w:rPr>
          <w:rFonts w:ascii="Arial" w:hAnsi="Arial" w:cs="Arial"/>
          <w:color w:val="000000" w:themeColor="text1"/>
        </w:rPr>
        <w:pPrChange w:id="42" w:author="modified" w:date="2019-02-14T17:59:00Z">
          <w:pPr>
            <w:spacing w:line="480" w:lineRule="auto"/>
          </w:pPr>
        </w:pPrChange>
      </w:pPr>
    </w:p>
    <w:p w14:paraId="653FAFCE" w14:textId="0CE93DC4"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F56887" w:rsidP="00A134C5">
      <w:pPr>
        <w:spacing w:line="480" w:lineRule="auto"/>
        <w:rPr>
          <w:rFonts w:ascii="Arial" w:hAnsi="Arial" w:cs="Arial"/>
          <w:color w:val="000000" w:themeColor="text1"/>
        </w:rPr>
      </w:pPr>
      <w:hyperlink r:id="rId8" w:history="1">
        <w:r w:rsidR="009D463F" w:rsidRPr="000D150D">
          <w:rPr>
            <w:rStyle w:val="Hyperlink"/>
            <w:rFonts w:ascii="Arial" w:hAnsi="Arial" w:cs="Arial"/>
          </w:rPr>
          <w:t>dk@rics.bwh.harvard.edu</w:t>
        </w:r>
      </w:hyperlink>
    </w:p>
    <w:p w14:paraId="6813B70A" w14:textId="08092A2B"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 xml:space="preserve">phone: </w:t>
      </w:r>
      <w:r w:rsidR="00B3725B">
        <w:rPr>
          <w:rFonts w:ascii="Arial" w:hAnsi="Arial" w:cs="Arial"/>
          <w:color w:val="000000" w:themeColor="text1"/>
        </w:rPr>
        <w:t>+1-</w:t>
      </w:r>
      <w:r w:rsidRPr="000D150D">
        <w:rPr>
          <w:rFonts w:ascii="Arial" w:hAnsi="Arial" w:cs="Arial"/>
          <w:color w:val="000000" w:themeColor="text1"/>
        </w:rPr>
        <w:t>857</w:t>
      </w:r>
      <w:r w:rsidR="00B3725B">
        <w:rPr>
          <w:rFonts w:ascii="Arial" w:hAnsi="Arial" w:cs="Arial"/>
          <w:color w:val="000000" w:themeColor="text1"/>
        </w:rPr>
        <w:t>-</w:t>
      </w:r>
      <w:r w:rsidRPr="000D150D">
        <w:rPr>
          <w:rFonts w:ascii="Arial" w:hAnsi="Arial" w:cs="Arial"/>
          <w:color w:val="000000" w:themeColor="text1"/>
        </w:rPr>
        <w:t>307</w:t>
      </w:r>
      <w:r w:rsidR="00B3725B">
        <w:rPr>
          <w:rFonts w:ascii="Arial" w:hAnsi="Arial" w:cs="Arial"/>
          <w:color w:val="000000" w:themeColor="text1"/>
        </w:rPr>
        <w:t>-</w:t>
      </w:r>
      <w:r w:rsidRPr="000D150D">
        <w:rPr>
          <w:rFonts w:ascii="Arial" w:hAnsi="Arial" w:cs="Arial"/>
          <w:color w:val="000000" w:themeColor="text1"/>
        </w:rPr>
        <w:t xml:space="preserve">0781   fax: </w:t>
      </w:r>
      <w:r w:rsidR="00320945">
        <w:rPr>
          <w:rFonts w:ascii="Arial" w:hAnsi="Arial" w:cs="Arial"/>
          <w:color w:val="000000" w:themeColor="text1"/>
        </w:rPr>
        <w:t>+1-</w:t>
      </w:r>
      <w:r w:rsidRPr="000D150D">
        <w:rPr>
          <w:rFonts w:ascii="Arial" w:hAnsi="Arial" w:cs="Arial"/>
          <w:color w:val="000000" w:themeColor="text1"/>
        </w:rPr>
        <w:t>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lastRenderedPageBreak/>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headerReference w:type="default" r:id="rId9"/>
          <w:footerReference w:type="even" r:id="rId10"/>
          <w:footerReference w:type="default" r:id="rId11"/>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7761FF7A" w14:textId="7777777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1390D7DF" w:rsidR="00104400" w:rsidRPr="00AE1416" w:rsidRDefault="00104400" w:rsidP="00AE1416">
      <w:pPr>
        <w:spacing w:line="480" w:lineRule="auto"/>
        <w:outlineLvl w:val="0"/>
        <w:rPr>
          <w:rFonts w:ascii="Arial" w:hAnsi="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w:t>
      </w:r>
      <w:proofErr w:type="gramStart"/>
      <w:r w:rsidR="007319B2">
        <w:rPr>
          <w:rFonts w:ascii="Arial" w:hAnsi="Arial" w:cs="Arial"/>
          <w:color w:val="000000" w:themeColor="text1"/>
        </w:rPr>
        <w:t>LAM</w:t>
      </w:r>
      <w:r w:rsidR="00104400" w:rsidRPr="000D150D">
        <w:rPr>
          <w:rFonts w:ascii="Arial" w:hAnsi="Arial" w:cs="Arial"/>
          <w:color w:val="000000" w:themeColor="text1"/>
        </w:rPr>
        <w:t>, and</w:t>
      </w:r>
      <w:proofErr w:type="gramEnd"/>
      <w:r w:rsidR="00104400" w:rsidRPr="000D150D">
        <w:rPr>
          <w:rFonts w:ascii="Arial" w:hAnsi="Arial" w:cs="Arial"/>
          <w:color w:val="000000" w:themeColor="text1"/>
        </w:rPr>
        <w:t xml:space="preserve">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06F1A061" w:rsidR="00104400" w:rsidRPr="000D150D" w:rsidRDefault="00104400"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w:t>
      </w:r>
      <w:del w:id="43" w:author="modified" w:date="2019-02-14T17:59:00Z">
        <w:r w:rsidRPr="000D150D">
          <w:rPr>
            <w:rFonts w:ascii="Arial" w:hAnsi="Arial" w:cs="Arial"/>
            <w:color w:val="000000" w:themeColor="text1"/>
          </w:rPr>
          <w:delText>S</w:delText>
        </w:r>
        <w:r w:rsidR="00366726" w:rsidRPr="000D150D">
          <w:rPr>
            <w:rFonts w:ascii="Arial" w:hAnsi="Arial" w:cs="Arial"/>
            <w:color w:val="000000" w:themeColor="text1"/>
          </w:rPr>
          <w:delText>aliva DNA samples from 479</w:delText>
        </w:r>
      </w:del>
      <w:ins w:id="44" w:author="modified" w:date="2019-02-14T17:59:00Z">
        <w:r w:rsidR="00827D86">
          <w:rPr>
            <w:rFonts w:ascii="Arial" w:hAnsi="Arial" w:cs="Arial"/>
            <w:color w:val="000000" w:themeColor="text1"/>
          </w:rPr>
          <w:t>Genome-wide g</w:t>
        </w:r>
        <w:r w:rsidR="00824D52">
          <w:rPr>
            <w:rFonts w:ascii="Arial" w:hAnsi="Arial" w:cs="Arial"/>
            <w:color w:val="000000" w:themeColor="text1"/>
          </w:rPr>
          <w:t>enotype data</w:t>
        </w:r>
        <w:r w:rsidR="00827D86">
          <w:rPr>
            <w:rFonts w:ascii="Arial" w:hAnsi="Arial" w:cs="Arial"/>
            <w:color w:val="000000" w:themeColor="text1"/>
          </w:rPr>
          <w:t xml:space="preserve"> on </w:t>
        </w:r>
        <w:r w:rsidR="00827D86" w:rsidRPr="000D150D">
          <w:rPr>
            <w:rFonts w:ascii="Arial" w:hAnsi="Arial" w:cs="Arial"/>
            <w:color w:val="000000" w:themeColor="text1"/>
            <w:shd w:val="clear" w:color="auto" w:fill="FFFFFF"/>
          </w:rPr>
          <w:t>549,</w:t>
        </w:r>
        <w:r w:rsidR="00827D86">
          <w:rPr>
            <w:rFonts w:ascii="Arial" w:hAnsi="Arial" w:cs="Arial" w:hint="eastAsia"/>
            <w:color w:val="000000" w:themeColor="text1"/>
            <w:shd w:val="clear" w:color="auto" w:fill="FFFFFF"/>
            <w:lang w:eastAsia="ko-KR"/>
          </w:rPr>
          <w:t>591</w:t>
        </w:r>
        <w:r w:rsidR="00827D86" w:rsidRPr="000D150D">
          <w:rPr>
            <w:rFonts w:ascii="Arial" w:hAnsi="Arial" w:cs="Arial"/>
            <w:color w:val="000000" w:themeColor="text1"/>
            <w:shd w:val="clear" w:color="auto" w:fill="FFFFFF"/>
          </w:rPr>
          <w:t xml:space="preserve"> </w:t>
        </w:r>
        <w:r w:rsidR="00827D86">
          <w:rPr>
            <w:rFonts w:ascii="Arial" w:hAnsi="Arial" w:cs="Arial"/>
            <w:color w:val="000000" w:themeColor="text1"/>
            <w:shd w:val="clear" w:color="auto" w:fill="FFFFFF"/>
          </w:rPr>
          <w:t>SNPs</w:t>
        </w:r>
        <w:r w:rsidR="00824D52">
          <w:rPr>
            <w:rFonts w:ascii="Arial" w:hAnsi="Arial" w:cs="Arial"/>
            <w:color w:val="000000" w:themeColor="text1"/>
          </w:rPr>
          <w:t xml:space="preserve"> </w:t>
        </w:r>
        <w:r w:rsidR="00AE1416">
          <w:rPr>
            <w:rFonts w:ascii="Arial" w:hAnsi="Arial" w:cs="Arial"/>
            <w:color w:val="000000" w:themeColor="text1"/>
          </w:rPr>
          <w:t xml:space="preserve">in </w:t>
        </w:r>
        <w:r w:rsidR="00824D52">
          <w:rPr>
            <w:rFonts w:ascii="Arial" w:hAnsi="Arial" w:cs="Arial"/>
            <w:color w:val="000000" w:themeColor="text1"/>
          </w:rPr>
          <w:t>426</w:t>
        </w:r>
      </w:ins>
      <w:r w:rsidR="00366726" w:rsidRPr="000D150D">
        <w:rPr>
          <w:rFonts w:ascii="Arial" w:hAnsi="Arial" w:cs="Arial"/>
          <w:color w:val="000000" w:themeColor="text1"/>
        </w:rPr>
        <w:t xml:space="preserve"> </w:t>
      </w:r>
      <w:r w:rsidR="007203F2">
        <w:rPr>
          <w:rFonts w:ascii="Arial" w:hAnsi="Arial" w:cs="Arial"/>
          <w:color w:val="000000" w:themeColor="text1"/>
        </w:rPr>
        <w:t xml:space="preserve">S-LAM </w:t>
      </w:r>
      <w:r w:rsidRPr="000D150D">
        <w:rPr>
          <w:rFonts w:ascii="Arial" w:hAnsi="Arial" w:cs="Arial"/>
          <w:color w:val="000000" w:themeColor="text1"/>
        </w:rPr>
        <w:t>subjects</w:t>
      </w:r>
      <w:r w:rsidR="00824D52">
        <w:rPr>
          <w:rFonts w:ascii="Arial" w:hAnsi="Arial" w:cs="Arial"/>
          <w:color w:val="000000" w:themeColor="text1"/>
        </w:rPr>
        <w:t xml:space="preserve"> were </w:t>
      </w:r>
      <w:del w:id="45" w:author="modified" w:date="2019-02-14T17:59:00Z">
        <w:r w:rsidRPr="000D150D">
          <w:rPr>
            <w:rFonts w:ascii="Arial" w:hAnsi="Arial" w:cs="Arial"/>
            <w:color w:val="000000" w:themeColor="text1"/>
          </w:rPr>
          <w:delText xml:space="preserve">genotyped on the Infinium OmniExpress-24 v1.2 BeadChip, and compared with genotype data </w:delText>
        </w:r>
        <w:r w:rsidR="00F607D6">
          <w:rPr>
            <w:rFonts w:ascii="Arial" w:hAnsi="Arial" w:cs="Arial"/>
            <w:color w:val="000000" w:themeColor="text1"/>
          </w:rPr>
          <w:delText xml:space="preserve">from </w:delText>
        </w:r>
        <w:r w:rsidRPr="000D150D">
          <w:rPr>
            <w:rFonts w:ascii="Arial" w:hAnsi="Arial" w:cs="Arial"/>
            <w:color w:val="000000" w:themeColor="text1"/>
          </w:rPr>
          <w:delText>1</w:delText>
        </w:r>
        <w:r w:rsidR="00EC3A2E" w:rsidRPr="000D150D">
          <w:rPr>
            <w:rFonts w:ascii="Arial" w:hAnsi="Arial" w:cs="Arial" w:hint="eastAsia"/>
            <w:color w:val="000000" w:themeColor="text1"/>
            <w:lang w:eastAsia="ko-KR"/>
          </w:rPr>
          <w:delText>,</w:delText>
        </w:r>
        <w:r w:rsidRPr="000D150D">
          <w:rPr>
            <w:rFonts w:ascii="Arial" w:hAnsi="Arial" w:cs="Arial"/>
            <w:color w:val="000000" w:themeColor="text1"/>
          </w:rPr>
          <w:delText>261 COPDGene controls</w:delText>
        </w:r>
      </w:del>
      <w:ins w:id="46" w:author="modified" w:date="2019-02-14T17:59:00Z">
        <w:r w:rsidR="003F7C98">
          <w:rPr>
            <w:rFonts w:ascii="Arial" w:hAnsi="Arial" w:cs="Arial"/>
            <w:color w:val="000000" w:themeColor="text1"/>
          </w:rPr>
          <w:t>compared</w:t>
        </w:r>
        <w:r w:rsidR="00824D52">
          <w:rPr>
            <w:rFonts w:ascii="Arial" w:hAnsi="Arial" w:cs="Arial"/>
            <w:color w:val="000000" w:themeColor="text1"/>
          </w:rPr>
          <w:t>,</w:t>
        </w:r>
      </w:ins>
      <w:r w:rsidR="00B27623">
        <w:rPr>
          <w:rFonts w:ascii="Arial" w:hAnsi="Arial" w:cs="Arial"/>
          <w:color w:val="000000" w:themeColor="text1"/>
        </w:rPr>
        <w:t xml:space="preserve"> </w:t>
      </w:r>
      <w:r w:rsidR="00824D52">
        <w:rPr>
          <w:rFonts w:ascii="Arial" w:hAnsi="Arial" w:cs="Arial"/>
          <w:color w:val="000000" w:themeColor="text1"/>
        </w:rPr>
        <w:t xml:space="preserve">using </w:t>
      </w:r>
      <w:r w:rsidR="00B27623">
        <w:rPr>
          <w:rFonts w:ascii="Arial" w:hAnsi="Arial" w:cs="Arial"/>
          <w:color w:val="000000" w:themeColor="text1"/>
          <w:lang w:eastAsia="ko-KR"/>
        </w:rPr>
        <w:t>c</w:t>
      </w:r>
      <w:r w:rsidR="00B27623">
        <w:rPr>
          <w:rFonts w:ascii="Arial" w:hAnsi="Arial" w:cs="Arial" w:hint="eastAsia"/>
          <w:color w:val="000000" w:themeColor="text1"/>
          <w:lang w:eastAsia="ko-KR"/>
        </w:rPr>
        <w:t>onditional logistic regression</w:t>
      </w:r>
      <w:del w:id="47" w:author="modified" w:date="2019-02-14T17:59:00Z">
        <w:r w:rsidRPr="000D150D">
          <w:rPr>
            <w:rFonts w:ascii="Arial" w:hAnsi="Arial" w:cs="Arial"/>
            <w:color w:val="000000" w:themeColor="text1"/>
          </w:rPr>
          <w:delText xml:space="preserve">. </w:delText>
        </w:r>
        <w:r w:rsidR="00090F67" w:rsidRPr="000D150D">
          <w:rPr>
            <w:rFonts w:ascii="Arial" w:hAnsi="Arial" w:cs="Arial"/>
            <w:color w:val="000000" w:themeColor="text1"/>
          </w:rPr>
          <w:delText>A</w:delText>
        </w:r>
      </w:del>
      <w:ins w:id="48" w:author="modified" w:date="2019-02-14T17:59:00Z">
        <w:r w:rsidR="00827D86">
          <w:rPr>
            <w:rFonts w:ascii="Arial" w:hAnsi="Arial" w:cs="Arial"/>
            <w:color w:val="000000" w:themeColor="text1"/>
            <w:lang w:eastAsia="ko-KR"/>
          </w:rPr>
          <w:t xml:space="preserve">, to similar data from </w:t>
        </w:r>
        <w:r w:rsidR="00824D52">
          <w:rPr>
            <w:rFonts w:ascii="Arial" w:hAnsi="Arial" w:cs="Arial" w:hint="eastAsia"/>
            <w:color w:val="000000" w:themeColor="text1"/>
            <w:lang w:eastAsia="ko-KR"/>
          </w:rPr>
          <w:t xml:space="preserve">852 females </w:t>
        </w:r>
        <w:r w:rsidR="00824D52">
          <w:rPr>
            <w:rFonts w:ascii="Arial" w:hAnsi="Arial" w:cs="Arial"/>
            <w:color w:val="000000" w:themeColor="text1"/>
            <w:lang w:eastAsia="ko-KR"/>
          </w:rPr>
          <w:t>from</w:t>
        </w:r>
        <w:r w:rsidR="00824D52">
          <w:rPr>
            <w:rFonts w:ascii="Arial" w:hAnsi="Arial" w:cs="Arial" w:hint="eastAsia"/>
            <w:color w:val="000000" w:themeColor="text1"/>
            <w:lang w:eastAsia="ko-KR"/>
          </w:rPr>
          <w:t xml:space="preserve"> </w:t>
        </w:r>
        <w:proofErr w:type="spellStart"/>
        <w:r w:rsidR="00824D52" w:rsidRPr="000D150D">
          <w:rPr>
            <w:rFonts w:ascii="Arial" w:hAnsi="Arial" w:cs="Arial"/>
            <w:color w:val="000000" w:themeColor="text1"/>
          </w:rPr>
          <w:t>COPDGene</w:t>
        </w:r>
        <w:proofErr w:type="spellEnd"/>
        <w:r w:rsidR="00824D52">
          <w:rPr>
            <w:rFonts w:ascii="Arial" w:hAnsi="Arial" w:cs="Arial"/>
            <w:color w:val="000000" w:themeColor="text1"/>
          </w:rPr>
          <w:t xml:space="preserve"> in a</w:t>
        </w:r>
        <w:r w:rsidR="00B27623">
          <w:rPr>
            <w:rFonts w:ascii="Arial" w:hAnsi="Arial" w:cs="Arial"/>
            <w:color w:val="000000" w:themeColor="text1"/>
            <w:lang w:eastAsia="ko-KR"/>
          </w:rPr>
          <w:t xml:space="preserve"> matched case-control </w:t>
        </w:r>
        <w:r w:rsidR="00824D52">
          <w:rPr>
            <w:rFonts w:ascii="Arial" w:hAnsi="Arial" w:cs="Arial"/>
            <w:color w:val="000000" w:themeColor="text1"/>
            <w:lang w:eastAsia="ko-KR"/>
          </w:rPr>
          <w:t>design</w:t>
        </w:r>
        <w:r w:rsidR="00B27623" w:rsidRPr="000D150D">
          <w:rPr>
            <w:rFonts w:ascii="Arial" w:hAnsi="Arial" w:cs="Arial"/>
            <w:color w:val="000000" w:themeColor="text1"/>
          </w:rPr>
          <w:t>.</w:t>
        </w:r>
        <w:r w:rsidR="0049742A">
          <w:rPr>
            <w:rFonts w:ascii="Arial" w:hAnsi="Arial" w:cs="Arial"/>
            <w:color w:val="000000" w:themeColor="text1"/>
          </w:rPr>
          <w:t xml:space="preserve"> </w:t>
        </w:r>
        <w:r w:rsidR="00310D5C">
          <w:rPr>
            <w:rFonts w:ascii="Arial" w:hAnsi="Arial" w:cs="Arial"/>
            <w:color w:val="000000" w:themeColor="text1"/>
          </w:rPr>
          <w:t>For</w:t>
        </w:r>
      </w:ins>
      <w:r w:rsidR="00310D5C">
        <w:rPr>
          <w:rFonts w:ascii="Arial" w:hAnsi="Arial" w:cs="Arial"/>
          <w:color w:val="000000" w:themeColor="text1"/>
        </w:rPr>
        <w:t xml:space="preserve"> </w:t>
      </w:r>
      <w:r w:rsidR="00310D5C">
        <w:rPr>
          <w:rFonts w:ascii="Arial" w:hAnsi="Arial" w:cs="Arial"/>
          <w:color w:val="000000" w:themeColor="text1"/>
          <w:lang w:eastAsia="ko-KR"/>
        </w:rPr>
        <w:t>r</w:t>
      </w:r>
      <w:r w:rsidR="008F18A2">
        <w:rPr>
          <w:rFonts w:ascii="Arial" w:hAnsi="Arial" w:cs="Arial"/>
          <w:color w:val="000000" w:themeColor="text1"/>
        </w:rPr>
        <w:t xml:space="preserve">eplication </w:t>
      </w:r>
      <w:del w:id="49" w:author="modified" w:date="2019-02-14T17:59:00Z">
        <w:r w:rsidR="00090F67" w:rsidRPr="000D150D">
          <w:rPr>
            <w:rFonts w:ascii="Arial" w:hAnsi="Arial" w:cs="Arial"/>
            <w:color w:val="000000" w:themeColor="text1"/>
          </w:rPr>
          <w:delText>study</w:delText>
        </w:r>
        <w:r w:rsidR="00537C90">
          <w:rPr>
            <w:rFonts w:ascii="Arial" w:hAnsi="Arial" w:cs="Arial"/>
            <w:color w:val="000000" w:themeColor="text1"/>
          </w:rPr>
          <w:delText>,</w:delText>
        </w:r>
      </w:del>
      <w:ins w:id="50" w:author="modified" w:date="2019-02-14T17:59:00Z">
        <w:r w:rsidR="008F18A2">
          <w:rPr>
            <w:rFonts w:ascii="Arial" w:hAnsi="Arial" w:cs="Arial"/>
            <w:color w:val="000000" w:themeColor="text1"/>
          </w:rPr>
          <w:t>stud</w:t>
        </w:r>
        <w:r w:rsidR="008F18A2">
          <w:rPr>
            <w:rFonts w:ascii="Arial" w:hAnsi="Arial" w:cs="Arial" w:hint="eastAsia"/>
            <w:color w:val="000000" w:themeColor="text1"/>
            <w:lang w:eastAsia="ko-KR"/>
          </w:rPr>
          <w:t>ies</w:t>
        </w:r>
        <w:r w:rsidR="004D3D54">
          <w:rPr>
            <w:rFonts w:ascii="Arial" w:hAnsi="Arial" w:cs="Arial"/>
            <w:color w:val="000000" w:themeColor="text1"/>
            <w:lang w:eastAsia="ko-KR"/>
          </w:rPr>
          <w:t xml:space="preserve">, </w:t>
        </w:r>
        <w:r w:rsidR="0030651C">
          <w:rPr>
            <w:rFonts w:ascii="Arial" w:hAnsi="Arial" w:cs="Arial"/>
            <w:color w:val="000000" w:themeColor="text1"/>
            <w:lang w:eastAsia="ko-KR"/>
          </w:rPr>
          <w:t>genotypes for</w:t>
        </w:r>
        <w:r w:rsidR="008F18A2">
          <w:rPr>
            <w:rFonts w:ascii="Arial" w:hAnsi="Arial" w:cs="Arial" w:hint="eastAsia"/>
            <w:color w:val="000000" w:themeColor="text1"/>
            <w:lang w:eastAsia="ko-KR"/>
          </w:rPr>
          <w:t xml:space="preserve"> </w:t>
        </w:r>
        <w:r w:rsidR="0030651C" w:rsidRPr="000D150D">
          <w:rPr>
            <w:rFonts w:ascii="Arial" w:hAnsi="Arial" w:cs="Arial" w:hint="eastAsia"/>
            <w:shd w:val="clear" w:color="auto" w:fill="FFFFFF"/>
            <w:lang w:eastAsia="ko-KR"/>
          </w:rPr>
          <w:t>196</w:t>
        </w:r>
        <w:r w:rsidR="0030651C" w:rsidRPr="000D150D">
          <w:rPr>
            <w:rFonts w:ascii="Arial" w:hAnsi="Arial" w:cs="Arial"/>
            <w:shd w:val="clear" w:color="auto" w:fill="FFFFFF"/>
          </w:rPr>
          <w:t xml:space="preserve"> non-Hispanic white (NHW) </w:t>
        </w:r>
        <w:r w:rsidR="0030651C" w:rsidRPr="000D150D">
          <w:rPr>
            <w:rFonts w:ascii="Arial" w:hAnsi="Arial" w:cs="Arial"/>
            <w:color w:val="000000" w:themeColor="text1"/>
            <w:shd w:val="clear" w:color="auto" w:fill="FFFFFF"/>
          </w:rPr>
          <w:t>female S-LAM subjects</w:t>
        </w:r>
        <w:r w:rsidR="0030651C">
          <w:rPr>
            <w:rFonts w:ascii="Arial" w:hAnsi="Arial" w:cs="Arial" w:hint="eastAsia"/>
            <w:color w:val="000000" w:themeColor="text1"/>
            <w:lang w:eastAsia="ko-KR"/>
          </w:rPr>
          <w:t xml:space="preserve"> </w:t>
        </w:r>
        <w:r w:rsidR="0030651C">
          <w:rPr>
            <w:rFonts w:ascii="Arial" w:hAnsi="Arial" w:cs="Arial"/>
            <w:color w:val="000000" w:themeColor="text1"/>
            <w:lang w:eastAsia="ko-KR"/>
          </w:rPr>
          <w:t xml:space="preserve">were compared with </w:t>
        </w:r>
        <w:r w:rsidR="008F18A2">
          <w:rPr>
            <w:rFonts w:ascii="Arial" w:hAnsi="Arial" w:cs="Arial" w:hint="eastAsia"/>
            <w:color w:val="000000" w:themeColor="text1"/>
            <w:lang w:eastAsia="ko-KR"/>
          </w:rPr>
          <w:t>three</w:t>
        </w:r>
        <w:r w:rsidR="0030651C">
          <w:rPr>
            <w:rFonts w:ascii="Arial" w:hAnsi="Arial" w:cs="Arial"/>
            <w:color w:val="000000" w:themeColor="text1"/>
            <w:lang w:eastAsia="ko-KR"/>
          </w:rPr>
          <w:t xml:space="preserve"> different </w:t>
        </w:r>
        <w:r w:rsidR="00824D52">
          <w:rPr>
            <w:rFonts w:ascii="Arial" w:hAnsi="Arial" w:cs="Arial"/>
            <w:color w:val="000000" w:themeColor="text1"/>
            <w:lang w:eastAsia="ko-KR"/>
          </w:rPr>
          <w:t xml:space="preserve">sets of </w:t>
        </w:r>
        <w:r w:rsidR="0030651C">
          <w:rPr>
            <w:rFonts w:ascii="Arial" w:hAnsi="Arial" w:cs="Arial"/>
            <w:color w:val="000000" w:themeColor="text1"/>
            <w:lang w:eastAsia="ko-KR"/>
          </w:rPr>
          <w:t>control</w:t>
        </w:r>
        <w:r w:rsidR="008F18A2">
          <w:rPr>
            <w:rFonts w:ascii="Arial" w:hAnsi="Arial" w:cs="Arial" w:hint="eastAsia"/>
            <w:color w:val="000000" w:themeColor="text1"/>
            <w:lang w:eastAsia="ko-KR"/>
          </w:rPr>
          <w:t>s.</w:t>
        </w:r>
      </w:ins>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5F265547"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w:t>
      </w:r>
      <w:del w:id="51" w:author="modified" w:date="2019-02-14T17:59:00Z">
        <w:r w:rsidRPr="000D150D">
          <w:rPr>
            <w:rFonts w:ascii="Arial" w:hAnsi="Arial" w:cs="Arial"/>
            <w:color w:val="000000" w:themeColor="text1"/>
          </w:rPr>
          <w:delText>9</w:delText>
        </w:r>
      </w:del>
      <w:ins w:id="52" w:author="modified" w:date="2019-02-14T17:59:00Z">
        <w:r w:rsidR="00D71D67">
          <w:rPr>
            <w:rFonts w:ascii="Arial" w:hAnsi="Arial" w:cs="Arial"/>
            <w:color w:val="000000" w:themeColor="text1"/>
          </w:rPr>
          <w:t>4</w:t>
        </w:r>
      </w:ins>
      <w:r w:rsidR="00D71D67">
        <w:rPr>
          <w:rFonts w:ascii="Arial" w:hAnsi="Arial" w:cs="Arial"/>
          <w:color w:val="000000" w:themeColor="text1"/>
        </w:rPr>
        <w:t>.2</w:t>
      </w:r>
      <w:r w:rsidRPr="000D150D">
        <w:rPr>
          <w:rFonts w:ascii="Arial" w:hAnsi="Arial" w:cs="Arial"/>
          <w:color w:val="000000" w:themeColor="text1"/>
        </w:rPr>
        <w:t>×10</w:t>
      </w:r>
      <w:r w:rsidRPr="000D150D">
        <w:rPr>
          <w:rFonts w:ascii="Arial" w:hAnsi="Arial" w:cs="Arial"/>
          <w:color w:val="000000" w:themeColor="text1"/>
          <w:vertAlign w:val="superscript"/>
        </w:rPr>
        <w:t xml:space="preserve"> -</w:t>
      </w:r>
      <w:del w:id="53" w:author="modified" w:date="2019-02-14T17:59:00Z">
        <w:r w:rsidRPr="000D150D">
          <w:rPr>
            <w:rFonts w:ascii="Arial" w:hAnsi="Arial" w:cs="Arial"/>
            <w:color w:val="000000" w:themeColor="text1"/>
            <w:vertAlign w:val="superscript"/>
          </w:rPr>
          <w:delText>10</w:delText>
        </w:r>
        <w:r w:rsidR="00A0587D">
          <w:rPr>
            <w:rFonts w:ascii="Arial" w:hAnsi="Arial" w:cs="Arial"/>
            <w:color w:val="000000" w:themeColor="text1"/>
          </w:rPr>
          <w:delText xml:space="preserve">, </w:delText>
        </w:r>
        <w:r w:rsidRPr="000D150D">
          <w:rPr>
            <w:rFonts w:ascii="Arial" w:hAnsi="Arial" w:cs="Arial"/>
          </w:rPr>
          <w:delText>4</w:delText>
        </w:r>
      </w:del>
      <w:ins w:id="54" w:author="modified" w:date="2019-02-14T17:59:00Z">
        <w:r w:rsidR="00D71D67">
          <w:rPr>
            <w:rFonts w:ascii="Arial" w:hAnsi="Arial" w:cs="Arial"/>
            <w:color w:val="000000" w:themeColor="text1"/>
            <w:vertAlign w:val="superscript"/>
          </w:rPr>
          <w:t>8</w:t>
        </w:r>
        <w:r w:rsidR="00A0587D">
          <w:rPr>
            <w:rFonts w:ascii="Arial" w:hAnsi="Arial" w:cs="Arial"/>
            <w:color w:val="000000" w:themeColor="text1"/>
          </w:rPr>
          <w:t xml:space="preserve">, </w:t>
        </w:r>
        <w:r w:rsidR="00D71D67">
          <w:rPr>
            <w:rFonts w:ascii="Arial" w:hAnsi="Arial" w:cs="Arial"/>
          </w:rPr>
          <w:t>6</w:t>
        </w:r>
      </w:ins>
      <w:r w:rsidR="00D71D67">
        <w:rPr>
          <w:rFonts w:ascii="Arial" w:hAnsi="Arial" w:cs="Arial"/>
        </w:rPr>
        <w:t>.1</w:t>
      </w:r>
      <w:r w:rsidRPr="000D150D">
        <w:rPr>
          <w:rFonts w:ascii="Arial" w:hAnsi="Arial" w:cs="Arial"/>
        </w:rPr>
        <w:t>×10</w:t>
      </w:r>
      <w:r w:rsidRPr="000D150D">
        <w:rPr>
          <w:rFonts w:ascii="Arial" w:hAnsi="Arial" w:cs="Arial"/>
          <w:vertAlign w:val="superscript"/>
        </w:rPr>
        <w:t xml:space="preserve"> -</w:t>
      </w:r>
      <w:del w:id="55" w:author="modified" w:date="2019-02-14T17:59:00Z">
        <w:r w:rsidRPr="000D150D">
          <w:rPr>
            <w:rFonts w:ascii="Arial" w:hAnsi="Arial" w:cs="Arial"/>
            <w:vertAlign w:val="superscript"/>
          </w:rPr>
          <w:delText>10</w:delText>
        </w:r>
      </w:del>
      <w:ins w:id="56" w:author="modified" w:date="2019-02-14T17:59:00Z">
        <w:r w:rsidR="00D71D67">
          <w:rPr>
            <w:rFonts w:ascii="Arial" w:hAnsi="Arial" w:cs="Arial"/>
            <w:vertAlign w:val="superscript"/>
          </w:rPr>
          <w:t>9</w:t>
        </w:r>
      </w:ins>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249B2AC7"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6FC4CA50" w14:textId="7777777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24D52">
        <w:rPr>
          <w:rFonts w:ascii="Arial" w:hAnsi="Arial"/>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24D52">
        <w:rPr>
          <w:rFonts w:ascii="Arial" w:hAnsi="Arial"/>
          <w:color w:val="000000" w:themeColor="text1"/>
        </w:rPr>
        <w:t>TSC2</w:t>
      </w:r>
    </w:p>
    <w:p w14:paraId="6B925DD7" w14:textId="77777777" w:rsidR="00F35B44" w:rsidRDefault="00F35B44" w:rsidP="00A134C5">
      <w:pPr>
        <w:spacing w:line="480" w:lineRule="auto"/>
        <w:outlineLvl w:val="0"/>
        <w:rPr>
          <w:rFonts w:ascii="Arial" w:hAnsi="Arial" w:cs="Arial"/>
          <w:color w:val="000000" w:themeColor="text1"/>
        </w:rPr>
      </w:pPr>
    </w:p>
    <w:p w14:paraId="6926E7D4" w14:textId="77777777" w:rsidR="00F35B44" w:rsidRDefault="00F35B44" w:rsidP="00A134C5">
      <w:pPr>
        <w:spacing w:line="480" w:lineRule="auto"/>
        <w:outlineLvl w:val="0"/>
        <w:rPr>
          <w:rFonts w:ascii="Arial" w:hAnsi="Arial" w:cs="Arial"/>
          <w:color w:val="000000" w:themeColor="text1"/>
        </w:rPr>
      </w:pPr>
    </w:p>
    <w:p w14:paraId="1498B16B" w14:textId="77777777" w:rsidR="00F35B44" w:rsidRPr="005E2A32" w:rsidRDefault="00F35B44" w:rsidP="00A134C5">
      <w:pPr>
        <w:spacing w:line="480" w:lineRule="auto"/>
        <w:outlineLvl w:val="0"/>
        <w:rPr>
          <w:rFonts w:ascii="Arial" w:hAnsi="Arial" w:cs="Arial"/>
          <w:b/>
          <w:color w:val="000000" w:themeColor="text1"/>
        </w:rPr>
      </w:pPr>
    </w:p>
    <w:p w14:paraId="2F15B30F" w14:textId="28E60661" w:rsidR="00104400" w:rsidRPr="00824D52" w:rsidRDefault="00104400" w:rsidP="00824D52">
      <w:pPr>
        <w:spacing w:line="480" w:lineRule="auto"/>
        <w:rPr>
          <w:rFonts w:ascii="Arial" w:hAnsi="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5F9EB5C9"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w:t>
      </w:r>
      <w:del w:id="57" w:author="modified" w:date="2019-02-14T17:59:00Z">
        <w:r w:rsidR="00FD0A2A">
          <w:rPr>
            <w:rFonts w:ascii="Arial" w:hAnsi="Arial" w:cs="Arial"/>
            <w:noProof/>
            <w:color w:val="000000" w:themeColor="text1"/>
          </w:rPr>
          <w:delText>5</w:delText>
        </w:r>
      </w:del>
      <w:ins w:id="58" w:author="modified" w:date="2019-02-14T17:59:00Z">
        <w:r w:rsidR="00E6178E">
          <w:rPr>
            <w:rFonts w:ascii="Arial" w:hAnsi="Arial" w:cs="Arial"/>
            <w:noProof/>
            <w:color w:val="000000" w:themeColor="text1"/>
          </w:rPr>
          <w:t>6</w:t>
        </w:r>
      </w:ins>
      <w:r w:rsidR="00E6178E">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del w:id="59" w:author="modified" w:date="2019-02-14T17:59:00Z">
        <w:r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&lt;EndNote&gt;&lt;Cite&gt;&lt;Author&gt;Taylor&lt;/Author&gt;&lt;Year&gt;1990&lt;/Year&gt;&lt;RecNum&gt;1&lt;/RecNum&gt;&lt;DisplayText&gt;[7, 8]&lt;/DisplayText&gt;&lt;record&gt;&lt;rec-number&gt;1&lt;/rec-number&gt;&lt;foreign-keys&gt;&lt;key app="EN" db-id="sv9w20xd2z0zp7evsw8px52v5favap09t902" timestamp="1503032361"&gt;1&lt;/key&gt;&lt;/foreign-keys&gt;&lt;ref-type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lt;/RecNum&gt;&lt;record&gt;&lt;rec-number&gt;2&lt;/rec-number&gt;&lt;foreign-keys&gt;&lt;key app="EN" db-id="sv9w20xd2z0zp7evsw8px52v5favap09t902" timestamp="1503038630"&gt;2&lt;/key&gt;&lt;/foreign-keys&gt;&lt;ref-type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periodical&gt;&lt;pages&gt;1183-1186&lt;/pages&gt;&lt;volume&gt;155&lt;/volume&gt;&lt;number&gt;4&lt;/number&gt;&lt;dates&gt;&lt;year&gt;1997&lt;/year&gt;&lt;/dates&gt;&lt;isbn&gt;1073-449X&lt;/isbn&gt;&lt;urls&gt;&lt;/urls&gt;&lt;/record&gt;&lt;/Cite&gt;&lt;/EndNote&gt;</w:delInstrText>
        </w:r>
        <w:r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4-5</w:delText>
        </w:r>
        <w:r w:rsidR="008E40AD">
          <w:rPr>
            <w:rFonts w:ascii="Arial" w:hAnsi="Arial" w:cs="Arial"/>
            <w:noProof/>
            <w:color w:val="000000" w:themeColor="text1"/>
          </w:rPr>
          <w:delText>]</w:delText>
        </w:r>
        <w:r w:rsidRPr="000D150D">
          <w:rPr>
            <w:rFonts w:ascii="Arial" w:hAnsi="Arial" w:cs="Arial"/>
            <w:color w:val="000000" w:themeColor="text1"/>
          </w:rPr>
          <w:fldChar w:fldCharType="end"/>
        </w:r>
        <w:r w:rsidRPr="000D150D">
          <w:rPr>
            <w:rFonts w:ascii="Arial" w:hAnsi="Arial" w:cs="Arial"/>
            <w:color w:val="000000" w:themeColor="text1"/>
          </w:rPr>
          <w:delText>.</w:delText>
        </w:r>
      </w:del>
      <w:ins w:id="60" w:author="modified" w:date="2019-02-14T17:59:00Z">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w:t>
        </w:r>
      </w:ins>
      <w:r w:rsidRPr="000D150D">
        <w:rPr>
          <w:rFonts w:ascii="Arial" w:hAnsi="Arial" w:cs="Arial"/>
          <w:color w:val="000000" w:themeColor="text1"/>
        </w:rPr>
        <w:t xml:space="preserve">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671CDC82"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w:t>
      </w:r>
      <w:del w:id="61" w:author="modified" w:date="2019-02-14T17:59:00Z">
        <w:r w:rsidRPr="000D150D">
          <w:rPr>
            <w:rFonts w:ascii="Arial" w:hAnsi="Arial" w:cs="Arial"/>
            <w:color w:val="000000" w:themeColor="text1"/>
          </w:rPr>
          <w:delText>or</w:delText>
        </w:r>
        <w:r w:rsidR="00CC414B">
          <w:rPr>
            <w:rFonts w:ascii="Arial" w:hAnsi="Arial" w:cs="Arial"/>
            <w:color w:val="000000" w:themeColor="text1"/>
          </w:rPr>
          <w:delText>/</w:delText>
        </w:r>
      </w:del>
      <w:r w:rsidR="00CC414B">
        <w:rPr>
          <w:rFonts w:ascii="Arial" w:hAnsi="Arial" w:cs="Arial"/>
          <w:color w:val="000000" w:themeColor="text1"/>
        </w:rPr>
        <w:t>and</w:t>
      </w:r>
      <w:del w:id="62" w:author="modified" w:date="2019-02-14T17:59:00Z">
        <w:r w:rsidRPr="000D150D">
          <w:rPr>
            <w:rFonts w:ascii="Arial" w:hAnsi="Arial" w:cs="Arial"/>
            <w:color w:val="000000" w:themeColor="text1"/>
          </w:rPr>
          <w:delText xml:space="preserve"> </w:delText>
        </w:r>
        <w:r w:rsidR="005D690D">
          <w:rPr>
            <w:rFonts w:ascii="Arial" w:hAnsi="Arial" w:cs="Arial"/>
            <w:color w:val="000000" w:themeColor="text1"/>
          </w:rPr>
          <w:delText>somatic</w:delText>
        </w:r>
      </w:del>
      <w:ins w:id="63" w:author="modified" w:date="2019-02-14T17:59:00Z">
        <w:r w:rsidR="00824D52">
          <w:rPr>
            <w:rFonts w:ascii="Arial" w:hAnsi="Arial" w:cs="Arial"/>
            <w:color w:val="000000" w:themeColor="text1"/>
          </w:rPr>
          <w:t>/or</w:t>
        </w:r>
        <w:r w:rsidRPr="000D150D">
          <w:rPr>
            <w:rFonts w:ascii="Arial" w:hAnsi="Arial" w:cs="Arial"/>
            <w:color w:val="000000" w:themeColor="text1"/>
          </w:rPr>
          <w:t xml:space="preserve"> </w:t>
        </w:r>
        <w:r w:rsidR="00824D52">
          <w:rPr>
            <w:rFonts w:ascii="Arial" w:hAnsi="Arial" w:cs="Arial"/>
            <w:color w:val="000000" w:themeColor="text1"/>
          </w:rPr>
          <w:t>mosaic</w:t>
        </w:r>
      </w:ins>
      <w:r w:rsidR="00824D52">
        <w:rPr>
          <w:rFonts w:ascii="Arial" w:hAnsi="Arial" w:cs="Arial"/>
          <w:color w:val="000000" w:themeColor="text1"/>
        </w:rPr>
        <w:t xml:space="preserve">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del w:id="64" w:author="modified" w:date="2019-02-14T17:59:00Z">
        <w:r w:rsidR="00FC66B0"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&lt;EndNote&gt;&lt;Cite&gt;&lt;Author&gt;Giannikou&lt;/Author&gt;&lt;Year&gt;2016&lt;/Year&gt;&lt;RecNum&gt;1&lt;/RecNum&gt;&lt;DisplayText&gt;[9]&lt;/DisplayText&gt;&lt;record&gt;&lt;rec-number&gt;1&lt;/rec-number&gt;&lt;foreign-keys&gt;&lt;key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delInstrText>
        </w:r>
        <w:r w:rsidR="00FC66B0"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6</w:delText>
        </w:r>
        <w:r w:rsidR="008E40AD">
          <w:rPr>
            <w:rFonts w:ascii="Arial" w:hAnsi="Arial" w:cs="Arial"/>
            <w:noProof/>
            <w:color w:val="000000" w:themeColor="text1"/>
          </w:rPr>
          <w:delText>]</w:delText>
        </w:r>
        <w:r w:rsidR="00FC66B0" w:rsidRPr="000D150D">
          <w:rPr>
            <w:rFonts w:ascii="Arial" w:hAnsi="Arial" w:cs="Arial"/>
            <w:color w:val="000000" w:themeColor="text1"/>
          </w:rPr>
          <w:fldChar w:fldCharType="end"/>
        </w:r>
        <w:r w:rsidRPr="000D150D">
          <w:rPr>
            <w:rFonts w:ascii="Arial" w:hAnsi="Arial" w:cs="Arial"/>
            <w:color w:val="000000" w:themeColor="text1"/>
          </w:rPr>
          <w:delText>.</w:delText>
        </w:r>
      </w:del>
      <w:ins w:id="65" w:author="modified" w:date="2019-02-14T17:59:00Z">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w:t>
        </w:r>
      </w:ins>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del w:id="66" w:author="modified" w:date="2019-02-14T17:59:00Z">
        <w:r w:rsidR="00FC66B0"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&lt;EndNote&gt;&lt;Cite&gt;&lt;Author&gt;Giannikou&lt;/Author&gt;&lt;Year&gt;2016&lt;/Year&gt;&lt;RecNum&gt;1&lt;/RecNum&gt;&lt;DisplayText&gt;[9, 10]&lt;/DisplayText&gt;&lt;record&gt;&lt;rec-number&gt;1&lt;/rec-number&gt;&lt;foreign-keys&gt;&lt;key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16&lt;/RecNum&gt;&lt;record&gt;&lt;rec-number&gt;16&lt;/rec-number&gt;&lt;foreign-keys&gt;&lt;key app="EN" db-id="sv9w20xd2z0zp7evsw8px52v5favap09t902" timestamp="1503132609"&gt;16&lt;/key&gt;&lt;/foreign-keys&gt;&lt;ref-type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delInstrText>
        </w:r>
        <w:r w:rsidR="00FC66B0"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6</w:delText>
        </w:r>
        <w:r w:rsidR="008E40AD">
          <w:rPr>
            <w:rFonts w:ascii="Arial" w:hAnsi="Arial" w:cs="Arial"/>
            <w:noProof/>
            <w:color w:val="000000" w:themeColor="text1"/>
          </w:rPr>
          <w:delText>]</w:delText>
        </w:r>
        <w:r w:rsidR="00FC66B0" w:rsidRPr="000D150D">
          <w:rPr>
            <w:rFonts w:ascii="Arial" w:hAnsi="Arial" w:cs="Arial"/>
            <w:color w:val="000000" w:themeColor="text1"/>
          </w:rPr>
          <w:fldChar w:fldCharType="end"/>
        </w:r>
        <w:r w:rsidRPr="000D150D">
          <w:rPr>
            <w:rFonts w:ascii="Arial" w:hAnsi="Arial" w:cs="Arial"/>
            <w:color w:val="000000" w:themeColor="text1"/>
          </w:rPr>
          <w:delText>.</w:delText>
        </w:r>
      </w:del>
      <w:ins w:id="67" w:author="modified" w:date="2019-02-14T17:59:00Z">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w:t>
        </w:r>
      </w:ins>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3AC85222" w:rsidR="00104400" w:rsidRPr="000D150D" w:rsidRDefault="00104400" w:rsidP="00B52052">
      <w:pPr>
        <w:adjustRightInd w:val="0"/>
        <w:spacing w:line="480" w:lineRule="auto"/>
        <w:ind w:firstLine="720"/>
        <w:rPr>
          <w:rFonts w:ascii="Arial" w:hAnsi="Arial" w:cs="Arial"/>
          <w:color w:val="000000" w:themeColor="text1"/>
        </w:rPr>
      </w:pPr>
      <w:bookmarkStart w:id="68" w:name="OLE_LINK9"/>
      <w:bookmarkStart w:id="69" w:name="OLE_LINK10"/>
      <w:bookmarkStart w:id="70"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w:t>
      </w:r>
      <w:proofErr w:type="gramStart"/>
      <w:r w:rsidRPr="000D150D">
        <w:rPr>
          <w:rFonts w:ascii="Arial" w:hAnsi="Arial" w:cs="Arial"/>
          <w:color w:val="000000" w:themeColor="text1"/>
        </w:rPr>
        <w:t>risk, and</w:t>
      </w:r>
      <w:proofErr w:type="gramEnd"/>
      <w:r w:rsidRPr="000D150D">
        <w:rPr>
          <w:rFonts w:ascii="Arial" w:hAnsi="Arial" w:cs="Arial"/>
          <w:color w:val="000000" w:themeColor="text1"/>
        </w:rPr>
        <w:t xml:space="preserve">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68"/>
    <w:bookmarkEnd w:id="69"/>
    <w:bookmarkEnd w:id="70"/>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21281C2"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ins w:id="71" w:author="modified" w:date="2019-02-14T17:59:00Z">
        <w:r w:rsidR="00C10E40">
          <w:rPr>
            <w:rFonts w:ascii="Arial" w:hAnsi="Arial" w:cs="Arial"/>
            <w:color w:val="000000" w:themeColor="text1"/>
            <w:shd w:val="clear" w:color="auto" w:fill="FFFFFF"/>
          </w:rPr>
          <w:t xml:space="preserve"> There were no self-declared Hispanics in this set of subjects.</w:t>
        </w:r>
      </w:ins>
    </w:p>
    <w:p w14:paraId="01FC9271" w14:textId="594456B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w:t>
      </w:r>
      <w:proofErr w:type="gramStart"/>
      <w:r w:rsidRPr="000D150D">
        <w:rPr>
          <w:rFonts w:ascii="Arial" w:hAnsi="Arial" w:cs="Arial"/>
          <w:color w:val="000000" w:themeColor="text1"/>
          <w:shd w:val="clear" w:color="auto" w:fill="FFFFFF"/>
        </w:rPr>
        <w:t>2.p</w:t>
      </w:r>
      <w:proofErr w:type="gramEnd"/>
      <w:r w:rsidRPr="000D150D">
        <w:rPr>
          <w:rFonts w:ascii="Arial" w:hAnsi="Arial" w:cs="Arial"/>
          <w:color w:val="000000" w:themeColor="text1"/>
          <w:shd w:val="clear" w:color="auto" w:fill="FFFFFF"/>
        </w:rPr>
        <w:t xml:space="preserve">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w:t>
      </w:r>
      <w:proofErr w:type="gramStart"/>
      <w:r w:rsidRPr="000D150D">
        <w:rPr>
          <w:rFonts w:ascii="Arial" w:hAnsi="Arial" w:cs="Arial"/>
          <w:color w:val="000000" w:themeColor="text1"/>
          <w:shd w:val="clear" w:color="auto" w:fill="FFFFFF"/>
        </w:rPr>
        <w:t>old, and</w:t>
      </w:r>
      <w:proofErr w:type="gramEnd"/>
      <w:r w:rsidRPr="000D150D">
        <w:rPr>
          <w:rFonts w:ascii="Arial" w:hAnsi="Arial" w:cs="Arial"/>
          <w:color w:val="000000" w:themeColor="text1"/>
          <w:shd w:val="clear" w:color="auto" w:fill="FFFFFF"/>
        </w:rPr>
        <w:t xml:space="preserve">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w:t>
      </w:r>
      <w:del w:id="72" w:author="modified" w:date="2019-02-14T17:59:00Z">
        <w:r w:rsidR="00FD0A2A">
          <w:rPr>
            <w:rFonts w:ascii="Arial" w:hAnsi="Arial" w:cs="Arial"/>
            <w:noProof/>
            <w:color w:val="000000" w:themeColor="text1"/>
            <w:shd w:val="clear" w:color="auto" w:fill="FFFFFF"/>
          </w:rPr>
          <w:delText>8</w:delText>
        </w:r>
      </w:del>
      <w:ins w:id="73" w:author="modified" w:date="2019-02-14T17:59:00Z">
        <w:r w:rsidR="00E6178E">
          <w:rPr>
            <w:rFonts w:ascii="Arial" w:hAnsi="Arial" w:cs="Arial"/>
            <w:noProof/>
            <w:color w:val="000000" w:themeColor="text1"/>
            <w:shd w:val="clear" w:color="auto" w:fill="FFFFFF"/>
          </w:rPr>
          <w:t>11, 12</w:t>
        </w:r>
      </w:ins>
      <w:r w:rsidR="00E6178E">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675435B4" w:rsidR="00AB5E75" w:rsidRPr="000D150D" w:rsidRDefault="00104400" w:rsidP="00A134C5">
      <w:pPr>
        <w:adjustRightInd w:val="0"/>
        <w:spacing w:line="480" w:lineRule="auto"/>
        <w:ind w:firstLine="720"/>
        <w:rPr>
          <w:ins w:id="74" w:author="modified" w:date="2019-02-14T17:59:00Z"/>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del w:id="75" w:author="modified" w:date="2019-02-14T17:59:00Z">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&lt;EndNote&gt;&lt;Cite&gt;&lt;Author&gt;Purcell&lt;/Author&gt;&lt;Year&gt;2007&lt;/Year&gt;&lt;RecNum&gt;80&lt;/RecNum&gt;&lt;DisplayText&gt;[13]&lt;/DisplayText&gt;&lt;record&gt;&lt;rec-number&gt;80&lt;/rec-number&gt;&lt;foreign-keys&gt;&lt;key app="EN" db-id="sv9w20xd2z0zp7evsw8px52v5favap09t902" timestamp="1515916838"&gt;80&lt;/key&gt;&lt;/foreign-keys&gt;&lt;ref-type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w:delText>
        </w:r>
        <w:r w:rsidR="00FD0A2A">
          <w:rPr>
            <w:rFonts w:ascii="Arial" w:hAnsi="Arial" w:cs="Arial"/>
            <w:noProof/>
            <w:color w:val="000000" w:themeColor="text1"/>
            <w:shd w:val="clear" w:color="auto" w:fill="FFFFFF"/>
          </w:rPr>
          <w:delText>9</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del>
      <w:ins w:id="76" w:author="modified" w:date="2019-02-14T17:59:00Z">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ins>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w:t>
      </w:r>
      <w:del w:id="77" w:author="modified" w:date="2019-02-14T17:59:00Z">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0</w:delText>
        </w:r>
      </w:del>
      <w:ins w:id="78" w:author="modified" w:date="2019-02-14T17:59:00Z">
        <w:r w:rsidR="00E6178E">
          <w:rPr>
            <w:rFonts w:ascii="Arial" w:hAnsi="Arial" w:cs="Arial"/>
            <w:noProof/>
            <w:color w:val="000000" w:themeColor="text1"/>
            <w:shd w:val="clear" w:color="auto" w:fill="FFFFFF"/>
          </w:rPr>
          <w:t>14</w:t>
        </w:r>
      </w:ins>
      <w:r w:rsidR="00E6178E">
        <w:rPr>
          <w:rFonts w:ascii="Arial" w:hAnsi="Arial" w:cs="Arial"/>
          <w:noProof/>
          <w:color w:val="000000" w:themeColor="text1"/>
          <w:shd w:val="clear" w:color="auto" w:fill="FFFFFF"/>
        </w:rPr>
        <w:t>]</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w:t>
      </w:r>
      <w:del w:id="79" w:author="modified" w:date="2019-02-14T17:59:00Z">
        <w:r w:rsidRPr="000D150D">
          <w:rPr>
            <w:rFonts w:ascii="Arial" w:hAnsi="Arial" w:cs="Arial"/>
            <w:color w:val="000000" w:themeColor="text1"/>
            <w:shd w:val="clear" w:color="auto" w:fill="FFFFFF"/>
          </w:rPr>
          <w:delText xml:space="preserve">test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&lt;EndNote&gt;&lt;Cite&gt;&lt;Author&gt;Wigginton&lt;/Author&gt;&lt;Year&gt;2005&lt;/Year&gt;&lt;RecNum&gt;22&lt;/RecNum&gt;&lt;DisplayText&gt;[15]&lt;/DisplayText&gt;&lt;record&gt;&lt;rec-number&gt;22&lt;/rec-number&gt;&lt;foreign-keys&gt;&lt;key app="EN" db-id="sv9w20xd2z0zp7evsw8px52v5favap09t902" timestamp="1503484990"&gt;22&lt;/key&gt;&lt;/foreign-keys&gt;&lt;ref-type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1</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del>
      <w:ins w:id="80" w:author="modified" w:date="2019-02-14T17:59:00Z">
        <w:r w:rsidR="008237C5">
          <w:rPr>
            <w:rFonts w:ascii="Arial" w:hAnsi="Arial" w:cs="Arial" w:hint="eastAsia"/>
            <w:color w:val="000000" w:themeColor="text1"/>
            <w:shd w:val="clear" w:color="auto" w:fill="FFFFFF"/>
            <w:lang w:eastAsia="ko-KR"/>
          </w:rPr>
          <w:t>(HWE)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ins>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w:t>
      </w:r>
      <w:r w:rsidRPr="000D150D">
        <w:rPr>
          <w:rFonts w:ascii="Arial" w:hAnsi="Arial" w:cs="Arial"/>
          <w:color w:val="000000" w:themeColor="text1"/>
          <w:shd w:val="clear" w:color="auto" w:fill="FFFFFF"/>
        </w:rPr>
        <w:lastRenderedPageBreak/>
        <w:t xml:space="preserve">subjects whose missing genotype rates were &gt; </w:t>
      </w:r>
      <w:proofErr w:type="gramStart"/>
      <w:r w:rsidRPr="000D150D">
        <w:rPr>
          <w:rFonts w:ascii="Arial" w:hAnsi="Arial" w:cs="Arial"/>
          <w:color w:val="000000" w:themeColor="text1"/>
          <w:shd w:val="clear" w:color="auto" w:fill="FFFFFF"/>
        </w:rPr>
        <w:t>5%, or</w:t>
      </w:r>
      <w:proofErr w:type="gramEnd"/>
      <w:r w:rsidRPr="000D150D">
        <w:rPr>
          <w:rFonts w:ascii="Arial" w:hAnsi="Arial" w:cs="Arial"/>
          <w:color w:val="000000" w:themeColor="text1"/>
          <w:shd w:val="clear" w:color="auto" w:fill="FFFFFF"/>
        </w:rPr>
        <w:t xml:space="preserve"> showed identity-by-state &gt; 80% with any other subject</w:t>
      </w:r>
      <w:del w:id="81" w:author="modified" w:date="2019-02-14T17:59:00Z">
        <w:r w:rsidRPr="000D150D">
          <w:rPr>
            <w:rFonts w:ascii="Arial" w:hAnsi="Arial" w:cs="Arial"/>
            <w:color w:val="000000" w:themeColor="text1"/>
            <w:shd w:val="clear" w:color="auto" w:fill="FFFFFF"/>
          </w:rPr>
          <w:delText>.</w:delText>
        </w:r>
      </w:del>
      <w:ins w:id="82" w:author="modified" w:date="2019-02-14T17:59:00Z">
        <w:r w:rsidR="00E433FF">
          <w:rPr>
            <w:rFonts w:ascii="Arial" w:hAnsi="Arial" w:cs="Arial"/>
            <w:color w:val="000000" w:themeColor="text1"/>
            <w:shd w:val="clear" w:color="auto" w:fill="FFFFFF"/>
          </w:rPr>
          <w:t xml:space="preserve"> (Figure 1)</w:t>
        </w:r>
        <w:r w:rsidRPr="000D150D">
          <w:rPr>
            <w:rFonts w:ascii="Arial" w:hAnsi="Arial" w:cs="Arial"/>
            <w:color w:val="000000" w:themeColor="text1"/>
            <w:shd w:val="clear" w:color="auto" w:fill="FFFFFF"/>
          </w:rPr>
          <w:t>.</w:t>
        </w:r>
      </w:ins>
      <w:r w:rsidRPr="000D150D">
        <w:rPr>
          <w:rFonts w:ascii="Arial" w:hAnsi="Arial" w:cs="Arial"/>
          <w:color w:val="000000" w:themeColor="text1"/>
          <w:shd w:val="clear" w:color="auto" w:fill="FFFFFF"/>
        </w:rPr>
        <w:t xml:space="preserve"> These filtering procedures were first applied separately to cases and </w:t>
      </w:r>
      <w:proofErr w:type="gramStart"/>
      <w:r w:rsidRPr="000D150D">
        <w:rPr>
          <w:rFonts w:ascii="Arial" w:hAnsi="Arial" w:cs="Arial"/>
          <w:color w:val="000000" w:themeColor="text1"/>
          <w:shd w:val="clear" w:color="auto" w:fill="FFFFFF"/>
        </w:rPr>
        <w:t>controls, and</w:t>
      </w:r>
      <w:proofErr w:type="gramEnd"/>
      <w:r w:rsidRPr="000D150D">
        <w:rPr>
          <w:rFonts w:ascii="Arial" w:hAnsi="Arial" w:cs="Arial"/>
          <w:color w:val="000000" w:themeColor="text1"/>
          <w:shd w:val="clear" w:color="auto" w:fill="FFFFFF"/>
        </w:rPr>
        <w:t xml:space="preserve">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del w:id="83" w:author="modified" w:date="2019-02-14T17:59:00Z">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&lt;EndNote&gt;&lt;Cite&gt;&lt;Author&gt;Raymond&lt;/Author&gt;&lt;Year&gt;1995&lt;/Year&gt;&lt;RecNum&gt;21&lt;/RecNum&gt;&lt;DisplayText&gt;[16]&lt;/DisplayText&gt;&lt;record&gt;&lt;rec-number&gt;21&lt;/rec-number&gt;&lt;foreign-keys&gt;&lt;key app="EN" db-id="sv9w20xd2z0zp7evsw8px52v5favap09t902" timestamp="1503484602"&gt;21&lt;/key&gt;&lt;/foreign-keys&gt;&lt;ref-type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2</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del>
      <w:ins w:id="84" w:author="modified" w:date="2019-02-14T17:59:00Z">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ins>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w:t>
      </w:r>
      <w:ins w:id="85" w:author="modified" w:date="2019-02-14T17:59:00Z">
        <w:r w:rsidR="00CC68F2">
          <w:rPr>
            <w:rFonts w:ascii="Arial" w:hAnsi="Arial" w:cs="Arial"/>
            <w:color w:val="000000" w:themeColor="text1"/>
            <w:shd w:val="clear" w:color="auto" w:fill="FFFFFF"/>
          </w:rPr>
          <w:t xml:space="preserve"> (Figure 1)</w:t>
        </w:r>
        <w:r w:rsidR="00092F0E">
          <w:rPr>
            <w:rFonts w:ascii="Arial" w:hAnsi="Arial" w:cs="Arial"/>
            <w:color w:val="000000" w:themeColor="text1"/>
            <w:shd w:val="clear" w:color="auto" w:fill="FFFFFF"/>
          </w:rPr>
          <w:t>.</w:t>
        </w:r>
      </w:ins>
    </w:p>
    <w:p w14:paraId="3C00457C" w14:textId="77777777" w:rsidR="00104400" w:rsidRPr="000D150D" w:rsidRDefault="00104400" w:rsidP="00A134C5">
      <w:pPr>
        <w:spacing w:line="480" w:lineRule="auto"/>
        <w:rPr>
          <w:moveTo w:id="86" w:author="modified" w:date="2019-02-14T17:59:00Z"/>
          <w:rFonts w:ascii="Arial" w:hAnsi="Arial" w:cs="Arial"/>
          <w:color w:val="000000" w:themeColor="text1"/>
          <w:shd w:val="clear" w:color="auto" w:fill="FFFFFF"/>
        </w:rPr>
      </w:pPr>
      <w:moveToRangeStart w:id="87" w:author="modified" w:date="2019-02-14T17:59:00Z" w:name="move1059591"/>
    </w:p>
    <w:p w14:paraId="717684D4" w14:textId="77777777" w:rsidR="00104400" w:rsidRPr="000D150D" w:rsidRDefault="00104400" w:rsidP="00A134C5">
      <w:pPr>
        <w:spacing w:line="480" w:lineRule="auto"/>
        <w:outlineLvl w:val="0"/>
        <w:rPr>
          <w:moveTo w:id="88" w:author="modified" w:date="2019-02-14T17:59:00Z"/>
          <w:rFonts w:ascii="Arial" w:hAnsi="Arial" w:cs="Arial"/>
          <w:b/>
          <w:color w:val="000000" w:themeColor="text1"/>
          <w:shd w:val="clear" w:color="auto" w:fill="FFFFFF"/>
        </w:rPr>
      </w:pPr>
      <w:moveTo w:id="89" w:author="modified" w:date="2019-02-14T17:59:00Z">
        <w:r w:rsidRPr="000D150D">
          <w:rPr>
            <w:rFonts w:ascii="Arial" w:hAnsi="Arial" w:cs="Arial"/>
            <w:b/>
            <w:color w:val="000000" w:themeColor="text1"/>
            <w:shd w:val="clear" w:color="auto" w:fill="FFFFFF"/>
          </w:rPr>
          <w:t>Statistical analyses with genetic data</w:t>
        </w:r>
      </w:moveTo>
    </w:p>
    <w:moveToRangeEnd w:id="87"/>
    <w:p w14:paraId="0F4D6CB3" w14:textId="57A673B0" w:rsidR="008F1462" w:rsidRPr="000D150D" w:rsidRDefault="00104400" w:rsidP="008F1462">
      <w:pPr>
        <w:adjustRightInd w:val="0"/>
        <w:spacing w:line="480" w:lineRule="auto"/>
        <w:ind w:firstLine="720"/>
        <w:rPr>
          <w:ins w:id="90" w:author="modified" w:date="2019-02-14T17:59:00Z"/>
          <w:rFonts w:ascii="Arial" w:hAnsi="Arial" w:cs="Arial"/>
          <w:color w:val="FF0000"/>
          <w:shd w:val="clear" w:color="auto" w:fill="FFFFFF"/>
        </w:rPr>
      </w:pPr>
      <w:del w:id="91" w:author="modified" w:date="2019-02-14T17:59:00Z">
        <w:r w:rsidRPr="000D150D">
          <w:rPr>
            <w:rFonts w:ascii="Arial" w:hAnsi="Arial" w:cs="Arial"/>
            <w:color w:val="000000" w:themeColor="text1"/>
            <w:shd w:val="clear" w:color="auto" w:fill="FFFFFF"/>
          </w:rPr>
          <w:delText xml:space="preserve">. Last, </w:delText>
        </w:r>
      </w:del>
      <w:r w:rsidR="008F1462" w:rsidRPr="000D150D">
        <w:rPr>
          <w:rFonts w:ascii="Arial" w:hAnsi="Arial" w:cs="Arial"/>
          <w:color w:val="000000" w:themeColor="text1"/>
          <w:shd w:val="clear" w:color="auto" w:fill="FFFFFF"/>
        </w:rPr>
        <w:t xml:space="preserve">EIGENSTRAT </w:t>
      </w:r>
      <w:del w:id="92" w:author="modified" w:date="2019-02-14T17:59:00Z">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&lt;EndNote&gt;&lt;Cite&gt;&lt;Author&gt;Price&lt;/Author&gt;&lt;Year&gt;2006&lt;/Year&gt;&lt;RecNum&gt;23&lt;/RecNum&gt;&lt;DisplayText&gt;[17]&lt;/DisplayText&gt;&lt;record&gt;&lt;rec-number&gt;23&lt;/rec-number&gt;&lt;foreign-keys&gt;&lt;key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3</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xml:space="preserve"> was</w:delText>
        </w:r>
      </w:del>
      <w:ins w:id="93" w:author="modified" w:date="2019-02-14T17:59:00Z">
        <w:r w:rsidR="008F1462" w:rsidRPr="000D150D">
          <w:rPr>
            <w:rFonts w:ascii="Arial" w:hAnsi="Arial" w:cs="Arial"/>
            <w:color w:val="000000" w:themeColor="text1"/>
            <w:shd w:val="clear" w:color="auto" w:fill="FFFFFF"/>
          </w:rPr>
          <w:fldChar w:fldCharType="begin"/>
        </w:r>
        <w:r w:rsidR="008F1462">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8F1462" w:rsidRPr="000D150D">
          <w:rPr>
            <w:rFonts w:ascii="Arial" w:hAnsi="Arial" w:cs="Arial"/>
            <w:color w:val="000000" w:themeColor="text1"/>
            <w:shd w:val="clear" w:color="auto" w:fill="FFFFFF"/>
          </w:rPr>
          <w:fldChar w:fldCharType="separate"/>
        </w:r>
        <w:r w:rsidR="008F1462">
          <w:rPr>
            <w:rFonts w:ascii="Arial" w:hAnsi="Arial" w:cs="Arial"/>
            <w:noProof/>
            <w:color w:val="000000" w:themeColor="text1"/>
            <w:shd w:val="clear" w:color="auto" w:fill="FFFFFF"/>
          </w:rPr>
          <w:t>[17]</w:t>
        </w:r>
        <w:r w:rsidR="008F1462" w:rsidRPr="000D150D">
          <w:rPr>
            <w:rFonts w:ascii="Arial" w:hAnsi="Arial" w:cs="Arial"/>
            <w:color w:val="000000" w:themeColor="text1"/>
            <w:shd w:val="clear" w:color="auto" w:fill="FFFFFF"/>
          </w:rPr>
          <w:fldChar w:fldCharType="end"/>
        </w:r>
        <w:r w:rsidR="008F1462" w:rsidRPr="000D150D">
          <w:rPr>
            <w:rFonts w:ascii="Arial" w:hAnsi="Arial" w:cs="Arial"/>
            <w:color w:val="000000" w:themeColor="text1"/>
            <w:shd w:val="clear" w:color="auto" w:fill="FFFFFF"/>
          </w:rPr>
          <w:t xml:space="preserve"> was </w:t>
        </w:r>
        <w:r w:rsidR="00CC68F2">
          <w:rPr>
            <w:rFonts w:ascii="Arial" w:hAnsi="Arial" w:cs="Arial"/>
            <w:color w:val="000000" w:themeColor="text1"/>
            <w:shd w:val="clear" w:color="auto" w:fill="FFFFFF"/>
          </w:rPr>
          <w:t>also</w:t>
        </w:r>
      </w:ins>
      <w:r w:rsidR="00CC68F2">
        <w:rPr>
          <w:rFonts w:ascii="Arial" w:hAnsi="Arial" w:cs="Arial"/>
          <w:color w:val="000000" w:themeColor="text1"/>
          <w:shd w:val="clear" w:color="auto" w:fill="FFFFFF"/>
        </w:rPr>
        <w:t xml:space="preserve"> </w:t>
      </w:r>
      <w:r w:rsidR="008F1462" w:rsidRPr="000D150D">
        <w:rPr>
          <w:rFonts w:ascii="Arial" w:hAnsi="Arial" w:cs="Arial"/>
          <w:color w:val="000000" w:themeColor="text1"/>
          <w:shd w:val="clear" w:color="auto" w:fill="FFFFFF"/>
        </w:rPr>
        <w:t>applied to the pooled data and principal component (PC) scores were calculated.</w:t>
      </w:r>
      <w:r w:rsidR="008F1462" w:rsidRPr="000D150D">
        <w:rPr>
          <w:rFonts w:ascii="Arial" w:hAnsi="Arial" w:cs="Arial"/>
          <w:color w:val="000000" w:themeColor="text1"/>
        </w:rPr>
        <w:t xml:space="preserve"> </w:t>
      </w:r>
      <w:r w:rsidR="008F1462" w:rsidRPr="000D150D">
        <w:rPr>
          <w:rFonts w:ascii="Arial" w:hAnsi="Arial" w:cs="Arial"/>
          <w:color w:val="000000" w:themeColor="text1"/>
          <w:shd w:val="clear" w:color="auto" w:fill="FFFFFF"/>
        </w:rPr>
        <w:t xml:space="preserve">PC scores were used to detect subjects with an outlying genetic background, </w:t>
      </w:r>
      <w:r w:rsidR="008F1462" w:rsidRPr="000D150D">
        <w:rPr>
          <w:rFonts w:ascii="Arial" w:hAnsi="Arial" w:cs="Arial" w:hint="eastAsia"/>
          <w:color w:val="000000" w:themeColor="text1"/>
          <w:shd w:val="clear" w:color="auto" w:fill="FFFFFF"/>
        </w:rPr>
        <w:t>and</w:t>
      </w:r>
      <w:r w:rsidR="008F1462" w:rsidRPr="000D150D">
        <w:rPr>
          <w:rFonts w:ascii="Arial" w:hAnsi="Arial" w:cs="Arial"/>
          <w:color w:val="000000" w:themeColor="text1"/>
          <w:shd w:val="clear" w:color="auto" w:fill="FFFFFF"/>
        </w:rPr>
        <w:t xml:space="preserve"> </w:t>
      </w:r>
      <w:r w:rsidR="008F1462">
        <w:rPr>
          <w:rFonts w:ascii="Arial" w:hAnsi="Arial" w:cs="Arial"/>
          <w:color w:val="000000" w:themeColor="text1"/>
          <w:shd w:val="clear" w:color="auto" w:fill="FFFFFF"/>
        </w:rPr>
        <w:t xml:space="preserve">such </w:t>
      </w:r>
      <w:r w:rsidR="008F1462" w:rsidRPr="000D150D">
        <w:rPr>
          <w:rFonts w:ascii="Arial" w:hAnsi="Arial" w:cs="Arial" w:hint="eastAsia"/>
          <w:color w:val="000000" w:themeColor="text1"/>
          <w:shd w:val="clear" w:color="auto" w:fill="FFFFFF"/>
        </w:rPr>
        <w:t xml:space="preserve">outliers </w:t>
      </w:r>
      <w:ins w:id="94" w:author="modified" w:date="2019-02-14T17:59:00Z">
        <w:r w:rsidR="00CC68F2">
          <w:rPr>
            <w:rFonts w:ascii="Arial" w:hAnsi="Arial" w:cs="Arial"/>
            <w:color w:val="000000" w:themeColor="text1"/>
            <w:shd w:val="clear" w:color="auto" w:fill="FFFFFF"/>
          </w:rPr>
          <w:t xml:space="preserve">(3 subjects) </w:t>
        </w:r>
      </w:ins>
      <w:r w:rsidR="008F1462" w:rsidRPr="000D150D">
        <w:rPr>
          <w:rFonts w:ascii="Arial" w:hAnsi="Arial" w:cs="Arial"/>
          <w:color w:val="000000" w:themeColor="text1"/>
          <w:shd w:val="clear" w:color="auto" w:fill="FFFFFF"/>
        </w:rPr>
        <w:t>were then removed</w:t>
      </w:r>
      <w:del w:id="95" w:author="modified" w:date="2019-02-14T17:59:00Z">
        <w:r w:rsidRPr="000D150D">
          <w:rPr>
            <w:rFonts w:ascii="Arial" w:hAnsi="Arial" w:cs="Arial"/>
            <w:color w:val="000000" w:themeColor="text1"/>
            <w:shd w:val="clear" w:color="auto" w:fill="FFFFFF"/>
          </w:rPr>
          <w:delText>.</w:delText>
        </w:r>
      </w:del>
      <w:ins w:id="96" w:author="modified" w:date="2019-02-14T17:59:00Z">
        <w:r w:rsidR="00CC68F2">
          <w:rPr>
            <w:rFonts w:ascii="Arial" w:hAnsi="Arial" w:cs="Arial"/>
            <w:color w:val="000000" w:themeColor="text1"/>
            <w:shd w:val="clear" w:color="auto" w:fill="FFFFFF"/>
          </w:rPr>
          <w:t xml:space="preserve"> (Figure 1).</w:t>
        </w:r>
      </w:ins>
    </w:p>
    <w:p w14:paraId="00855DC6" w14:textId="0D0E7A80" w:rsidR="0074384C" w:rsidRDefault="00CC68F2" w:rsidP="00CC68F2">
      <w:pPr>
        <w:spacing w:line="480" w:lineRule="auto"/>
        <w:ind w:firstLine="720"/>
        <w:rPr>
          <w:ins w:id="97" w:author="modified" w:date="2019-02-14T17:59:00Z"/>
          <w:rFonts w:ascii="Arial" w:hAnsi="Arial" w:cs="Arial"/>
          <w:color w:val="000000" w:themeColor="text1"/>
          <w:shd w:val="clear" w:color="auto" w:fill="FFFFFF"/>
          <w:lang w:eastAsia="ko-KR"/>
        </w:rPr>
      </w:pPr>
      <w:ins w:id="98" w:author="modified" w:date="2019-02-14T17:59:00Z">
        <w:r>
          <w:rPr>
            <w:rFonts w:ascii="Arial" w:hAnsi="Arial" w:cs="Arial"/>
            <w:color w:val="000000" w:themeColor="text1"/>
            <w:shd w:val="clear" w:color="auto" w:fill="FFFFFF"/>
          </w:rPr>
          <w:t xml:space="preserve">To ensure matching of cases and controls for primary analysis, we used conditional logistic regression (CLR). </w:t>
        </w:r>
      </w:ins>
      <w:r w:rsidRPr="00BB232C">
        <w:rPr>
          <w:rFonts w:ascii="Arial" w:hAnsi="Arial"/>
          <w:color w:val="000000" w:themeColor="text1"/>
          <w:shd w:val="clear" w:color="auto" w:fill="FFFFFF"/>
          <w:rPrChange w:id="99" w:author="modified" w:date="2019-02-14T17:59:00Z">
            <w:rPr>
              <w:rFonts w:ascii="Arial" w:hAnsi="Arial"/>
              <w:color w:val="000000" w:themeColor="text1"/>
            </w:rPr>
          </w:rPrChange>
        </w:rPr>
        <w:t xml:space="preserve"> E</w:t>
      </w:r>
      <w:r w:rsidR="00922083" w:rsidRPr="00BB232C">
        <w:rPr>
          <w:rFonts w:ascii="Arial" w:hAnsi="Arial"/>
          <w:color w:val="000000" w:themeColor="text1"/>
          <w:shd w:val="clear" w:color="auto" w:fill="FFFFFF"/>
          <w:rPrChange w:id="100" w:author="modified" w:date="2019-02-14T17:59:00Z">
            <w:rPr>
              <w:rFonts w:ascii="Arial" w:hAnsi="Arial"/>
              <w:color w:val="000000" w:themeColor="text1"/>
            </w:rPr>
          </w:rPrChange>
        </w:rPr>
        <w:t>ach case was matched with two controls</w:t>
      </w:r>
      <w:del w:id="101" w:author="modified" w:date="2019-02-14T17:59:00Z">
        <w:r w:rsidR="00735383" w:rsidRPr="00F24DE9">
          <w:rPr>
            <w:rFonts w:ascii="Arial" w:hAnsi="Arial" w:cs="Arial"/>
            <w:color w:val="000000" w:themeColor="text1"/>
          </w:rPr>
          <w:delText xml:space="preserve">, and </w:delText>
        </w:r>
        <w:r w:rsidR="001C6811" w:rsidRPr="00F24DE9">
          <w:rPr>
            <w:rFonts w:ascii="Arial" w:hAnsi="Arial" w:cs="Arial"/>
            <w:color w:val="000000" w:themeColor="text1"/>
          </w:rPr>
          <w:delText xml:space="preserve">409 </w:delText>
        </w:r>
        <w:r w:rsidR="001C6811" w:rsidRPr="00F24DE9">
          <w:rPr>
            <w:rFonts w:ascii="Arial" w:hAnsi="Arial" w:cs="Arial"/>
            <w:color w:val="000000" w:themeColor="text1"/>
            <w:lang w:eastAsia="ko-KR"/>
          </w:rPr>
          <w:delText>controls</w:delText>
        </w:r>
      </w:del>
      <w:ins w:id="102" w:author="modified" w:date="2019-02-14T17:59:00Z">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w:t>
        </w:r>
        <w:r>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&lt;EndNote&gt;&lt;Cite&gt;&lt;Author&gt;Sekhon&lt;/Author&gt;&lt;Year&gt;2011&lt;/Year&gt;&lt;RecNum&gt;246&lt;/RecNum&gt;&lt;DisplayText&gt;[18]&lt;/DisplayText&gt;&lt;record&gt;&lt;rec-number&gt;246&lt;/rec-number&gt;&lt;foreign-keys&gt;&lt;key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[18]</w:t>
        </w:r>
        <w:r w:rsidR="00104400" w:rsidRPr="000D150D">
          <w:rPr>
            <w:rFonts w:ascii="Arial" w:hAnsi="Arial" w:cs="Arial"/>
            <w:color w:val="000000" w:themeColor="text1"/>
            <w:shd w:val="clear" w:color="auto" w:fill="FFFFFF"/>
          </w:rPr>
          <w:fldChar w:fldCharType="end"/>
        </w:r>
        <w:r w:rsidR="00256CDB">
          <w:rPr>
            <w:rFonts w:ascii="Arial" w:hAnsi="Arial" w:cs="Arial"/>
            <w:color w:val="000000" w:themeColor="text1"/>
            <w:shd w:val="clear" w:color="auto" w:fill="FFFFFF"/>
            <w:lang w:eastAsia="ko-KR"/>
          </w:rPr>
          <w:t xml:space="preserve">. </w:t>
        </w:r>
        <w:r w:rsidR="00256CDB">
          <w:rPr>
            <w:rFonts w:ascii="Arial" w:hAnsi="Arial" w:cs="Arial"/>
            <w:color w:val="000000" w:themeColor="text1"/>
            <w:shd w:val="clear" w:color="auto" w:fill="FFFFFF"/>
          </w:rPr>
          <w:t>M</w:t>
        </w:r>
        <w:r w:rsidR="00256CDB" w:rsidRPr="000D150D">
          <w:rPr>
            <w:rFonts w:ascii="Arial" w:hAnsi="Arial" w:cs="Arial"/>
            <w:color w:val="000000" w:themeColor="text1"/>
            <w:shd w:val="clear" w:color="auto" w:fill="FFFFFF"/>
          </w:rPr>
          <w:t>atching quality is affected by the number of PC scores</w:t>
        </w:r>
        <w:r w:rsidR="00256CDB" w:rsidRPr="000D150D">
          <w:t xml:space="preserve"> </w:t>
        </w:r>
        <w:r>
          <w:rPr>
            <w:rFonts w:ascii="Arial" w:hAnsi="Arial" w:cs="Arial"/>
            <w:color w:val="000000" w:themeColor="text1"/>
            <w:shd w:val="clear" w:color="auto" w:fill="FFFFFF"/>
          </w:rPr>
          <w:t>used, and we assessed how many PC scores</w:t>
        </w:r>
      </w:ins>
      <w:r w:rsidRPr="00BB232C">
        <w:rPr>
          <w:rFonts w:ascii="Arial" w:hAnsi="Arial"/>
          <w:color w:val="000000" w:themeColor="text1"/>
          <w:shd w:val="clear" w:color="auto" w:fill="FFFFFF"/>
          <w:rPrChange w:id="103" w:author="modified" w:date="2019-02-14T17:59:00Z">
            <w:rPr>
              <w:rFonts w:ascii="Arial" w:hAnsi="Arial"/>
              <w:color w:val="000000" w:themeColor="text1"/>
            </w:rPr>
          </w:rPrChange>
        </w:rPr>
        <w:t xml:space="preserve"> were </w:t>
      </w:r>
      <w:del w:id="104" w:author="modified" w:date="2019-02-14T17:59:00Z">
        <w:r w:rsidR="001C6811" w:rsidRPr="00F24DE9">
          <w:rPr>
            <w:rFonts w:ascii="Arial" w:hAnsi="Arial" w:cs="Arial"/>
            <w:color w:val="000000" w:themeColor="text1"/>
            <w:lang w:eastAsia="ko-KR"/>
          </w:rPr>
          <w:delText>removed</w:delText>
        </w:r>
        <w:r w:rsidR="00735383" w:rsidRPr="00F24DE9">
          <w:rPr>
            <w:rFonts w:ascii="Arial" w:hAnsi="Arial" w:cs="Arial"/>
            <w:color w:val="000000" w:themeColor="text1"/>
            <w:lang w:eastAsia="ko-KR"/>
          </w:rPr>
          <w:delText>.</w:delText>
        </w:r>
        <w:r w:rsidR="001C6811">
          <w:rPr>
            <w:rFonts w:ascii="Arial" w:hAnsi="Arial" w:cs="Arial"/>
            <w:color w:val="000000" w:themeColor="text1"/>
            <w:lang w:eastAsia="ko-KR"/>
          </w:rPr>
          <w:delText xml:space="preserve"> </w:delText>
        </w:r>
        <w:r w:rsidR="00104400" w:rsidRPr="000D150D">
          <w:rPr>
            <w:rFonts w:ascii="Arial" w:hAnsi="Arial" w:cs="Arial"/>
            <w:color w:val="000000" w:themeColor="text1"/>
          </w:rPr>
          <w:delText>These filters led</w:delText>
        </w:r>
      </w:del>
      <w:ins w:id="105" w:author="modified" w:date="2019-02-14T17:59:00Z">
        <w:r>
          <w:rPr>
            <w:rFonts w:ascii="Arial" w:hAnsi="Arial" w:cs="Arial"/>
            <w:color w:val="000000" w:themeColor="text1"/>
            <w:shd w:val="clear" w:color="auto" w:fill="FFFFFF"/>
          </w:rPr>
          <w:t>required for effective matching.  Tw</w:t>
        </w:r>
        <w:r w:rsidR="00104400" w:rsidRPr="000D150D">
          <w:rPr>
            <w:rFonts w:ascii="Arial" w:hAnsi="Arial" w:cs="Arial"/>
            <w:color w:val="000000" w:themeColor="text1"/>
            <w:shd w:val="clear" w:color="auto" w:fill="FFFFFF"/>
          </w:rPr>
          <w:t xml:space="preserve">o PC scores </w:t>
        </w:r>
        <w:r>
          <w:rPr>
            <w:rFonts w:ascii="Arial" w:hAnsi="Arial" w:cs="Arial"/>
            <w:color w:val="000000" w:themeColor="text1"/>
            <w:shd w:val="clear" w:color="auto" w:fill="FFFFFF"/>
          </w:rPr>
          <w:t>gave</w:t>
        </w:r>
        <w:r w:rsidR="00104400" w:rsidRPr="000D150D">
          <w:rPr>
            <w:rFonts w:ascii="Arial" w:hAnsi="Arial" w:cs="Arial"/>
            <w:color w:val="000000" w:themeColor="text1"/>
            <w:shd w:val="clear" w:color="auto" w:fill="FFFFFF"/>
          </w:rPr>
          <w:t xml:space="preserv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w:t>
        </w:r>
      </w:ins>
      <w:r w:rsidR="00104400" w:rsidRPr="00BB232C">
        <w:rPr>
          <w:rFonts w:ascii="Arial" w:hAnsi="Arial"/>
          <w:color w:val="000000" w:themeColor="text1"/>
          <w:shd w:val="clear" w:color="auto" w:fill="FFFFFF"/>
          <w:rPrChange w:id="106" w:author="modified" w:date="2019-02-14T17:59:00Z">
            <w:rPr>
              <w:rFonts w:ascii="Arial" w:hAnsi="Arial"/>
              <w:color w:val="000000" w:themeColor="text1"/>
            </w:rPr>
          </w:rPrChange>
        </w:rPr>
        <w:t xml:space="preserve"> to </w:t>
      </w:r>
      <w:del w:id="107" w:author="modified" w:date="2019-02-14T17:59:00Z">
        <w:r w:rsidR="00104400" w:rsidRPr="000D150D">
          <w:rPr>
            <w:rFonts w:ascii="Arial" w:hAnsi="Arial" w:cs="Arial"/>
            <w:color w:val="000000" w:themeColor="text1"/>
          </w:rPr>
          <w:delText xml:space="preserve">retention of </w:delText>
        </w:r>
        <w:r w:rsidR="0040482C" w:rsidRPr="000D150D">
          <w:rPr>
            <w:rFonts w:ascii="Arial" w:hAnsi="Arial" w:cs="Arial"/>
            <w:color w:val="000000" w:themeColor="text1"/>
            <w:shd w:val="clear" w:color="auto" w:fill="FFFFFF"/>
          </w:rPr>
          <w:delText>42</w:delText>
        </w:r>
        <w:r w:rsidR="0040482C" w:rsidRPr="005E2A32">
          <w:rPr>
            <w:rFonts w:ascii="Arial" w:hAnsi="Arial" w:cs="Arial"/>
            <w:color w:val="000000" w:themeColor="text1"/>
            <w:shd w:val="clear" w:color="auto" w:fill="FFFFFF"/>
          </w:rPr>
          <w:delText>6</w:delText>
        </w:r>
        <w:r w:rsidR="0040482C" w:rsidRPr="000D150D">
          <w:rPr>
            <w:rFonts w:ascii="Arial" w:hAnsi="Arial" w:cs="Arial"/>
            <w:color w:val="000000" w:themeColor="text1"/>
            <w:shd w:val="clear" w:color="auto" w:fill="FFFFFF"/>
          </w:rPr>
          <w:delText xml:space="preserve"> </w:delText>
        </w:r>
        <w:r w:rsidR="00104400" w:rsidRPr="000D150D">
          <w:rPr>
            <w:rFonts w:ascii="Arial" w:hAnsi="Arial" w:cs="Arial"/>
            <w:color w:val="000000" w:themeColor="text1"/>
            <w:shd w:val="clear" w:color="auto" w:fill="FFFFFF"/>
          </w:rPr>
          <w:delText xml:space="preserve">S-LAM cases and </w:delText>
        </w:r>
        <w:r w:rsidR="00A06032" w:rsidRPr="005E2A32">
          <w:rPr>
            <w:rFonts w:ascii="Arial" w:hAnsi="Arial" w:cs="Arial"/>
            <w:color w:val="000000" w:themeColor="text1"/>
            <w:shd w:val="clear" w:color="auto" w:fill="FFFFFF"/>
          </w:rPr>
          <w:delText>85</w:delText>
        </w:r>
        <w:r w:rsidR="00104400" w:rsidRPr="000D150D">
          <w:rPr>
            <w:rFonts w:ascii="Arial" w:hAnsi="Arial" w:cs="Arial"/>
            <w:color w:val="000000" w:themeColor="text1"/>
            <w:shd w:val="clear" w:color="auto" w:fill="FFFFFF"/>
          </w:rPr>
          <w:delText>2 female</w:delText>
        </w:r>
      </w:del>
      <w:ins w:id="108" w:author="modified" w:date="2019-02-14T17:59:00Z">
        <w:r w:rsidR="00104400" w:rsidRPr="000D150D">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Supplementary Figure 1</w:t>
        </w:r>
        <w:r>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proofErr w:type="gramStart"/>
        <w:r w:rsidR="0074384C">
          <w:rPr>
            <w:rFonts w:ascii="Arial" w:hAnsi="Arial" w:cs="Arial"/>
            <w:color w:val="000000" w:themeColor="text1"/>
            <w:shd w:val="clear" w:color="auto" w:fill="FFFFFF"/>
            <w:lang w:eastAsia="ko-KR"/>
          </w:rPr>
          <w:t>Thus</w:t>
        </w:r>
        <w:proofErr w:type="gramEnd"/>
        <w:r w:rsidR="0074384C">
          <w:rPr>
            <w:rFonts w:ascii="Arial" w:hAnsi="Arial" w:cs="Arial"/>
            <w:color w:val="000000" w:themeColor="text1"/>
            <w:shd w:val="clear" w:color="auto" w:fill="FFFFFF"/>
            <w:lang w:eastAsia="ko-KR"/>
          </w:rPr>
          <w:t xml:space="preserve"> CLR was conducted </w:t>
        </w:r>
        <w:r w:rsidR="00E15C02">
          <w:rPr>
            <w:rFonts w:ascii="Arial" w:hAnsi="Arial" w:cs="Arial"/>
            <w:color w:val="000000" w:themeColor="text1"/>
            <w:shd w:val="clear" w:color="auto" w:fill="FFFFFF"/>
            <w:lang w:eastAsia="ko-KR"/>
          </w:rPr>
          <w:t xml:space="preserve">by </w:t>
        </w:r>
        <w:r w:rsidR="0074384C">
          <w:rPr>
            <w:rFonts w:ascii="Arial" w:hAnsi="Arial" w:cs="Arial"/>
            <w:color w:val="000000" w:themeColor="text1"/>
            <w:shd w:val="clear" w:color="auto" w:fill="FFFFFF"/>
            <w:lang w:eastAsia="ko-KR"/>
          </w:rPr>
          <w:t>conditioning on the matched cases and</w:t>
        </w:r>
      </w:ins>
      <w:r w:rsidR="0074384C">
        <w:rPr>
          <w:rFonts w:ascii="Arial" w:hAnsi="Arial" w:cs="Arial"/>
          <w:color w:val="000000" w:themeColor="text1"/>
          <w:shd w:val="clear" w:color="auto" w:fill="FFFFFF"/>
          <w:lang w:eastAsia="ko-KR"/>
        </w:rPr>
        <w:t xml:space="preserve"> controls</w:t>
      </w:r>
      <w:r w:rsidR="00256CDB">
        <w:rPr>
          <w:rFonts w:ascii="Arial" w:hAnsi="Arial" w:cs="Arial"/>
          <w:color w:val="000000" w:themeColor="text1"/>
          <w:shd w:val="clear" w:color="auto" w:fill="FFFFFF"/>
          <w:lang w:eastAsia="ko-KR"/>
        </w:rPr>
        <w:t xml:space="preserve"> </w:t>
      </w:r>
      <w:ins w:id="109" w:author="modified" w:date="2019-02-14T17:59:00Z">
        <w:r w:rsidR="00E15C02">
          <w:rPr>
            <w:rFonts w:ascii="Arial" w:hAnsi="Arial" w:cs="Arial"/>
            <w:color w:val="000000" w:themeColor="text1"/>
            <w:shd w:val="clear" w:color="auto" w:fill="FFFFFF"/>
            <w:lang w:eastAsia="ko-KR"/>
          </w:rPr>
          <w:t>with</w:t>
        </w:r>
        <w:r w:rsidR="0074384C">
          <w:rPr>
            <w:rFonts w:ascii="Arial" w:hAnsi="Arial" w:cs="Arial"/>
            <w:color w:val="000000" w:themeColor="text1"/>
            <w:shd w:val="clear" w:color="auto" w:fill="FFFFFF"/>
            <w:lang w:eastAsia="ko-KR"/>
          </w:rPr>
          <w:t xml:space="preserve"> the first 2 PC scores. Our CLR can be expressed as follows:</w:t>
        </w:r>
      </w:ins>
    </w:p>
    <w:p w14:paraId="176B27CF" w14:textId="7F7E4954" w:rsidR="0074384C" w:rsidRDefault="0074384C" w:rsidP="0074384C">
      <w:pPr>
        <w:spacing w:line="480" w:lineRule="auto"/>
        <w:rPr>
          <w:ins w:id="110" w:author="modified" w:date="2019-02-14T17:59:00Z"/>
          <w:rFonts w:ascii="Arial" w:hAnsi="Arial" w:cs="Arial"/>
          <w:color w:val="000000" w:themeColor="text1"/>
          <w:shd w:val="clear" w:color="auto" w:fill="FFFFFF"/>
          <w:lang w:eastAsia="ko-KR"/>
        </w:rPr>
      </w:pPr>
      <w:r>
        <w:rPr>
          <w:rFonts w:ascii="Arial" w:hAnsi="Arial" w:cs="Arial"/>
          <w:color w:val="000000" w:themeColor="text1"/>
          <w:shd w:val="clear" w:color="auto" w:fill="FFFFFF"/>
          <w:lang w:eastAsia="ko-KR"/>
        </w:rPr>
        <w:t xml:space="preserve">for </w:t>
      </w:r>
      <w:del w:id="111" w:author="modified" w:date="2019-02-14T17:59:00Z">
        <w:r w:rsidR="00104400" w:rsidRPr="000D150D">
          <w:rPr>
            <w:rFonts w:ascii="Arial" w:hAnsi="Arial" w:cs="Arial"/>
            <w:color w:val="000000" w:themeColor="text1"/>
            <w:shd w:val="clear" w:color="auto" w:fill="FFFFFF"/>
          </w:rPr>
          <w:delText>analysis</w:delText>
        </w:r>
      </w:del>
      <m:oMath>
        <m:r>
          <w:ins w:id="112" w:author="modified" w:date="2019-02-14T17:59:00Z">
            <w:rPr>
              <w:rFonts w:ascii="Cambria Math" w:hAnsi="Cambria Math" w:cs="Arial"/>
              <w:color w:val="000000" w:themeColor="text1"/>
              <w:shd w:val="clear" w:color="auto" w:fill="FFFFFF"/>
              <w:lang w:eastAsia="ko-KR"/>
            </w:rPr>
            <m:t>i</m:t>
          </w:ins>
        </m:r>
      </m:oMath>
      <w:ins w:id="113" w:author="modified" w:date="2019-02-14T17:59:00Z">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ins>
    </w:p>
    <w:p w14:paraId="3B1B5B73" w14:textId="77777777" w:rsidR="0075612E" w:rsidRPr="00173C01" w:rsidRDefault="00F56887" w:rsidP="0075612E">
      <w:pPr>
        <w:spacing w:line="480" w:lineRule="auto"/>
        <w:ind w:leftChars="250" w:left="600"/>
        <w:rPr>
          <w:ins w:id="114" w:author="modified" w:date="2019-02-14T17:59:00Z"/>
          <w:rFonts w:ascii="Arial" w:hAnsi="Arial" w:cs="Arial"/>
          <w:color w:val="000000" w:themeColor="text1"/>
          <w:shd w:val="clear" w:color="auto" w:fill="FFFFFF"/>
          <w:lang w:eastAsia="ko-KR"/>
        </w:rPr>
      </w:pPr>
      <m:oMathPara>
        <m:oMath>
          <m:func>
            <m:funcPr>
              <m:ctrlPr>
                <w:ins w:id="115" w:author="modified" w:date="2019-02-14T17:59:00Z">
                  <w:rPr>
                    <w:rFonts w:ascii="Cambria Math" w:hAnsi="Cambria Math" w:cs="Arial"/>
                    <w:color w:val="000000" w:themeColor="text1"/>
                    <w:shd w:val="clear" w:color="auto" w:fill="FFFFFF"/>
                    <w:lang w:eastAsia="ko-KR"/>
                  </w:rPr>
                </w:ins>
              </m:ctrlPr>
            </m:funcPr>
            <m:fName>
              <m:r>
                <w:ins w:id="116" w:author="modified" w:date="2019-02-14T17:59:00Z">
                  <m:rPr>
                    <m:sty m:val="p"/>
                  </m:rPr>
                  <w:rPr>
                    <w:rFonts w:ascii="Cambria Math" w:hAnsi="Cambria Math" w:cs="Arial"/>
                    <w:color w:val="000000" w:themeColor="text1"/>
                    <w:shd w:val="clear" w:color="auto" w:fill="FFFFFF"/>
                    <w:lang w:eastAsia="ko-KR"/>
                  </w:rPr>
                  <m:t>Pr</m:t>
                </w:ins>
              </m:r>
            </m:fName>
            <m:e>
              <m:d>
                <m:dPr>
                  <m:ctrlPr>
                    <w:ins w:id="117" w:author="modified" w:date="2019-02-14T17:59:00Z">
                      <w:rPr>
                        <w:rFonts w:ascii="Cambria Math" w:hAnsi="Cambria Math" w:cs="Arial"/>
                        <w:i/>
                        <w:color w:val="000000" w:themeColor="text1"/>
                        <w:shd w:val="clear" w:color="auto" w:fill="FFFFFF"/>
                        <w:lang w:eastAsia="ko-KR"/>
                      </w:rPr>
                    </w:ins>
                  </m:ctrlPr>
                </m:dPr>
                <m:e>
                  <m:sSub>
                    <m:sSubPr>
                      <m:ctrlPr>
                        <w:ins w:id="118" w:author="modified" w:date="2019-02-14T17:59:00Z">
                          <w:rPr>
                            <w:rFonts w:ascii="Cambria Math" w:hAnsi="Cambria Math" w:cs="Arial"/>
                            <w:i/>
                            <w:color w:val="000000" w:themeColor="text1"/>
                            <w:shd w:val="clear" w:color="auto" w:fill="FFFFFF"/>
                            <w:lang w:eastAsia="ko-KR"/>
                          </w:rPr>
                        </w:ins>
                      </m:ctrlPr>
                    </m:sSubPr>
                    <m:e>
                      <m:r>
                        <w:ins w:id="119" w:author="modified" w:date="2019-02-14T17:59:00Z">
                          <w:rPr>
                            <w:rFonts w:ascii="Cambria Math" w:hAnsi="Cambria Math" w:cs="Arial"/>
                            <w:color w:val="000000" w:themeColor="text1"/>
                            <w:shd w:val="clear" w:color="auto" w:fill="FFFFFF"/>
                            <w:lang w:eastAsia="ko-KR"/>
                          </w:rPr>
                          <m:t>Y</m:t>
                        </w:ins>
                      </m:r>
                    </m:e>
                    <m:sub>
                      <m:r>
                        <w:ins w:id="120" w:author="modified" w:date="2019-02-14T17:59:00Z">
                          <w:rPr>
                            <w:rFonts w:ascii="Cambria Math" w:hAnsi="Cambria Math" w:cs="Arial"/>
                            <w:color w:val="000000" w:themeColor="text1"/>
                            <w:shd w:val="clear" w:color="auto" w:fill="FFFFFF"/>
                            <w:lang w:eastAsia="ko-KR"/>
                          </w:rPr>
                          <m:t>i1</m:t>
                        </w:ins>
                      </m:r>
                    </m:sub>
                  </m:sSub>
                  <m:r>
                    <w:ins w:id="121" w:author="modified" w:date="2019-02-14T17:59:00Z">
                      <w:rPr>
                        <w:rFonts w:ascii="Cambria Math" w:hAnsi="Cambria Math" w:cs="Arial"/>
                        <w:color w:val="000000" w:themeColor="text1"/>
                        <w:shd w:val="clear" w:color="auto" w:fill="FFFFFF"/>
                        <w:lang w:eastAsia="ko-KR"/>
                      </w:rPr>
                      <m:t xml:space="preserve">=1, </m:t>
                    </w:ins>
                  </m:r>
                  <m:sSub>
                    <m:sSubPr>
                      <m:ctrlPr>
                        <w:ins w:id="122" w:author="modified" w:date="2019-02-14T17:59:00Z">
                          <w:rPr>
                            <w:rFonts w:ascii="Cambria Math" w:hAnsi="Cambria Math" w:cs="Arial"/>
                            <w:i/>
                            <w:color w:val="000000" w:themeColor="text1"/>
                            <w:shd w:val="clear" w:color="auto" w:fill="FFFFFF"/>
                            <w:lang w:eastAsia="ko-KR"/>
                          </w:rPr>
                        </w:ins>
                      </m:ctrlPr>
                    </m:sSubPr>
                    <m:e>
                      <m:r>
                        <w:ins w:id="123" w:author="modified" w:date="2019-02-14T17:59:00Z">
                          <w:rPr>
                            <w:rFonts w:ascii="Cambria Math" w:hAnsi="Cambria Math" w:cs="Arial"/>
                            <w:color w:val="000000" w:themeColor="text1"/>
                            <w:shd w:val="clear" w:color="auto" w:fill="FFFFFF"/>
                            <w:lang w:eastAsia="ko-KR"/>
                          </w:rPr>
                          <m:t>Y</m:t>
                        </w:ins>
                      </m:r>
                    </m:e>
                    <m:sub>
                      <m:r>
                        <w:ins w:id="124" w:author="modified" w:date="2019-02-14T17:59:00Z">
                          <w:rPr>
                            <w:rFonts w:ascii="Cambria Math" w:hAnsi="Cambria Math" w:cs="Arial"/>
                            <w:color w:val="000000" w:themeColor="text1"/>
                            <w:shd w:val="clear" w:color="auto" w:fill="FFFFFF"/>
                            <w:lang w:eastAsia="ko-KR"/>
                          </w:rPr>
                          <m:t>i2</m:t>
                        </w:ins>
                      </m:r>
                    </m:sub>
                  </m:sSub>
                  <m:r>
                    <w:ins w:id="125" w:author="modified" w:date="2019-02-14T17:59:00Z">
                      <w:rPr>
                        <w:rFonts w:ascii="Cambria Math" w:hAnsi="Cambria Math" w:cs="Arial"/>
                        <w:color w:val="000000" w:themeColor="text1"/>
                        <w:shd w:val="clear" w:color="auto" w:fill="FFFFFF"/>
                        <w:lang w:eastAsia="ko-KR"/>
                      </w:rPr>
                      <m:t xml:space="preserve">=0, </m:t>
                    </w:ins>
                  </m:r>
                  <m:sSub>
                    <m:sSubPr>
                      <m:ctrlPr>
                        <w:ins w:id="126" w:author="modified" w:date="2019-02-14T17:59:00Z">
                          <w:rPr>
                            <w:rFonts w:ascii="Cambria Math" w:hAnsi="Cambria Math" w:cs="Arial"/>
                            <w:i/>
                            <w:color w:val="000000" w:themeColor="text1"/>
                            <w:shd w:val="clear" w:color="auto" w:fill="FFFFFF"/>
                            <w:lang w:eastAsia="ko-KR"/>
                          </w:rPr>
                        </w:ins>
                      </m:ctrlPr>
                    </m:sSubPr>
                    <m:e>
                      <m:r>
                        <w:ins w:id="127" w:author="modified" w:date="2019-02-14T17:59:00Z">
                          <w:rPr>
                            <w:rFonts w:ascii="Cambria Math" w:hAnsi="Cambria Math" w:cs="Arial"/>
                            <w:color w:val="000000" w:themeColor="text1"/>
                            <w:shd w:val="clear" w:color="auto" w:fill="FFFFFF"/>
                            <w:lang w:eastAsia="ko-KR"/>
                          </w:rPr>
                          <m:t>Y</m:t>
                        </w:ins>
                      </m:r>
                    </m:e>
                    <m:sub>
                      <m:r>
                        <w:ins w:id="128" w:author="modified" w:date="2019-02-14T17:59:00Z">
                          <w:rPr>
                            <w:rFonts w:ascii="Cambria Math" w:hAnsi="Cambria Math" w:cs="Arial"/>
                            <w:color w:val="000000" w:themeColor="text1"/>
                            <w:shd w:val="clear" w:color="auto" w:fill="FFFFFF"/>
                            <w:lang w:eastAsia="ko-KR"/>
                          </w:rPr>
                          <m:t>i3</m:t>
                        </w:ins>
                      </m:r>
                    </m:sub>
                  </m:sSub>
                  <m:r>
                    <w:ins w:id="129" w:author="modified" w:date="2019-02-14T17:59:00Z">
                      <w:rPr>
                        <w:rFonts w:ascii="Cambria Math" w:hAnsi="Cambria Math" w:cs="Arial"/>
                        <w:color w:val="000000" w:themeColor="text1"/>
                        <w:shd w:val="clear" w:color="auto" w:fill="FFFFFF"/>
                        <w:lang w:eastAsia="ko-KR"/>
                      </w:rPr>
                      <m:t>=0|</m:t>
                    </w:ins>
                  </m:r>
                  <m:sSub>
                    <m:sSubPr>
                      <m:ctrlPr>
                        <w:ins w:id="130" w:author="modified" w:date="2019-02-14T17:59:00Z">
                          <w:rPr>
                            <w:rFonts w:ascii="Cambria Math" w:hAnsi="Cambria Math" w:cs="Arial"/>
                            <w:i/>
                            <w:color w:val="000000" w:themeColor="text1"/>
                            <w:shd w:val="clear" w:color="auto" w:fill="FFFFFF"/>
                            <w:lang w:eastAsia="ko-KR"/>
                          </w:rPr>
                        </w:ins>
                      </m:ctrlPr>
                    </m:sSubPr>
                    <m:e>
                      <m:r>
                        <w:ins w:id="131" w:author="modified" w:date="2019-02-14T17:59:00Z">
                          <m:rPr>
                            <m:sty m:val="b"/>
                          </m:rPr>
                          <w:rPr>
                            <w:rFonts w:ascii="Cambria Math" w:hAnsi="Cambria Math" w:cs="Arial"/>
                            <w:color w:val="000000" w:themeColor="text1"/>
                            <w:shd w:val="clear" w:color="auto" w:fill="FFFFFF"/>
                            <w:lang w:eastAsia="ko-KR"/>
                          </w:rPr>
                          <m:t>X</m:t>
                        </w:ins>
                      </m:r>
                    </m:e>
                    <m:sub>
                      <m:r>
                        <w:ins w:id="132" w:author="modified" w:date="2019-02-14T17:59:00Z">
                          <w:rPr>
                            <w:rFonts w:ascii="Cambria Math" w:hAnsi="Cambria Math" w:cs="Arial"/>
                            <w:color w:val="000000" w:themeColor="text1"/>
                            <w:shd w:val="clear" w:color="auto" w:fill="FFFFFF"/>
                            <w:lang w:eastAsia="ko-KR"/>
                          </w:rPr>
                          <m:t>i1</m:t>
                        </w:ins>
                      </m:r>
                    </m:sub>
                  </m:sSub>
                  <m:r>
                    <w:ins w:id="133" w:author="modified" w:date="2019-02-14T17:59:00Z">
                      <w:rPr>
                        <w:rFonts w:ascii="Cambria Math" w:hAnsi="Cambria Math" w:cs="Arial"/>
                        <w:color w:val="000000" w:themeColor="text1"/>
                        <w:shd w:val="clear" w:color="auto" w:fill="FFFFFF"/>
                        <w:lang w:eastAsia="ko-KR"/>
                      </w:rPr>
                      <m:t>,</m:t>
                    </w:ins>
                  </m:r>
                  <m:sSub>
                    <m:sSubPr>
                      <m:ctrlPr>
                        <w:ins w:id="134" w:author="modified" w:date="2019-02-14T17:59:00Z">
                          <w:rPr>
                            <w:rFonts w:ascii="Cambria Math" w:hAnsi="Cambria Math" w:cs="Arial"/>
                            <w:i/>
                            <w:color w:val="000000" w:themeColor="text1"/>
                            <w:shd w:val="clear" w:color="auto" w:fill="FFFFFF"/>
                            <w:lang w:eastAsia="ko-KR"/>
                          </w:rPr>
                        </w:ins>
                      </m:ctrlPr>
                    </m:sSubPr>
                    <m:e>
                      <m:r>
                        <w:ins w:id="135" w:author="modified" w:date="2019-02-14T17:59:00Z">
                          <m:rPr>
                            <m:sty m:val="b"/>
                          </m:rPr>
                          <w:rPr>
                            <w:rFonts w:ascii="Cambria Math" w:hAnsi="Cambria Math" w:cs="Arial"/>
                            <w:color w:val="000000" w:themeColor="text1"/>
                            <w:shd w:val="clear" w:color="auto" w:fill="FFFFFF"/>
                            <w:lang w:eastAsia="ko-KR"/>
                          </w:rPr>
                          <m:t>X</m:t>
                        </w:ins>
                      </m:r>
                    </m:e>
                    <m:sub>
                      <m:r>
                        <w:ins w:id="136" w:author="modified" w:date="2019-02-14T17:59:00Z">
                          <w:rPr>
                            <w:rFonts w:ascii="Cambria Math" w:hAnsi="Cambria Math" w:cs="Arial"/>
                            <w:color w:val="000000" w:themeColor="text1"/>
                            <w:shd w:val="clear" w:color="auto" w:fill="FFFFFF"/>
                            <w:lang w:eastAsia="ko-KR"/>
                          </w:rPr>
                          <m:t>i2</m:t>
                        </w:ins>
                      </m:r>
                    </m:sub>
                  </m:sSub>
                  <m:r>
                    <w:ins w:id="137" w:author="modified" w:date="2019-02-14T17:59:00Z">
                      <w:rPr>
                        <w:rFonts w:ascii="Cambria Math" w:hAnsi="Cambria Math" w:cs="Arial"/>
                        <w:color w:val="000000" w:themeColor="text1"/>
                        <w:shd w:val="clear" w:color="auto" w:fill="FFFFFF"/>
                        <w:lang w:eastAsia="ko-KR"/>
                      </w:rPr>
                      <m:t>,</m:t>
                    </w:ins>
                  </m:r>
                  <m:sSub>
                    <m:sSubPr>
                      <m:ctrlPr>
                        <w:ins w:id="138" w:author="modified" w:date="2019-02-14T17:59:00Z">
                          <w:rPr>
                            <w:rFonts w:ascii="Cambria Math" w:hAnsi="Cambria Math" w:cs="Arial"/>
                            <w:i/>
                            <w:color w:val="000000" w:themeColor="text1"/>
                            <w:shd w:val="clear" w:color="auto" w:fill="FFFFFF"/>
                            <w:lang w:eastAsia="ko-KR"/>
                          </w:rPr>
                        </w:ins>
                      </m:ctrlPr>
                    </m:sSubPr>
                    <m:e>
                      <m:r>
                        <w:ins w:id="139" w:author="modified" w:date="2019-02-14T17:59:00Z">
                          <m:rPr>
                            <m:sty m:val="b"/>
                          </m:rPr>
                          <w:rPr>
                            <w:rFonts w:ascii="Cambria Math" w:hAnsi="Cambria Math" w:cs="Arial"/>
                            <w:color w:val="000000" w:themeColor="text1"/>
                            <w:shd w:val="clear" w:color="auto" w:fill="FFFFFF"/>
                            <w:lang w:eastAsia="ko-KR"/>
                          </w:rPr>
                          <m:t>X</m:t>
                        </w:ins>
                      </m:r>
                    </m:e>
                    <m:sub>
                      <m:r>
                        <w:ins w:id="140" w:author="modified" w:date="2019-02-14T17:59:00Z">
                          <w:rPr>
                            <w:rFonts w:ascii="Cambria Math" w:hAnsi="Cambria Math" w:cs="Arial"/>
                            <w:color w:val="000000" w:themeColor="text1"/>
                            <w:shd w:val="clear" w:color="auto" w:fill="FFFFFF"/>
                            <w:lang w:eastAsia="ko-KR"/>
                          </w:rPr>
                          <m:t>i3</m:t>
                        </w:ins>
                      </m:r>
                    </m:sub>
                  </m:sSub>
                  <m:r>
                    <w:ins w:id="141" w:author="modified" w:date="2019-02-14T17:59:00Z">
                      <w:rPr>
                        <w:rFonts w:ascii="Cambria Math" w:hAnsi="Cambria Math" w:cs="Arial"/>
                        <w:color w:val="000000" w:themeColor="text1"/>
                        <w:shd w:val="clear" w:color="auto" w:fill="FFFFFF"/>
                        <w:lang w:eastAsia="ko-KR"/>
                      </w:rPr>
                      <m:t>,</m:t>
                    </w:ins>
                  </m:r>
                  <m:nary>
                    <m:naryPr>
                      <m:chr m:val="∑"/>
                      <m:ctrlPr>
                        <w:ins w:id="142" w:author="modified" w:date="2019-02-14T17:59:00Z">
                          <w:rPr>
                            <w:rFonts w:ascii="Cambria Math" w:hAnsi="Cambria Math" w:cs="Arial"/>
                            <w:i/>
                            <w:color w:val="000000" w:themeColor="text1"/>
                            <w:shd w:val="clear" w:color="auto" w:fill="FFFFFF"/>
                            <w:lang w:eastAsia="ko-KR"/>
                          </w:rPr>
                        </w:ins>
                      </m:ctrlPr>
                    </m:naryPr>
                    <m:sub>
                      <m:r>
                        <w:ins w:id="143" w:author="modified" w:date="2019-02-14T17:59:00Z">
                          <w:rPr>
                            <w:rFonts w:ascii="Cambria Math" w:hAnsi="Cambria Math" w:cs="Arial"/>
                            <w:color w:val="000000" w:themeColor="text1"/>
                            <w:shd w:val="clear" w:color="auto" w:fill="FFFFFF"/>
                            <w:lang w:eastAsia="ko-KR"/>
                          </w:rPr>
                          <m:t>j=1</m:t>
                        </w:ins>
                      </m:r>
                    </m:sub>
                    <m:sup>
                      <m:r>
                        <w:ins w:id="144" w:author="modified" w:date="2019-02-14T17:59:00Z">
                          <w:rPr>
                            <w:rFonts w:ascii="Cambria Math" w:hAnsi="Cambria Math" w:cs="Arial"/>
                            <w:color w:val="000000" w:themeColor="text1"/>
                            <w:shd w:val="clear" w:color="auto" w:fill="FFFFFF"/>
                            <w:lang w:eastAsia="ko-KR"/>
                          </w:rPr>
                          <m:t>3</m:t>
                        </w:ins>
                      </m:r>
                    </m:sup>
                    <m:e>
                      <m:sSub>
                        <m:sSubPr>
                          <m:ctrlPr>
                            <w:ins w:id="145" w:author="modified" w:date="2019-02-14T17:59:00Z">
                              <w:rPr>
                                <w:rFonts w:ascii="Cambria Math" w:hAnsi="Cambria Math" w:cs="Arial"/>
                                <w:i/>
                                <w:color w:val="000000" w:themeColor="text1"/>
                                <w:shd w:val="clear" w:color="auto" w:fill="FFFFFF"/>
                                <w:lang w:eastAsia="ko-KR"/>
                              </w:rPr>
                            </w:ins>
                          </m:ctrlPr>
                        </m:sSubPr>
                        <m:e>
                          <m:r>
                            <w:ins w:id="146" w:author="modified" w:date="2019-02-14T17:59:00Z">
                              <w:rPr>
                                <w:rFonts w:ascii="Cambria Math" w:hAnsi="Cambria Math" w:cs="Arial"/>
                                <w:color w:val="000000" w:themeColor="text1"/>
                                <w:shd w:val="clear" w:color="auto" w:fill="FFFFFF"/>
                                <w:lang w:eastAsia="ko-KR"/>
                              </w:rPr>
                              <m:t>Y</m:t>
                            </w:ins>
                          </m:r>
                        </m:e>
                        <m:sub>
                          <m:r>
                            <w:ins w:id="147" w:author="modified" w:date="2019-02-14T17:59:00Z">
                              <w:rPr>
                                <w:rFonts w:ascii="Cambria Math" w:hAnsi="Cambria Math" w:cs="Arial"/>
                                <w:color w:val="000000" w:themeColor="text1"/>
                                <w:shd w:val="clear" w:color="auto" w:fill="FFFFFF"/>
                                <w:lang w:eastAsia="ko-KR"/>
                              </w:rPr>
                              <m:t>ij</m:t>
                            </w:ins>
                          </m:r>
                        </m:sub>
                      </m:sSub>
                    </m:e>
                  </m:nary>
                  <m:r>
                    <w:ins w:id="148" w:author="modified" w:date="2019-02-14T17:59:00Z">
                      <w:rPr>
                        <w:rFonts w:ascii="Cambria Math" w:hAnsi="Cambria Math" w:cs="Arial"/>
                        <w:color w:val="000000" w:themeColor="text1"/>
                        <w:shd w:val="clear" w:color="auto" w:fill="FFFFFF"/>
                        <w:lang w:eastAsia="ko-KR"/>
                      </w:rPr>
                      <m:t>=1</m:t>
                    </w:ins>
                  </m:r>
                </m:e>
              </m:d>
            </m:e>
          </m:func>
          <m:r>
            <w:ins w:id="149" w:author="modified" w:date="2019-02-14T17:59:00Z">
              <m:rPr>
                <m:sty m:val="p"/>
              </m:rPr>
              <w:rPr>
                <w:rFonts w:ascii="Cambria Math" w:hAnsi="Cambria Math" w:cs="Arial"/>
                <w:color w:val="000000" w:themeColor="text1"/>
                <w:shd w:val="clear" w:color="auto" w:fill="FFFFFF"/>
                <w:lang w:eastAsia="ko-KR"/>
              </w:rPr>
              <m:t>=</m:t>
            </w:ins>
          </m:r>
          <m:f>
            <m:fPr>
              <m:ctrlPr>
                <w:ins w:id="150" w:author="modified" w:date="2019-02-14T17:59:00Z">
                  <w:rPr>
                    <w:rFonts w:ascii="Cambria Math" w:hAnsi="Cambria Math" w:cs="Arial"/>
                    <w:color w:val="000000" w:themeColor="text1"/>
                    <w:shd w:val="clear" w:color="auto" w:fill="FFFFFF"/>
                    <w:lang w:eastAsia="ko-KR"/>
                  </w:rPr>
                </w:ins>
              </m:ctrlPr>
            </m:fPr>
            <m:num>
              <m:func>
                <m:funcPr>
                  <m:ctrlPr>
                    <w:ins w:id="151" w:author="modified" w:date="2019-02-14T17:59:00Z">
                      <w:rPr>
                        <w:rFonts w:ascii="Cambria Math" w:hAnsi="Cambria Math" w:cs="Arial"/>
                        <w:i/>
                        <w:color w:val="000000" w:themeColor="text1"/>
                        <w:shd w:val="clear" w:color="auto" w:fill="FFFFFF"/>
                        <w:lang w:eastAsia="ko-KR"/>
                      </w:rPr>
                    </w:ins>
                  </m:ctrlPr>
                </m:funcPr>
                <m:fName>
                  <m:r>
                    <w:ins w:id="152" w:author="modified" w:date="2019-02-14T17:59:00Z">
                      <m:rPr>
                        <m:sty m:val="p"/>
                      </m:rPr>
                      <w:rPr>
                        <w:rFonts w:ascii="Cambria Math" w:hAnsi="Cambria Math" w:cs="Arial"/>
                        <w:color w:val="000000" w:themeColor="text1"/>
                        <w:shd w:val="clear" w:color="auto" w:fill="FFFFFF"/>
                        <w:lang w:eastAsia="ko-KR"/>
                      </w:rPr>
                      <m:t>Pr</m:t>
                    </w:ins>
                  </m:r>
                </m:fName>
                <m:e>
                  <m:d>
                    <m:dPr>
                      <m:ctrlPr>
                        <w:ins w:id="153" w:author="modified" w:date="2019-02-14T17:59:00Z">
                          <w:rPr>
                            <w:rFonts w:ascii="Cambria Math" w:hAnsi="Cambria Math" w:cs="Arial"/>
                            <w:i/>
                            <w:color w:val="000000" w:themeColor="text1"/>
                            <w:shd w:val="clear" w:color="auto" w:fill="FFFFFF"/>
                            <w:lang w:eastAsia="ko-KR"/>
                          </w:rPr>
                        </w:ins>
                      </m:ctrlPr>
                    </m:dPr>
                    <m:e>
                      <m:sSub>
                        <m:sSubPr>
                          <m:ctrlPr>
                            <w:ins w:id="154" w:author="modified" w:date="2019-02-14T17:59:00Z">
                              <w:rPr>
                                <w:rFonts w:ascii="Cambria Math" w:hAnsi="Cambria Math" w:cs="Arial"/>
                                <w:i/>
                                <w:color w:val="000000" w:themeColor="text1"/>
                                <w:shd w:val="clear" w:color="auto" w:fill="FFFFFF"/>
                                <w:lang w:eastAsia="ko-KR"/>
                              </w:rPr>
                            </w:ins>
                          </m:ctrlPr>
                        </m:sSubPr>
                        <m:e>
                          <m:r>
                            <w:ins w:id="155" w:author="modified" w:date="2019-02-14T17:59:00Z">
                              <w:rPr>
                                <w:rFonts w:ascii="Cambria Math" w:hAnsi="Cambria Math" w:cs="Arial"/>
                                <w:color w:val="000000" w:themeColor="text1"/>
                                <w:shd w:val="clear" w:color="auto" w:fill="FFFFFF"/>
                                <w:lang w:eastAsia="ko-KR"/>
                              </w:rPr>
                              <m:t>Y</m:t>
                            </w:ins>
                          </m:r>
                        </m:e>
                        <m:sub>
                          <m:r>
                            <w:ins w:id="156" w:author="modified" w:date="2019-02-14T17:59:00Z">
                              <w:rPr>
                                <w:rFonts w:ascii="Cambria Math" w:hAnsi="Cambria Math" w:cs="Arial"/>
                                <w:color w:val="000000" w:themeColor="text1"/>
                                <w:shd w:val="clear" w:color="auto" w:fill="FFFFFF"/>
                                <w:lang w:eastAsia="ko-KR"/>
                              </w:rPr>
                              <m:t>i1</m:t>
                            </w:ins>
                          </m:r>
                        </m:sub>
                      </m:sSub>
                      <m:r>
                        <w:ins w:id="157" w:author="modified" w:date="2019-02-14T17:59:00Z">
                          <w:rPr>
                            <w:rFonts w:ascii="Cambria Math" w:hAnsi="Cambria Math" w:cs="Arial"/>
                            <w:color w:val="000000" w:themeColor="text1"/>
                            <w:shd w:val="clear" w:color="auto" w:fill="FFFFFF"/>
                            <w:lang w:eastAsia="ko-KR"/>
                          </w:rPr>
                          <m:t>=1|</m:t>
                        </w:ins>
                      </m:r>
                      <m:sSub>
                        <m:sSubPr>
                          <m:ctrlPr>
                            <w:ins w:id="158" w:author="modified" w:date="2019-02-14T17:59:00Z">
                              <w:rPr>
                                <w:rFonts w:ascii="Cambria Math" w:hAnsi="Cambria Math" w:cs="Arial"/>
                                <w:i/>
                                <w:color w:val="000000" w:themeColor="text1"/>
                                <w:shd w:val="clear" w:color="auto" w:fill="FFFFFF"/>
                                <w:lang w:eastAsia="ko-KR"/>
                              </w:rPr>
                            </w:ins>
                          </m:ctrlPr>
                        </m:sSubPr>
                        <m:e>
                          <m:r>
                            <w:ins w:id="159" w:author="modified" w:date="2019-02-14T17:59:00Z">
                              <m:rPr>
                                <m:sty m:val="b"/>
                              </m:rPr>
                              <w:rPr>
                                <w:rFonts w:ascii="Cambria Math" w:hAnsi="Cambria Math" w:cs="Arial"/>
                                <w:color w:val="000000" w:themeColor="text1"/>
                                <w:shd w:val="clear" w:color="auto" w:fill="FFFFFF"/>
                                <w:lang w:eastAsia="ko-KR"/>
                              </w:rPr>
                              <m:t>X</m:t>
                            </w:ins>
                          </m:r>
                        </m:e>
                        <m:sub>
                          <m:r>
                            <w:ins w:id="160" w:author="modified" w:date="2019-02-14T17:59:00Z">
                              <w:rPr>
                                <w:rFonts w:ascii="Cambria Math" w:hAnsi="Cambria Math" w:cs="Arial"/>
                                <w:color w:val="000000" w:themeColor="text1"/>
                                <w:shd w:val="clear" w:color="auto" w:fill="FFFFFF"/>
                                <w:lang w:eastAsia="ko-KR"/>
                              </w:rPr>
                              <m:t>i1</m:t>
                            </w:ins>
                          </m:r>
                        </m:sub>
                      </m:sSub>
                    </m:e>
                  </m:d>
                </m:e>
              </m:func>
              <m:func>
                <m:funcPr>
                  <m:ctrlPr>
                    <w:ins w:id="161" w:author="modified" w:date="2019-02-14T17:59:00Z">
                      <w:rPr>
                        <w:rFonts w:ascii="Cambria Math" w:hAnsi="Cambria Math" w:cs="Arial"/>
                        <w:i/>
                        <w:color w:val="000000" w:themeColor="text1"/>
                        <w:shd w:val="clear" w:color="auto" w:fill="FFFFFF"/>
                        <w:lang w:eastAsia="ko-KR"/>
                      </w:rPr>
                    </w:ins>
                  </m:ctrlPr>
                </m:funcPr>
                <m:fName>
                  <m:r>
                    <w:ins w:id="162" w:author="modified" w:date="2019-02-14T17:59:00Z">
                      <m:rPr>
                        <m:sty m:val="p"/>
                      </m:rPr>
                      <w:rPr>
                        <w:rFonts w:ascii="Cambria Math" w:hAnsi="Cambria Math" w:cs="Arial"/>
                        <w:color w:val="000000" w:themeColor="text1"/>
                        <w:shd w:val="clear" w:color="auto" w:fill="FFFFFF"/>
                        <w:lang w:eastAsia="ko-KR"/>
                      </w:rPr>
                      <m:t>Pr</m:t>
                    </w:ins>
                  </m:r>
                </m:fName>
                <m:e>
                  <m:d>
                    <m:dPr>
                      <m:ctrlPr>
                        <w:ins w:id="163" w:author="modified" w:date="2019-02-14T17:59:00Z">
                          <w:rPr>
                            <w:rFonts w:ascii="Cambria Math" w:hAnsi="Cambria Math" w:cs="Arial"/>
                            <w:i/>
                            <w:color w:val="000000" w:themeColor="text1"/>
                            <w:shd w:val="clear" w:color="auto" w:fill="FFFFFF"/>
                            <w:lang w:eastAsia="ko-KR"/>
                          </w:rPr>
                        </w:ins>
                      </m:ctrlPr>
                    </m:dPr>
                    <m:e>
                      <m:sSub>
                        <m:sSubPr>
                          <m:ctrlPr>
                            <w:ins w:id="164" w:author="modified" w:date="2019-02-14T17:59:00Z">
                              <w:rPr>
                                <w:rFonts w:ascii="Cambria Math" w:hAnsi="Cambria Math" w:cs="Arial"/>
                                <w:i/>
                                <w:color w:val="000000" w:themeColor="text1"/>
                                <w:shd w:val="clear" w:color="auto" w:fill="FFFFFF"/>
                                <w:lang w:eastAsia="ko-KR"/>
                              </w:rPr>
                            </w:ins>
                          </m:ctrlPr>
                        </m:sSubPr>
                        <m:e>
                          <m:r>
                            <w:ins w:id="165" w:author="modified" w:date="2019-02-14T17:59:00Z">
                              <w:rPr>
                                <w:rFonts w:ascii="Cambria Math" w:hAnsi="Cambria Math" w:cs="Arial"/>
                                <w:color w:val="000000" w:themeColor="text1"/>
                                <w:shd w:val="clear" w:color="auto" w:fill="FFFFFF"/>
                                <w:lang w:eastAsia="ko-KR"/>
                              </w:rPr>
                              <m:t>Y</m:t>
                            </w:ins>
                          </m:r>
                        </m:e>
                        <m:sub>
                          <m:r>
                            <w:ins w:id="166" w:author="modified" w:date="2019-02-14T17:59:00Z">
                              <w:rPr>
                                <w:rFonts w:ascii="Cambria Math" w:hAnsi="Cambria Math" w:cs="Arial"/>
                                <w:color w:val="000000" w:themeColor="text1"/>
                                <w:shd w:val="clear" w:color="auto" w:fill="FFFFFF"/>
                                <w:lang w:eastAsia="ko-KR"/>
                              </w:rPr>
                              <m:t>i2</m:t>
                            </w:ins>
                          </m:r>
                        </m:sub>
                      </m:sSub>
                      <m:r>
                        <w:ins w:id="167" w:author="modified" w:date="2019-02-14T17:59:00Z">
                          <w:rPr>
                            <w:rFonts w:ascii="Cambria Math" w:hAnsi="Cambria Math" w:cs="Arial"/>
                            <w:color w:val="000000" w:themeColor="text1"/>
                            <w:shd w:val="clear" w:color="auto" w:fill="FFFFFF"/>
                            <w:lang w:eastAsia="ko-KR"/>
                          </w:rPr>
                          <m:t>=0|</m:t>
                        </w:ins>
                      </m:r>
                      <m:sSub>
                        <m:sSubPr>
                          <m:ctrlPr>
                            <w:ins w:id="168" w:author="modified" w:date="2019-02-14T17:59:00Z">
                              <w:rPr>
                                <w:rFonts w:ascii="Cambria Math" w:hAnsi="Cambria Math" w:cs="Arial"/>
                                <w:i/>
                                <w:color w:val="000000" w:themeColor="text1"/>
                                <w:shd w:val="clear" w:color="auto" w:fill="FFFFFF"/>
                                <w:lang w:eastAsia="ko-KR"/>
                              </w:rPr>
                            </w:ins>
                          </m:ctrlPr>
                        </m:sSubPr>
                        <m:e>
                          <m:r>
                            <w:ins w:id="169" w:author="modified" w:date="2019-02-14T17:59:00Z">
                              <m:rPr>
                                <m:sty m:val="b"/>
                              </m:rPr>
                              <w:rPr>
                                <w:rFonts w:ascii="Cambria Math" w:hAnsi="Cambria Math" w:cs="Arial"/>
                                <w:color w:val="000000" w:themeColor="text1"/>
                                <w:shd w:val="clear" w:color="auto" w:fill="FFFFFF"/>
                                <w:lang w:eastAsia="ko-KR"/>
                              </w:rPr>
                              <m:t>X</m:t>
                            </w:ins>
                          </m:r>
                        </m:e>
                        <m:sub>
                          <m:r>
                            <w:ins w:id="170" w:author="modified" w:date="2019-02-14T17:59:00Z">
                              <w:rPr>
                                <w:rFonts w:ascii="Cambria Math" w:hAnsi="Cambria Math" w:cs="Arial"/>
                                <w:color w:val="000000" w:themeColor="text1"/>
                                <w:shd w:val="clear" w:color="auto" w:fill="FFFFFF"/>
                                <w:lang w:eastAsia="ko-KR"/>
                              </w:rPr>
                              <m:t>i2</m:t>
                            </w:ins>
                          </m:r>
                        </m:sub>
                      </m:sSub>
                    </m:e>
                  </m:d>
                  <m:func>
                    <m:funcPr>
                      <m:ctrlPr>
                        <w:ins w:id="171" w:author="modified" w:date="2019-02-14T17:59:00Z">
                          <w:rPr>
                            <w:rFonts w:ascii="Cambria Math" w:hAnsi="Cambria Math" w:cs="Arial"/>
                            <w:i/>
                            <w:color w:val="000000" w:themeColor="text1"/>
                            <w:shd w:val="clear" w:color="auto" w:fill="FFFFFF"/>
                            <w:lang w:eastAsia="ko-KR"/>
                          </w:rPr>
                        </w:ins>
                      </m:ctrlPr>
                    </m:funcPr>
                    <m:fName>
                      <m:r>
                        <w:ins w:id="172" w:author="modified" w:date="2019-02-14T17:59:00Z">
                          <m:rPr>
                            <m:sty m:val="p"/>
                          </m:rPr>
                          <w:rPr>
                            <w:rFonts w:ascii="Cambria Math" w:hAnsi="Cambria Math" w:cs="Arial"/>
                            <w:color w:val="000000" w:themeColor="text1"/>
                            <w:shd w:val="clear" w:color="auto" w:fill="FFFFFF"/>
                            <w:lang w:eastAsia="ko-KR"/>
                          </w:rPr>
                          <m:t>Pr</m:t>
                        </w:ins>
                      </m:r>
                    </m:fName>
                    <m:e>
                      <m:d>
                        <m:dPr>
                          <m:ctrlPr>
                            <w:ins w:id="173" w:author="modified" w:date="2019-02-14T17:59:00Z">
                              <w:rPr>
                                <w:rFonts w:ascii="Cambria Math" w:hAnsi="Cambria Math" w:cs="Arial"/>
                                <w:i/>
                                <w:color w:val="000000" w:themeColor="text1"/>
                                <w:shd w:val="clear" w:color="auto" w:fill="FFFFFF"/>
                                <w:lang w:eastAsia="ko-KR"/>
                              </w:rPr>
                            </w:ins>
                          </m:ctrlPr>
                        </m:dPr>
                        <m:e>
                          <m:sSub>
                            <m:sSubPr>
                              <m:ctrlPr>
                                <w:ins w:id="174" w:author="modified" w:date="2019-02-14T17:59:00Z">
                                  <w:rPr>
                                    <w:rFonts w:ascii="Cambria Math" w:hAnsi="Cambria Math" w:cs="Arial"/>
                                    <w:i/>
                                    <w:color w:val="000000" w:themeColor="text1"/>
                                    <w:shd w:val="clear" w:color="auto" w:fill="FFFFFF"/>
                                    <w:lang w:eastAsia="ko-KR"/>
                                  </w:rPr>
                                </w:ins>
                              </m:ctrlPr>
                            </m:sSubPr>
                            <m:e>
                              <m:r>
                                <w:ins w:id="175" w:author="modified" w:date="2019-02-14T17:59:00Z">
                                  <w:rPr>
                                    <w:rFonts w:ascii="Cambria Math" w:hAnsi="Cambria Math" w:cs="Arial"/>
                                    <w:color w:val="000000" w:themeColor="text1"/>
                                    <w:shd w:val="clear" w:color="auto" w:fill="FFFFFF"/>
                                    <w:lang w:eastAsia="ko-KR"/>
                                  </w:rPr>
                                  <m:t>Y</m:t>
                                </w:ins>
                              </m:r>
                            </m:e>
                            <m:sub>
                              <m:r>
                                <w:ins w:id="176" w:author="modified" w:date="2019-02-14T17:59:00Z">
                                  <w:rPr>
                                    <w:rFonts w:ascii="Cambria Math" w:hAnsi="Cambria Math" w:cs="Arial"/>
                                    <w:color w:val="000000" w:themeColor="text1"/>
                                    <w:shd w:val="clear" w:color="auto" w:fill="FFFFFF"/>
                                    <w:lang w:eastAsia="ko-KR"/>
                                  </w:rPr>
                                  <m:t>i3</m:t>
                                </w:ins>
                              </m:r>
                            </m:sub>
                          </m:sSub>
                          <m:r>
                            <w:ins w:id="177" w:author="modified" w:date="2019-02-14T17:59:00Z">
                              <w:rPr>
                                <w:rFonts w:ascii="Cambria Math" w:hAnsi="Cambria Math" w:cs="Arial"/>
                                <w:color w:val="000000" w:themeColor="text1"/>
                                <w:shd w:val="clear" w:color="auto" w:fill="FFFFFF"/>
                                <w:lang w:eastAsia="ko-KR"/>
                              </w:rPr>
                              <m:t>=0|</m:t>
                            </w:ins>
                          </m:r>
                          <m:sSub>
                            <m:sSubPr>
                              <m:ctrlPr>
                                <w:ins w:id="178" w:author="modified" w:date="2019-02-14T17:59:00Z">
                                  <w:rPr>
                                    <w:rFonts w:ascii="Cambria Math" w:hAnsi="Cambria Math" w:cs="Arial"/>
                                    <w:i/>
                                    <w:color w:val="000000" w:themeColor="text1"/>
                                    <w:shd w:val="clear" w:color="auto" w:fill="FFFFFF"/>
                                    <w:lang w:eastAsia="ko-KR"/>
                                  </w:rPr>
                                </w:ins>
                              </m:ctrlPr>
                            </m:sSubPr>
                            <m:e>
                              <m:r>
                                <w:ins w:id="179" w:author="modified" w:date="2019-02-14T17:59:00Z">
                                  <m:rPr>
                                    <m:sty m:val="b"/>
                                  </m:rPr>
                                  <w:rPr>
                                    <w:rFonts w:ascii="Cambria Math" w:hAnsi="Cambria Math" w:cs="Arial"/>
                                    <w:color w:val="000000" w:themeColor="text1"/>
                                    <w:shd w:val="clear" w:color="auto" w:fill="FFFFFF"/>
                                    <w:lang w:eastAsia="ko-KR"/>
                                  </w:rPr>
                                  <m:t>X</m:t>
                                </w:ins>
                              </m:r>
                            </m:e>
                            <m:sub>
                              <m:r>
                                <w:ins w:id="180" w:author="modified" w:date="2019-02-14T17:59:00Z">
                                  <w:rPr>
                                    <w:rFonts w:ascii="Cambria Math" w:hAnsi="Cambria Math" w:cs="Arial"/>
                                    <w:color w:val="000000" w:themeColor="text1"/>
                                    <w:shd w:val="clear" w:color="auto" w:fill="FFFFFF"/>
                                    <w:lang w:eastAsia="ko-KR"/>
                                  </w:rPr>
                                  <m:t>i3</m:t>
                                </w:ins>
                              </m:r>
                            </m:sub>
                          </m:sSub>
                        </m:e>
                      </m:d>
                    </m:e>
                  </m:func>
                </m:e>
              </m:func>
              <m:ctrlPr>
                <w:ins w:id="181" w:author="modified" w:date="2019-02-14T17:59:00Z">
                  <w:rPr>
                    <w:rFonts w:ascii="Cambria Math" w:hAnsi="Cambria Math" w:cs="Arial"/>
                    <w:i/>
                    <w:color w:val="000000" w:themeColor="text1"/>
                    <w:shd w:val="clear" w:color="auto" w:fill="FFFFFF"/>
                    <w:lang w:eastAsia="ko-KR"/>
                  </w:rPr>
                </w:ins>
              </m:ctrlPr>
            </m:num>
            <m:den>
              <m:nary>
                <m:naryPr>
                  <m:chr m:val="∑"/>
                  <m:supHide m:val="1"/>
                  <m:ctrlPr>
                    <w:ins w:id="182" w:author="modified" w:date="2019-02-14T17:59:00Z">
                      <w:rPr>
                        <w:rFonts w:ascii="Cambria Math" w:hAnsi="Cambria Math" w:cs="Arial"/>
                        <w:i/>
                        <w:color w:val="000000" w:themeColor="text1"/>
                        <w:shd w:val="clear" w:color="auto" w:fill="FFFFFF"/>
                        <w:lang w:eastAsia="ko-KR"/>
                      </w:rPr>
                    </w:ins>
                  </m:ctrlPr>
                </m:naryPr>
                <m:sub>
                  <m:sSub>
                    <m:sSubPr>
                      <m:ctrlPr>
                        <w:ins w:id="183" w:author="modified" w:date="2019-02-14T17:59:00Z">
                          <w:rPr>
                            <w:rFonts w:ascii="Cambria Math" w:hAnsi="Cambria Math" w:cs="Arial"/>
                            <w:i/>
                            <w:color w:val="000000" w:themeColor="text1"/>
                            <w:shd w:val="clear" w:color="auto" w:fill="FFFFFF"/>
                            <w:lang w:eastAsia="ko-KR"/>
                          </w:rPr>
                        </w:ins>
                      </m:ctrlPr>
                    </m:sSubPr>
                    <m:e>
                      <m:r>
                        <w:ins w:id="184" w:author="modified" w:date="2019-02-14T17:59:00Z">
                          <w:rPr>
                            <w:rFonts w:ascii="Cambria Math" w:hAnsi="Cambria Math" w:cs="Arial"/>
                            <w:color w:val="000000" w:themeColor="text1"/>
                            <w:shd w:val="clear" w:color="auto" w:fill="FFFFFF"/>
                            <w:lang w:eastAsia="ko-KR"/>
                          </w:rPr>
                          <m:t>y</m:t>
                        </w:ins>
                      </m:r>
                    </m:e>
                    <m:sub>
                      <m:r>
                        <w:ins w:id="185" w:author="modified" w:date="2019-02-14T17:59:00Z">
                          <w:rPr>
                            <w:rFonts w:ascii="Cambria Math" w:hAnsi="Cambria Math" w:cs="Arial"/>
                            <w:color w:val="000000" w:themeColor="text1"/>
                            <w:shd w:val="clear" w:color="auto" w:fill="FFFFFF"/>
                            <w:lang w:eastAsia="ko-KR"/>
                          </w:rPr>
                          <m:t>ij</m:t>
                        </w:ins>
                      </m:r>
                    </m:sub>
                  </m:sSub>
                  <m:r>
                    <w:ins w:id="186" w:author="modified" w:date="2019-02-14T17:59:00Z">
                      <w:rPr>
                        <w:rFonts w:ascii="Cambria Math" w:hAnsi="Cambria Math" w:cs="Arial"/>
                        <w:color w:val="000000" w:themeColor="text1"/>
                        <w:shd w:val="clear" w:color="auto" w:fill="FFFFFF"/>
                        <w:lang w:eastAsia="ko-KR"/>
                      </w:rPr>
                      <m:t>∈</m:t>
                    </w:ins>
                  </m:r>
                  <m:d>
                    <m:dPr>
                      <m:ctrlPr>
                        <w:ins w:id="187" w:author="modified" w:date="2019-02-14T17:59:00Z">
                          <w:rPr>
                            <w:rFonts w:ascii="Cambria Math" w:hAnsi="Cambria Math" w:cs="Arial"/>
                            <w:i/>
                            <w:color w:val="000000" w:themeColor="text1"/>
                            <w:shd w:val="clear" w:color="auto" w:fill="FFFFFF"/>
                            <w:lang w:eastAsia="ko-KR"/>
                          </w:rPr>
                        </w:ins>
                      </m:ctrlPr>
                    </m:dPr>
                    <m:e>
                      <m:sSub>
                        <m:sSubPr>
                          <m:ctrlPr>
                            <w:ins w:id="188" w:author="modified" w:date="2019-02-14T17:59:00Z">
                              <w:rPr>
                                <w:rFonts w:ascii="Cambria Math" w:hAnsi="Cambria Math" w:cs="Arial"/>
                                <w:i/>
                                <w:color w:val="000000" w:themeColor="text1"/>
                                <w:shd w:val="clear" w:color="auto" w:fill="FFFFFF"/>
                                <w:lang w:eastAsia="ko-KR"/>
                              </w:rPr>
                            </w:ins>
                          </m:ctrlPr>
                        </m:sSubPr>
                        <m:e>
                          <m:r>
                            <w:ins w:id="189" w:author="modified" w:date="2019-02-14T17:59:00Z">
                              <w:rPr>
                                <w:rFonts w:ascii="Cambria Math" w:hAnsi="Cambria Math" w:cs="Arial"/>
                                <w:color w:val="000000" w:themeColor="text1"/>
                                <w:shd w:val="clear" w:color="auto" w:fill="FFFFFF"/>
                                <w:lang w:eastAsia="ko-KR"/>
                              </w:rPr>
                              <m:t>y</m:t>
                            </w:ins>
                          </m:r>
                        </m:e>
                        <m:sub>
                          <m:r>
                            <w:ins w:id="190" w:author="modified" w:date="2019-02-14T17:59:00Z">
                              <w:rPr>
                                <w:rFonts w:ascii="Cambria Math" w:hAnsi="Cambria Math" w:cs="Arial"/>
                                <w:color w:val="000000" w:themeColor="text1"/>
                                <w:shd w:val="clear" w:color="auto" w:fill="FFFFFF"/>
                                <w:lang w:eastAsia="ko-KR"/>
                              </w:rPr>
                              <m:t>i1</m:t>
                            </w:ins>
                          </m:r>
                        </m:sub>
                      </m:sSub>
                      <m:r>
                        <w:ins w:id="191" w:author="modified" w:date="2019-02-14T17:59:00Z">
                          <w:rPr>
                            <w:rFonts w:ascii="Cambria Math" w:hAnsi="Cambria Math" w:cs="Arial"/>
                            <w:color w:val="000000" w:themeColor="text1"/>
                            <w:shd w:val="clear" w:color="auto" w:fill="FFFFFF"/>
                            <w:lang w:eastAsia="ko-KR"/>
                          </w:rPr>
                          <m:t>+</m:t>
                        </w:ins>
                      </m:r>
                      <m:sSub>
                        <m:sSubPr>
                          <m:ctrlPr>
                            <w:ins w:id="192" w:author="modified" w:date="2019-02-14T17:59:00Z">
                              <w:rPr>
                                <w:rFonts w:ascii="Cambria Math" w:hAnsi="Cambria Math" w:cs="Arial"/>
                                <w:i/>
                                <w:color w:val="000000" w:themeColor="text1"/>
                                <w:shd w:val="clear" w:color="auto" w:fill="FFFFFF"/>
                                <w:lang w:eastAsia="ko-KR"/>
                              </w:rPr>
                            </w:ins>
                          </m:ctrlPr>
                        </m:sSubPr>
                        <m:e>
                          <m:r>
                            <w:ins w:id="193" w:author="modified" w:date="2019-02-14T17:59:00Z">
                              <w:rPr>
                                <w:rFonts w:ascii="Cambria Math" w:hAnsi="Cambria Math" w:cs="Arial"/>
                                <w:color w:val="000000" w:themeColor="text1"/>
                                <w:shd w:val="clear" w:color="auto" w:fill="FFFFFF"/>
                                <w:lang w:eastAsia="ko-KR"/>
                              </w:rPr>
                              <m:t>y</m:t>
                            </w:ins>
                          </m:r>
                        </m:e>
                        <m:sub>
                          <m:r>
                            <w:ins w:id="194" w:author="modified" w:date="2019-02-14T17:59:00Z">
                              <w:rPr>
                                <w:rFonts w:ascii="Cambria Math" w:hAnsi="Cambria Math" w:cs="Arial"/>
                                <w:color w:val="000000" w:themeColor="text1"/>
                                <w:shd w:val="clear" w:color="auto" w:fill="FFFFFF"/>
                                <w:lang w:eastAsia="ko-KR"/>
                              </w:rPr>
                              <m:t>i2</m:t>
                            </w:ins>
                          </m:r>
                        </m:sub>
                      </m:sSub>
                      <m:r>
                        <w:ins w:id="195" w:author="modified" w:date="2019-02-14T17:59:00Z">
                          <w:rPr>
                            <w:rFonts w:ascii="Cambria Math" w:hAnsi="Cambria Math" w:cs="Arial"/>
                            <w:color w:val="000000" w:themeColor="text1"/>
                            <w:shd w:val="clear" w:color="auto" w:fill="FFFFFF"/>
                            <w:lang w:eastAsia="ko-KR"/>
                          </w:rPr>
                          <m:t>+</m:t>
                        </w:ins>
                      </m:r>
                      <m:sSub>
                        <m:sSubPr>
                          <m:ctrlPr>
                            <w:ins w:id="196" w:author="modified" w:date="2019-02-14T17:59:00Z">
                              <w:rPr>
                                <w:rFonts w:ascii="Cambria Math" w:hAnsi="Cambria Math" w:cs="Arial"/>
                                <w:i/>
                                <w:color w:val="000000" w:themeColor="text1"/>
                                <w:shd w:val="clear" w:color="auto" w:fill="FFFFFF"/>
                                <w:lang w:eastAsia="ko-KR"/>
                              </w:rPr>
                            </w:ins>
                          </m:ctrlPr>
                        </m:sSubPr>
                        <m:e>
                          <m:r>
                            <w:ins w:id="197" w:author="modified" w:date="2019-02-14T17:59:00Z">
                              <w:rPr>
                                <w:rFonts w:ascii="Cambria Math" w:hAnsi="Cambria Math" w:cs="Arial"/>
                                <w:color w:val="000000" w:themeColor="text1"/>
                                <w:shd w:val="clear" w:color="auto" w:fill="FFFFFF"/>
                                <w:lang w:eastAsia="ko-KR"/>
                              </w:rPr>
                              <m:t>y</m:t>
                            </w:ins>
                          </m:r>
                        </m:e>
                        <m:sub>
                          <m:r>
                            <w:ins w:id="198" w:author="modified" w:date="2019-02-14T17:59:00Z">
                              <w:rPr>
                                <w:rFonts w:ascii="Cambria Math" w:hAnsi="Cambria Math" w:cs="Arial"/>
                                <w:color w:val="000000" w:themeColor="text1"/>
                                <w:shd w:val="clear" w:color="auto" w:fill="FFFFFF"/>
                                <w:lang w:eastAsia="ko-KR"/>
                              </w:rPr>
                              <m:t>i3</m:t>
                            </w:ins>
                          </m:r>
                        </m:sub>
                      </m:sSub>
                      <m:r>
                        <w:ins w:id="199" w:author="modified" w:date="2019-02-14T17:59:00Z">
                          <w:rPr>
                            <w:rFonts w:ascii="Cambria Math" w:hAnsi="Cambria Math" w:cs="Arial"/>
                            <w:color w:val="000000" w:themeColor="text1"/>
                            <w:shd w:val="clear" w:color="auto" w:fill="FFFFFF"/>
                            <w:lang w:eastAsia="ko-KR"/>
                          </w:rPr>
                          <m:t>=1</m:t>
                        </w:ins>
                      </m:r>
                    </m:e>
                  </m:d>
                </m:sub>
                <m:sup/>
                <m:e>
                  <m:func>
                    <m:funcPr>
                      <m:ctrlPr>
                        <w:ins w:id="200" w:author="modified" w:date="2019-02-14T17:59:00Z">
                          <w:rPr>
                            <w:rFonts w:ascii="Cambria Math" w:hAnsi="Cambria Math" w:cs="Arial"/>
                            <w:i/>
                            <w:color w:val="000000" w:themeColor="text1"/>
                            <w:shd w:val="clear" w:color="auto" w:fill="FFFFFF"/>
                            <w:lang w:eastAsia="ko-KR"/>
                          </w:rPr>
                        </w:ins>
                      </m:ctrlPr>
                    </m:funcPr>
                    <m:fName>
                      <m:r>
                        <w:ins w:id="201" w:author="modified" w:date="2019-02-14T17:59:00Z">
                          <m:rPr>
                            <m:sty m:val="p"/>
                          </m:rPr>
                          <w:rPr>
                            <w:rFonts w:ascii="Cambria Math" w:hAnsi="Cambria Math" w:cs="Arial"/>
                            <w:color w:val="000000" w:themeColor="text1"/>
                            <w:shd w:val="clear" w:color="auto" w:fill="FFFFFF"/>
                            <w:lang w:eastAsia="ko-KR"/>
                          </w:rPr>
                          <m:t>Pr</m:t>
                        </w:ins>
                      </m:r>
                    </m:fName>
                    <m:e>
                      <m:d>
                        <m:dPr>
                          <m:ctrlPr>
                            <w:ins w:id="202" w:author="modified" w:date="2019-02-14T17:59:00Z">
                              <w:rPr>
                                <w:rFonts w:ascii="Cambria Math" w:hAnsi="Cambria Math" w:cs="Arial"/>
                                <w:i/>
                                <w:color w:val="000000" w:themeColor="text1"/>
                                <w:shd w:val="clear" w:color="auto" w:fill="FFFFFF"/>
                                <w:lang w:eastAsia="ko-KR"/>
                              </w:rPr>
                            </w:ins>
                          </m:ctrlPr>
                        </m:dPr>
                        <m:e>
                          <m:sSub>
                            <m:sSubPr>
                              <m:ctrlPr>
                                <w:ins w:id="203" w:author="modified" w:date="2019-02-14T17:59:00Z">
                                  <w:rPr>
                                    <w:rFonts w:ascii="Cambria Math" w:hAnsi="Cambria Math" w:cs="Arial"/>
                                    <w:i/>
                                    <w:color w:val="000000" w:themeColor="text1"/>
                                    <w:shd w:val="clear" w:color="auto" w:fill="FFFFFF"/>
                                    <w:lang w:eastAsia="ko-KR"/>
                                  </w:rPr>
                                </w:ins>
                              </m:ctrlPr>
                            </m:sSubPr>
                            <m:e>
                              <m:r>
                                <w:ins w:id="204" w:author="modified" w:date="2019-02-14T17:59:00Z">
                                  <w:rPr>
                                    <w:rFonts w:ascii="Cambria Math" w:hAnsi="Cambria Math" w:cs="Arial"/>
                                    <w:color w:val="000000" w:themeColor="text1"/>
                                    <w:shd w:val="clear" w:color="auto" w:fill="FFFFFF"/>
                                    <w:lang w:eastAsia="ko-KR"/>
                                  </w:rPr>
                                  <m:t>Y</m:t>
                                </w:ins>
                              </m:r>
                            </m:e>
                            <m:sub>
                              <m:r>
                                <w:ins w:id="205" w:author="modified" w:date="2019-02-14T17:59:00Z">
                                  <w:rPr>
                                    <w:rFonts w:ascii="Cambria Math" w:hAnsi="Cambria Math" w:cs="Arial"/>
                                    <w:color w:val="000000" w:themeColor="text1"/>
                                    <w:shd w:val="clear" w:color="auto" w:fill="FFFFFF"/>
                                    <w:lang w:eastAsia="ko-KR"/>
                                  </w:rPr>
                                  <m:t>i1</m:t>
                                </w:ins>
                              </m:r>
                            </m:sub>
                          </m:sSub>
                          <m:r>
                            <w:ins w:id="206" w:author="modified" w:date="2019-02-14T17:59:00Z">
                              <w:rPr>
                                <w:rFonts w:ascii="Cambria Math" w:hAnsi="Cambria Math" w:cs="Arial"/>
                                <w:color w:val="000000" w:themeColor="text1"/>
                                <w:shd w:val="clear" w:color="auto" w:fill="FFFFFF"/>
                                <w:lang w:eastAsia="ko-KR"/>
                              </w:rPr>
                              <m:t>=</m:t>
                            </w:ins>
                          </m:r>
                          <m:sSub>
                            <m:sSubPr>
                              <m:ctrlPr>
                                <w:ins w:id="207" w:author="modified" w:date="2019-02-14T17:59:00Z">
                                  <w:rPr>
                                    <w:rFonts w:ascii="Cambria Math" w:hAnsi="Cambria Math" w:cs="Arial"/>
                                    <w:i/>
                                    <w:color w:val="000000" w:themeColor="text1"/>
                                    <w:shd w:val="clear" w:color="auto" w:fill="FFFFFF"/>
                                    <w:lang w:eastAsia="ko-KR"/>
                                  </w:rPr>
                                </w:ins>
                              </m:ctrlPr>
                            </m:sSubPr>
                            <m:e>
                              <m:r>
                                <w:ins w:id="208" w:author="modified" w:date="2019-02-14T17:59:00Z">
                                  <w:rPr>
                                    <w:rFonts w:ascii="Cambria Math" w:hAnsi="Cambria Math" w:cs="Arial"/>
                                    <w:color w:val="000000" w:themeColor="text1"/>
                                    <w:shd w:val="clear" w:color="auto" w:fill="FFFFFF"/>
                                    <w:lang w:eastAsia="ko-KR"/>
                                  </w:rPr>
                                  <m:t>y</m:t>
                                </w:ins>
                              </m:r>
                            </m:e>
                            <m:sub>
                              <m:r>
                                <w:ins w:id="209" w:author="modified" w:date="2019-02-14T17:59:00Z">
                                  <w:rPr>
                                    <w:rFonts w:ascii="Cambria Math" w:hAnsi="Cambria Math" w:cs="Arial"/>
                                    <w:color w:val="000000" w:themeColor="text1"/>
                                    <w:shd w:val="clear" w:color="auto" w:fill="FFFFFF"/>
                                    <w:lang w:eastAsia="ko-KR"/>
                                  </w:rPr>
                                  <m:t>i1</m:t>
                                </w:ins>
                              </m:r>
                            </m:sub>
                          </m:sSub>
                          <m:r>
                            <w:ins w:id="210" w:author="modified" w:date="2019-02-14T17:59:00Z">
                              <w:rPr>
                                <w:rFonts w:ascii="Cambria Math" w:hAnsi="Cambria Math" w:cs="Arial"/>
                                <w:color w:val="000000" w:themeColor="text1"/>
                                <w:shd w:val="clear" w:color="auto" w:fill="FFFFFF"/>
                                <w:lang w:eastAsia="ko-KR"/>
                              </w:rPr>
                              <m:t>|</m:t>
                            </w:ins>
                          </m:r>
                          <m:sSub>
                            <m:sSubPr>
                              <m:ctrlPr>
                                <w:ins w:id="211" w:author="modified" w:date="2019-02-14T17:59:00Z">
                                  <w:rPr>
                                    <w:rFonts w:ascii="Cambria Math" w:hAnsi="Cambria Math" w:cs="Arial"/>
                                    <w:i/>
                                    <w:color w:val="000000" w:themeColor="text1"/>
                                    <w:shd w:val="clear" w:color="auto" w:fill="FFFFFF"/>
                                    <w:lang w:eastAsia="ko-KR"/>
                                  </w:rPr>
                                </w:ins>
                              </m:ctrlPr>
                            </m:sSubPr>
                            <m:e>
                              <m:r>
                                <w:ins w:id="212" w:author="modified" w:date="2019-02-14T17:59:00Z">
                                  <m:rPr>
                                    <m:sty m:val="b"/>
                                  </m:rPr>
                                  <w:rPr>
                                    <w:rFonts w:ascii="Cambria Math" w:hAnsi="Cambria Math" w:cs="Arial"/>
                                    <w:color w:val="000000" w:themeColor="text1"/>
                                    <w:shd w:val="clear" w:color="auto" w:fill="FFFFFF"/>
                                    <w:lang w:eastAsia="ko-KR"/>
                                  </w:rPr>
                                  <m:t>X</m:t>
                                </w:ins>
                              </m:r>
                            </m:e>
                            <m:sub>
                              <m:r>
                                <w:ins w:id="213" w:author="modified" w:date="2019-02-14T17:59:00Z">
                                  <w:rPr>
                                    <w:rFonts w:ascii="Cambria Math" w:hAnsi="Cambria Math" w:cs="Arial"/>
                                    <w:color w:val="000000" w:themeColor="text1"/>
                                    <w:shd w:val="clear" w:color="auto" w:fill="FFFFFF"/>
                                    <w:lang w:eastAsia="ko-KR"/>
                                  </w:rPr>
                                  <m:t>i1</m:t>
                                </w:ins>
                              </m:r>
                            </m:sub>
                          </m:sSub>
                        </m:e>
                      </m:d>
                    </m:e>
                  </m:func>
                  <m:func>
                    <m:funcPr>
                      <m:ctrlPr>
                        <w:ins w:id="214" w:author="modified" w:date="2019-02-14T17:59:00Z">
                          <w:rPr>
                            <w:rFonts w:ascii="Cambria Math" w:hAnsi="Cambria Math" w:cs="Arial"/>
                            <w:i/>
                            <w:color w:val="000000" w:themeColor="text1"/>
                            <w:shd w:val="clear" w:color="auto" w:fill="FFFFFF"/>
                            <w:lang w:eastAsia="ko-KR"/>
                          </w:rPr>
                        </w:ins>
                      </m:ctrlPr>
                    </m:funcPr>
                    <m:fName>
                      <m:r>
                        <w:ins w:id="215" w:author="modified" w:date="2019-02-14T17:59:00Z">
                          <m:rPr>
                            <m:sty m:val="p"/>
                          </m:rPr>
                          <w:rPr>
                            <w:rFonts w:ascii="Cambria Math" w:hAnsi="Cambria Math" w:cs="Arial"/>
                            <w:color w:val="000000" w:themeColor="text1"/>
                            <w:shd w:val="clear" w:color="auto" w:fill="FFFFFF"/>
                            <w:lang w:eastAsia="ko-KR"/>
                          </w:rPr>
                          <m:t>Pr</m:t>
                        </w:ins>
                      </m:r>
                    </m:fName>
                    <m:e>
                      <m:d>
                        <m:dPr>
                          <m:ctrlPr>
                            <w:ins w:id="216" w:author="modified" w:date="2019-02-14T17:59:00Z">
                              <w:rPr>
                                <w:rFonts w:ascii="Cambria Math" w:hAnsi="Cambria Math" w:cs="Arial"/>
                                <w:i/>
                                <w:color w:val="000000" w:themeColor="text1"/>
                                <w:shd w:val="clear" w:color="auto" w:fill="FFFFFF"/>
                                <w:lang w:eastAsia="ko-KR"/>
                              </w:rPr>
                            </w:ins>
                          </m:ctrlPr>
                        </m:dPr>
                        <m:e>
                          <m:sSub>
                            <m:sSubPr>
                              <m:ctrlPr>
                                <w:ins w:id="217" w:author="modified" w:date="2019-02-14T17:59:00Z">
                                  <w:rPr>
                                    <w:rFonts w:ascii="Cambria Math" w:hAnsi="Cambria Math" w:cs="Arial"/>
                                    <w:i/>
                                    <w:color w:val="000000" w:themeColor="text1"/>
                                    <w:shd w:val="clear" w:color="auto" w:fill="FFFFFF"/>
                                    <w:lang w:eastAsia="ko-KR"/>
                                  </w:rPr>
                                </w:ins>
                              </m:ctrlPr>
                            </m:sSubPr>
                            <m:e>
                              <m:r>
                                <w:ins w:id="218" w:author="modified" w:date="2019-02-14T17:59:00Z">
                                  <w:rPr>
                                    <w:rFonts w:ascii="Cambria Math" w:hAnsi="Cambria Math" w:cs="Arial"/>
                                    <w:color w:val="000000" w:themeColor="text1"/>
                                    <w:shd w:val="clear" w:color="auto" w:fill="FFFFFF"/>
                                    <w:lang w:eastAsia="ko-KR"/>
                                  </w:rPr>
                                  <m:t>Y</m:t>
                                </w:ins>
                              </m:r>
                            </m:e>
                            <m:sub>
                              <m:r>
                                <w:ins w:id="219" w:author="modified" w:date="2019-02-14T17:59:00Z">
                                  <w:rPr>
                                    <w:rFonts w:ascii="Cambria Math" w:hAnsi="Cambria Math" w:cs="Arial"/>
                                    <w:color w:val="000000" w:themeColor="text1"/>
                                    <w:shd w:val="clear" w:color="auto" w:fill="FFFFFF"/>
                                    <w:lang w:eastAsia="ko-KR"/>
                                  </w:rPr>
                                  <m:t>i2</m:t>
                                </w:ins>
                              </m:r>
                            </m:sub>
                          </m:sSub>
                          <m:r>
                            <w:ins w:id="220" w:author="modified" w:date="2019-02-14T17:59:00Z">
                              <w:rPr>
                                <w:rFonts w:ascii="Cambria Math" w:hAnsi="Cambria Math" w:cs="Arial"/>
                                <w:color w:val="000000" w:themeColor="text1"/>
                                <w:shd w:val="clear" w:color="auto" w:fill="FFFFFF"/>
                                <w:lang w:eastAsia="ko-KR"/>
                              </w:rPr>
                              <m:t>=</m:t>
                            </w:ins>
                          </m:r>
                          <m:sSub>
                            <m:sSubPr>
                              <m:ctrlPr>
                                <w:ins w:id="221" w:author="modified" w:date="2019-02-14T17:59:00Z">
                                  <w:rPr>
                                    <w:rFonts w:ascii="Cambria Math" w:hAnsi="Cambria Math" w:cs="Arial"/>
                                    <w:i/>
                                    <w:color w:val="000000" w:themeColor="text1"/>
                                    <w:shd w:val="clear" w:color="auto" w:fill="FFFFFF"/>
                                    <w:lang w:eastAsia="ko-KR"/>
                                  </w:rPr>
                                </w:ins>
                              </m:ctrlPr>
                            </m:sSubPr>
                            <m:e>
                              <m:r>
                                <w:ins w:id="222" w:author="modified" w:date="2019-02-14T17:59:00Z">
                                  <w:rPr>
                                    <w:rFonts w:ascii="Cambria Math" w:hAnsi="Cambria Math" w:cs="Arial"/>
                                    <w:color w:val="000000" w:themeColor="text1"/>
                                    <w:shd w:val="clear" w:color="auto" w:fill="FFFFFF"/>
                                    <w:lang w:eastAsia="ko-KR"/>
                                  </w:rPr>
                                  <m:t>y</m:t>
                                </w:ins>
                              </m:r>
                            </m:e>
                            <m:sub>
                              <m:r>
                                <w:ins w:id="223" w:author="modified" w:date="2019-02-14T17:59:00Z">
                                  <w:rPr>
                                    <w:rFonts w:ascii="Cambria Math" w:hAnsi="Cambria Math" w:cs="Arial"/>
                                    <w:color w:val="000000" w:themeColor="text1"/>
                                    <w:shd w:val="clear" w:color="auto" w:fill="FFFFFF"/>
                                    <w:lang w:eastAsia="ko-KR"/>
                                  </w:rPr>
                                  <m:t>i2</m:t>
                                </w:ins>
                              </m:r>
                            </m:sub>
                          </m:sSub>
                          <m:r>
                            <w:ins w:id="224" w:author="modified" w:date="2019-02-14T17:59:00Z">
                              <w:rPr>
                                <w:rFonts w:ascii="Cambria Math" w:hAnsi="Cambria Math" w:cs="Arial"/>
                                <w:color w:val="000000" w:themeColor="text1"/>
                                <w:shd w:val="clear" w:color="auto" w:fill="FFFFFF"/>
                                <w:lang w:eastAsia="ko-KR"/>
                              </w:rPr>
                              <m:t>|</m:t>
                            </w:ins>
                          </m:r>
                          <m:sSub>
                            <m:sSubPr>
                              <m:ctrlPr>
                                <w:ins w:id="225" w:author="modified" w:date="2019-02-14T17:59:00Z">
                                  <w:rPr>
                                    <w:rFonts w:ascii="Cambria Math" w:hAnsi="Cambria Math" w:cs="Arial"/>
                                    <w:i/>
                                    <w:color w:val="000000" w:themeColor="text1"/>
                                    <w:shd w:val="clear" w:color="auto" w:fill="FFFFFF"/>
                                    <w:lang w:eastAsia="ko-KR"/>
                                  </w:rPr>
                                </w:ins>
                              </m:ctrlPr>
                            </m:sSubPr>
                            <m:e>
                              <m:r>
                                <w:ins w:id="226" w:author="modified" w:date="2019-02-14T17:59:00Z">
                                  <m:rPr>
                                    <m:sty m:val="b"/>
                                  </m:rPr>
                                  <w:rPr>
                                    <w:rFonts w:ascii="Cambria Math" w:hAnsi="Cambria Math" w:cs="Arial"/>
                                    <w:color w:val="000000" w:themeColor="text1"/>
                                    <w:shd w:val="clear" w:color="auto" w:fill="FFFFFF"/>
                                    <w:lang w:eastAsia="ko-KR"/>
                                  </w:rPr>
                                  <m:t>X</m:t>
                                </w:ins>
                              </m:r>
                            </m:e>
                            <m:sub>
                              <m:r>
                                <w:ins w:id="227" w:author="modified" w:date="2019-02-14T17:59:00Z">
                                  <w:rPr>
                                    <w:rFonts w:ascii="Cambria Math" w:hAnsi="Cambria Math" w:cs="Arial"/>
                                    <w:color w:val="000000" w:themeColor="text1"/>
                                    <w:shd w:val="clear" w:color="auto" w:fill="FFFFFF"/>
                                    <w:lang w:eastAsia="ko-KR"/>
                                  </w:rPr>
                                  <m:t>i2</m:t>
                                </w:ins>
                              </m:r>
                            </m:sub>
                          </m:sSub>
                        </m:e>
                      </m:d>
                      <m:func>
                        <m:funcPr>
                          <m:ctrlPr>
                            <w:ins w:id="228" w:author="modified" w:date="2019-02-14T17:59:00Z">
                              <w:rPr>
                                <w:rFonts w:ascii="Cambria Math" w:hAnsi="Cambria Math" w:cs="Arial"/>
                                <w:i/>
                                <w:color w:val="000000" w:themeColor="text1"/>
                                <w:shd w:val="clear" w:color="auto" w:fill="FFFFFF"/>
                                <w:lang w:eastAsia="ko-KR"/>
                              </w:rPr>
                            </w:ins>
                          </m:ctrlPr>
                        </m:funcPr>
                        <m:fName>
                          <m:r>
                            <w:ins w:id="229" w:author="modified" w:date="2019-02-14T17:59:00Z">
                              <m:rPr>
                                <m:sty m:val="p"/>
                              </m:rPr>
                              <w:rPr>
                                <w:rFonts w:ascii="Cambria Math" w:hAnsi="Cambria Math" w:cs="Arial"/>
                                <w:color w:val="000000" w:themeColor="text1"/>
                                <w:shd w:val="clear" w:color="auto" w:fill="FFFFFF"/>
                                <w:lang w:eastAsia="ko-KR"/>
                              </w:rPr>
                              <m:t>Pr</m:t>
                            </w:ins>
                          </m:r>
                        </m:fName>
                        <m:e>
                          <m:d>
                            <m:dPr>
                              <m:ctrlPr>
                                <w:ins w:id="230" w:author="modified" w:date="2019-02-14T17:59:00Z">
                                  <w:rPr>
                                    <w:rFonts w:ascii="Cambria Math" w:hAnsi="Cambria Math" w:cs="Arial"/>
                                    <w:i/>
                                    <w:color w:val="000000" w:themeColor="text1"/>
                                    <w:shd w:val="clear" w:color="auto" w:fill="FFFFFF"/>
                                    <w:lang w:eastAsia="ko-KR"/>
                                  </w:rPr>
                                </w:ins>
                              </m:ctrlPr>
                            </m:dPr>
                            <m:e>
                              <m:sSub>
                                <m:sSubPr>
                                  <m:ctrlPr>
                                    <w:ins w:id="231" w:author="modified" w:date="2019-02-14T17:59:00Z">
                                      <w:rPr>
                                        <w:rFonts w:ascii="Cambria Math" w:hAnsi="Cambria Math" w:cs="Arial"/>
                                        <w:i/>
                                        <w:color w:val="000000" w:themeColor="text1"/>
                                        <w:shd w:val="clear" w:color="auto" w:fill="FFFFFF"/>
                                        <w:lang w:eastAsia="ko-KR"/>
                                      </w:rPr>
                                    </w:ins>
                                  </m:ctrlPr>
                                </m:sSubPr>
                                <m:e>
                                  <m:r>
                                    <w:ins w:id="232" w:author="modified" w:date="2019-02-14T17:59:00Z">
                                      <w:rPr>
                                        <w:rFonts w:ascii="Cambria Math" w:hAnsi="Cambria Math" w:cs="Arial"/>
                                        <w:color w:val="000000" w:themeColor="text1"/>
                                        <w:shd w:val="clear" w:color="auto" w:fill="FFFFFF"/>
                                        <w:lang w:eastAsia="ko-KR"/>
                                      </w:rPr>
                                      <m:t>Y</m:t>
                                    </w:ins>
                                  </m:r>
                                </m:e>
                                <m:sub>
                                  <m:r>
                                    <w:ins w:id="233" w:author="modified" w:date="2019-02-14T17:59:00Z">
                                      <w:rPr>
                                        <w:rFonts w:ascii="Cambria Math" w:hAnsi="Cambria Math" w:cs="Arial"/>
                                        <w:color w:val="000000" w:themeColor="text1"/>
                                        <w:shd w:val="clear" w:color="auto" w:fill="FFFFFF"/>
                                        <w:lang w:eastAsia="ko-KR"/>
                                      </w:rPr>
                                      <m:t>i3</m:t>
                                    </w:ins>
                                  </m:r>
                                </m:sub>
                              </m:sSub>
                              <m:r>
                                <w:ins w:id="234" w:author="modified" w:date="2019-02-14T17:59:00Z">
                                  <w:rPr>
                                    <w:rFonts w:ascii="Cambria Math" w:hAnsi="Cambria Math" w:cs="Arial"/>
                                    <w:color w:val="000000" w:themeColor="text1"/>
                                    <w:shd w:val="clear" w:color="auto" w:fill="FFFFFF"/>
                                    <w:lang w:eastAsia="ko-KR"/>
                                  </w:rPr>
                                  <m:t>=</m:t>
                                </w:ins>
                              </m:r>
                              <m:sSub>
                                <m:sSubPr>
                                  <m:ctrlPr>
                                    <w:ins w:id="235" w:author="modified" w:date="2019-02-14T17:59:00Z">
                                      <w:rPr>
                                        <w:rFonts w:ascii="Cambria Math" w:hAnsi="Cambria Math" w:cs="Arial"/>
                                        <w:i/>
                                        <w:color w:val="000000" w:themeColor="text1"/>
                                        <w:shd w:val="clear" w:color="auto" w:fill="FFFFFF"/>
                                        <w:lang w:eastAsia="ko-KR"/>
                                      </w:rPr>
                                    </w:ins>
                                  </m:ctrlPr>
                                </m:sSubPr>
                                <m:e>
                                  <m:r>
                                    <w:ins w:id="236" w:author="modified" w:date="2019-02-14T17:59:00Z">
                                      <w:rPr>
                                        <w:rFonts w:ascii="Cambria Math" w:hAnsi="Cambria Math" w:cs="Arial"/>
                                        <w:color w:val="000000" w:themeColor="text1"/>
                                        <w:shd w:val="clear" w:color="auto" w:fill="FFFFFF"/>
                                        <w:lang w:eastAsia="ko-KR"/>
                                      </w:rPr>
                                      <m:t>y</m:t>
                                    </w:ins>
                                  </m:r>
                                </m:e>
                                <m:sub>
                                  <m:r>
                                    <w:ins w:id="237" w:author="modified" w:date="2019-02-14T17:59:00Z">
                                      <w:rPr>
                                        <w:rFonts w:ascii="Cambria Math" w:hAnsi="Cambria Math" w:cs="Arial"/>
                                        <w:color w:val="000000" w:themeColor="text1"/>
                                        <w:shd w:val="clear" w:color="auto" w:fill="FFFFFF"/>
                                        <w:lang w:eastAsia="ko-KR"/>
                                      </w:rPr>
                                      <m:t>i3</m:t>
                                    </w:ins>
                                  </m:r>
                                </m:sub>
                              </m:sSub>
                              <m:r>
                                <w:ins w:id="238" w:author="modified" w:date="2019-02-14T17:59:00Z">
                                  <w:rPr>
                                    <w:rFonts w:ascii="Cambria Math" w:hAnsi="Cambria Math" w:cs="Arial"/>
                                    <w:color w:val="000000" w:themeColor="text1"/>
                                    <w:shd w:val="clear" w:color="auto" w:fill="FFFFFF"/>
                                    <w:lang w:eastAsia="ko-KR"/>
                                  </w:rPr>
                                  <m:t>|</m:t>
                                </w:ins>
                              </m:r>
                              <m:sSub>
                                <m:sSubPr>
                                  <m:ctrlPr>
                                    <w:ins w:id="239" w:author="modified" w:date="2019-02-14T17:59:00Z">
                                      <w:rPr>
                                        <w:rFonts w:ascii="Cambria Math" w:hAnsi="Cambria Math" w:cs="Arial"/>
                                        <w:i/>
                                        <w:color w:val="000000" w:themeColor="text1"/>
                                        <w:shd w:val="clear" w:color="auto" w:fill="FFFFFF"/>
                                        <w:lang w:eastAsia="ko-KR"/>
                                      </w:rPr>
                                    </w:ins>
                                  </m:ctrlPr>
                                </m:sSubPr>
                                <m:e>
                                  <m:r>
                                    <w:ins w:id="240" w:author="modified" w:date="2019-02-14T17:59:00Z">
                                      <m:rPr>
                                        <m:sty m:val="b"/>
                                      </m:rPr>
                                      <w:rPr>
                                        <w:rFonts w:ascii="Cambria Math" w:hAnsi="Cambria Math" w:cs="Arial"/>
                                        <w:color w:val="000000" w:themeColor="text1"/>
                                        <w:shd w:val="clear" w:color="auto" w:fill="FFFFFF"/>
                                        <w:lang w:eastAsia="ko-KR"/>
                                      </w:rPr>
                                      <m:t>X</m:t>
                                    </w:ins>
                                  </m:r>
                                </m:e>
                                <m:sub>
                                  <m:r>
                                    <w:ins w:id="241" w:author="modified" w:date="2019-02-14T17:59:00Z">
                                      <w:rPr>
                                        <w:rFonts w:ascii="Cambria Math" w:hAnsi="Cambria Math" w:cs="Arial"/>
                                        <w:color w:val="000000" w:themeColor="text1"/>
                                        <w:shd w:val="clear" w:color="auto" w:fill="FFFFFF"/>
                                        <w:lang w:eastAsia="ko-KR"/>
                                      </w:rPr>
                                      <m:t>i3</m:t>
                                    </w:ins>
                                  </m:r>
                                </m:sub>
                              </m:sSub>
                            </m:e>
                          </m:d>
                        </m:e>
                      </m:func>
                    </m:e>
                  </m:func>
                </m:e>
              </m:nary>
            </m:den>
          </m:f>
          <m:r>
            <w:ins w:id="242" w:author="modified" w:date="2019-02-14T17:59:00Z">
              <m:rPr>
                <m:sty m:val="p"/>
              </m:rPr>
              <w:rPr>
                <w:rFonts w:ascii="Cambria Math" w:hAnsi="Cambria Math" w:cs="Arial"/>
                <w:color w:val="000000" w:themeColor="text1"/>
                <w:shd w:val="clear" w:color="auto" w:fill="FFFFFF"/>
                <w:lang w:eastAsia="ko-KR"/>
              </w:rPr>
              <m:t>=</m:t>
            </w:ins>
          </m:r>
          <m:f>
            <m:fPr>
              <m:ctrlPr>
                <w:ins w:id="243" w:author="modified" w:date="2019-02-14T17:59:00Z">
                  <w:rPr>
                    <w:rFonts w:ascii="Cambria Math" w:hAnsi="Cambria Math" w:cs="Arial"/>
                    <w:color w:val="000000" w:themeColor="text1"/>
                    <w:shd w:val="clear" w:color="auto" w:fill="FFFFFF"/>
                    <w:lang w:eastAsia="ko-KR"/>
                  </w:rPr>
                </w:ins>
              </m:ctrlPr>
            </m:fPr>
            <m:num>
              <m:func>
                <m:funcPr>
                  <m:ctrlPr>
                    <w:ins w:id="244" w:author="modified" w:date="2019-02-14T17:59:00Z">
                      <w:rPr>
                        <w:rFonts w:ascii="Cambria Math" w:hAnsi="Cambria Math" w:cs="Arial"/>
                        <w:i/>
                        <w:color w:val="000000" w:themeColor="text1"/>
                        <w:shd w:val="clear" w:color="auto" w:fill="FFFFFF"/>
                        <w:lang w:eastAsia="ko-KR"/>
                      </w:rPr>
                    </w:ins>
                  </m:ctrlPr>
                </m:funcPr>
                <m:fName>
                  <m:r>
                    <w:ins w:id="245" w:author="modified" w:date="2019-02-14T17:59:00Z">
                      <m:rPr>
                        <m:sty m:val="p"/>
                      </m:rPr>
                      <w:rPr>
                        <w:rFonts w:ascii="Cambria Math" w:hAnsi="Cambria Math" w:cs="Arial"/>
                        <w:color w:val="000000" w:themeColor="text1"/>
                        <w:shd w:val="clear" w:color="auto" w:fill="FFFFFF"/>
                        <w:lang w:eastAsia="ko-KR"/>
                      </w:rPr>
                      <m:t>exp</m:t>
                    </w:ins>
                  </m:r>
                </m:fName>
                <m:e>
                  <m:d>
                    <m:dPr>
                      <m:ctrlPr>
                        <w:ins w:id="246" w:author="modified" w:date="2019-02-14T17:59:00Z">
                          <w:rPr>
                            <w:rFonts w:ascii="Cambria Math" w:hAnsi="Cambria Math" w:cs="Arial"/>
                            <w:i/>
                            <w:color w:val="000000" w:themeColor="text1"/>
                            <w:shd w:val="clear" w:color="auto" w:fill="FFFFFF"/>
                            <w:lang w:eastAsia="ko-KR"/>
                          </w:rPr>
                        </w:ins>
                      </m:ctrlPr>
                    </m:dPr>
                    <m:e>
                      <m:sSub>
                        <m:sSubPr>
                          <m:ctrlPr>
                            <w:ins w:id="247" w:author="modified" w:date="2019-02-14T17:59:00Z">
                              <w:rPr>
                                <w:rFonts w:ascii="Cambria Math" w:hAnsi="Cambria Math" w:cs="Arial"/>
                                <w:i/>
                                <w:color w:val="000000" w:themeColor="text1"/>
                                <w:shd w:val="clear" w:color="auto" w:fill="FFFFFF"/>
                                <w:lang w:eastAsia="ko-KR"/>
                              </w:rPr>
                            </w:ins>
                          </m:ctrlPr>
                        </m:sSubPr>
                        <m:e>
                          <m:r>
                            <w:ins w:id="248" w:author="modified" w:date="2019-02-14T17:59:00Z">
                              <m:rPr>
                                <m:sty m:val="b"/>
                              </m:rPr>
                              <w:rPr>
                                <w:rFonts w:ascii="Cambria Math" w:hAnsi="Cambria Math" w:cs="Arial"/>
                                <w:color w:val="000000" w:themeColor="text1"/>
                                <w:shd w:val="clear" w:color="auto" w:fill="FFFFFF"/>
                                <w:lang w:eastAsia="ko-KR"/>
                              </w:rPr>
                              <m:t>X</m:t>
                            </w:ins>
                          </m:r>
                        </m:e>
                        <m:sub>
                          <m:r>
                            <w:ins w:id="249" w:author="modified" w:date="2019-02-14T17:59:00Z">
                              <w:rPr>
                                <w:rFonts w:ascii="Cambria Math" w:hAnsi="Cambria Math" w:cs="Arial"/>
                                <w:color w:val="000000" w:themeColor="text1"/>
                                <w:shd w:val="clear" w:color="auto" w:fill="FFFFFF"/>
                                <w:lang w:eastAsia="ko-KR"/>
                              </w:rPr>
                              <m:t>i1</m:t>
                            </w:ins>
                          </m:r>
                        </m:sub>
                      </m:sSub>
                      <m:r>
                        <w:ins w:id="250" w:author="modified" w:date="2019-02-14T17:59:00Z">
                          <w:rPr>
                            <w:rFonts w:ascii="Cambria Math" w:hAnsi="Cambria Math" w:cs="Arial"/>
                            <w:color w:val="000000" w:themeColor="text1"/>
                            <w:shd w:val="clear" w:color="auto" w:fill="FFFFFF"/>
                            <w:lang w:eastAsia="ko-KR"/>
                          </w:rPr>
                          <m:t>β</m:t>
                        </w:ins>
                      </m:r>
                    </m:e>
                  </m:d>
                </m:e>
              </m:func>
              <m:ctrlPr>
                <w:ins w:id="251" w:author="modified" w:date="2019-02-14T17:59:00Z">
                  <w:rPr>
                    <w:rFonts w:ascii="Cambria Math" w:hAnsi="Cambria Math" w:cs="Arial"/>
                    <w:i/>
                    <w:color w:val="000000" w:themeColor="text1"/>
                    <w:shd w:val="clear" w:color="auto" w:fill="FFFFFF"/>
                    <w:lang w:eastAsia="ko-KR"/>
                  </w:rPr>
                </w:ins>
              </m:ctrlPr>
            </m:num>
            <m:den>
              <m:nary>
                <m:naryPr>
                  <m:chr m:val="∑"/>
                  <m:ctrlPr>
                    <w:ins w:id="252" w:author="modified" w:date="2019-02-14T17:59:00Z">
                      <w:rPr>
                        <w:rFonts w:ascii="Cambria Math" w:hAnsi="Cambria Math" w:cs="Arial"/>
                        <w:i/>
                        <w:color w:val="000000" w:themeColor="text1"/>
                        <w:shd w:val="clear" w:color="auto" w:fill="FFFFFF"/>
                        <w:lang w:eastAsia="ko-KR"/>
                      </w:rPr>
                    </w:ins>
                  </m:ctrlPr>
                </m:naryPr>
                <m:sub>
                  <m:r>
                    <w:ins w:id="253" w:author="modified" w:date="2019-02-14T17:59:00Z">
                      <w:rPr>
                        <w:rFonts w:ascii="Cambria Math" w:hAnsi="Cambria Math" w:cs="Arial"/>
                        <w:color w:val="000000" w:themeColor="text1"/>
                        <w:shd w:val="clear" w:color="auto" w:fill="FFFFFF"/>
                        <w:lang w:eastAsia="ko-KR"/>
                      </w:rPr>
                      <m:t>j=1</m:t>
                    </w:ins>
                  </m:r>
                </m:sub>
                <m:sup>
                  <m:r>
                    <w:ins w:id="254" w:author="modified" w:date="2019-02-14T17:59:00Z">
                      <w:rPr>
                        <w:rFonts w:ascii="Cambria Math" w:hAnsi="Cambria Math" w:cs="Arial"/>
                        <w:color w:val="000000" w:themeColor="text1"/>
                        <w:shd w:val="clear" w:color="auto" w:fill="FFFFFF"/>
                        <w:lang w:eastAsia="ko-KR"/>
                      </w:rPr>
                      <m:t>3</m:t>
                    </w:ins>
                  </m:r>
                </m:sup>
                <m:e>
                  <m:func>
                    <m:funcPr>
                      <m:ctrlPr>
                        <w:ins w:id="255" w:author="modified" w:date="2019-02-14T17:59:00Z">
                          <w:rPr>
                            <w:rFonts w:ascii="Cambria Math" w:hAnsi="Cambria Math" w:cs="Arial"/>
                            <w:i/>
                            <w:color w:val="000000" w:themeColor="text1"/>
                            <w:shd w:val="clear" w:color="auto" w:fill="FFFFFF"/>
                            <w:lang w:eastAsia="ko-KR"/>
                          </w:rPr>
                        </w:ins>
                      </m:ctrlPr>
                    </m:funcPr>
                    <m:fName>
                      <m:r>
                        <w:ins w:id="256" w:author="modified" w:date="2019-02-14T17:59:00Z">
                          <m:rPr>
                            <m:sty m:val="p"/>
                          </m:rPr>
                          <w:rPr>
                            <w:rFonts w:ascii="Cambria Math" w:hAnsi="Cambria Math" w:cs="Arial"/>
                            <w:color w:val="000000" w:themeColor="text1"/>
                            <w:shd w:val="clear" w:color="auto" w:fill="FFFFFF"/>
                            <w:lang w:eastAsia="ko-KR"/>
                          </w:rPr>
                          <m:t>exp</m:t>
                        </w:ins>
                      </m:r>
                    </m:fName>
                    <m:e>
                      <m:d>
                        <m:dPr>
                          <m:ctrlPr>
                            <w:ins w:id="257" w:author="modified" w:date="2019-02-14T17:59:00Z">
                              <w:rPr>
                                <w:rFonts w:ascii="Cambria Math" w:hAnsi="Cambria Math" w:cs="Arial"/>
                                <w:i/>
                                <w:color w:val="000000" w:themeColor="text1"/>
                                <w:shd w:val="clear" w:color="auto" w:fill="FFFFFF"/>
                                <w:lang w:eastAsia="ko-KR"/>
                              </w:rPr>
                            </w:ins>
                          </m:ctrlPr>
                        </m:dPr>
                        <m:e>
                          <m:sSub>
                            <m:sSubPr>
                              <m:ctrlPr>
                                <w:ins w:id="258" w:author="modified" w:date="2019-02-14T17:59:00Z">
                                  <w:rPr>
                                    <w:rFonts w:ascii="Cambria Math" w:hAnsi="Cambria Math" w:cs="Arial"/>
                                    <w:i/>
                                    <w:color w:val="000000" w:themeColor="text1"/>
                                    <w:shd w:val="clear" w:color="auto" w:fill="FFFFFF"/>
                                    <w:lang w:eastAsia="ko-KR"/>
                                  </w:rPr>
                                </w:ins>
                              </m:ctrlPr>
                            </m:sSubPr>
                            <m:e>
                              <m:r>
                                <w:ins w:id="259" w:author="modified" w:date="2019-02-14T17:59:00Z">
                                  <m:rPr>
                                    <m:sty m:val="b"/>
                                  </m:rPr>
                                  <w:rPr>
                                    <w:rFonts w:ascii="Cambria Math" w:hAnsi="Cambria Math" w:cs="Arial"/>
                                    <w:color w:val="000000" w:themeColor="text1"/>
                                    <w:shd w:val="clear" w:color="auto" w:fill="FFFFFF"/>
                                    <w:lang w:eastAsia="ko-KR"/>
                                  </w:rPr>
                                  <m:t>X</m:t>
                                </w:ins>
                              </m:r>
                            </m:e>
                            <m:sub>
                              <m:r>
                                <w:ins w:id="260" w:author="modified" w:date="2019-02-14T17:59:00Z">
                                  <w:rPr>
                                    <w:rFonts w:ascii="Cambria Math" w:hAnsi="Cambria Math" w:cs="Arial"/>
                                    <w:color w:val="000000" w:themeColor="text1"/>
                                    <w:shd w:val="clear" w:color="auto" w:fill="FFFFFF"/>
                                    <w:lang w:eastAsia="ko-KR"/>
                                  </w:rPr>
                                  <m:t>ij</m:t>
                                </w:ins>
                              </m:r>
                            </m:sub>
                          </m:sSub>
                          <m:r>
                            <w:ins w:id="261" w:author="modified" w:date="2019-02-14T17:59:00Z">
                              <w:rPr>
                                <w:rFonts w:ascii="Cambria Math" w:hAnsi="Cambria Math" w:cs="Arial"/>
                                <w:color w:val="000000" w:themeColor="text1"/>
                                <w:shd w:val="clear" w:color="auto" w:fill="FFFFFF"/>
                                <w:lang w:eastAsia="ko-KR"/>
                              </w:rPr>
                              <m:t>β</m:t>
                            </w:ins>
                          </m:r>
                        </m:e>
                      </m:d>
                    </m:e>
                  </m:func>
                </m:e>
              </m:nary>
            </m:den>
          </m:f>
        </m:oMath>
      </m:oMathPara>
    </w:p>
    <w:p w14:paraId="5AE1723F" w14:textId="413BADDE" w:rsidR="00104400" w:rsidRPr="000D150D" w:rsidRDefault="0075612E" w:rsidP="00D94929">
      <w:pPr>
        <w:spacing w:line="480" w:lineRule="auto"/>
        <w:rPr>
          <w:ins w:id="262" w:author="modified" w:date="2019-02-14T17:59:00Z"/>
          <w:rFonts w:ascii="Arial" w:hAnsi="Arial" w:cs="Arial"/>
          <w:color w:val="000000" w:themeColor="text1"/>
          <w:shd w:val="clear" w:color="auto" w:fill="FFFFFF"/>
        </w:rPr>
      </w:pPr>
      <w:ins w:id="263" w:author="modified" w:date="2019-02-14T17:59:00Z">
        <w:r>
          <w:rPr>
            <w:rFonts w:ascii="Arial" w:hAnsi="Arial" w:cs="Arial"/>
            <w:color w:val="000000" w:themeColor="text1"/>
            <w:shd w:val="clear" w:color="auto" w:fill="FFFFFF"/>
            <w:lang w:eastAsia="ko-KR"/>
          </w:rPr>
          <w:lastRenderedPageBreak/>
          <w:t xml:space="preserve">where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 xml:space="preserve">indicate the phenotype and covariates including SNP of </w:t>
        </w:r>
        <w:proofErr w:type="spellStart"/>
        <w:r w:rsidRPr="00AB3530">
          <w:rPr>
            <w:rFonts w:ascii="Arial" w:hAnsi="Arial" w:cs="Arial"/>
            <w:i/>
            <w:color w:val="000000" w:themeColor="text1"/>
            <w:shd w:val="clear" w:color="auto" w:fill="FFFFFF"/>
            <w:lang w:eastAsia="ko-KR"/>
          </w:rPr>
          <w:t>j</w:t>
        </w:r>
        <w:r w:rsidRPr="00AB3530">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subject</w:t>
        </w:r>
      </w:ins>
      <w:r>
        <w:rPr>
          <w:rFonts w:ascii="Arial" w:hAnsi="Arial" w:cs="Arial"/>
          <w:color w:val="000000" w:themeColor="text1"/>
          <w:shd w:val="clear" w:color="auto" w:fill="FFFFFF"/>
          <w:lang w:eastAsia="ko-KR"/>
        </w:rPr>
        <w:t xml:space="preserve"> in the </w:t>
      </w:r>
      <w:proofErr w:type="spellStart"/>
      <w:ins w:id="264" w:author="modified" w:date="2019-02-14T17:59:00Z">
        <w:r w:rsidRPr="00AB3530">
          <w:rPr>
            <w:rFonts w:ascii="Arial" w:hAnsi="Arial" w:cs="Arial"/>
            <w:i/>
            <w:color w:val="000000" w:themeColor="text1"/>
            <w:shd w:val="clear" w:color="auto" w:fill="FFFFFF"/>
            <w:lang w:eastAsia="ko-KR"/>
          </w:rPr>
          <w:t>i</w:t>
        </w:r>
        <w:r w:rsidRPr="00AB3530">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matched strata</w:t>
        </w:r>
        <w:r>
          <w:rPr>
            <w:rFonts w:ascii="Arial" w:hAnsi="Arial" w:cs="Arial" w:hint="eastAsia"/>
            <w:color w:val="000000" w:themeColor="text1"/>
            <w:shd w:val="clear" w:color="auto" w:fill="FFFFFF"/>
            <w:lang w:eastAsia="ko-KR"/>
          </w:rPr>
          <w:t>,</w:t>
        </w:r>
        <w:r>
          <w:rPr>
            <w:rFonts w:ascii="Arial" w:hAnsi="Arial" w:cs="Arial"/>
            <w:color w:val="000000" w:themeColor="text1"/>
            <w:shd w:val="clear" w:color="auto" w:fill="FFFFFF"/>
            <w:lang w:eastAsia="ko-KR"/>
          </w:rPr>
          <w:t xml:space="preserve"> respectively.</w:t>
        </w:r>
        <w:r w:rsidR="0074384C">
          <w:rPr>
            <w:rFonts w:ascii="Arial" w:hAnsi="Arial" w:cs="Arial"/>
            <w:color w:val="000000" w:themeColor="text1"/>
            <w:shd w:val="clear" w:color="auto" w:fill="FFFFFF"/>
            <w:lang w:eastAsia="ko-KR"/>
          </w:rPr>
          <w:t xml:space="preserve"> </w:t>
        </w:r>
        <w:r w:rsidR="00DE685C">
          <w:rPr>
            <w:rFonts w:ascii="Arial" w:hAnsi="Arial" w:cs="Arial"/>
            <w:color w:val="000000" w:themeColor="text1"/>
            <w:shd w:val="clear" w:color="auto" w:fill="FFFFFF"/>
            <w:lang w:eastAsia="ko-KR"/>
          </w:rPr>
          <w:t xml:space="preserve">For covariates, 10 PC scores were included to adjust the additional population substructure.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&lt;EndNote&gt;&lt;Cite&gt;&lt;Author&gt;Therneau&lt;/Author&gt;&lt;Year&gt;2017&lt;/Year&gt;&lt;RecNum&gt;252&lt;/RecNum&gt;&lt;DisplayText&gt;[19]&lt;/DisplayText&gt;&lt;record&gt;&lt;rec-number&gt;252&lt;/rec-number&gt;&lt;foreign-keys&gt;&lt;key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[19]</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ins>
    </w:p>
    <w:p w14:paraId="15E8B7E0" w14:textId="77777777" w:rsidR="00104400" w:rsidRPr="000D150D" w:rsidRDefault="00104400" w:rsidP="00A134C5">
      <w:pPr>
        <w:spacing w:line="480" w:lineRule="auto"/>
        <w:rPr>
          <w:ins w:id="265" w:author="modified" w:date="2019-02-14T17:59:00Z"/>
          <w:rFonts w:ascii="Arial" w:hAnsi="Arial" w:cs="Arial"/>
          <w:color w:val="000000" w:themeColor="text1"/>
          <w:shd w:val="clear" w:color="auto" w:fill="FFFFFF"/>
        </w:rPr>
      </w:pPr>
    </w:p>
    <w:p w14:paraId="1BE2CFD0" w14:textId="4F6789AB" w:rsidR="00104400" w:rsidRPr="000D150D" w:rsidRDefault="00104400" w:rsidP="00A134C5">
      <w:pPr>
        <w:spacing w:line="480" w:lineRule="auto"/>
        <w:outlineLvl w:val="0"/>
        <w:rPr>
          <w:ins w:id="266" w:author="modified" w:date="2019-02-14T17:59:00Z"/>
          <w:rFonts w:ascii="Arial" w:hAnsi="Arial" w:cs="Arial"/>
          <w:b/>
          <w:color w:val="000000" w:themeColor="text1"/>
          <w:shd w:val="clear" w:color="auto" w:fill="FFFFFF"/>
        </w:rPr>
      </w:pPr>
      <w:ins w:id="267" w:author="modified" w:date="2019-02-14T17:59:00Z">
        <w:r w:rsidRPr="000D150D">
          <w:rPr>
            <w:rFonts w:ascii="Arial" w:hAnsi="Arial" w:cs="Arial"/>
            <w:b/>
            <w:color w:val="000000" w:themeColor="text1"/>
            <w:shd w:val="clear" w:color="auto" w:fill="FFFFFF"/>
          </w:rPr>
          <w:t xml:space="preserve">Genotype imputation and </w:t>
        </w:r>
        <w:r w:rsidR="00D94929">
          <w:rPr>
            <w:rFonts w:ascii="Arial" w:hAnsi="Arial" w:cs="Arial"/>
            <w:b/>
            <w:color w:val="000000" w:themeColor="text1"/>
            <w:shd w:val="clear" w:color="auto" w:fill="FFFFFF"/>
          </w:rPr>
          <w:t>SKAT-O statistic</w:t>
        </w:r>
        <w:r w:rsidRPr="000D150D">
          <w:rPr>
            <w:rFonts w:ascii="Arial" w:hAnsi="Arial" w:cs="Arial"/>
            <w:b/>
            <w:color w:val="000000" w:themeColor="text1"/>
            <w:shd w:val="clear" w:color="auto" w:fill="FFFFFF"/>
          </w:rPr>
          <w:t xml:space="preserve"> </w:t>
        </w:r>
      </w:ins>
    </w:p>
    <w:p w14:paraId="6EB916AC" w14:textId="2AD00AA3" w:rsidR="00D94929" w:rsidRPr="00DE685C" w:rsidRDefault="003349A5">
      <w:pPr>
        <w:spacing w:line="480" w:lineRule="auto"/>
        <w:ind w:firstLine="720"/>
        <w:rPr>
          <w:rFonts w:ascii="Arial" w:hAnsi="Arial"/>
          <w:color w:val="000000" w:themeColor="text1"/>
          <w:shd w:val="clear" w:color="auto" w:fill="FFFFFF"/>
          <w:rPrChange w:id="268" w:author="modified" w:date="2019-02-14T17:59:00Z">
            <w:rPr>
              <w:rFonts w:ascii="Arial" w:hAnsi="Arial"/>
              <w:color w:val="FF0000"/>
              <w:shd w:val="clear" w:color="auto" w:fill="FFFFFF"/>
            </w:rPr>
          </w:rPrChange>
        </w:rPr>
        <w:pPrChange w:id="269" w:author="modified" w:date="2019-02-14T17:59:00Z">
          <w:pPr>
            <w:adjustRightInd w:val="0"/>
            <w:spacing w:line="480" w:lineRule="auto"/>
            <w:ind w:firstLine="720"/>
          </w:pPr>
        </w:pPrChange>
      </w:pPr>
      <w:ins w:id="270" w:author="modified" w:date="2019-02-14T17:59:00Z">
        <w:r>
          <w:rPr>
            <w:rFonts w:ascii="Arial" w:hAnsi="Arial" w:cs="Arial" w:hint="eastAsia"/>
            <w:color w:val="000000" w:themeColor="text1"/>
            <w:shd w:val="clear" w:color="auto" w:fill="FFFFFF"/>
            <w:lang w:eastAsia="ko-KR"/>
          </w:rPr>
          <w:t xml:space="preserve">We performed genome-wide imputation for </w:t>
        </w:r>
        <w:r w:rsidR="005917EE">
          <w:rPr>
            <w:rFonts w:ascii="Arial" w:hAnsi="Arial" w:cs="Arial"/>
            <w:color w:val="000000" w:themeColor="text1"/>
            <w:shd w:val="clear" w:color="auto" w:fill="FFFFFF"/>
            <w:lang w:eastAsia="ko-KR"/>
          </w:rPr>
          <w:t xml:space="preserve">all </w:t>
        </w:r>
        <w:r>
          <w:rPr>
            <w:rFonts w:ascii="Arial" w:hAnsi="Arial" w:cs="Arial" w:hint="eastAsia"/>
            <w:color w:val="000000" w:themeColor="text1"/>
            <w:shd w:val="clear" w:color="auto" w:fill="FFFFFF"/>
            <w:lang w:eastAsia="ko-KR"/>
          </w:rPr>
          <w:t xml:space="preserve">autosomes to </w:t>
        </w:r>
        <w:r w:rsidR="005917EE">
          <w:rPr>
            <w:rFonts w:ascii="Arial" w:hAnsi="Arial" w:cs="Arial"/>
            <w:color w:val="000000" w:themeColor="text1"/>
            <w:shd w:val="clear" w:color="auto" w:fill="FFFFFF"/>
          </w:rPr>
          <w:t xml:space="preserve">enable </w:t>
        </w:r>
      </w:ins>
      <w:r w:rsidR="005917EE">
        <w:rPr>
          <w:rFonts w:ascii="Arial" w:hAnsi="Arial" w:cs="Arial"/>
          <w:color w:val="000000" w:themeColor="text1"/>
          <w:shd w:val="clear" w:color="auto" w:fill="FFFFFF"/>
        </w:rPr>
        <w:t xml:space="preserve">discovery </w:t>
      </w:r>
      <w:ins w:id="271" w:author="modified" w:date="2019-02-14T17:59:00Z">
        <w:r w:rsidR="005917EE">
          <w:rPr>
            <w:rFonts w:ascii="Arial" w:hAnsi="Arial" w:cs="Arial"/>
            <w:color w:val="000000" w:themeColor="text1"/>
            <w:shd w:val="clear" w:color="auto" w:fill="FFFFFF"/>
          </w:rPr>
          <w:t>of associations for SNPs not directly genotyped</w:t>
        </w:r>
        <w:r>
          <w:rPr>
            <w:rFonts w:ascii="Arial" w:hAnsi="Arial" w:cs="Arial" w:hint="eastAsia"/>
            <w:color w:val="000000" w:themeColor="text1"/>
            <w:shd w:val="clear" w:color="auto" w:fill="FFFFFF"/>
            <w:lang w:eastAsia="ko-KR"/>
          </w:rPr>
          <w:t>.</w:t>
        </w:r>
      </w:ins>
      <w:moveToRangeStart w:id="272" w:author="modified" w:date="2019-02-14T17:59:00Z" w:name="move1059592"/>
      <w:moveTo w:id="273" w:author="modified" w:date="2019-02-14T17:59:00Z">
        <w:r w:rsidR="00104400" w:rsidRPr="000D150D">
          <w:rPr>
            <w:rFonts w:ascii="Arial" w:hAnsi="Arial" w:cs="Arial"/>
            <w:color w:val="000000" w:themeColor="text1"/>
            <w:shd w:val="clear" w:color="auto" w:fill="FFFFFF"/>
          </w:rPr>
          <w:t xml:space="preserve"> Imputation was conducted using the Sanger Imputation Service (</w:t>
        </w:r>
        <w:r w:rsidR="00E709CD">
          <w:fldChar w:fldCharType="begin"/>
        </w:r>
        <w:r w:rsidR="00E709CD">
          <w:instrText xml:space="preserve"> HYPERLINK "https://imputation.sanger.ac.uk" </w:instrText>
        </w:r>
        <w:r w:rsidR="00E709CD">
          <w:fldChar w:fldCharType="separate"/>
        </w:r>
        <w:r w:rsidR="00104400" w:rsidRPr="000D150D">
          <w:rPr>
            <w:rStyle w:val="Hyperlink"/>
            <w:rFonts w:ascii="Arial" w:hAnsi="Arial" w:cs="Arial"/>
            <w:color w:val="000000" w:themeColor="text1"/>
            <w:shd w:val="clear" w:color="auto" w:fill="FFFFFF"/>
          </w:rPr>
          <w:t>https://imputation.sanger.ac.uk</w:t>
        </w:r>
        <w:r w:rsidR="00E709CD">
          <w:rPr>
            <w:rStyle w:val="Hyperlink"/>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w:t>
        </w:r>
      </w:moveTo>
      <w:moveToRangeEnd w:id="272"/>
      <w:del w:id="274" w:author="modified" w:date="2019-02-14T17:59:00Z">
        <w:r w:rsidR="00104400" w:rsidRPr="000D150D">
          <w:rPr>
            <w:rFonts w:ascii="Arial" w:hAnsi="Arial" w:cs="Arial"/>
            <w:color w:val="000000" w:themeColor="text1"/>
            <w:shd w:val="clear" w:color="auto" w:fill="FFFFFF"/>
          </w:rPr>
          <w:delText>phase with 549,599 SNP genotypes (Figure 1).</w:delText>
        </w:r>
      </w:del>
      <w:ins w:id="275" w:author="modified" w:date="2019-02-14T17:59:00Z">
        <w:r w:rsidR="00104400" w:rsidRPr="000D150D">
          <w:rPr>
            <w:rFonts w:ascii="Arial" w:hAnsi="Arial" w:cs="Arial"/>
            <w:color w:val="000000" w:themeColor="text1"/>
            <w:shd w:val="clear" w:color="auto" w:fill="FFFFFF"/>
          </w:rPr>
          <w:t xml:space="preserve">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&lt;EndNote&gt;&lt;Cite&gt;&lt;Author&gt;Consortium&lt;/Author&gt;&lt;Year&gt;2016&lt;/Year&gt;&lt;RecNum&gt;214&lt;/RecNum&gt;&lt;DisplayText&gt;[20]&lt;/DisplayText&gt;&lt;record&gt;&lt;rec-number&gt;214&lt;/rec-number&gt;&lt;foreign-keys&gt;&lt;key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[20]</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w:t>
        </w:r>
        <w:r w:rsidR="005917EE">
          <w:rPr>
            <w:rFonts w:ascii="Arial" w:hAnsi="Arial" w:cs="Arial"/>
            <w:color w:val="000000" w:themeColor="text1"/>
            <w:shd w:val="clear" w:color="auto" w:fill="FFFFFF"/>
            <w:lang w:eastAsia="ko-KR"/>
          </w:rPr>
          <w:t>P</w:t>
        </w:r>
        <w:r w:rsidR="005A55A3" w:rsidRPr="006A474E">
          <w:rPr>
            <w:rFonts w:ascii="Arial" w:hAnsi="Arial" w:cs="Arial"/>
            <w:color w:val="000000" w:themeColor="text1"/>
            <w:shd w:val="clear" w:color="auto" w:fill="FFFFFF"/>
            <w:lang w:eastAsia="ko-KR"/>
          </w:rPr>
          <w:t xml:space="preserve">re-phasing was </w:t>
        </w:r>
        <w:r w:rsidR="005917EE">
          <w:rPr>
            <w:rFonts w:ascii="Arial" w:hAnsi="Arial" w:cs="Arial"/>
            <w:color w:val="000000" w:themeColor="text1"/>
            <w:shd w:val="clear" w:color="auto" w:fill="FFFFFF"/>
            <w:lang w:eastAsia="ko-KR"/>
          </w:rPr>
          <w:t xml:space="preserve">performed first </w:t>
        </w:r>
        <w:r w:rsidR="005A55A3" w:rsidRPr="006A474E">
          <w:rPr>
            <w:rFonts w:ascii="Arial" w:hAnsi="Arial" w:cs="Arial"/>
            <w:color w:val="000000" w:themeColor="text1"/>
            <w:shd w:val="clear" w:color="auto" w:fill="FFFFFF"/>
            <w:lang w:eastAsia="ko-KR"/>
          </w:rPr>
          <w:t>with EAGLE2 v2.0.5 [25], and then the Positional Burrows–Wheeler Transform (PBWT) package [26] was used for imputation according to the imputation pipeline recommended by Sanger Imputation Service.</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&lt;EndNote&gt;&lt;Cite&gt;&lt;Author&gt;Marchini&lt;/Author&gt;&lt;Year&gt;2010&lt;/Year&gt;&lt;RecNum&gt;233&lt;/RecNum&gt;&lt;DisplayText&gt;[21]&lt;/DisplayText&gt;&lt;record&gt;&lt;rec-number&gt;233&lt;/rec-number&gt;&lt;foreign-keys&gt;&lt;key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w:t>
        </w:r>
        <w:r w:rsidR="00D94929">
          <w:rPr>
            <w:rFonts w:ascii="Arial" w:hAnsi="Arial" w:cs="Arial"/>
            <w:color w:val="000000" w:themeColor="text1"/>
            <w:shd w:val="clear" w:color="auto" w:fill="FFFFFF"/>
            <w:lang w:eastAsia="ko-KR"/>
          </w:rPr>
          <w:t xml:space="preserve">then </w:t>
        </w:r>
        <w:r>
          <w:rPr>
            <w:rFonts w:ascii="Arial" w:hAnsi="Arial" w:cs="Arial" w:hint="eastAsia"/>
            <w:color w:val="000000" w:themeColor="text1"/>
            <w:shd w:val="clear" w:color="auto" w:fill="FFFFFF"/>
            <w:lang w:eastAsia="ko-KR"/>
          </w:rPr>
          <w:t xml:space="preserve">applied CLR to 5,427,337 SNPs which </w:t>
        </w:r>
        <w:r w:rsidR="00D94929">
          <w:rPr>
            <w:rFonts w:ascii="Arial" w:hAnsi="Arial" w:cs="Arial"/>
            <w:color w:val="000000" w:themeColor="text1"/>
            <w:shd w:val="clear" w:color="auto" w:fill="FFFFFF"/>
            <w:lang w:eastAsia="ko-KR"/>
          </w:rPr>
          <w:t xml:space="preserve">met these QC </w:t>
        </w:r>
        <w:r>
          <w:rPr>
            <w:rFonts w:ascii="Arial" w:hAnsi="Arial" w:cs="Arial" w:hint="eastAsia"/>
            <w:color w:val="000000" w:themeColor="text1"/>
            <w:shd w:val="clear" w:color="auto" w:fill="FFFFFF"/>
            <w:lang w:eastAsia="ko-KR"/>
          </w:rPr>
          <w:t xml:space="preserve">standards. </w:t>
        </w:r>
      </w:ins>
    </w:p>
    <w:p w14:paraId="29636381" w14:textId="33941A6D" w:rsidR="00D94929" w:rsidRPr="00D94929" w:rsidRDefault="00D94929" w:rsidP="00D94929">
      <w:pPr>
        <w:spacing w:line="480" w:lineRule="auto"/>
        <w:ind w:firstLine="720"/>
        <w:rPr>
          <w:ins w:id="276" w:author="modified" w:date="2019-02-14T17:59:00Z"/>
          <w:rFonts w:ascii="Arial" w:hAnsi="Arial" w:cs="Arial"/>
        </w:rPr>
      </w:pPr>
      <w:ins w:id="277" w:author="modified" w:date="2019-02-14T17:59:00Z">
        <w:r>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applied </w:t>
        </w:r>
        <w:r w:rsidR="005917EE">
          <w:rPr>
            <w:rFonts w:ascii="Arial" w:hAnsi="Arial" w:cs="Arial"/>
            <w:color w:val="000000" w:themeColor="text1"/>
            <w:shd w:val="clear" w:color="auto" w:fill="FFFFFF"/>
          </w:rPr>
          <w:t xml:space="preserve">the </w:t>
        </w:r>
        <w:r w:rsidR="00104400" w:rsidRPr="000D150D">
          <w:rPr>
            <w:rFonts w:ascii="Arial" w:hAnsi="Arial" w:cs="Arial"/>
            <w:color w:val="000000" w:themeColor="text1"/>
            <w:shd w:val="clear" w:color="auto" w:fill="FFFFFF"/>
          </w:rPr>
          <w:t xml:space="preserve">PICS software to </w:t>
        </w:r>
        <w:r w:rsidR="005917EE">
          <w:rPr>
            <w:rFonts w:ascii="Arial" w:hAnsi="Arial" w:cs="Arial"/>
            <w:color w:val="000000" w:themeColor="text1"/>
            <w:shd w:val="clear" w:color="auto" w:fill="FFFFFF"/>
            <w:lang w:eastAsia="ko-KR"/>
          </w:rPr>
          <w:t>all</w:t>
        </w:r>
        <w:r w:rsidR="00FD31A4">
          <w:rPr>
            <w:rFonts w:ascii="Arial" w:hAnsi="Arial" w:cs="Arial" w:hint="eastAsia"/>
            <w:color w:val="000000" w:themeColor="text1"/>
            <w:shd w:val="clear" w:color="auto" w:fill="FFFFFF"/>
            <w:lang w:eastAsia="ko-KR"/>
          </w:rPr>
          <w:t xml:space="preserve"> imputed and genotyped</w:t>
        </w:r>
        <w:r w:rsidR="00104400" w:rsidRPr="000D150D">
          <w:rPr>
            <w:rFonts w:ascii="Arial" w:hAnsi="Arial" w:cs="Arial"/>
            <w:color w:val="000000" w:themeColor="text1"/>
            <w:shd w:val="clear" w:color="auto" w:fill="FFFFFF"/>
          </w:rPr>
          <w:t xml:space="preserve"> SNPs </w:t>
        </w:r>
        <w:r w:rsidR="005917EE">
          <w:rPr>
            <w:rFonts w:ascii="Arial" w:hAnsi="Arial" w:cs="Arial"/>
            <w:color w:val="000000" w:themeColor="text1"/>
            <w:shd w:val="clear" w:color="auto" w:fill="FFFFFF"/>
          </w:rPr>
          <w:t>showing association with LAM</w:t>
        </w:r>
        <w:r w:rsidR="00104400"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[22]</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ins>
    </w:p>
    <w:p w14:paraId="64ED1B36" w14:textId="40E8F734" w:rsidR="00D94929" w:rsidRPr="000D150D" w:rsidRDefault="00D94929" w:rsidP="00D94929">
      <w:pPr>
        <w:spacing w:line="480" w:lineRule="auto"/>
        <w:ind w:firstLine="720"/>
        <w:rPr>
          <w:ins w:id="278" w:author="modified" w:date="2019-02-14T17:59:00Z"/>
          <w:rFonts w:ascii="Arial" w:hAnsi="Arial" w:cs="Arial"/>
          <w:color w:val="000000" w:themeColor="text1"/>
          <w:shd w:val="clear" w:color="auto" w:fill="FFFFFF"/>
        </w:rPr>
      </w:pPr>
      <w:ins w:id="279" w:author="modified" w:date="2019-02-14T17:59:00Z">
        <w:r w:rsidRPr="007C601E">
          <w:rPr>
            <w:rFonts w:ascii="Arial" w:hAnsi="Arial" w:cs="Arial"/>
            <w:color w:val="000000" w:themeColor="text1"/>
            <w:shd w:val="clear" w:color="auto" w:fill="FFFFFF"/>
          </w:rPr>
          <w:t xml:space="preserve">We conducted gene-based analyses for </w:t>
        </w:r>
        <w:r>
          <w:rPr>
            <w:rFonts w:ascii="Arial" w:hAnsi="Arial" w:cs="Arial"/>
            <w:color w:val="000000" w:themeColor="text1"/>
            <w:shd w:val="clear" w:color="auto" w:fill="FFFFFF"/>
          </w:rPr>
          <w:t xml:space="preserve">association with LAM for those </w:t>
        </w:r>
        <w:r w:rsidRPr="007C601E">
          <w:rPr>
            <w:rFonts w:ascii="Arial" w:hAnsi="Arial" w:cs="Arial"/>
            <w:color w:val="000000" w:themeColor="text1"/>
            <w:shd w:val="clear" w:color="auto" w:fill="FFFFFF"/>
          </w:rPr>
          <w:t xml:space="preserve">genes near the genome-wide significant SNPs using the SKAT-O statistic </w:t>
        </w:r>
        <w:r w:rsidRPr="007C601E">
          <w:rPr>
            <w:rFonts w:ascii="Arial" w:hAnsi="Arial" w:cs="Arial"/>
            <w:color w:val="000000" w:themeColor="text1"/>
            <w:shd w:val="clear" w:color="auto" w:fill="FFFFFF"/>
          </w:rPr>
          <w:fldChar w:fldCharType="begin"/>
        </w:r>
        <w:r w:rsidRPr="007C601E">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7C601E">
          <w:rPr>
            <w:rFonts w:ascii="Arial" w:hAnsi="Arial" w:cs="Arial"/>
            <w:color w:val="000000" w:themeColor="text1"/>
            <w:shd w:val="clear" w:color="auto" w:fill="FFFFFF"/>
          </w:rPr>
          <w:fldChar w:fldCharType="separate"/>
        </w:r>
        <w:r w:rsidRPr="007C601E">
          <w:rPr>
            <w:rFonts w:ascii="Arial" w:hAnsi="Arial" w:cs="Arial"/>
            <w:noProof/>
            <w:color w:val="000000" w:themeColor="text1"/>
            <w:shd w:val="clear" w:color="auto" w:fill="FFFFFF"/>
          </w:rPr>
          <w:t>[23]</w:t>
        </w:r>
        <w:r w:rsidRPr="007C601E">
          <w:rPr>
            <w:rFonts w:ascii="Arial" w:hAnsi="Arial" w:cs="Arial"/>
            <w:color w:val="000000" w:themeColor="text1"/>
            <w:shd w:val="clear" w:color="auto" w:fill="FFFFFF"/>
          </w:rPr>
          <w:fldChar w:fldCharType="end"/>
        </w:r>
        <w:r w:rsidRPr="007C601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We included all genotyped SNPs </w:t>
        </w:r>
        <w:r w:rsidR="008C7F34">
          <w:rPr>
            <w:rFonts w:ascii="Arial" w:hAnsi="Arial" w:cs="Arial"/>
            <w:color w:val="000000" w:themeColor="text1"/>
            <w:shd w:val="clear" w:color="auto" w:fill="FFFFFF"/>
          </w:rPr>
          <w:t xml:space="preserve">in this analysis with no </w:t>
        </w:r>
        <w:r w:rsidRPr="007C601E">
          <w:rPr>
            <w:rFonts w:ascii="Arial" w:hAnsi="Arial" w:cs="Arial"/>
            <w:color w:val="000000" w:themeColor="text1"/>
            <w:shd w:val="clear" w:color="auto" w:fill="FFFFFF"/>
            <w:lang w:eastAsia="ko-KR"/>
          </w:rPr>
          <w:t xml:space="preserve">MAF </w:t>
        </w:r>
        <w:r w:rsidR="008C7F34">
          <w:rPr>
            <w:rFonts w:ascii="Arial" w:hAnsi="Arial" w:cs="Arial"/>
            <w:color w:val="000000" w:themeColor="text1"/>
            <w:shd w:val="clear" w:color="auto" w:fill="FFFFFF"/>
            <w:lang w:eastAsia="ko-KR"/>
          </w:rPr>
          <w:t>cut-off for inclusion</w:t>
        </w:r>
        <w:r w:rsidRPr="007C601E">
          <w:rPr>
            <w:rFonts w:ascii="Arial" w:hAnsi="Arial" w:cs="Arial"/>
            <w:color w:val="000000" w:themeColor="text1"/>
            <w:shd w:val="clear" w:color="auto" w:fill="FFFFFF"/>
            <w:lang w:eastAsia="ko-KR"/>
          </w:rPr>
          <w:t xml:space="preserve">. </w:t>
        </w:r>
        <w:r w:rsidRPr="007C601E">
          <w:rPr>
            <w:rFonts w:ascii="Arial" w:hAnsi="Arial" w:cs="Arial"/>
            <w:color w:val="000000" w:themeColor="text1"/>
            <w:shd w:val="clear" w:color="auto" w:fill="FFFFFF"/>
          </w:rPr>
          <w:t>Age, squared age</w:t>
        </w:r>
        <w:r w:rsidR="008C7F34">
          <w:rPr>
            <w:rFonts w:ascii="Arial" w:hAnsi="Arial" w:cs="Arial"/>
            <w:color w:val="000000" w:themeColor="text1"/>
            <w:shd w:val="clear" w:color="auto" w:fill="FFFFFF"/>
          </w:rPr>
          <w:t>,</w:t>
        </w:r>
        <w:r w:rsidRPr="007C601E">
          <w:rPr>
            <w:rFonts w:ascii="Arial" w:hAnsi="Arial" w:cs="Arial"/>
            <w:color w:val="000000" w:themeColor="text1"/>
            <w:shd w:val="clear" w:color="auto" w:fill="FFFFFF"/>
          </w:rPr>
          <w:t xml:space="preserve"> and 10 PC scores were included as covariates.</w:t>
        </w:r>
      </w:ins>
    </w:p>
    <w:p w14:paraId="48BD3BC0" w14:textId="7BC41421" w:rsidR="00104400" w:rsidRDefault="00104400">
      <w:pPr>
        <w:spacing w:line="480" w:lineRule="auto"/>
        <w:ind w:firstLine="720"/>
        <w:rPr>
          <w:rFonts w:ascii="Arial" w:hAnsi="Arial" w:cs="Arial"/>
          <w:color w:val="000000" w:themeColor="text1"/>
          <w:shd w:val="clear" w:color="auto" w:fill="FFFFFF"/>
        </w:rPr>
        <w:pPrChange w:id="280" w:author="modified" w:date="2019-02-14T17:59:00Z">
          <w:pPr>
            <w:adjustRightInd w:val="0"/>
            <w:spacing w:line="480" w:lineRule="auto"/>
            <w:ind w:firstLine="720"/>
          </w:pPr>
        </w:pPrChange>
      </w:pPr>
    </w:p>
    <w:p w14:paraId="5BA9F2E6" w14:textId="77777777" w:rsidR="00CC68F2" w:rsidRPr="000D150D" w:rsidRDefault="00CC68F2" w:rsidP="00CC68F2">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21D8358D" w14:textId="0AB1D923" w:rsidR="00CC68F2" w:rsidRPr="008237C5" w:rsidRDefault="00CC68F2" w:rsidP="00CC68F2">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w:t>
      </w:r>
      <w:del w:id="281" w:author="modified" w:date="2019-02-14T17:59:00Z">
        <w:r w:rsidR="00104400" w:rsidRPr="000D150D">
          <w:rPr>
            <w:rFonts w:ascii="Arial" w:hAnsi="Arial" w:cs="Arial"/>
            <w:color w:val="000000" w:themeColor="text1"/>
            <w:shd w:val="clear" w:color="auto" w:fill="FFFFFF"/>
          </w:rPr>
          <w:delText xml:space="preserve">additional </w:delText>
        </w:r>
      </w:del>
      <w:r w:rsidRPr="000D150D">
        <w:rPr>
          <w:rFonts w:ascii="Arial" w:hAnsi="Arial" w:cs="Arial"/>
          <w:color w:val="000000" w:themeColor="text1"/>
          <w:shd w:val="clear" w:color="auto" w:fill="FFFFFF"/>
        </w:rPr>
        <w:t xml:space="preserve">independent </w:t>
      </w:r>
      <w:r w:rsidRPr="000D150D">
        <w:rPr>
          <w:rFonts w:ascii="Arial" w:hAnsi="Arial" w:cs="Arial"/>
          <w:shd w:val="clear" w:color="auto" w:fill="FFFFFF"/>
        </w:rPr>
        <w:t xml:space="preserve">set of </w:t>
      </w:r>
      <w:r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w:t>
      </w:r>
      <w:r>
        <w:rPr>
          <w:rFonts w:ascii="Arial" w:hAnsi="Arial" w:cs="Arial"/>
          <w:color w:val="000000" w:themeColor="text1"/>
          <w:shd w:val="clear" w:color="auto" w:fill="FFFFFF"/>
        </w:rPr>
        <w:t xml:space="preserve">, </w:t>
      </w:r>
      <w:del w:id="282" w:author="modified" w:date="2019-02-14T17:59:00Z">
        <w:r w:rsidR="00104400" w:rsidRPr="000D150D">
          <w:rPr>
            <w:rFonts w:ascii="Arial" w:hAnsi="Arial" w:cs="Arial"/>
            <w:color w:val="000000" w:themeColor="text1"/>
            <w:shd w:val="clear" w:color="auto" w:fill="FFFFFF"/>
          </w:rPr>
          <w:delText>for</w:delText>
        </w:r>
      </w:del>
      <w:ins w:id="283" w:author="modified" w:date="2019-02-14T17:59:00Z">
        <w:r>
          <w:rPr>
            <w:rFonts w:ascii="Arial" w:hAnsi="Arial" w:cs="Arial"/>
            <w:color w:val="000000" w:themeColor="text1"/>
            <w:shd w:val="clear" w:color="auto" w:fill="FFFFFF"/>
          </w:rPr>
          <w:t>seen at</w:t>
        </w:r>
      </w:ins>
      <w:r>
        <w:rPr>
          <w:rFonts w:ascii="Arial" w:hAnsi="Arial" w:cs="Arial"/>
          <w:color w:val="000000" w:themeColor="text1"/>
          <w:shd w:val="clear" w:color="auto" w:fill="FFFFFF"/>
        </w:rPr>
        <w:t xml:space="preserve"> the </w:t>
      </w:r>
      <w:del w:id="284" w:author="modified" w:date="2019-02-14T17:59:00Z">
        <w:r w:rsidR="00104400" w:rsidRPr="000D150D">
          <w:rPr>
            <w:rFonts w:ascii="Arial" w:hAnsi="Arial" w:cs="Arial"/>
            <w:color w:val="000000" w:themeColor="text1"/>
            <w:shd w:val="clear" w:color="auto" w:fill="FFFFFF"/>
          </w:rPr>
          <w:delText xml:space="preserve">two </w:delText>
        </w:r>
        <w:r w:rsidR="00CC414B">
          <w:rPr>
            <w:rFonts w:ascii="Arial" w:hAnsi="Arial" w:cs="Arial"/>
            <w:color w:val="000000" w:themeColor="text1"/>
            <w:shd w:val="clear" w:color="auto" w:fill="FFFFFF"/>
          </w:rPr>
          <w:delText xml:space="preserve">significant </w:delText>
        </w:r>
        <w:r w:rsidR="00104400" w:rsidRPr="000D150D">
          <w:rPr>
            <w:rFonts w:ascii="Arial" w:hAnsi="Arial" w:cs="Arial"/>
            <w:color w:val="000000" w:themeColor="text1"/>
            <w:shd w:val="clear" w:color="auto" w:fill="FFFFFF"/>
          </w:rPr>
          <w:delText>SNPs ide</w:delText>
        </w:r>
        <w:r w:rsidR="00104400" w:rsidRPr="005E2A32">
          <w:rPr>
            <w:rFonts w:ascii="Arial" w:hAnsi="Arial" w:cs="Arial"/>
            <w:shd w:val="clear" w:color="auto" w:fill="FFFFFF"/>
          </w:rPr>
          <w:delText>ntified in the discovery study</w:delText>
        </w:r>
        <w:r w:rsidR="005E2A32">
          <w:rPr>
            <w:rFonts w:ascii="Arial" w:hAnsi="Arial" w:cs="Arial"/>
            <w:shd w:val="clear" w:color="auto" w:fill="FFFFFF"/>
          </w:rPr>
          <w:delText>, provided</w:delText>
        </w:r>
      </w:del>
      <w:ins w:id="285" w:author="modified" w:date="2019-02-14T17:59:00Z">
        <w:r>
          <w:rPr>
            <w:rFonts w:ascii="Arial" w:hAnsi="Arial" w:cs="Arial"/>
            <w:color w:val="000000" w:themeColor="text1"/>
            <w:shd w:val="clear" w:color="auto" w:fill="FFFFFF"/>
          </w:rPr>
          <w:t>NIH Clinical Center</w:t>
        </w:r>
      </w:ins>
      <w:r w:rsidRPr="00320945">
        <w:rPr>
          <w:rFonts w:ascii="Arial" w:hAnsi="Arial"/>
          <w:color w:val="000000" w:themeColor="text1"/>
          <w:shd w:val="clear" w:color="auto" w:fill="FFFFFF"/>
          <w:rPrChange w:id="286" w:author="modified" w:date="2019-02-14T17:59:00Z">
            <w:rPr>
              <w:rFonts w:ascii="Arial" w:hAnsi="Arial"/>
              <w:shd w:val="clear" w:color="auto" w:fill="FFFFFF"/>
            </w:rPr>
          </w:rPrChange>
        </w:rPr>
        <w:t xml:space="preserve"> by one co-author</w:t>
      </w:r>
      <w:r>
        <w:rPr>
          <w:rFonts w:ascii="Arial" w:hAnsi="Arial" w:cs="Arial"/>
          <w:shd w:val="clear" w:color="auto" w:fill="FFFFFF"/>
        </w:rPr>
        <w:t xml:space="preserve"> (JM,</w:t>
      </w:r>
      <w:r w:rsidRPr="005E2A32">
        <w:rPr>
          <w:rFonts w:ascii="Arial" w:hAnsi="Arial" w:cs="Arial"/>
          <w:shd w:val="clear" w:color="auto" w:fill="FFFFFF"/>
          <w:lang w:eastAsia="ko-KR"/>
        </w:rPr>
        <w:t xml:space="preserve"> </w:t>
      </w:r>
      <w:r>
        <w:rPr>
          <w:rFonts w:ascii="Arial" w:hAnsi="Arial" w:cs="Arial"/>
          <w:shd w:val="clear" w:color="auto" w:fill="FFFFFF"/>
          <w:lang w:eastAsia="ko-KR"/>
        </w:rPr>
        <w:t>S</w:t>
      </w:r>
      <w:r w:rsidRPr="005E2A32">
        <w:rPr>
          <w:rFonts w:ascii="Arial" w:hAnsi="Arial" w:cs="Arial"/>
          <w:shd w:val="clear" w:color="auto" w:fill="FFFFFF"/>
          <w:lang w:eastAsia="ko-KR"/>
        </w:rPr>
        <w:t>upplementary Table 1).</w:t>
      </w:r>
      <w:r w:rsidRPr="005E2A32">
        <w:rPr>
          <w:rFonts w:ascii="Arial" w:hAnsi="Arial" w:cs="Arial"/>
          <w:shd w:val="clear" w:color="auto" w:fill="FFFFFF"/>
        </w:rPr>
        <w:t xml:space="preserve">  </w:t>
      </w:r>
      <w:r>
        <w:rPr>
          <w:rFonts w:ascii="Arial" w:hAnsi="Arial" w:cs="Arial"/>
          <w:shd w:val="clear" w:color="auto" w:fill="FFFFFF"/>
        </w:rPr>
        <w:t xml:space="preserve">Careful scrutiny was performed by a third independent party </w:t>
      </w:r>
      <w:ins w:id="287" w:author="modified" w:date="2019-02-14T17:59:00Z">
        <w:r>
          <w:rPr>
            <w:rFonts w:ascii="Arial" w:hAnsi="Arial" w:cs="Arial"/>
            <w:shd w:val="clear" w:color="auto" w:fill="FFFFFF"/>
          </w:rPr>
          <w:t xml:space="preserve">(‘honest broker’) </w:t>
        </w:r>
      </w:ins>
      <w:r>
        <w:rPr>
          <w:rFonts w:ascii="Arial" w:hAnsi="Arial" w:cs="Arial"/>
          <w:shd w:val="clear" w:color="auto" w:fill="FFFFFF"/>
        </w:rPr>
        <w:t xml:space="preserve">to </w:t>
      </w:r>
      <w:del w:id="288" w:author="modified" w:date="2019-02-14T17:59:00Z">
        <w:r w:rsidR="00A547D3">
          <w:rPr>
            <w:rFonts w:ascii="Arial" w:hAnsi="Arial" w:cs="Arial"/>
            <w:shd w:val="clear" w:color="auto" w:fill="FFFFFF"/>
          </w:rPr>
          <w:delText>ensure that there was no overlap between</w:delText>
        </w:r>
      </w:del>
      <w:ins w:id="289" w:author="modified" w:date="2019-02-14T17:59:00Z">
        <w:r>
          <w:rPr>
            <w:rFonts w:ascii="Arial" w:hAnsi="Arial" w:cs="Arial"/>
            <w:shd w:val="clear" w:color="auto" w:fill="FFFFFF"/>
          </w:rPr>
          <w:t>compare the names of subjects used in</w:t>
        </w:r>
      </w:ins>
      <w:r>
        <w:rPr>
          <w:rFonts w:ascii="Arial" w:hAnsi="Arial" w:cs="Arial"/>
          <w:shd w:val="clear" w:color="auto" w:fill="FFFFFF"/>
        </w:rPr>
        <w:t xml:space="preserve"> the primary analysis </w:t>
      </w:r>
      <w:del w:id="290" w:author="modified" w:date="2019-02-14T17:59:00Z">
        <w:r w:rsidR="00A547D3">
          <w:rPr>
            <w:rFonts w:ascii="Arial" w:hAnsi="Arial" w:cs="Arial"/>
            <w:shd w:val="clear" w:color="auto" w:fill="FFFFFF"/>
          </w:rPr>
          <w:delText xml:space="preserve">population </w:delText>
        </w:r>
      </w:del>
      <w:r>
        <w:rPr>
          <w:rFonts w:ascii="Arial" w:hAnsi="Arial" w:cs="Arial"/>
          <w:shd w:val="clear" w:color="auto" w:fill="FFFFFF"/>
        </w:rPr>
        <w:t xml:space="preserve">and </w:t>
      </w:r>
      <w:ins w:id="291" w:author="modified" w:date="2019-02-14T17:59:00Z">
        <w:r>
          <w:rPr>
            <w:rFonts w:ascii="Arial" w:hAnsi="Arial" w:cs="Arial"/>
            <w:shd w:val="clear" w:color="auto" w:fill="FFFFFF"/>
          </w:rPr>
          <w:t xml:space="preserve">patient candidates for </w:t>
        </w:r>
      </w:ins>
      <w:r>
        <w:rPr>
          <w:rFonts w:ascii="Arial" w:hAnsi="Arial" w:cs="Arial"/>
          <w:shd w:val="clear" w:color="auto" w:fill="FFFFFF"/>
        </w:rPr>
        <w:t>the replication population</w:t>
      </w:r>
      <w:del w:id="292" w:author="modified" w:date="2019-02-14T17:59:00Z">
        <w:r w:rsidR="00A547D3">
          <w:rPr>
            <w:rFonts w:ascii="Arial" w:hAnsi="Arial" w:cs="Arial"/>
            <w:shd w:val="clear" w:color="auto" w:fill="FFFFFF"/>
          </w:rPr>
          <w:delText xml:space="preserve">. </w:delText>
        </w:r>
      </w:del>
      <w:ins w:id="293" w:author="modified" w:date="2019-02-14T17:59:00Z">
        <w:r>
          <w:rPr>
            <w:rFonts w:ascii="Arial" w:hAnsi="Arial" w:cs="Arial"/>
            <w:shd w:val="clear" w:color="auto" w:fill="FFFFFF"/>
          </w:rPr>
          <w:t xml:space="preserve"> to select those that were not analyzed in the primary analysis.</w:t>
        </w:r>
      </w:ins>
      <w:r>
        <w:rPr>
          <w:rFonts w:ascii="Arial" w:hAnsi="Arial" w:cs="Arial"/>
          <w:shd w:val="clear" w:color="auto" w:fill="FFFFFF"/>
        </w:rPr>
        <w:t xml:space="preserve"> </w:t>
      </w:r>
      <w:r w:rsidRPr="005E2A32">
        <w:rPr>
          <w:rFonts w:ascii="Arial" w:hAnsi="Arial" w:cs="Arial"/>
          <w:shd w:val="clear" w:color="auto" w:fill="FFFFFF"/>
        </w:rPr>
        <w:t>Genotyping was performed by TaqMan S</w:t>
      </w:r>
      <w:r w:rsidRPr="000D150D">
        <w:rPr>
          <w:rFonts w:ascii="Arial" w:hAnsi="Arial" w:cs="Arial"/>
          <w:color w:val="000000" w:themeColor="text1"/>
          <w:shd w:val="clear" w:color="auto" w:fill="FFFFFF"/>
        </w:rPr>
        <w:t>NP genotyping assays C_832391_10 and C_27296040_10 for SNPs rs2006950 and rs4544201, respectively (</w:t>
      </w:r>
      <w:proofErr w:type="spellStart"/>
      <w:r w:rsidRPr="000D150D">
        <w:rPr>
          <w:rFonts w:ascii="Arial" w:hAnsi="Arial" w:cs="Arial"/>
          <w:color w:val="000000" w:themeColor="text1"/>
          <w:shd w:val="clear" w:color="auto" w:fill="FFFFFF"/>
        </w:rPr>
        <w:t>ThermoFisher</w:t>
      </w:r>
      <w:proofErr w:type="spellEnd"/>
      <w:r w:rsidRPr="000D150D">
        <w:rPr>
          <w:rFonts w:ascii="Arial" w:hAnsi="Arial" w:cs="Arial"/>
          <w:color w:val="000000" w:themeColor="text1"/>
          <w:shd w:val="clear" w:color="auto" w:fill="FFFFFF"/>
        </w:rPr>
        <w:t xml:space="preserve"> Scientific). Nine randomly selected S-LAM subjects from the discovery study were also genotyped by this method to confirm genotyping</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TaqMan analysis genotypes perfectly</w:t>
      </w:r>
      <w:r>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Pr>
          <w:rFonts w:ascii="Arial" w:hAnsi="Arial" w:cs="Arial"/>
          <w:color w:val="000000" w:themeColor="text1"/>
          <w:shd w:val="clear" w:color="auto" w:fill="FFFFFF"/>
        </w:rPr>
        <w:t xml:space="preserve">s. </w:t>
      </w:r>
      <w:del w:id="294" w:author="modified" w:date="2019-02-14T17:59:00Z">
        <w:r w:rsidR="00A06032" w:rsidRPr="000D150D">
          <w:rPr>
            <w:rFonts w:ascii="Arial" w:hAnsi="Arial" w:cs="Arial"/>
            <w:color w:val="000000" w:themeColor="text1"/>
            <w:shd w:val="clear" w:color="auto" w:fill="FFFFFF"/>
          </w:rPr>
          <w:delText>409</w:delText>
        </w:r>
        <w:r w:rsidR="00000E6B" w:rsidRPr="000D150D">
          <w:rPr>
            <w:rFonts w:ascii="Arial" w:hAnsi="Arial" w:cs="Arial"/>
            <w:color w:val="000000" w:themeColor="text1"/>
            <w:shd w:val="clear" w:color="auto" w:fill="FFFFFF"/>
          </w:rPr>
          <w:delText xml:space="preserve"> NHW healt</w:delText>
        </w:r>
        <w:r w:rsidR="003678B3">
          <w:rPr>
            <w:rFonts w:ascii="Arial" w:hAnsi="Arial" w:cs="Arial"/>
            <w:color w:val="000000" w:themeColor="text1"/>
            <w:shd w:val="clear" w:color="auto" w:fill="FFFFFF"/>
          </w:rPr>
          <w:delText>h</w:delText>
        </w:r>
        <w:r w:rsidR="00000E6B" w:rsidRPr="000D150D">
          <w:rPr>
            <w:rFonts w:ascii="Arial" w:hAnsi="Arial" w:cs="Arial"/>
            <w:color w:val="000000" w:themeColor="text1"/>
            <w:shd w:val="clear" w:color="auto" w:fill="FFFFFF"/>
          </w:rPr>
          <w:delText>y females</w:delText>
        </w:r>
        <w:r w:rsidR="007441A9" w:rsidRPr="000D150D">
          <w:rPr>
            <w:rFonts w:ascii="Arial" w:hAnsi="Arial" w:cs="Arial"/>
            <w:color w:val="000000" w:themeColor="text1"/>
            <w:shd w:val="clear" w:color="auto" w:fill="FFFFFF"/>
          </w:rPr>
          <w:delText xml:space="preserve"> </w:delText>
        </w:r>
        <w:r w:rsidR="003678B3">
          <w:rPr>
            <w:rFonts w:ascii="Arial" w:hAnsi="Arial" w:cs="Arial"/>
            <w:color w:val="000000" w:themeColor="text1"/>
            <w:shd w:val="clear" w:color="auto" w:fill="FFFFFF"/>
          </w:rPr>
          <w:delText xml:space="preserve">from </w:delText>
        </w:r>
        <w:r w:rsidR="007441A9" w:rsidRPr="000D150D">
          <w:rPr>
            <w:rFonts w:ascii="Arial" w:hAnsi="Arial" w:cs="Arial"/>
            <w:color w:val="000000" w:themeColor="text1"/>
            <w:shd w:val="clear" w:color="auto" w:fill="FFFFFF"/>
          </w:rPr>
          <w:delText xml:space="preserve">COPDGene </w:delText>
        </w:r>
        <w:r w:rsidR="00153C87" w:rsidRPr="000D150D">
          <w:rPr>
            <w:rFonts w:ascii="Arial" w:hAnsi="Arial" w:cs="Arial"/>
            <w:color w:val="000000" w:themeColor="text1"/>
            <w:shd w:val="clear" w:color="auto" w:fill="FFFFFF"/>
          </w:rPr>
          <w:delText xml:space="preserve">Consortium </w:delText>
        </w:r>
        <w:r w:rsidR="007441A9" w:rsidRPr="000D150D">
          <w:rPr>
            <w:rFonts w:ascii="Arial" w:hAnsi="Arial" w:cs="Arial"/>
            <w:color w:val="000000" w:themeColor="text1"/>
            <w:shd w:val="clear" w:color="auto" w:fill="FFFFFF"/>
          </w:rPr>
          <w:delText xml:space="preserve">who were not used for discovery analyses </w:delText>
        </w:r>
        <w:r w:rsidR="00104400" w:rsidRPr="000D150D">
          <w:rPr>
            <w:rFonts w:ascii="Arial" w:hAnsi="Arial" w:cs="Arial" w:hint="eastAsia"/>
            <w:color w:val="000000" w:themeColor="text1"/>
            <w:shd w:val="clear" w:color="auto" w:fill="FFFFFF"/>
          </w:rPr>
          <w:delText>were used as</w:delText>
        </w:r>
        <w:r w:rsidR="00104400" w:rsidRPr="000D150D">
          <w:rPr>
            <w:rFonts w:ascii="Arial" w:hAnsi="Arial" w:cs="Arial"/>
            <w:color w:val="000000" w:themeColor="text1"/>
            <w:shd w:val="clear" w:color="auto" w:fill="FFFFFF"/>
          </w:rPr>
          <w:delText xml:space="preserve"> controls for</w:delText>
        </w:r>
        <w:r w:rsidR="003678B3">
          <w:rPr>
            <w:rFonts w:ascii="Arial" w:hAnsi="Arial" w:cs="Arial"/>
            <w:color w:val="000000" w:themeColor="text1"/>
            <w:shd w:val="clear" w:color="auto" w:fill="FFFFFF"/>
          </w:rPr>
          <w:delText xml:space="preserve"> comparison in</w:delText>
        </w:r>
        <w:r w:rsidR="00104400" w:rsidRPr="000D150D">
          <w:rPr>
            <w:rFonts w:ascii="Arial" w:hAnsi="Arial" w:cs="Arial"/>
            <w:color w:val="000000" w:themeColor="text1"/>
            <w:shd w:val="clear" w:color="auto" w:fill="FFFFFF"/>
          </w:rPr>
          <w:delText xml:space="preserve"> the replication study.</w:delText>
        </w:r>
      </w:del>
      <w:ins w:id="295" w:author="modified" w:date="2019-02-14T17:59:00Z">
        <w:r>
          <w:rPr>
            <w:rFonts w:ascii="Arial" w:hAnsi="Arial" w:cs="Arial" w:hint="eastAsia"/>
            <w:color w:val="000000" w:themeColor="text1"/>
            <w:shd w:val="clear" w:color="auto" w:fill="FFFFFF"/>
            <w:lang w:eastAsia="ko-KR"/>
          </w:rPr>
          <w:t>We used three independent datasets as controls for comparison in the replication study</w:t>
        </w:r>
        <w:r>
          <w:rPr>
            <w:rFonts w:ascii="Arial" w:hAnsi="Arial" w:cs="Arial"/>
            <w:color w:val="000000" w:themeColor="text1"/>
            <w:shd w:val="clear" w:color="auto" w:fill="FFFFFF"/>
            <w:lang w:eastAsia="ko-KR"/>
          </w:rPr>
          <w:t>:</w:t>
        </w:r>
        <w:r>
          <w:rPr>
            <w:rFonts w:ascii="Arial" w:hAnsi="Arial" w:cs="Arial" w:hint="eastAsia"/>
            <w:color w:val="000000" w:themeColor="text1"/>
            <w:shd w:val="clear" w:color="auto" w:fill="FFFFFF"/>
            <w:lang w:eastAsia="ko-KR"/>
          </w:rPr>
          <w:t xml:space="preserve"> 1) </w:t>
        </w:r>
        <w:r w:rsidRPr="000D150D">
          <w:rPr>
            <w:rFonts w:ascii="Arial" w:hAnsi="Arial" w:cs="Arial"/>
            <w:color w:val="000000" w:themeColor="text1"/>
            <w:shd w:val="clear" w:color="auto" w:fill="FFFFFF"/>
          </w:rPr>
          <w:t xml:space="preserve">409 NHW </w:t>
        </w:r>
        <w:r w:rsidRPr="009B7747">
          <w:rPr>
            <w:rFonts w:ascii="Arial" w:hAnsi="Arial" w:cs="Arial"/>
            <w:color w:val="000000" w:themeColor="text1"/>
            <w:shd w:val="clear" w:color="auto" w:fill="FFFFFF"/>
          </w:rPr>
          <w:t xml:space="preserve">healthy females from </w:t>
        </w:r>
        <w:proofErr w:type="spellStart"/>
        <w:r w:rsidRPr="009B7747">
          <w:rPr>
            <w:rFonts w:ascii="Arial" w:hAnsi="Arial" w:cs="Arial"/>
            <w:color w:val="000000" w:themeColor="text1"/>
            <w:shd w:val="clear" w:color="auto" w:fill="FFFFFF"/>
          </w:rPr>
          <w:t>COPDGene</w:t>
        </w:r>
        <w:proofErr w:type="spellEnd"/>
        <w:r w:rsidRPr="009B7747">
          <w:rPr>
            <w:rFonts w:ascii="Arial" w:hAnsi="Arial" w:cs="Arial"/>
            <w:color w:val="000000" w:themeColor="text1"/>
            <w:shd w:val="clear" w:color="auto" w:fill="FFFFFF"/>
          </w:rPr>
          <w:t xml:space="preserve"> Consortium who were not used for discovery analyses</w:t>
        </w:r>
        <w:r>
          <w:rPr>
            <w:rFonts w:ascii="Arial" w:hAnsi="Arial" w:cs="Arial"/>
            <w:color w:val="000000" w:themeColor="text1"/>
            <w:shd w:val="clear" w:color="auto" w:fill="FFFFFF"/>
          </w:rPr>
          <w:t>;</w:t>
        </w:r>
        <w:r w:rsidRPr="009B7747">
          <w:rPr>
            <w:rFonts w:ascii="Arial" w:hAnsi="Arial" w:cs="Arial"/>
            <w:color w:val="000000" w:themeColor="text1"/>
            <w:shd w:val="clear" w:color="auto" w:fill="FFFFFF"/>
          </w:rPr>
          <w:t xml:space="preserve"> 2) </w:t>
        </w:r>
        <w:r w:rsidRPr="009B7747">
          <w:rPr>
            <w:rFonts w:ascii="Arial" w:hAnsi="Arial" w:cs="Arial" w:hint="eastAsia"/>
            <w:color w:val="000000" w:themeColor="text1"/>
            <w:shd w:val="clear" w:color="auto" w:fill="FFFFFF"/>
            <w:lang w:eastAsia="ko-KR"/>
          </w:rPr>
          <w:t xml:space="preserve">1,121 Hispanic white females </w:t>
        </w:r>
        <w:r w:rsidRPr="009B7747">
          <w:rPr>
            <w:rFonts w:ascii="Arial" w:hAnsi="Arial" w:cs="Arial"/>
            <w:color w:val="000000" w:themeColor="text1"/>
            <w:shd w:val="clear" w:color="auto" w:fill="FFFFFF"/>
            <w:lang w:eastAsia="ko-KR"/>
          </w:rPr>
          <w:t>in</w:t>
        </w:r>
        <w:r w:rsidRPr="009B7747">
          <w:rPr>
            <w:rFonts w:ascii="Arial" w:hAnsi="Arial" w:cs="Arial" w:hint="eastAsia"/>
            <w:color w:val="000000" w:themeColor="text1"/>
            <w:shd w:val="clear" w:color="auto" w:fill="FFFFFF"/>
            <w:lang w:eastAsia="ko-KR"/>
          </w:rPr>
          <w:t xml:space="preserve"> the Multi-Ethnic Study of Atherosclerosis (MESA) dataset obtained from </w:t>
        </w:r>
        <w:proofErr w:type="spellStart"/>
        <w:r w:rsidRPr="009B7747">
          <w:rPr>
            <w:rFonts w:ascii="Arial" w:hAnsi="Arial" w:cs="Arial" w:hint="eastAsia"/>
            <w:color w:val="000000" w:themeColor="text1"/>
            <w:shd w:val="clear" w:color="auto" w:fill="FFFFFF"/>
            <w:lang w:eastAsia="ko-KR"/>
          </w:rPr>
          <w:t>dbGaP</w:t>
        </w:r>
        <w:proofErr w:type="spellEnd"/>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t>phs000209.v13.p3</w:t>
        </w:r>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&lt;EndNote&gt;&lt;Cite&gt;&lt;Author&gt;Bild&lt;/Author&gt;&lt;Year&gt;2002&lt;/Year&gt;&lt;RecNum&gt;307&lt;/RecNum&gt;&lt;DisplayText&gt;[24]&lt;/DisplayText&gt;&lt;record&gt;&lt;rec-number&gt;307&lt;/rec-number&gt;&lt;foreign-keys&gt;&lt;key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[24]</w:t>
        </w:r>
        <w:r w:rsidRPr="009B7747">
          <w:rPr>
            <w:rFonts w:ascii="Arial" w:hAnsi="Arial" w:cs="Arial"/>
            <w:color w:val="000000" w:themeColor="text1"/>
            <w:shd w:val="clear" w:color="auto" w:fill="FFFFFF"/>
            <w:lang w:eastAsia="ko-KR"/>
          </w:rPr>
          <w:fldChar w:fldCharType="end"/>
        </w:r>
        <w:r>
          <w:rPr>
            <w:rFonts w:ascii="Arial" w:hAnsi="Arial" w:cs="Arial"/>
            <w:color w:val="000000" w:themeColor="text1"/>
            <w:shd w:val="clear" w:color="auto" w:fill="FFFFFF"/>
            <w:lang w:eastAsia="ko-KR"/>
          </w:rPr>
          <w:t>;</w:t>
        </w:r>
        <w:r w:rsidRPr="009B7747">
          <w:rPr>
            <w:rFonts w:ascii="Arial" w:hAnsi="Arial" w:cs="Arial" w:hint="eastAsia"/>
            <w:color w:val="000000" w:themeColor="text1"/>
            <w:shd w:val="clear" w:color="auto" w:fill="FFFFFF"/>
            <w:lang w:eastAsia="ko-KR"/>
          </w:rPr>
          <w:t xml:space="preserve"> and 3) </w:t>
        </w:r>
        <w:r w:rsidRPr="009B7747">
          <w:rPr>
            <w:rFonts w:ascii="Arial" w:hAnsi="Arial" w:cs="Arial"/>
            <w:color w:val="000000" w:themeColor="text1"/>
            <w:shd w:val="clear" w:color="auto" w:fill="FFFFFF"/>
            <w:lang w:eastAsia="ko-KR"/>
          </w:rPr>
          <w:t>2</w:t>
        </w:r>
        <w:r w:rsidRPr="009B7747">
          <w:rPr>
            <w:rFonts w:ascii="Arial" w:hAnsi="Arial" w:cs="Arial" w:hint="eastAsia"/>
            <w:color w:val="000000" w:themeColor="text1"/>
            <w:shd w:val="clear" w:color="auto" w:fill="FFFFFF"/>
            <w:lang w:eastAsia="ko-KR"/>
          </w:rPr>
          <w:t>2</w:t>
        </w:r>
        <w:r w:rsidRPr="009B7747">
          <w:rPr>
            <w:rFonts w:ascii="Arial" w:hAnsi="Arial" w:cs="Arial"/>
            <w:color w:val="000000" w:themeColor="text1"/>
            <w:shd w:val="clear" w:color="auto" w:fill="FFFFFF"/>
            <w:lang w:eastAsia="ko-KR"/>
          </w:rPr>
          <w:t>5,</w:t>
        </w:r>
        <w:r w:rsidRPr="009B7747">
          <w:rPr>
            <w:rFonts w:ascii="Arial" w:hAnsi="Arial" w:cs="Arial" w:hint="eastAsia"/>
            <w:color w:val="000000" w:themeColor="text1"/>
            <w:shd w:val="clear" w:color="auto" w:fill="FFFFFF"/>
            <w:lang w:eastAsia="ko-KR"/>
          </w:rPr>
          <w:t>731</w:t>
        </w:r>
        <w:r w:rsidRPr="009B7747">
          <w:rPr>
            <w:rFonts w:ascii="Arial" w:hAnsi="Arial" w:cs="Arial"/>
            <w:color w:val="000000" w:themeColor="text1"/>
            <w:shd w:val="clear" w:color="auto" w:fill="FFFFFF"/>
            <w:lang w:eastAsia="ko-KR"/>
          </w:rPr>
          <w:t xml:space="preserve"> </w:t>
        </w:r>
        <w:r>
          <w:rPr>
            <w:rFonts w:ascii="Arial" w:hAnsi="Arial" w:cs="Arial" w:hint="eastAsia"/>
            <w:color w:val="000000" w:themeColor="text1"/>
            <w:shd w:val="clear" w:color="auto" w:fill="FFFFFF"/>
            <w:lang w:eastAsia="ko-KR"/>
          </w:rPr>
          <w:t xml:space="preserve">white </w:t>
        </w:r>
        <w:r w:rsidRPr="009B7747">
          <w:rPr>
            <w:rFonts w:ascii="Arial" w:hAnsi="Arial" w:cs="Arial" w:hint="eastAsia"/>
            <w:color w:val="000000" w:themeColor="text1"/>
            <w:shd w:val="clear" w:color="auto" w:fill="FFFFFF"/>
            <w:lang w:eastAsia="ko-KR"/>
          </w:rPr>
          <w:t xml:space="preserve">British </w:t>
        </w:r>
        <w:r w:rsidRPr="009B7747">
          <w:rPr>
            <w:rFonts w:ascii="Arial" w:hAnsi="Arial" w:cs="Arial"/>
            <w:color w:val="000000" w:themeColor="text1"/>
            <w:shd w:val="clear" w:color="auto" w:fill="FFFFFF"/>
            <w:lang w:eastAsia="ko-KR"/>
          </w:rPr>
          <w:t xml:space="preserve">females from </w:t>
        </w:r>
        <w:r w:rsidRPr="009B7747">
          <w:rPr>
            <w:rFonts w:ascii="Arial" w:hAnsi="Arial" w:cs="Arial" w:hint="eastAsia"/>
            <w:color w:val="000000" w:themeColor="text1"/>
            <w:shd w:val="clear" w:color="auto" w:fill="FFFFFF"/>
            <w:lang w:eastAsia="ko-KR"/>
          </w:rPr>
          <w:t>UK</w:t>
        </w:r>
        <w:r w:rsidRPr="009B7747">
          <w:rPr>
            <w:rFonts w:ascii="Arial" w:hAnsi="Arial" w:cs="Arial"/>
            <w:color w:val="000000" w:themeColor="text1"/>
            <w:shd w:val="clear" w:color="auto" w:fill="FFFFFF"/>
            <w:lang w:eastAsia="ko-KR"/>
          </w:rPr>
          <w:t xml:space="preserve"> </w:t>
        </w:r>
        <w:r w:rsidRPr="009B7747">
          <w:rPr>
            <w:rFonts w:ascii="Arial" w:hAnsi="Arial" w:cs="Arial" w:hint="eastAsia"/>
            <w:color w:val="000000" w:themeColor="text1"/>
            <w:shd w:val="clear" w:color="auto" w:fill="FFFFFF"/>
            <w:lang w:eastAsia="ko-KR"/>
          </w:rPr>
          <w:t>Biobank</w:t>
        </w:r>
        <w:r w:rsidRPr="009B7747">
          <w:rPr>
            <w:rFonts w:ascii="Arial" w:hAnsi="Arial" w:cs="Arial"/>
            <w:color w:val="000000" w:themeColor="text1"/>
            <w:shd w:val="clear" w:color="auto" w:fill="FFFFFF"/>
            <w:lang w:eastAsia="ko-KR"/>
          </w:rPr>
          <w:t xml:space="preserve"> dataset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[25]</w:t>
        </w:r>
        <w:r w:rsidRPr="009B7747">
          <w:rPr>
            <w:rFonts w:ascii="Arial" w:hAnsi="Arial" w:cs="Arial"/>
            <w:color w:val="000000" w:themeColor="text1"/>
            <w:shd w:val="clear" w:color="auto" w:fill="FFFFFF"/>
            <w:lang w:eastAsia="ko-KR"/>
          </w:rPr>
          <w:fldChar w:fldCharType="end"/>
        </w:r>
        <w:r w:rsidRPr="009B7747">
          <w:rPr>
            <w:rFonts w:ascii="Arial" w:hAnsi="Arial" w:cs="Arial" w:hint="eastAsia"/>
            <w:color w:val="000000" w:themeColor="text1"/>
            <w:shd w:val="clear" w:color="auto" w:fill="FFFFFF"/>
            <w:lang w:eastAsia="ko-KR"/>
          </w:rPr>
          <w:t xml:space="preserve">. </w:t>
        </w:r>
        <w:r w:rsidRPr="00852105">
          <w:rPr>
            <w:rFonts w:ascii="Arial" w:hAnsi="Arial" w:cs="Arial"/>
            <w:color w:val="000000" w:themeColor="text1"/>
            <w:shd w:val="clear" w:color="auto" w:fill="FFFFFF"/>
            <w:lang w:eastAsia="ko-KR"/>
          </w:rPr>
          <w:t xml:space="preserve">For each control dataset, we used genotyped or imputed data </w:t>
        </w:r>
        <w:r>
          <w:rPr>
            <w:rFonts w:ascii="Arial" w:hAnsi="Arial" w:cs="Arial"/>
            <w:color w:val="000000" w:themeColor="text1"/>
            <w:shd w:val="clear" w:color="auto" w:fill="FFFFFF"/>
            <w:lang w:eastAsia="ko-KR"/>
          </w:rPr>
          <w:t>for</w:t>
        </w:r>
        <w:r w:rsidRPr="00852105">
          <w:rPr>
            <w:rFonts w:ascii="Arial" w:hAnsi="Arial" w:cs="Arial"/>
            <w:color w:val="000000" w:themeColor="text1"/>
            <w:shd w:val="clear" w:color="auto" w:fill="FFFFFF"/>
            <w:lang w:eastAsia="ko-KR"/>
          </w:rPr>
          <w:t xml:space="preserve"> the genome-wide significant SNPs. </w:t>
        </w:r>
      </w:ins>
    </w:p>
    <w:p w14:paraId="63E3BFEC" w14:textId="77777777" w:rsidR="00104400" w:rsidRPr="000D150D" w:rsidRDefault="00104400" w:rsidP="00A134C5">
      <w:pPr>
        <w:spacing w:line="480" w:lineRule="auto"/>
        <w:rPr>
          <w:moveFrom w:id="296" w:author="modified" w:date="2019-02-14T17:59:00Z"/>
          <w:rFonts w:ascii="Arial" w:hAnsi="Arial" w:cs="Arial"/>
          <w:color w:val="000000" w:themeColor="text1"/>
          <w:shd w:val="clear" w:color="auto" w:fill="FFFFFF"/>
        </w:rPr>
      </w:pPr>
      <w:moveFromRangeStart w:id="297" w:author="modified" w:date="2019-02-14T17:59:00Z" w:name="move1059591"/>
    </w:p>
    <w:p w14:paraId="3346A105" w14:textId="77777777" w:rsidR="00104400" w:rsidRPr="000D150D" w:rsidRDefault="00104400" w:rsidP="00A134C5">
      <w:pPr>
        <w:spacing w:line="480" w:lineRule="auto"/>
        <w:outlineLvl w:val="0"/>
        <w:rPr>
          <w:moveFrom w:id="298" w:author="modified" w:date="2019-02-14T17:59:00Z"/>
          <w:rFonts w:ascii="Arial" w:hAnsi="Arial" w:cs="Arial"/>
          <w:b/>
          <w:color w:val="000000" w:themeColor="text1"/>
          <w:shd w:val="clear" w:color="auto" w:fill="FFFFFF"/>
        </w:rPr>
      </w:pPr>
      <w:moveFrom w:id="299" w:author="modified" w:date="2019-02-14T17:59:00Z">
        <w:r w:rsidRPr="000D150D">
          <w:rPr>
            <w:rFonts w:ascii="Arial" w:hAnsi="Arial" w:cs="Arial"/>
            <w:b/>
            <w:color w:val="000000" w:themeColor="text1"/>
            <w:shd w:val="clear" w:color="auto" w:fill="FFFFFF"/>
          </w:rPr>
          <w:t>Statistical analyses with genetic data</w:t>
        </w:r>
      </w:moveFrom>
    </w:p>
    <w:moveFromRangeEnd w:id="297"/>
    <w:p w14:paraId="379BFFF4" w14:textId="77777777" w:rsidR="00104400" w:rsidRPr="000D150D" w:rsidRDefault="00104400" w:rsidP="00A134C5">
      <w:pPr>
        <w:spacing w:line="480" w:lineRule="auto"/>
        <w:ind w:firstLine="720"/>
        <w:rPr>
          <w:del w:id="300" w:author="modified" w:date="2019-02-14T17:59:00Z"/>
          <w:rFonts w:ascii="Arial" w:hAnsi="Arial" w:cs="Arial"/>
          <w:color w:val="000000" w:themeColor="text1"/>
          <w:shd w:val="clear" w:color="auto" w:fill="FFFFFF"/>
        </w:rPr>
      </w:pPr>
      <w:del w:id="301" w:author="modified" w:date="2019-02-14T17:59:00Z">
        <w:r w:rsidRPr="000D150D">
          <w:rPr>
            <w:rFonts w:ascii="Arial" w:hAnsi="Arial" w:cs="Arial"/>
            <w:color w:val="000000" w:themeColor="text1"/>
            <w:shd w:val="clear" w:color="auto" w:fill="FFFFFF"/>
          </w:rPr>
          <w:delText>GWAS analyses with discovery data were conducted using conditional logistic regression (CLR).</w:delText>
        </w:r>
        <w:r w:rsidRPr="000D150D">
          <w:rPr>
            <w:rFonts w:ascii="Arial" w:hAnsi="Arial" w:cs="Arial"/>
            <w:color w:val="FF0000"/>
            <w:shd w:val="clear" w:color="auto" w:fill="FFFFFF"/>
          </w:rPr>
          <w:delText xml:space="preserve"> </w:delText>
        </w:r>
      </w:del>
    </w:p>
    <w:p w14:paraId="76B703E3" w14:textId="77777777" w:rsidR="00104400" w:rsidRPr="000D150D" w:rsidRDefault="00BA7308" w:rsidP="00A134C5">
      <w:pPr>
        <w:spacing w:line="480" w:lineRule="auto"/>
        <w:ind w:firstLine="720"/>
        <w:rPr>
          <w:del w:id="302" w:author="modified" w:date="2019-02-14T17:59:00Z"/>
          <w:rFonts w:ascii="Arial" w:hAnsi="Arial" w:cs="Arial"/>
          <w:strike/>
          <w:color w:val="000000" w:themeColor="text1"/>
          <w:shd w:val="clear" w:color="auto" w:fill="FFFFFF"/>
        </w:rPr>
      </w:pPr>
      <w:del w:id="303" w:author="modified" w:date="2019-02-14T17:59:00Z">
        <w:r>
          <w:rPr>
            <w:rFonts w:ascii="Arial" w:hAnsi="Arial" w:cs="Arial"/>
            <w:color w:val="000000" w:themeColor="text1"/>
            <w:shd w:val="clear" w:color="auto" w:fill="FFFFFF"/>
          </w:rPr>
          <w:delText>P</w:delText>
        </w:r>
        <w:r w:rsidRPr="00BA7308">
          <w:rPr>
            <w:rFonts w:ascii="Arial" w:hAnsi="Arial" w:cs="Arial"/>
            <w:color w:val="000000" w:themeColor="text1"/>
            <w:shd w:val="clear" w:color="auto" w:fill="FFFFFF"/>
          </w:rPr>
          <w:delText xml:space="preserve">rincipal </w:delText>
        </w:r>
        <w:r>
          <w:rPr>
            <w:rFonts w:ascii="Arial" w:hAnsi="Arial" w:cs="Arial"/>
            <w:color w:val="000000" w:themeColor="text1"/>
            <w:shd w:val="clear" w:color="auto" w:fill="FFFFFF"/>
          </w:rPr>
          <w:delText>C</w:delText>
        </w:r>
        <w:r w:rsidRPr="00BA7308">
          <w:rPr>
            <w:rFonts w:ascii="Arial" w:hAnsi="Arial" w:cs="Arial"/>
            <w:color w:val="000000" w:themeColor="text1"/>
            <w:shd w:val="clear" w:color="auto" w:fill="FFFFFF"/>
          </w:rPr>
          <w:delText xml:space="preserve">omponents </w:delText>
        </w:r>
        <w:r w:rsidR="00134C77">
          <w:rPr>
            <w:rFonts w:ascii="Arial" w:hAnsi="Arial" w:cs="Arial"/>
            <w:color w:val="000000" w:themeColor="text1"/>
            <w:shd w:val="clear" w:color="auto" w:fill="FFFFFF"/>
          </w:rPr>
          <w:delText xml:space="preserve">(PC) </w:delText>
        </w:r>
        <w:r>
          <w:rPr>
            <w:rFonts w:ascii="Arial" w:hAnsi="Arial" w:cs="Arial"/>
            <w:color w:val="000000" w:themeColor="text1"/>
            <w:shd w:val="clear" w:color="auto" w:fill="FFFFFF"/>
          </w:rPr>
          <w:delText>A</w:delText>
        </w:r>
        <w:r w:rsidRPr="00BA7308">
          <w:rPr>
            <w:rFonts w:ascii="Arial" w:hAnsi="Arial" w:cs="Arial"/>
            <w:color w:val="000000" w:themeColor="text1"/>
            <w:shd w:val="clear" w:color="auto" w:fill="FFFFFF"/>
          </w:rPr>
          <w:delText>nalysis</w:delText>
        </w:r>
        <w:r w:rsidR="00104400" w:rsidRPr="000D150D">
          <w:rPr>
            <w:rFonts w:ascii="Arial" w:hAnsi="Arial" w:cs="Arial"/>
            <w:color w:val="000000" w:themeColor="text1"/>
            <w:shd w:val="clear" w:color="auto" w:fill="FFFFFF"/>
          </w:rPr>
          <w:delText xml:space="preserve"> scores were estimated with EIGENSTRAT </w:delText>
        </w:r>
        <w:r w:rsidR="0010440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&lt;EndNote&gt;&lt;Cite&gt;&lt;Author&gt;Price&lt;/Author&gt;&lt;Year&gt;2006&lt;/Year&gt;&lt;RecNum&gt;23&lt;/RecNum&gt;&lt;DisplayText&gt;[17]&lt;/DisplayText&gt;&lt;record&gt;&lt;rec-number&gt;23&lt;/rec-number&gt;&lt;foreign-keys&gt;&lt;key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delInstrText>
        </w:r>
        <w:r w:rsidR="0010440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3</w:delText>
        </w:r>
        <w:r w:rsidR="008E40AD">
          <w:rPr>
            <w:rFonts w:ascii="Arial" w:hAnsi="Arial" w:cs="Arial"/>
            <w:noProof/>
            <w:color w:val="000000" w:themeColor="text1"/>
            <w:shd w:val="clear" w:color="auto" w:fill="FFFFFF"/>
          </w:rPr>
          <w:delText>]</w:delTex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delText>, and used to adjust population substructure. CLR requires matching of cases and controls, and matching quality is affected by the number of PC scores</w:delText>
        </w:r>
        <w:r w:rsidR="00104400" w:rsidRPr="000D150D">
          <w:delText xml:space="preserve"> </w:delText>
        </w:r>
        <w:r w:rsidR="00104400" w:rsidRPr="000D150D">
          <w:rPr>
            <w:rFonts w:ascii="Arial" w:hAnsi="Arial" w:cs="Arial"/>
            <w:color w:val="000000" w:themeColor="text1"/>
            <w:shd w:val="clear" w:color="auto" w:fill="FFFFFF"/>
          </w:rPr>
          <w:delText xml:space="preserve">matching. </w:delText>
        </w:r>
        <w:r w:rsidR="00922083" w:rsidRPr="000D150D">
          <w:rPr>
            <w:rFonts w:ascii="Arial" w:hAnsi="Arial" w:cs="Arial"/>
            <w:color w:val="000000" w:themeColor="text1"/>
            <w:shd w:val="clear" w:color="auto" w:fill="FFFFFF"/>
          </w:rPr>
          <w:delText>Each case was matched with two controls</w:delText>
        </w:r>
        <w:r w:rsidR="004B3971">
          <w:rPr>
            <w:rFonts w:ascii="Arial" w:hAnsi="Arial" w:cs="Arial"/>
            <w:color w:val="000000" w:themeColor="text1"/>
            <w:shd w:val="clear" w:color="auto" w:fill="FFFFFF"/>
          </w:rPr>
          <w:delText xml:space="preserve"> using</w:delText>
        </w:r>
        <w:r w:rsidR="00205C67">
          <w:rPr>
            <w:rFonts w:ascii="Arial" w:hAnsi="Arial" w:cs="Arial"/>
            <w:color w:val="000000" w:themeColor="text1"/>
            <w:shd w:val="clear" w:color="auto" w:fill="FFFFFF"/>
          </w:rPr>
          <w:delText xml:space="preserve"> the</w:delText>
        </w:r>
        <w:r w:rsidR="004B3971">
          <w:rPr>
            <w:rFonts w:ascii="Arial" w:hAnsi="Arial" w:cs="Arial"/>
            <w:color w:val="000000" w:themeColor="text1"/>
            <w:shd w:val="clear" w:color="auto" w:fill="FFFFFF"/>
          </w:rPr>
          <w:delText xml:space="preserve"> </w:delText>
        </w:r>
        <w:r w:rsidR="00104400" w:rsidRPr="000D150D">
          <w:rPr>
            <w:rFonts w:ascii="Arial" w:hAnsi="Arial" w:cs="Arial" w:hint="eastAsia"/>
            <w:i/>
            <w:color w:val="000000" w:themeColor="text1"/>
            <w:shd w:val="clear" w:color="auto" w:fill="FFFFFF"/>
          </w:rPr>
          <w:delText>Matching</w:delText>
        </w:r>
        <w:r w:rsidR="00104400" w:rsidRPr="000D150D">
          <w:rPr>
            <w:rFonts w:ascii="Arial" w:hAnsi="Arial" w:cs="Arial" w:hint="eastAsia"/>
            <w:color w:val="000000" w:themeColor="text1"/>
            <w:shd w:val="clear" w:color="auto" w:fill="FFFFFF"/>
          </w:rPr>
          <w:delText xml:space="preserve"> R package </w:delText>
        </w:r>
        <w:r w:rsidR="0010440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&lt;EndNote&gt;&lt;Cite&gt;&lt;Author&gt;Sekhon&lt;/Author&gt;&lt;Year&gt;2011&lt;/Year&gt;&lt;RecNum&gt;66&lt;/RecNum&gt;&lt;DisplayText&gt;[18]&lt;/DisplayText&gt;&lt;record&gt;&lt;rec-number&gt;66&lt;/rec-number&gt;&lt;foreign-keys&gt;&lt;key app="EN" db-id="sa9derpz9faxe6ed5zbxtffwwwdrdvwzdsta" timestamp="1528023589"&gt;66&lt;/key&gt;&lt;/foreign-keys&gt;&lt;ref-type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delInstrText>
        </w:r>
        <w:r w:rsidR="0010440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4</w:delText>
        </w:r>
        <w:r w:rsidR="008E40AD">
          <w:rPr>
            <w:rFonts w:ascii="Arial" w:hAnsi="Arial" w:cs="Arial"/>
            <w:noProof/>
            <w:color w:val="000000" w:themeColor="text1"/>
            <w:shd w:val="clear" w:color="auto" w:fill="FFFFFF"/>
          </w:rPr>
          <w:delText>]</w:delText>
        </w:r>
        <w:r w:rsidR="00104400" w:rsidRPr="000D150D">
          <w:rPr>
            <w:rFonts w:ascii="Arial" w:hAnsi="Arial" w:cs="Arial"/>
            <w:color w:val="000000" w:themeColor="text1"/>
            <w:shd w:val="clear" w:color="auto" w:fill="FFFFFF"/>
          </w:rPr>
          <w:fldChar w:fldCharType="end"/>
        </w:r>
        <w:r w:rsidR="00922083" w:rsidRPr="000D150D">
          <w:rPr>
            <w:rFonts w:ascii="Arial" w:hAnsi="Arial" w:cs="Arial"/>
            <w:color w:val="000000" w:themeColor="text1"/>
            <w:shd w:val="clear" w:color="auto" w:fill="FFFFFF"/>
          </w:rPr>
          <w:delText>.</w:delText>
        </w:r>
        <w:r w:rsidR="00104400" w:rsidRPr="000D150D">
          <w:rPr>
            <w:rFonts w:ascii="Arial" w:hAnsi="Arial" w:cs="Arial"/>
            <w:color w:val="000000" w:themeColor="text1"/>
            <w:shd w:val="clear" w:color="auto" w:fill="FFFFFF"/>
          </w:rPr>
          <w:delText xml:space="preserve"> </w:delText>
        </w:r>
        <w:r w:rsidR="00AB5E75" w:rsidRPr="000D150D">
          <w:rPr>
            <w:rFonts w:ascii="Arial" w:hAnsi="Arial" w:cs="Arial"/>
            <w:color w:val="000000" w:themeColor="text1"/>
            <w:shd w:val="clear" w:color="auto" w:fill="FFFFFF"/>
          </w:rPr>
          <w:delText>S</w:delText>
        </w:r>
        <w:r w:rsidR="00104400" w:rsidRPr="000D150D">
          <w:rPr>
            <w:rFonts w:ascii="Arial" w:hAnsi="Arial" w:cs="Arial"/>
            <w:color w:val="000000" w:themeColor="text1"/>
            <w:shd w:val="clear" w:color="auto" w:fill="FFFFFF"/>
          </w:rPr>
          <w:delText xml:space="preserve">upplementary Figure 1 shows that matching with age and two PC scores corresponding to the </w:delText>
        </w:r>
        <w:r w:rsidR="003678B3">
          <w:rPr>
            <w:rFonts w:ascii="Arial" w:hAnsi="Arial" w:cs="Arial"/>
            <w:color w:val="000000" w:themeColor="text1"/>
            <w:shd w:val="clear" w:color="auto" w:fill="FFFFFF"/>
          </w:rPr>
          <w:delText xml:space="preserve">two </w:delText>
        </w:r>
        <w:r w:rsidR="00104400" w:rsidRPr="000D150D">
          <w:rPr>
            <w:rFonts w:ascii="Arial" w:hAnsi="Arial" w:cs="Arial"/>
            <w:color w:val="000000" w:themeColor="text1"/>
            <w:shd w:val="clear" w:color="auto" w:fill="FFFFFF"/>
          </w:rPr>
          <w:delText xml:space="preserve">greatest eigenvalues provide the variance inflation factor closest to 1. Thus CLR was conducted with cases and controls matched with age and 2 PC scores. CLR analyses were performed </w:delText>
        </w:r>
        <w:r w:rsidR="00643549">
          <w:rPr>
            <w:rFonts w:ascii="Arial" w:hAnsi="Arial" w:cs="Arial"/>
            <w:color w:val="000000" w:themeColor="text1"/>
            <w:shd w:val="clear" w:color="auto" w:fill="FFFFFF"/>
          </w:rPr>
          <w:delText>with</w:delText>
        </w:r>
        <w:r w:rsidR="00104400" w:rsidRPr="000D150D">
          <w:rPr>
            <w:rFonts w:ascii="Arial" w:hAnsi="Arial" w:cs="Arial"/>
            <w:color w:val="000000" w:themeColor="text1"/>
            <w:shd w:val="clear" w:color="auto" w:fill="FFFFFF"/>
          </w:rPr>
          <w:delText xml:space="preserve"> the R package </w:delText>
        </w:r>
        <w:r w:rsidR="00104400" w:rsidRPr="000D150D">
          <w:rPr>
            <w:rFonts w:ascii="Arial" w:hAnsi="Arial" w:cs="Arial"/>
            <w:i/>
            <w:color w:val="000000" w:themeColor="text1"/>
            <w:shd w:val="clear" w:color="auto" w:fill="FFFFFF"/>
          </w:rPr>
          <w:delText>survival</w:delText>
        </w:r>
        <w:r w:rsidR="00104400" w:rsidRPr="000D150D">
          <w:rPr>
            <w:rFonts w:ascii="Arial" w:hAnsi="Arial" w:cs="Arial"/>
            <w:color w:val="000000" w:themeColor="text1"/>
            <w:shd w:val="clear" w:color="auto" w:fill="FFFFFF"/>
          </w:rPr>
          <w:delText xml:space="preserve"> </w:delText>
        </w:r>
        <w:r w:rsidR="0010440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&lt;EndNote&gt;&lt;Cite&gt;&lt;Author&gt;Therneau&lt;/Author&gt;&lt;Year&gt;2017&lt;/Year&gt;&lt;RecNum&gt;94&lt;/RecNum&gt;&lt;DisplayText&gt;[19]&lt;/DisplayText&gt;&lt;record&gt;&lt;rec-number&gt;94&lt;/rec-number&gt;&lt;foreign-keys&gt;&lt;key app="EN" db-id="sv9w20xd2z0zp7evsw8px52v5favap09t902" timestamp="1521527446"&gt;94&lt;/key&gt;&lt;/foreign-keys&gt;&lt;ref-type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delInstrText>
        </w:r>
        <w:r w:rsidR="0010440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[1</w:delText>
        </w:r>
        <w:r w:rsidR="00FD0A2A">
          <w:rPr>
            <w:rFonts w:ascii="Arial" w:hAnsi="Arial" w:cs="Arial"/>
            <w:noProof/>
            <w:color w:val="000000" w:themeColor="text1"/>
            <w:shd w:val="clear" w:color="auto" w:fill="FFFFFF"/>
          </w:rPr>
          <w:delText>5</w:delText>
        </w:r>
        <w:r w:rsidR="008E40AD">
          <w:rPr>
            <w:rFonts w:ascii="Arial" w:hAnsi="Arial" w:cs="Arial"/>
            <w:noProof/>
            <w:color w:val="000000" w:themeColor="text1"/>
            <w:shd w:val="clear" w:color="auto" w:fill="FFFFFF"/>
          </w:rPr>
          <w:delText>]</w:delTex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delText>{Team, 2016 #31;Therneau, 2017 #94}</w:delTex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delText xml:space="preserve"> and g</w:delText>
        </w:r>
        <w:r w:rsidR="00643549" w:rsidRPr="000D150D">
          <w:rPr>
            <w:rFonts w:ascii="Arial" w:hAnsi="Arial" w:cs="Arial"/>
            <w:color w:val="000000" w:themeColor="text1"/>
            <w:shd w:val="clear" w:color="auto" w:fill="FFFFFF"/>
          </w:rPr>
          <w:delText>enome</w:delText>
        </w:r>
        <w:r w:rsidR="00104400" w:rsidRPr="000D150D">
          <w:rPr>
            <w:rFonts w:ascii="Arial" w:hAnsi="Arial" w:cs="Arial"/>
            <w:color w:val="000000" w:themeColor="text1"/>
            <w:shd w:val="clear" w:color="auto" w:fill="FFFFFF"/>
          </w:rPr>
          <w:delText>-wide significance was assessed by P</w:delText>
        </w:r>
        <w:r w:rsidR="00104400" w:rsidRPr="000D150D">
          <w:rPr>
            <w:rFonts w:ascii="Arial" w:hAnsi="Arial" w:cs="Arial" w:hint="eastAsia"/>
            <w:color w:val="000000" w:themeColor="text1"/>
            <w:shd w:val="clear" w:color="auto" w:fill="FFFFFF"/>
          </w:rPr>
          <w:delText>-value</w:delText>
        </w:r>
        <w:r w:rsidR="00104400" w:rsidRPr="000D150D">
          <w:rPr>
            <w:rFonts w:ascii="Arial" w:hAnsi="Arial" w:cs="Arial"/>
            <w:color w:val="000000" w:themeColor="text1"/>
            <w:shd w:val="clear" w:color="auto" w:fill="FFFFFF"/>
          </w:rPr>
          <w:delText xml:space="preserve"> &lt; 5×10</w:delText>
        </w:r>
        <w:r w:rsidR="00104400" w:rsidRPr="000D150D">
          <w:rPr>
            <w:rFonts w:ascii="Arial" w:hAnsi="Arial" w:cs="Arial"/>
            <w:color w:val="000000" w:themeColor="text1"/>
            <w:shd w:val="clear" w:color="auto" w:fill="FFFFFF"/>
            <w:vertAlign w:val="superscript"/>
          </w:rPr>
          <w:delText>-8</w:delText>
        </w:r>
        <w:r w:rsidR="00104400" w:rsidRPr="000D150D">
          <w:rPr>
            <w:rFonts w:ascii="Arial" w:hAnsi="Arial" w:cs="Arial"/>
            <w:color w:val="000000" w:themeColor="text1"/>
            <w:shd w:val="clear" w:color="auto" w:fill="FFFFFF"/>
          </w:rPr>
          <w:delText>.</w:delText>
        </w:r>
      </w:del>
    </w:p>
    <w:p w14:paraId="661D09E8" w14:textId="77777777" w:rsidR="00104400" w:rsidRPr="000D150D" w:rsidRDefault="00104400" w:rsidP="00A134C5">
      <w:pPr>
        <w:spacing w:line="480" w:lineRule="auto"/>
        <w:ind w:firstLine="720"/>
        <w:rPr>
          <w:del w:id="304" w:author="modified" w:date="2019-02-14T17:59:00Z"/>
          <w:rFonts w:ascii="Arial" w:hAnsi="Arial" w:cs="Arial"/>
          <w:color w:val="000000" w:themeColor="text1"/>
          <w:shd w:val="clear" w:color="auto" w:fill="FFFFFF"/>
        </w:rPr>
      </w:pPr>
      <w:del w:id="305" w:author="modified" w:date="2019-02-14T17:59:00Z">
        <w:r w:rsidRPr="000D150D">
          <w:rPr>
            <w:rFonts w:ascii="Arial" w:hAnsi="Arial" w:cs="Arial"/>
            <w:color w:val="000000" w:themeColor="text1"/>
            <w:shd w:val="clear" w:color="auto" w:fill="FFFFFF"/>
          </w:rPr>
          <w:delText xml:space="preserve">We also conducted gene-based analyses to identify genes with significant association with S-LAM using </w:delText>
        </w:r>
        <w:r w:rsidR="00205C67">
          <w:rPr>
            <w:rFonts w:ascii="Arial" w:hAnsi="Arial" w:cs="Arial"/>
            <w:color w:val="000000" w:themeColor="text1"/>
            <w:shd w:val="clear" w:color="auto" w:fill="FFFFFF"/>
          </w:rPr>
          <w:delText xml:space="preserve">the </w:delText>
        </w:r>
        <w:r w:rsidRPr="000D150D">
          <w:rPr>
            <w:rFonts w:ascii="Arial" w:hAnsi="Arial" w:cs="Arial"/>
            <w:color w:val="000000" w:themeColor="text1"/>
            <w:shd w:val="clear" w:color="auto" w:fill="FFFFFF"/>
          </w:rPr>
          <w:delText>SKAT-O</w:delText>
        </w:r>
        <w:r w:rsidR="00AA6865">
          <w:rPr>
            <w:rFonts w:ascii="Arial" w:hAnsi="Arial" w:cs="Arial"/>
            <w:color w:val="000000" w:themeColor="text1"/>
            <w:shd w:val="clear" w:color="auto" w:fill="FFFFFF"/>
          </w:rPr>
          <w:delText xml:space="preserve"> statistic</w:delText>
        </w:r>
        <w:r w:rsidRPr="000D150D">
          <w:rPr>
            <w:rFonts w:ascii="Arial" w:hAnsi="Arial" w:cs="Arial"/>
            <w:color w:val="000000" w:themeColor="text1"/>
            <w:shd w:val="clear" w:color="auto" w:fill="FFFFFF"/>
          </w:rPr>
          <w:delText xml:space="preserve">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&lt;EndNote&gt;&lt;Cite&gt;&lt;Author&gt;Lee&lt;/Author&gt;&lt;Year&gt;2012&lt;/Year&gt;&lt;RecNum&gt;59&lt;/RecNum&gt;&lt;DisplayText&gt;[20]&lt;/DisplayText&gt;&lt;record&gt;&lt;rec-number&gt;59&lt;/rec-number&gt;&lt;foreign-keys&gt;&lt;key app="EN" db-id="sv9w20xd2z0zp7evsw8px52v5favap09t902" timestamp="1511447764"&gt;59&lt;/key&gt;&lt;/foreign-keys&gt;&lt;ref-type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w:delText>
        </w:r>
        <w:r w:rsidR="00FD0A2A">
          <w:rPr>
            <w:rFonts w:ascii="Arial" w:hAnsi="Arial" w:cs="Arial"/>
            <w:noProof/>
            <w:color w:val="000000" w:themeColor="text1"/>
            <w:shd w:val="clear" w:color="auto" w:fill="FFFFFF"/>
          </w:rPr>
          <w:delText>16</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SNPs within each gene were used to provide a SNP set file, and age, squared age and 10 PC scores were included as covariates.</w:delText>
        </w:r>
      </w:del>
    </w:p>
    <w:p w14:paraId="0311FF99" w14:textId="77777777" w:rsidR="00104400" w:rsidRPr="000D150D" w:rsidRDefault="00104400" w:rsidP="00A134C5">
      <w:pPr>
        <w:spacing w:line="480" w:lineRule="auto"/>
        <w:rPr>
          <w:del w:id="306" w:author="modified" w:date="2019-02-14T17:59:00Z"/>
          <w:rFonts w:ascii="Arial" w:hAnsi="Arial" w:cs="Arial"/>
          <w:color w:val="000000" w:themeColor="text1"/>
          <w:shd w:val="clear" w:color="auto" w:fill="FFFFFF"/>
        </w:rPr>
      </w:pPr>
    </w:p>
    <w:p w14:paraId="64873CCA" w14:textId="77777777" w:rsidR="00104400" w:rsidRPr="000D150D" w:rsidRDefault="00104400" w:rsidP="00A134C5">
      <w:pPr>
        <w:spacing w:line="480" w:lineRule="auto"/>
        <w:outlineLvl w:val="0"/>
        <w:rPr>
          <w:del w:id="307" w:author="modified" w:date="2019-02-14T17:59:00Z"/>
          <w:rFonts w:ascii="Arial" w:hAnsi="Arial" w:cs="Arial"/>
          <w:b/>
          <w:color w:val="000000" w:themeColor="text1"/>
          <w:shd w:val="clear" w:color="auto" w:fill="FFFFFF"/>
        </w:rPr>
      </w:pPr>
      <w:del w:id="308" w:author="modified" w:date="2019-02-14T17:59:00Z">
        <w:r w:rsidRPr="000D150D">
          <w:rPr>
            <w:rFonts w:ascii="Arial" w:hAnsi="Arial" w:cs="Arial"/>
            <w:b/>
            <w:color w:val="000000" w:themeColor="text1"/>
            <w:shd w:val="clear" w:color="auto" w:fill="FFFFFF"/>
          </w:rPr>
          <w:delText xml:space="preserve">Genotype imputation and statistical analyses with imputed genotypes </w:delText>
        </w:r>
      </w:del>
    </w:p>
    <w:p w14:paraId="09E25C86" w14:textId="77777777" w:rsidR="00104400" w:rsidRPr="000D150D" w:rsidRDefault="00104400" w:rsidP="001F42D7">
      <w:pPr>
        <w:spacing w:line="480" w:lineRule="auto"/>
        <w:ind w:firstLine="720"/>
        <w:rPr>
          <w:del w:id="309" w:author="modified" w:date="2019-02-14T17:59:00Z"/>
          <w:rFonts w:ascii="Arial" w:hAnsi="Arial" w:cs="Arial"/>
        </w:rPr>
      </w:pPr>
      <w:del w:id="310" w:author="modified" w:date="2019-02-14T17:59:00Z">
        <w:r w:rsidRPr="000D150D">
          <w:rPr>
            <w:rFonts w:ascii="Arial" w:hAnsi="Arial" w:cs="Arial"/>
            <w:color w:val="000000" w:themeColor="text1"/>
            <w:shd w:val="clear" w:color="auto" w:fill="FFFFFF"/>
          </w:rPr>
          <w:delText>We imputed untyped SNPs located within 1 mega-base of the two genome-wide significant SNPs on chromosome 15 to do fine-mapping.</w:delText>
        </w:r>
      </w:del>
      <w:moveFromRangeStart w:id="311" w:author="modified" w:date="2019-02-14T17:59:00Z" w:name="move1059592"/>
      <w:moveFrom w:id="312" w:author="modified" w:date="2019-02-14T17:59:00Z">
        <w:r w:rsidRPr="000D150D">
          <w:rPr>
            <w:rFonts w:ascii="Arial" w:hAnsi="Arial" w:cs="Arial"/>
            <w:color w:val="000000" w:themeColor="text1"/>
            <w:shd w:val="clear" w:color="auto" w:fill="FFFFFF"/>
          </w:rPr>
          <w:t xml:space="preserve"> Imputation was conducted using the Sanger Imputation Service (</w:t>
        </w:r>
        <w:r w:rsidR="00E709CD">
          <w:fldChar w:fldCharType="begin"/>
        </w:r>
        <w:r w:rsidR="00E709CD">
          <w:instrText xml:space="preserve"> HYPERLINK "https://imputation.sanger.ac.uk" </w:instrText>
        </w:r>
        <w:r w:rsidR="00E709CD">
          <w:fldChar w:fldCharType="separate"/>
        </w:r>
        <w:r w:rsidRPr="000D150D">
          <w:rPr>
            <w:rStyle w:val="Hyperlink"/>
            <w:rFonts w:ascii="Arial" w:hAnsi="Arial" w:cs="Arial"/>
            <w:color w:val="000000" w:themeColor="text1"/>
            <w:shd w:val="clear" w:color="auto" w:fill="FFFFFF"/>
          </w:rPr>
          <w:t>https://imputation.sanger.ac.uk</w:t>
        </w:r>
        <w:r w:rsidR="00E709CD">
          <w:rPr>
            <w:rStyle w:val="Hyperlink"/>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t>
        </w:r>
      </w:moveFrom>
      <w:moveFromRangeEnd w:id="311"/>
      <w:del w:id="313" w:author="modified" w:date="2019-02-14T17:59:00Z">
        <w:r w:rsidRPr="000D150D">
          <w:rPr>
            <w:rFonts w:ascii="Arial" w:hAnsi="Arial" w:cs="Arial"/>
            <w:color w:val="000000" w:themeColor="text1"/>
            <w:shd w:val="clear" w:color="auto" w:fill="FFFFFF"/>
          </w:rPr>
          <w:delText xml:space="preserve">We used Haplotype Reference Consortium release v1.1 and considered predominantly European ancestry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&lt;EndNote&gt;&lt;Cite&gt;&lt;Author&gt;Consortium&lt;/Author&gt;&lt;Year&gt;2016&lt;/Year&gt;&lt;RecNum&gt;30&lt;/RecNum&gt;&lt;DisplayText&gt;[21]&lt;/DisplayText&gt;&lt;record&gt;&lt;rec-number&gt;30&lt;/rec-number&gt;&lt;foreign-keys&gt;&lt;key app="EN" db-id="sa9derpz9faxe6ed5zbxtffwwwdrdvwzdsta" timestamp="1516600658"&gt;30&lt;/key&gt;&lt;/foreign-keys&gt;&lt;ref-type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w:delText>
        </w:r>
        <w:r w:rsidR="00FD0A2A">
          <w:rPr>
            <w:rFonts w:ascii="Arial" w:hAnsi="Arial" w:cs="Arial"/>
            <w:noProof/>
            <w:color w:val="000000" w:themeColor="text1"/>
            <w:shd w:val="clear" w:color="auto" w:fill="FFFFFF"/>
          </w:rPr>
          <w:delText>17</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xml:space="preserve">. Pre-phasing and imputation was conducted with SHAPEIT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&lt;EndNote&gt;&lt;Cite&gt;&lt;Author&gt;Delaneau&lt;/Author&gt;&lt;Year&gt;2014&lt;/Year&gt;&lt;RecNum&gt;31&lt;/RecNum&gt;&lt;DisplayText&gt;[22]&lt;/DisplayText&gt;&lt;record&gt;&lt;rec-number&gt;31&lt;/rec-number&gt;&lt;foreign-keys&gt;&lt;key app="EN" db-id="sa9derpz9faxe6ed5zbxtffwwwdrdvwzdsta" timestamp="1516600658"&gt;31&lt;/key&gt;&lt;/foreign-keys&gt;&lt;ref-type name="Journal Article"&gt;17&lt;/ref-type&gt;&lt;contributors&gt;&lt;authors&gt;&lt;author&gt;Delaneau, Olivier&lt;/author&gt;&lt;author&gt;Marchini, Jonathan&lt;/author&gt;&lt;author&gt;Genomes Project Consortium&lt;/author&gt;&lt;/authors&gt;&lt;/contributors&gt;&lt;titles&gt;&lt;title&gt;Integrating sequence and array data to create an improved 1000 Genomes Project haplotype reference panel&lt;/title&gt;&lt;secondary-title&gt;Nature communications&lt;/secondary-title&gt;&lt;/titles&gt;&lt;periodical&gt;&lt;full-title&gt;Nature communications&lt;/full-title&gt;&lt;/periodical&gt;&lt;pages&gt;3934&lt;/pages&gt;&lt;volume&gt;5&lt;/volume&gt;&lt;dates&gt;&lt;year&gt;2014&lt;/year&gt;&lt;/dates&gt;&lt;urls&gt;&lt;/urls&gt;&lt;/record&gt;&lt;/Cite&gt;&lt;/EndNote&gt;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w:delText>
        </w:r>
        <w:r w:rsidR="00FD0A2A">
          <w:rPr>
            <w:rFonts w:ascii="Arial" w:hAnsi="Arial" w:cs="Arial"/>
            <w:noProof/>
            <w:color w:val="000000" w:themeColor="text1"/>
            <w:shd w:val="clear" w:color="auto" w:fill="FFFFFF"/>
          </w:rPr>
          <w:delText>18</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xml:space="preserve"> and the PBWT package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&lt;EndNote&gt;&lt;Cite&gt;&lt;Author&gt;Durbin&lt;/Author&gt;&lt;Year&gt;2014&lt;/Year&gt;&lt;RecNum&gt;36&lt;/RecNum&gt;&lt;DisplayText&gt;[23]&lt;/DisplayText&gt;&lt;record&gt;&lt;rec-number&gt;36&lt;/rec-number&gt;&lt;foreign-keys&gt;&lt;key app="EN" db-id="sv9w20xd2z0zp7evsw8px52v5favap09t902" timestamp="1503924474"&gt;36&lt;/key&gt;&lt;/foreign-keys&gt;&lt;ref-type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w:delText>
        </w:r>
        <w:r w:rsidR="00FD0A2A">
          <w:rPr>
            <w:rFonts w:ascii="Arial" w:hAnsi="Arial" w:cs="Arial"/>
            <w:noProof/>
            <w:color w:val="000000" w:themeColor="text1"/>
            <w:shd w:val="clear" w:color="auto" w:fill="FFFFFF"/>
          </w:rPr>
          <w:delText>19</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xml:space="preserve">, respectively, and imputation accuracy was evaluated with the INFO metric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&lt;EndNote&gt;&lt;Cite&gt;&lt;Author&gt;Marchini&lt;/Author&gt;&lt;Year&gt;2010&lt;/Year&gt;&lt;RecNum&gt;38&lt;/RecNum&gt;&lt;DisplayText&gt;[24]&lt;/DisplayText&gt;&lt;record&gt;&lt;rec-number&gt;38&lt;/rec-number&gt;&lt;foreign-keys&gt;&lt;key app="EN" db-id="sv9w20xd2z0zp7evsw8px52v5favap09t902" timestamp="1503925367"&gt;38&lt;/key&gt;&lt;/foreign-keys&gt;&lt;ref-type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[2</w:delText>
        </w:r>
        <w:r w:rsidR="00FD0A2A">
          <w:rPr>
            <w:rFonts w:ascii="Arial" w:hAnsi="Arial" w:cs="Arial"/>
            <w:noProof/>
            <w:color w:val="000000" w:themeColor="text1"/>
            <w:shd w:val="clear" w:color="auto" w:fill="FFFFFF"/>
          </w:rPr>
          <w:delText>0</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xml:space="preserve">. Imputed SNPs were filtered out if INFOs, MAFs or P-values for </w:delText>
        </w:r>
        <w:r w:rsidR="00956095" w:rsidRPr="000D150D">
          <w:rPr>
            <w:rFonts w:ascii="Arial" w:hAnsi="Arial" w:cs="Arial"/>
            <w:color w:val="000000" w:themeColor="text1"/>
            <w:shd w:val="clear" w:color="auto" w:fill="FFFFFF"/>
          </w:rPr>
          <w:delText>the Hardy-Weinberg equilibrium</w:delText>
        </w:r>
        <w:r w:rsidR="00956095" w:rsidRPr="000D150D" w:rsidDel="00956095">
          <w:rPr>
            <w:rFonts w:ascii="Arial" w:hAnsi="Arial" w:cs="Arial"/>
            <w:color w:val="000000" w:themeColor="text1"/>
            <w:shd w:val="clear" w:color="auto" w:fill="FFFFFF"/>
          </w:rPr>
          <w:delText xml:space="preserve"> </w:delText>
        </w:r>
        <w:r w:rsidR="00956095" w:rsidRPr="000D150D">
          <w:rPr>
            <w:rFonts w:ascii="Arial" w:hAnsi="Arial" w:cs="Arial"/>
            <w:color w:val="000000" w:themeColor="text1"/>
            <w:shd w:val="clear" w:color="auto" w:fill="FFFFFF"/>
          </w:rPr>
          <w:delText>test</w:delText>
        </w:r>
        <w:r w:rsidRPr="000D150D">
          <w:rPr>
            <w:rFonts w:ascii="Arial" w:hAnsi="Arial" w:cs="Arial"/>
            <w:color w:val="000000" w:themeColor="text1"/>
            <w:shd w:val="clear" w:color="auto" w:fill="FFFFFF"/>
          </w:rPr>
          <w:delText xml:space="preserve"> were &lt; 0.3, 0.05, or 1×10</w:delText>
        </w:r>
        <w:r w:rsidRPr="000D150D">
          <w:rPr>
            <w:rFonts w:ascii="Arial" w:hAnsi="Arial" w:cs="Arial"/>
            <w:color w:val="000000" w:themeColor="text1"/>
            <w:shd w:val="clear" w:color="auto" w:fill="FFFFFF"/>
            <w:vertAlign w:val="superscript"/>
          </w:rPr>
          <w:delText>-5</w:delText>
        </w:r>
        <w:r w:rsidRPr="000D150D">
          <w:rPr>
            <w:rFonts w:ascii="Arial" w:hAnsi="Arial" w:cs="Arial"/>
            <w:color w:val="000000" w:themeColor="text1"/>
            <w:shd w:val="clear" w:color="auto" w:fill="FFFFFF"/>
          </w:rPr>
          <w:delText xml:space="preserve">, respectively. </w:delText>
        </w:r>
        <w:r w:rsidR="00BE4131" w:rsidRPr="000D150D">
          <w:rPr>
            <w:rFonts w:ascii="Arial" w:hAnsi="Arial" w:cs="Arial" w:hint="eastAsia"/>
            <w:color w:val="000000" w:themeColor="text1"/>
            <w:shd w:val="clear" w:color="auto" w:fill="FFFFFF"/>
            <w:lang w:eastAsia="ko-KR"/>
          </w:rPr>
          <w:delText>L</w:delText>
        </w:r>
        <w:r w:rsidR="00BE4131" w:rsidRPr="000D150D">
          <w:rPr>
            <w:rFonts w:ascii="Arial" w:hAnsi="Arial" w:cs="Arial"/>
            <w:color w:val="000000" w:themeColor="text1"/>
          </w:rPr>
          <w:delText xml:space="preserve">inkage disequilibrium </w:delText>
        </w:r>
        <w:r w:rsidR="00BE4131" w:rsidRPr="000D150D">
          <w:rPr>
            <w:rFonts w:ascii="Arial" w:hAnsi="Arial" w:cs="Arial" w:hint="eastAsia"/>
            <w:color w:val="000000" w:themeColor="text1"/>
            <w:lang w:eastAsia="ko-KR"/>
          </w:rPr>
          <w:delText>(</w:delText>
        </w:r>
        <w:r w:rsidRPr="000D150D">
          <w:rPr>
            <w:rFonts w:ascii="Arial" w:hAnsi="Arial" w:cs="Arial"/>
            <w:color w:val="000000" w:themeColor="text1"/>
            <w:shd w:val="clear" w:color="auto" w:fill="FFFFFF"/>
          </w:rPr>
          <w:delText>LD</w:delText>
        </w:r>
        <w:r w:rsidR="00BE4131" w:rsidRPr="000D150D">
          <w:rPr>
            <w:rFonts w:ascii="Arial" w:hAnsi="Arial" w:cs="Arial" w:hint="eastAsia"/>
            <w:color w:val="000000" w:themeColor="text1"/>
            <w:shd w:val="clear" w:color="auto" w:fill="FFFFFF"/>
            <w:lang w:eastAsia="ko-KR"/>
          </w:rPr>
          <w:delText>)</w:delText>
        </w:r>
        <w:r w:rsidRPr="000D150D">
          <w:rPr>
            <w:rFonts w:ascii="Arial" w:hAnsi="Arial" w:cs="Arial"/>
            <w:color w:val="000000" w:themeColor="text1"/>
            <w:shd w:val="clear" w:color="auto" w:fill="FFFFFF"/>
          </w:rPr>
          <w:delText xml:space="preserve"> blocks were chosen by using Haploview with default options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&lt;EndNote&gt;&lt;Cite&gt;&lt;Author&gt;Barrett&lt;/Author&gt;&lt;Year&gt;2004&lt;/Year&gt;&lt;RecNum&gt;24&lt;/RecNum&gt;&lt;DisplayText&gt;[25]&lt;/DisplayText&gt;&lt;record&gt;&lt;rec-number&gt;24&lt;/rec-number&gt;&lt;foreign-keys&gt;&lt;key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[2</w:delText>
        </w:r>
        <w:r w:rsidR="00FD0A2A">
          <w:rPr>
            <w:rFonts w:ascii="Arial" w:hAnsi="Arial" w:cs="Arial"/>
            <w:noProof/>
            <w:color w:val="000000" w:themeColor="text1"/>
            <w:shd w:val="clear" w:color="auto" w:fill="FFFFFF"/>
          </w:rPr>
          <w:delText>1</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xml:space="preserve"> and we applied CLR to all SNPs in the LD block with the genome-wide significant SNPs from the initial genotyping. Furthermore, we applied PICS software to imputed and genotyped SNPs within the 34kb LD block containing the</w:delText>
        </w:r>
        <w:r w:rsidRPr="000D150D">
          <w:rPr>
            <w:rFonts w:ascii="Arial" w:hAnsi="Arial" w:cs="Arial"/>
            <w:color w:val="FF0000"/>
            <w:shd w:val="clear" w:color="auto" w:fill="FFFFFF"/>
          </w:rPr>
          <w:delText xml:space="preserve"> </w:delText>
        </w:r>
        <w:r w:rsidRPr="000D150D">
          <w:rPr>
            <w:rFonts w:ascii="Arial" w:hAnsi="Arial" w:cs="Arial"/>
            <w:color w:val="000000" w:themeColor="text1"/>
            <w:shd w:val="clear" w:color="auto" w:fill="FFFFFF"/>
          </w:rPr>
          <w:delText xml:space="preserve">genome-wide significant SNPs </w:delText>
        </w:r>
        <w:r w:rsidR="006B5551">
          <w:rPr>
            <w:rFonts w:ascii="Arial" w:hAnsi="Arial" w:cs="Arial"/>
            <w:color w:val="000000" w:themeColor="text1"/>
            <w:shd w:val="clear" w:color="auto" w:fill="FFFFFF"/>
          </w:rPr>
          <w:delText xml:space="preserve">to </w:delText>
        </w:r>
        <w:r w:rsidRPr="000D150D">
          <w:rPr>
            <w:rFonts w:ascii="Arial" w:hAnsi="Arial" w:cs="Arial"/>
            <w:color w:val="000000" w:themeColor="text1"/>
            <w:shd w:val="clear" w:color="auto" w:fill="FFFFFF"/>
          </w:rPr>
          <w:delText xml:space="preserve">calculate the probability of each individual SNP being the causal SNP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&lt;EndNote&gt;&lt;Cite&gt;&lt;Author&gt;Farh&lt;/Author&gt;&lt;Year&gt;2015&lt;/Year&gt;&lt;RecNum&gt;49&lt;/RecNum&gt;&lt;DisplayText&gt;[26]&lt;/DisplayText&gt;&lt;record&gt;&lt;rec-number&gt;49&lt;/rec-number&gt;&lt;foreign-keys&gt;&lt;key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[2</w:delText>
        </w:r>
        <w:r w:rsidR="00FD0A2A">
          <w:rPr>
            <w:rFonts w:ascii="Arial" w:hAnsi="Arial" w:cs="Arial"/>
            <w:noProof/>
            <w:color w:val="000000" w:themeColor="text1"/>
            <w:shd w:val="clear" w:color="auto" w:fill="FFFFFF"/>
          </w:rPr>
          <w:delText>2</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w:delText>
        </w:r>
      </w:del>
    </w:p>
    <w:p w14:paraId="2C453DD6" w14:textId="6ACB0742" w:rsidR="00CC68F2" w:rsidRPr="000D150D" w:rsidRDefault="00CC68F2"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60B228CA"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del w:id="314" w:author="modified" w:date="2019-02-14T17:59:00Z">
        <w:r w:rsidR="006B5551">
          <w:rPr>
            <w:rFonts w:ascii="Arial" w:hAnsi="Arial" w:cs="Arial"/>
            <w:color w:val="000000" w:themeColor="text1"/>
            <w:shd w:val="clear" w:color="auto" w:fill="FFFFFF"/>
          </w:rPr>
          <w:delText>a</w:delText>
        </w:r>
      </w:del>
      <w:ins w:id="315" w:author="modified" w:date="2019-02-14T17:59:00Z">
        <w:r w:rsidR="007D7A9C">
          <w:rPr>
            <w:rFonts w:ascii="Arial" w:hAnsi="Arial" w:cs="Arial"/>
            <w:color w:val="000000" w:themeColor="text1"/>
            <w:shd w:val="clear" w:color="auto" w:fill="FFFFFF"/>
          </w:rPr>
          <w:t>two</w:t>
        </w:r>
      </w:ins>
      <w:r w:rsidR="007D7A9C">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3D genome </w:t>
      </w:r>
      <w:del w:id="316" w:author="modified" w:date="2019-02-14T17:59:00Z">
        <w:r w:rsidRPr="000D150D">
          <w:rPr>
            <w:rFonts w:ascii="Arial" w:hAnsi="Arial" w:cs="Arial"/>
            <w:color w:val="000000" w:themeColor="text1"/>
            <w:shd w:val="clear" w:color="auto" w:fill="FFFFFF"/>
          </w:rPr>
          <w:delText>browser</w:delText>
        </w:r>
      </w:del>
      <w:ins w:id="317" w:author="modified" w:date="2019-02-14T17:59:00Z">
        <w:r w:rsidRPr="000D150D">
          <w:rPr>
            <w:rFonts w:ascii="Arial" w:hAnsi="Arial" w:cs="Arial"/>
            <w:color w:val="000000" w:themeColor="text1"/>
            <w:shd w:val="clear" w:color="auto" w:fill="FFFFFF"/>
          </w:rPr>
          <w:t>browser</w:t>
        </w:r>
        <w:r w:rsidR="007D7A9C">
          <w:rPr>
            <w:rFonts w:ascii="Arial" w:hAnsi="Arial" w:cs="Arial"/>
            <w:color w:val="000000" w:themeColor="text1"/>
            <w:shd w:val="clear" w:color="auto" w:fill="FFFFFF"/>
          </w:rPr>
          <w:t>s</w:t>
        </w:r>
      </w:ins>
      <w:r w:rsidRPr="000D150D">
        <w:rPr>
          <w:rFonts w:ascii="Arial" w:hAnsi="Arial" w:cs="Arial"/>
          <w:color w:val="000000" w:themeColor="text1"/>
          <w:shd w:val="clear" w:color="auto" w:fill="FFFFFF"/>
        </w:rPr>
        <w:t xml:space="preserve"> (</w:t>
      </w:r>
      <w:hyperlink r:id="rId12" w:history="1">
        <w:r w:rsidRPr="000D150D">
          <w:rPr>
            <w:rStyle w:val="Hyperlink"/>
            <w:rFonts w:ascii="Arial" w:hAnsi="Arial" w:cs="Arial"/>
            <w:color w:val="000000" w:themeColor="text1"/>
            <w:shd w:val="clear" w:color="auto" w:fill="FFFFFF"/>
          </w:rPr>
          <w:t>www.3dgenome.org</w:t>
        </w:r>
      </w:hyperlink>
      <w:del w:id="318" w:author="modified" w:date="2019-02-14T17:59:00Z">
        <w:r w:rsidRPr="000D150D">
          <w:rPr>
            <w:rFonts w:ascii="Arial" w:hAnsi="Arial" w:cs="Arial"/>
            <w:color w:val="000000" w:themeColor="text1"/>
            <w:shd w:val="clear" w:color="auto" w:fill="FFFFFF"/>
          </w:rPr>
          <w:delText>)</w:delText>
        </w:r>
        <w:r w:rsidR="002A413A">
          <w:rPr>
            <w:rFonts w:ascii="Arial" w:hAnsi="Arial" w:cs="Arial"/>
            <w:color w:val="000000" w:themeColor="text1"/>
            <w:shd w:val="clear" w:color="auto" w:fill="FFFFFF"/>
          </w:rPr>
          <w:delText xml:space="preserve"> to</w:delText>
        </w:r>
        <w:r w:rsidRPr="000D150D">
          <w:rPr>
            <w:rFonts w:ascii="Arial" w:hAnsi="Arial" w:cs="Arial"/>
            <w:color w:val="000000" w:themeColor="text1"/>
            <w:shd w:val="clear" w:color="auto" w:fill="FFFFFF"/>
          </w:rPr>
          <w:delText xml:space="preserve"> predict TADs</w:delText>
        </w:r>
        <w:r w:rsidRPr="000D150D">
          <w:rPr>
            <w:rFonts w:ascii="Arial" w:hAnsi="Arial" w:cs="Arial"/>
            <w:i/>
            <w:color w:val="000000" w:themeColor="text1"/>
            <w:shd w:val="clear" w:color="auto" w:fill="FFFFFF"/>
          </w:rPr>
          <w:delText xml:space="preserve">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&lt;EndNote&gt;&lt;Cite&gt;&lt;Author&gt;Dixon&lt;/Author&gt;&lt;Year&gt;2012&lt;/Year&gt;&lt;RecNum&gt;10&lt;/RecNum&gt;&lt;DisplayText&gt;[27]&lt;/DisplayText&gt;&lt;record&gt;&lt;rec-number&gt;10&lt;/rec-number&gt;&lt;foreign-keys&gt;&lt;key app="EN" db-id="sa9derpz9faxe6ed5zbxtffwwwdrdvwzdsta" timestamp="1516600656"&gt;10&lt;/key&gt;&lt;/foreign-keys&gt;&lt;ref-type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[2</w:delText>
        </w:r>
        <w:r w:rsidR="00FD0A2A">
          <w:rPr>
            <w:rFonts w:ascii="Arial" w:hAnsi="Arial" w:cs="Arial"/>
            <w:noProof/>
            <w:color w:val="000000" w:themeColor="text1"/>
            <w:shd w:val="clear" w:color="auto" w:fill="FFFFFF"/>
          </w:rPr>
          <w:delText>3</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w:delText>
        </w:r>
      </w:del>
      <w:ins w:id="319" w:author="modified" w:date="2019-02-14T17:59:00Z">
        <w:r w:rsidR="007D7A9C">
          <w:rPr>
            <w:rFonts w:ascii="Arial" w:hAnsi="Arial" w:cs="Arial"/>
            <w:color w:val="000000" w:themeColor="text1"/>
            <w:shd w:val="clear" w:color="auto" w:fill="FFFFFF"/>
          </w:rPr>
          <w:t xml:space="preserve"> and </w:t>
        </w:r>
        <w:r w:rsidR="007D7A9C" w:rsidRPr="007D7A9C">
          <w:rPr>
            <w:rFonts w:ascii="Arial" w:hAnsi="Arial" w:cs="Arial"/>
            <w:color w:val="000000" w:themeColor="text1"/>
            <w:shd w:val="clear" w:color="auto" w:fill="FFFFFF"/>
          </w:rPr>
          <w:t>https://yunliweb.its.unc.edu/hugin/</w:t>
        </w:r>
        <w:r w:rsidR="007D7A9C">
          <w:rPr>
            <w:rFonts w:ascii="Arial" w:hAnsi="Arial" w:cs="Arial"/>
            <w:color w:val="000000" w:themeColor="text1"/>
            <w:shd w:val="clear" w:color="auto" w:fill="FFFFFF"/>
          </w:rPr>
          <w:t xml:space="preserve">) </w:t>
        </w:r>
        <w:r w:rsidR="002A413A">
          <w:rPr>
            <w:rFonts w:ascii="Arial" w:hAnsi="Arial" w:cs="Arial"/>
            <w:color w:val="000000" w:themeColor="text1"/>
            <w:shd w:val="clear" w:color="auto" w:fill="FFFFFF"/>
          </w:rPr>
          <w:t>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&lt;EndNote&gt;&lt;Cite&gt;&lt;Author&gt;Dixon&lt;/Author&gt;&lt;Year&gt;2012&lt;/Year&gt;&lt;RecNum&gt;217&lt;/RecNum&gt;&lt;DisplayText&gt;[26, 27]&lt;/DisplayText&gt;&lt;record&gt;&lt;rec-number&gt;217&lt;/rec-number&gt;&lt;foreign-keys&gt;&lt;key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Cite&gt;&lt;Author&gt;Martin&lt;/Author&gt;&lt;Year&gt;2017&lt;/Year&gt;&lt;RecNum&gt;319&lt;/RecNum&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[26, 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ins>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w:t>
      </w:r>
      <w:r w:rsidRPr="000D150D">
        <w:rPr>
          <w:rFonts w:ascii="Arial" w:hAnsi="Arial" w:cs="Arial"/>
          <w:color w:val="000000" w:themeColor="text1"/>
          <w:shd w:val="clear" w:color="auto" w:fill="FFFFFF"/>
        </w:rPr>
        <w:lastRenderedPageBreak/>
        <w:t>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105FBAD2" w:rsidR="00104400" w:rsidRPr="00370BFF" w:rsidRDefault="00104400" w:rsidP="00454E5C">
      <w:pPr>
        <w:spacing w:line="480" w:lineRule="auto"/>
        <w:ind w:firstLine="720"/>
        <w:rPr>
          <w:rFonts w:ascii="Arial" w:hAnsi="Arial"/>
          <w:color w:val="000000" w:themeColor="text1"/>
          <w:shd w:val="clear" w:color="auto" w:fill="FFFFFF"/>
          <w:rPrChange w:id="320" w:author="modified" w:date="2019-02-14T17:59:00Z">
            <w:rPr>
              <w:rFonts w:ascii="Arial" w:hAnsi="Arial"/>
            </w:rPr>
          </w:rPrChange>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ins w:id="321" w:author="modified" w:date="2019-02-14T17:59:00Z">
        <w:r w:rsidR="00E31A81">
          <w:rPr>
            <w:rFonts w:ascii="Arial" w:hAnsi="Arial" w:cs="Arial" w:hint="eastAsia"/>
            <w:lang w:eastAsia="ko-KR"/>
          </w:rPr>
          <w:t>Gene and Tissue Expression (</w:t>
        </w:r>
      </w:ins>
      <w:proofErr w:type="spellStart"/>
      <w:r w:rsidR="00712657" w:rsidRPr="000D150D">
        <w:rPr>
          <w:rFonts w:ascii="Arial" w:hAnsi="Arial" w:cs="Arial"/>
        </w:rPr>
        <w:t>GTEx</w:t>
      </w:r>
      <w:proofErr w:type="spellEnd"/>
      <w:ins w:id="322" w:author="modified" w:date="2019-02-14T17:59:00Z">
        <w:r w:rsidR="00E31A81">
          <w:rPr>
            <w:rFonts w:ascii="Arial" w:hAnsi="Arial" w:cs="Arial" w:hint="eastAsia"/>
            <w:lang w:eastAsia="ko-KR"/>
          </w:rPr>
          <w:t>)</w:t>
        </w:r>
      </w:ins>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146CD8">
        <w:rPr>
          <w:rFonts w:ascii="Arial" w:hAnsi="Arial" w:cs="Arial"/>
        </w:rPr>
        <w:instrText xml:space="preserve"> ADDIN EN.CITE &lt;EndNote&gt;&lt;Cite&gt;&lt;Author&gt;Kim&lt;/Author&gt;&lt;Year&gt;2013&lt;/Year&gt;&lt;RecNum&gt;22&lt;/RecNum&gt;&lt;DisplayText&gt;[28]&lt;/DisplayText&gt;&lt;record&gt;&lt;rec-number&gt;22&lt;/rec-number&gt;&lt;foreign-keys&gt;&lt;key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146CD8">
        <w:rPr>
          <w:rFonts w:ascii="Arial" w:hAnsi="Arial" w:cs="Arial"/>
          <w:noProof/>
        </w:rPr>
        <w:t>[</w:t>
      </w:r>
      <w:del w:id="323" w:author="modified" w:date="2019-02-14T17:59:00Z">
        <w:r w:rsidR="008E40AD">
          <w:rPr>
            <w:rFonts w:ascii="Arial" w:hAnsi="Arial" w:cs="Arial"/>
            <w:noProof/>
          </w:rPr>
          <w:delText>2</w:delText>
        </w:r>
        <w:r w:rsidR="00FD0A2A">
          <w:rPr>
            <w:rFonts w:ascii="Arial" w:hAnsi="Arial" w:cs="Arial"/>
            <w:noProof/>
          </w:rPr>
          <w:delText>5</w:delText>
        </w:r>
      </w:del>
      <w:ins w:id="324" w:author="modified" w:date="2019-02-14T17:59:00Z">
        <w:r w:rsidR="00146CD8">
          <w:rPr>
            <w:rFonts w:ascii="Arial" w:hAnsi="Arial" w:cs="Arial"/>
            <w:noProof/>
          </w:rPr>
          <w:t>28</w:t>
        </w:r>
      </w:ins>
      <w:r w:rsidR="00146CD8">
        <w:rPr>
          <w:rFonts w:ascii="Arial" w:hAnsi="Arial" w:cs="Arial"/>
          <w:noProof/>
        </w:rPr>
        <w:t>]</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&lt;EndNote&gt;&lt;Cite&gt;&lt;Author&gt;Li&lt;/Author&gt;&lt;Year&gt;2011&lt;/Year&gt;&lt;RecNum&gt;23&lt;/RecNum&gt;&lt;DisplayText&gt;[29]&lt;/DisplayText&gt;&lt;record&gt;&lt;rec-number&gt;23&lt;/rec-number&gt;&lt;foreign-keys&gt;&lt;key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w:t>
      </w:r>
      <w:del w:id="325" w:author="modified" w:date="2019-02-14T17:59:00Z">
        <w:r w:rsidR="008E40AD">
          <w:rPr>
            <w:rFonts w:ascii="Arial" w:hAnsi="Arial" w:cs="Arial"/>
            <w:noProof/>
            <w:color w:val="000000" w:themeColor="text1"/>
            <w:shd w:val="clear" w:color="auto" w:fill="FFFFFF"/>
            <w:lang w:eastAsia="ko-KR"/>
          </w:rPr>
          <w:delText>2</w:delText>
        </w:r>
        <w:r w:rsidR="00FD0A2A">
          <w:rPr>
            <w:rFonts w:ascii="Arial" w:hAnsi="Arial" w:cs="Arial"/>
            <w:noProof/>
            <w:color w:val="000000" w:themeColor="text1"/>
            <w:shd w:val="clear" w:color="auto" w:fill="FFFFFF"/>
            <w:lang w:eastAsia="ko-KR"/>
          </w:rPr>
          <w:delText>6</w:delText>
        </w:r>
      </w:del>
      <w:ins w:id="326" w:author="modified" w:date="2019-02-14T17:59:00Z">
        <w:r w:rsidR="00146CD8">
          <w:rPr>
            <w:rFonts w:ascii="Arial" w:hAnsi="Arial" w:cs="Arial"/>
            <w:noProof/>
            <w:color w:val="000000" w:themeColor="text1"/>
            <w:shd w:val="clear" w:color="auto" w:fill="FFFFFF"/>
            <w:lang w:eastAsia="ko-KR"/>
          </w:rPr>
          <w:t>29</w:t>
        </w:r>
      </w:ins>
      <w:r w:rsidR="00146CD8">
        <w:rPr>
          <w:rFonts w:ascii="Arial" w:hAnsi="Arial" w:cs="Arial"/>
          <w:noProof/>
          <w:color w:val="000000" w:themeColor="text1"/>
          <w:shd w:val="clear" w:color="auto" w:fill="FFFFFF"/>
          <w:lang w:eastAsia="ko-KR"/>
        </w:rPr>
        <w:t>]</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del w:id="327" w:author="modified" w:date="2019-02-14T17:59:00Z">
        <w:r w:rsidRPr="000D150D">
          <w:rPr>
            <w:rFonts w:ascii="Arial" w:hAnsi="Arial" w:cs="Arial"/>
            <w:color w:val="000000" w:themeColor="text1"/>
          </w:rPr>
          <w:delText>2463</w:delText>
        </w:r>
      </w:del>
      <w:ins w:id="328" w:author="modified" w:date="2019-02-14T17:59:00Z">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w:t>
        </w:r>
      </w:ins>
      <w:r w:rsidRPr="000D150D">
        <w:rPr>
          <w:rFonts w:ascii="Arial" w:hAnsi="Arial" w:cs="Arial"/>
          <w:color w:val="000000" w:themeColor="text1"/>
        </w:rPr>
        <w:t xml:space="preserve"> tumors of 27 different histologic types from the TCGA</w:t>
      </w:r>
      <w:r w:rsidR="005E7A20" w:rsidRPr="000D150D">
        <w:rPr>
          <w:rFonts w:ascii="Arial" w:hAnsi="Arial" w:cs="Arial"/>
          <w:color w:val="000000" w:themeColor="text1"/>
        </w:rPr>
        <w:t xml:space="preserve"> </w:t>
      </w:r>
      <w:del w:id="329" w:author="modified" w:date="2019-02-14T17:59:00Z">
        <w:r w:rsidR="00227EBB"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&lt;EndNote&gt;&lt;Cite&gt;&lt;Author&gt;Network&lt;/Author&gt;&lt;Year&gt;2008&lt;/Year&gt;&lt;RecNum&gt;96&lt;/RecNum&gt;&lt;DisplayText&gt;[30]&lt;/DisplayText&gt;&lt;record&gt;&lt;rec-number&gt;96&lt;/rec-number&gt;&lt;foreign-keys&gt;&lt;key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delInstrText>
        </w:r>
        <w:r w:rsidR="00227EBB"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27</w:delText>
        </w:r>
        <w:r w:rsidR="008E40AD">
          <w:rPr>
            <w:rFonts w:ascii="Arial" w:hAnsi="Arial" w:cs="Arial"/>
            <w:noProof/>
            <w:color w:val="000000" w:themeColor="text1"/>
          </w:rPr>
          <w:delText>]</w:delText>
        </w:r>
        <w:r w:rsidR="00227EBB" w:rsidRPr="000D150D">
          <w:rPr>
            <w:rFonts w:ascii="Arial" w:hAnsi="Arial" w:cs="Arial"/>
            <w:color w:val="000000" w:themeColor="text1"/>
          </w:rPr>
          <w:fldChar w:fldCharType="end"/>
        </w:r>
        <w:r w:rsidRPr="000D150D">
          <w:rPr>
            <w:rFonts w:ascii="Arial" w:hAnsi="Arial" w:cs="Arial"/>
            <w:color w:val="000000" w:themeColor="text1"/>
          </w:rPr>
          <w:delText>.</w:delText>
        </w:r>
      </w:del>
      <w:ins w:id="330" w:author="modified" w:date="2019-02-14T17:59:00Z">
        <w:r w:rsidR="00227EBB"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146CD8">
          <w:rPr>
            <w:rFonts w:ascii="Arial" w:hAnsi="Arial" w:cs="Arial"/>
            <w:noProof/>
            <w:color w:val="000000" w:themeColor="text1"/>
          </w:rPr>
          <w:t>[30]</w:t>
        </w:r>
        <w:r w:rsidR="00227EBB" w:rsidRPr="000D150D">
          <w:rPr>
            <w:rFonts w:ascii="Arial" w:hAnsi="Arial" w:cs="Arial"/>
            <w:color w:val="000000" w:themeColor="text1"/>
          </w:rPr>
          <w:fldChar w:fldCharType="end"/>
        </w:r>
        <w:r w:rsidRPr="000D150D">
          <w:rPr>
            <w:rFonts w:ascii="Arial" w:hAnsi="Arial" w:cs="Arial"/>
            <w:color w:val="000000" w:themeColor="text1"/>
          </w:rPr>
          <w:t>.</w:t>
        </w:r>
      </w:ins>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00275629">
        <w:rPr>
          <w:rFonts w:ascii="Arial" w:hAnsi="Arial" w:cs="Arial"/>
          <w:color w:val="000000" w:themeColor="text1"/>
          <w:shd w:val="clear" w:color="auto" w:fill="FFFFFF"/>
        </w:rPr>
        <w:t xml:space="preserve">with </w:t>
      </w:r>
      <w:proofErr w:type="spellStart"/>
      <w:r w:rsidR="00275629">
        <w:rPr>
          <w:rFonts w:ascii="Arial" w:hAnsi="Arial" w:cs="Arial"/>
          <w:color w:val="000000" w:themeColor="text1"/>
          <w:shd w:val="clear" w:color="auto" w:fill="FFFFFF"/>
        </w:rPr>
        <w:t>Limma</w:t>
      </w:r>
      <w:proofErr w:type="spellEnd"/>
      <w:r w:rsidR="00275629">
        <w:rPr>
          <w:rFonts w:ascii="Arial" w:hAnsi="Arial" w:cs="Arial"/>
          <w:color w:val="000000" w:themeColor="text1"/>
          <w:shd w:val="clear" w:color="auto" w:fill="FFFFFF"/>
        </w:rPr>
        <w:t xml:space="preserve"> statistic</w:t>
      </w:r>
      <w:r w:rsidR="00D03394">
        <w:rPr>
          <w:rFonts w:ascii="Arial" w:hAnsi="Arial" w:cs="Arial"/>
          <w:color w:val="000000" w:themeColor="text1"/>
          <w:shd w:val="clear" w:color="auto" w:fill="FFFFFF"/>
        </w:rPr>
        <w:t xml:space="preserve"> </w:t>
      </w:r>
      <w:del w:id="331" w:author="modified" w:date="2019-02-14T17:59:00Z">
        <w:r w:rsidRPr="000D150D">
          <w:rPr>
            <w:rFonts w:ascii="Arial" w:hAnsi="Arial" w:cs="Arial"/>
            <w:color w:val="000000" w:themeColor="text1"/>
          </w:rPr>
          <w:delText>(~7,000</w:delText>
        </w:r>
      </w:del>
      <w:ins w:id="332" w:author="modified" w:date="2019-02-14T17:59:00Z">
        <w:r w:rsidR="005244C9">
          <w:rPr>
            <w:rFonts w:ascii="Arial" w:hAnsi="Arial" w:cs="Arial"/>
            <w:color w:val="000000" w:themeColor="text1"/>
          </w:rPr>
          <w:t>(</w:t>
        </w:r>
        <w:r w:rsidR="005244C9">
          <w:rPr>
            <w:rFonts w:ascii="Arial" w:hAnsi="Arial" w:cs="Arial" w:hint="eastAsia"/>
            <w:color w:val="000000" w:themeColor="text1"/>
            <w:lang w:eastAsia="ko-KR"/>
          </w:rPr>
          <w:t>11,688 RNA-</w:t>
        </w:r>
        <w:proofErr w:type="spellStart"/>
        <w:r w:rsidR="005244C9">
          <w:rPr>
            <w:rFonts w:ascii="Arial" w:hAnsi="Arial" w:cs="Arial" w:hint="eastAsia"/>
            <w:color w:val="000000" w:themeColor="text1"/>
            <w:lang w:eastAsia="ko-KR"/>
          </w:rPr>
          <w:t>Seq</w:t>
        </w:r>
      </w:ins>
      <w:proofErr w:type="spellEnd"/>
      <w:r w:rsidRPr="000D150D">
        <w:rPr>
          <w:rFonts w:ascii="Arial" w:hAnsi="Arial" w:cs="Arial"/>
          <w:color w:val="000000" w:themeColor="text1"/>
        </w:rPr>
        <w:t xml:space="preserve"> samples from 53 normal tissue types, </w:t>
      </w:r>
      <w:del w:id="333" w:author="modified" w:date="2019-02-14T17:59:00Z">
        <w:r w:rsidRPr="000D150D">
          <w:rPr>
            <w:rFonts w:ascii="Arial" w:hAnsi="Arial" w:cs="Arial"/>
            <w:color w:val="000000" w:themeColor="text1"/>
            <w:shd w:val="clear" w:color="auto" w:fill="FFFFFF"/>
          </w:rPr>
          <w:delText>v6p</w:delText>
        </w:r>
      </w:del>
      <w:ins w:id="334" w:author="modified" w:date="2019-02-14T17:59:00Z">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ins>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&lt;EndNote&gt;&lt;Cite&gt;&lt;Author&gt;Lonsdale&lt;/Author&gt;&lt;Year&gt;2013&lt;/Year&gt;&lt;RecNum&gt;</w:instrText>
      </w:r>
      <w:del w:id="335" w:author="modified" w:date="2019-02-14T17:59:00Z">
        <w:r w:rsidR="008E40AD" w:rsidRPr="009D544B">
          <w:rPr>
            <w:rFonts w:ascii="Arial" w:hAnsi="Arial" w:cs="Arial"/>
            <w:color w:val="000000" w:themeColor="text1"/>
            <w:shd w:val="clear" w:color="auto" w:fill="FFFFFF"/>
          </w:rPr>
          <w:delInstrText>42</w:delInstrText>
        </w:r>
      </w:del>
      <w:ins w:id="336" w:author="modified" w:date="2019-02-14T17:59:00Z">
        <w:r w:rsidR="00146CD8">
          <w:rPr>
            <w:rFonts w:ascii="Arial" w:hAnsi="Arial" w:cs="Arial"/>
            <w:color w:val="000000" w:themeColor="text1"/>
            <w:shd w:val="clear" w:color="auto" w:fill="FFFFFF"/>
          </w:rPr>
          <w:instrText>230</w:instrText>
        </w:r>
      </w:ins>
      <w:r w:rsidR="00146CD8">
        <w:rPr>
          <w:rFonts w:ascii="Arial" w:hAnsi="Arial" w:cs="Arial"/>
          <w:color w:val="000000" w:themeColor="text1"/>
          <w:shd w:val="clear" w:color="auto" w:fill="FFFFFF"/>
        </w:rPr>
        <w:instrText>&lt;/RecNum&gt;&lt;DisplayText&gt;[31]&lt;/DisplayText&gt;&lt;record&gt;&lt;rec-number&gt;</w:instrText>
      </w:r>
      <w:del w:id="337" w:author="modified" w:date="2019-02-14T17:59:00Z">
        <w:r w:rsidR="008E40AD" w:rsidRPr="009D544B">
          <w:rPr>
            <w:rFonts w:ascii="Arial" w:hAnsi="Arial" w:cs="Arial"/>
            <w:color w:val="000000" w:themeColor="text1"/>
            <w:shd w:val="clear" w:color="auto" w:fill="FFFFFF"/>
          </w:rPr>
          <w:delInstrText>42</w:delInstrText>
        </w:r>
      </w:del>
      <w:ins w:id="338" w:author="modified" w:date="2019-02-14T17:59:00Z">
        <w:r w:rsidR="00146CD8">
          <w:rPr>
            <w:rFonts w:ascii="Arial" w:hAnsi="Arial" w:cs="Arial"/>
            <w:color w:val="000000" w:themeColor="text1"/>
            <w:shd w:val="clear" w:color="auto" w:fill="FFFFFF"/>
          </w:rPr>
          <w:instrText>230</w:instrText>
        </w:r>
      </w:ins>
      <w:r w:rsidR="00146CD8">
        <w:rPr>
          <w:rFonts w:ascii="Arial" w:hAnsi="Arial" w:cs="Arial"/>
          <w:color w:val="000000" w:themeColor="text1"/>
          <w:shd w:val="clear" w:color="auto" w:fill="FFFFFF"/>
        </w:rPr>
        <w:instrText>&lt;/rec-number&gt;&lt;foreign-keys&gt;&lt;key app="EN" db-id="</w:instrText>
      </w:r>
      <w:del w:id="339" w:author="modified" w:date="2019-02-14T17:59:00Z">
        <w:r w:rsidR="008E40AD" w:rsidRPr="009D544B">
          <w:rPr>
            <w:rFonts w:ascii="Arial" w:hAnsi="Arial" w:cs="Arial"/>
            <w:color w:val="000000" w:themeColor="text1"/>
            <w:shd w:val="clear" w:color="auto" w:fill="FFFFFF"/>
          </w:rPr>
          <w:delInstrText>sa9derpz9faxe6ed5zbxtffwwwdrdvwzdsta</w:delInstrText>
        </w:r>
      </w:del>
      <w:ins w:id="340" w:author="modified" w:date="2019-02-14T17:59:00Z">
        <w:r w:rsidR="00146CD8">
          <w:rPr>
            <w:rFonts w:ascii="Arial" w:hAnsi="Arial" w:cs="Arial"/>
            <w:color w:val="000000" w:themeColor="text1"/>
            <w:shd w:val="clear" w:color="auto" w:fill="FFFFFF"/>
          </w:rPr>
          <w:instrText>rav092adsd0907ezeaavzp5tassztse2f2ss</w:instrText>
        </w:r>
      </w:ins>
      <w:r w:rsidR="00146CD8">
        <w:rPr>
          <w:rFonts w:ascii="Arial" w:hAnsi="Arial" w:cs="Arial"/>
          <w:color w:val="000000" w:themeColor="text1"/>
          <w:shd w:val="clear" w:color="auto" w:fill="FFFFFF"/>
        </w:rPr>
        <w:instrText>" timestamp="</w:instrText>
      </w:r>
      <w:del w:id="341" w:author="modified" w:date="2019-02-14T17:59:00Z">
        <w:r w:rsidR="008E40AD" w:rsidRPr="009D544B">
          <w:rPr>
            <w:rFonts w:ascii="Arial" w:hAnsi="Arial" w:cs="Arial"/>
            <w:color w:val="000000" w:themeColor="text1"/>
            <w:shd w:val="clear" w:color="auto" w:fill="FFFFFF"/>
          </w:rPr>
          <w:delInstrText>1516600659"&gt;42</w:delInstrText>
        </w:r>
      </w:del>
      <w:ins w:id="342" w:author="modified" w:date="2019-02-14T17:59:00Z">
        <w:r w:rsidR="00146CD8">
          <w:rPr>
            <w:rFonts w:ascii="Arial" w:hAnsi="Arial" w:cs="Arial"/>
            <w:color w:val="000000" w:themeColor="text1"/>
            <w:shd w:val="clear" w:color="auto" w:fill="FFFFFF"/>
          </w:rPr>
          <w:instrText>1544089860"&gt;230</w:instrText>
        </w:r>
      </w:ins>
      <w:r w:rsidR="00146CD8">
        <w:rPr>
          <w:rFonts w:ascii="Arial" w:hAnsi="Arial" w:cs="Arial"/>
          <w:color w:val="000000" w:themeColor="text1"/>
          <w:shd w:val="clear" w:color="auto" w:fill="FFFFFF"/>
        </w:rPr>
        <w:instrText>&lt;/key&gt;&lt;/foreign-keys&gt;&lt;ref-type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w:t>
      </w:r>
      <w:del w:id="343" w:author="modified" w:date="2019-02-14T17:59:00Z">
        <w:r w:rsidR="00FD0A2A" w:rsidRPr="009D544B">
          <w:rPr>
            <w:rFonts w:ascii="Arial" w:hAnsi="Arial" w:cs="Arial"/>
            <w:noProof/>
            <w:color w:val="000000" w:themeColor="text1"/>
            <w:shd w:val="clear" w:color="auto" w:fill="FFFFFF"/>
          </w:rPr>
          <w:delText>28</w:delText>
        </w:r>
      </w:del>
      <w:ins w:id="344" w:author="modified" w:date="2019-02-14T17:59:00Z">
        <w:r w:rsidR="00146CD8">
          <w:rPr>
            <w:rFonts w:ascii="Arial" w:hAnsi="Arial" w:cs="Arial"/>
            <w:noProof/>
            <w:color w:val="000000" w:themeColor="text1"/>
            <w:shd w:val="clear" w:color="auto" w:fill="FFFFFF"/>
          </w:rPr>
          <w:t>31</w:t>
        </w:r>
      </w:ins>
      <w:r w:rsidR="00146CD8">
        <w:rPr>
          <w:rFonts w:ascii="Arial" w:hAnsi="Arial" w:cs="Arial"/>
          <w:noProof/>
          <w:color w:val="000000" w:themeColor="text1"/>
          <w:shd w:val="clear" w:color="auto" w:fill="FFFFFF"/>
        </w:rPr>
        <w:t>]</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438ED165" w:rsidR="0099579F" w:rsidRPr="0099579F" w:rsidRDefault="00104400" w:rsidP="00454E5C">
      <w:pPr>
        <w:spacing w:line="480" w:lineRule="auto"/>
        <w:ind w:firstLine="720"/>
        <w:rPr>
          <w:ins w:id="345" w:author="modified" w:date="2019-02-14T17:59:00Z"/>
          <w:rFonts w:ascii="Arial" w:hAnsi="Arial" w:cs="Arial"/>
          <w:lang w:eastAsia="ko-KR"/>
        </w:rPr>
      </w:pPr>
      <w:del w:id="346" w:author="modified" w:date="2019-02-14T17:59:00Z">
        <w:r w:rsidRPr="000D150D">
          <w:rPr>
            <w:rFonts w:ascii="Arial" w:hAnsi="Arial" w:cs="Arial"/>
            <w:color w:val="000000" w:themeColor="text1"/>
            <w:shd w:val="clear" w:color="auto" w:fill="FFFFFF"/>
          </w:rPr>
          <w:delText xml:space="preserve"> </w:delText>
        </w:r>
      </w:del>
      <w:ins w:id="347" w:author="modified" w:date="2019-02-14T17:59:00Z">
        <w:r w:rsidR="0075612E" w:rsidRPr="007E411D">
          <w:rPr>
            <w:rFonts w:ascii="Arial" w:eastAsia="Malgun Gothic" w:hAnsi="Arial" w:cs="Arial"/>
            <w:lang w:eastAsia="ko-KR"/>
          </w:rPr>
          <w:t xml:space="preserve">We also searched </w:t>
        </w:r>
        <w:r w:rsidR="005D7800">
          <w:rPr>
            <w:rFonts w:ascii="Arial" w:eastAsia="Malgun Gothic" w:hAnsi="Arial" w:cs="Arial"/>
            <w:lang w:eastAsia="ko-KR"/>
          </w:rPr>
          <w:t>for any</w:t>
        </w:r>
        <w:r w:rsidR="0075612E" w:rsidRPr="007E411D">
          <w:rPr>
            <w:rFonts w:ascii="Arial" w:eastAsia="Malgun Gothic" w:hAnsi="Arial" w:cs="Arial"/>
            <w:lang w:eastAsia="ko-KR"/>
          </w:rPr>
          <w:t xml:space="preserve"> </w:t>
        </w:r>
        <w:r w:rsidR="0075612E" w:rsidRPr="007E411D">
          <w:rPr>
            <w:rFonts w:ascii="Arial" w:eastAsia="Malgun Gothic" w:hAnsi="Arial" w:cs="Arial"/>
            <w:i/>
            <w:lang w:eastAsia="ko-KR"/>
          </w:rPr>
          <w:t>cis</w:t>
        </w:r>
        <w:r w:rsidR="0075612E" w:rsidRPr="007E411D">
          <w:rPr>
            <w:rFonts w:ascii="Arial" w:eastAsia="Malgun Gothic" w:hAnsi="Arial" w:cs="Arial"/>
            <w:lang w:eastAsia="ko-KR"/>
          </w:rPr>
          <w:t>-expression quantitative trait loci (</w:t>
        </w:r>
        <w:proofErr w:type="spellStart"/>
        <w:r w:rsidR="0075612E" w:rsidRPr="007E411D">
          <w:rPr>
            <w:rFonts w:ascii="Arial" w:eastAsia="Malgun Gothic" w:hAnsi="Arial" w:cs="Arial"/>
            <w:lang w:eastAsia="ko-KR"/>
          </w:rPr>
          <w:t>eQTL</w:t>
        </w:r>
        <w:proofErr w:type="spellEnd"/>
        <w:r w:rsidR="0075612E" w:rsidRPr="007E411D">
          <w:rPr>
            <w:rFonts w:ascii="Arial" w:eastAsia="Malgun Gothic" w:hAnsi="Arial" w:cs="Arial"/>
            <w:lang w:eastAsia="ko-KR"/>
          </w:rPr>
          <w:t xml:space="preserve">) </w:t>
        </w:r>
        <w:r w:rsidR="005D7800">
          <w:rPr>
            <w:rFonts w:ascii="Arial" w:eastAsia="Malgun Gothic" w:hAnsi="Arial" w:cs="Arial"/>
            <w:lang w:eastAsia="ko-KR"/>
          </w:rPr>
          <w:t>for</w:t>
        </w:r>
        <w:r w:rsidR="0075612E" w:rsidRPr="007E411D">
          <w:rPr>
            <w:rFonts w:ascii="Arial" w:eastAsia="Malgun Gothic" w:hAnsi="Arial" w:cs="Arial"/>
            <w:lang w:eastAsia="ko-KR"/>
          </w:rPr>
          <w:t xml:space="preserve"> all SNPs in the LD block</w:t>
        </w:r>
        <w:r w:rsidR="005D7800">
          <w:rPr>
            <w:rFonts w:ascii="Arial" w:eastAsia="Malgun Gothic" w:hAnsi="Arial" w:cs="Arial"/>
            <w:lang w:eastAsia="ko-KR"/>
          </w:rPr>
          <w:t xml:space="preserve"> with association to LAM using </w:t>
        </w:r>
        <w:proofErr w:type="spellStart"/>
        <w:r w:rsidR="0075612E" w:rsidRPr="007E411D">
          <w:rPr>
            <w:rFonts w:ascii="Arial" w:eastAsia="Malgun Gothic" w:hAnsi="Arial" w:cs="Arial"/>
            <w:lang w:eastAsia="ko-KR"/>
          </w:rPr>
          <w:t>GTEx</w:t>
        </w:r>
        <w:proofErr w:type="spellEnd"/>
        <w:r w:rsidR="0075612E" w:rsidRPr="007E411D">
          <w:rPr>
            <w:rFonts w:ascii="Arial" w:eastAsia="Malgun Gothic" w:hAnsi="Arial" w:cs="Arial"/>
            <w:lang w:eastAsia="ko-KR"/>
          </w:rPr>
          <w:t xml:space="preserve"> release v7</w:t>
        </w:r>
        <w:r w:rsidR="005D7800">
          <w:rPr>
            <w:rFonts w:ascii="Arial" w:eastAsia="Malgun Gothic" w:hAnsi="Arial" w:cs="Arial"/>
            <w:lang w:eastAsia="ko-KR"/>
          </w:rPr>
          <w:t xml:space="preserve"> database [33]</w:t>
        </w:r>
        <w:r w:rsidR="0075612E" w:rsidRPr="007E411D">
          <w:rPr>
            <w:rFonts w:ascii="Arial" w:eastAsia="Malgun Gothic" w:hAnsi="Arial" w:cs="Arial"/>
            <w:lang w:eastAsia="ko-KR"/>
          </w:rPr>
          <w:t xml:space="preserve">. </w:t>
        </w:r>
        <w:r w:rsidR="005D7800">
          <w:rPr>
            <w:rFonts w:ascii="Arial" w:eastAsia="Malgun Gothic" w:hAnsi="Arial" w:cs="Arial"/>
            <w:lang w:eastAsia="ko-KR"/>
          </w:rPr>
          <w:t>This resource</w:t>
        </w:r>
        <w:r w:rsidR="0075612E" w:rsidRPr="007E411D">
          <w:rPr>
            <w:rFonts w:ascii="Arial" w:eastAsia="Malgun Gothic" w:hAnsi="Arial" w:cs="Arial"/>
            <w:lang w:eastAsia="ko-KR"/>
          </w:rPr>
          <w:t xml:space="preserve"> provide</w:t>
        </w:r>
        <w:r w:rsidR="005D7800">
          <w:rPr>
            <w:rFonts w:ascii="Arial" w:eastAsia="Malgun Gothic" w:hAnsi="Arial" w:cs="Arial"/>
            <w:lang w:eastAsia="ko-KR"/>
          </w:rPr>
          <w:t>s</w:t>
        </w:r>
        <w:r w:rsidR="0075612E" w:rsidRPr="007E411D">
          <w:rPr>
            <w:rFonts w:ascii="Arial" w:eastAsia="Malgun Gothic" w:hAnsi="Arial" w:cs="Arial"/>
            <w:lang w:eastAsia="ko-KR"/>
          </w:rPr>
          <w:t xml:space="preserve"> results of </w:t>
        </w:r>
        <w:proofErr w:type="spellStart"/>
        <w:r w:rsidR="0075612E" w:rsidRPr="007E411D">
          <w:rPr>
            <w:rFonts w:ascii="Arial" w:eastAsia="Malgun Gothic" w:hAnsi="Arial" w:cs="Arial"/>
            <w:lang w:eastAsia="ko-KR"/>
          </w:rPr>
          <w:t>eQTL</w:t>
        </w:r>
        <w:proofErr w:type="spellEnd"/>
        <w:r w:rsidR="0075612E" w:rsidRPr="007E411D">
          <w:rPr>
            <w:rFonts w:ascii="Arial" w:eastAsia="Malgun Gothic" w:hAnsi="Arial" w:cs="Arial"/>
            <w:lang w:eastAsia="ko-KR"/>
          </w:rPr>
          <w:t xml:space="preserve"> analysis for each SNP-gene pair </w:t>
        </w:r>
        <w:r w:rsidR="0098116A">
          <w:rPr>
            <w:rFonts w:ascii="Arial" w:eastAsia="Malgun Gothic" w:hAnsi="Arial" w:cs="Arial"/>
            <w:lang w:eastAsia="ko-KR"/>
          </w:rPr>
          <w:t xml:space="preserve">for </w:t>
        </w:r>
        <w:r w:rsidR="0075612E" w:rsidRPr="007E411D">
          <w:rPr>
            <w:rFonts w:ascii="Arial" w:eastAsia="Malgun Gothic" w:hAnsi="Arial" w:cs="Arial"/>
            <w:lang w:eastAsia="ko-KR"/>
          </w:rPr>
          <w:t>all SNPs within 1 Mb upstream and downstream of</w:t>
        </w:r>
        <w:r w:rsidR="0098116A">
          <w:rPr>
            <w:rFonts w:ascii="Arial" w:eastAsia="Malgun Gothic" w:hAnsi="Arial" w:cs="Arial"/>
            <w:lang w:eastAsia="ko-KR"/>
          </w:rPr>
          <w:t xml:space="preserve"> the</w:t>
        </w:r>
        <w:r w:rsidR="0075612E" w:rsidRPr="007E411D">
          <w:rPr>
            <w:rFonts w:ascii="Arial" w:eastAsia="Malgun Gothic" w:hAnsi="Arial" w:cs="Arial"/>
            <w:lang w:eastAsia="ko-KR"/>
          </w:rPr>
          <w:t xml:space="preserve"> transcription start site. </w:t>
        </w:r>
        <w:proofErr w:type="spellStart"/>
        <w:r w:rsidR="0075612E" w:rsidRPr="007E411D">
          <w:rPr>
            <w:rFonts w:ascii="Arial" w:eastAsia="Malgun Gothic" w:hAnsi="Arial" w:cs="Arial"/>
            <w:lang w:eastAsia="ko-KR"/>
          </w:rPr>
          <w:t>FastQTL</w:t>
        </w:r>
        <w:proofErr w:type="spellEnd"/>
        <w:r w:rsidR="0075612E" w:rsidRPr="007E411D">
          <w:rPr>
            <w:rFonts w:ascii="Arial" w:eastAsia="Malgun Gothic" w:hAnsi="Arial" w:cs="Arial"/>
            <w:lang w:eastAsia="ko-KR"/>
          </w:rPr>
          <w:t xml:space="preserve"> </w:t>
        </w:r>
        <w:r w:rsidR="00094668">
          <w:rPr>
            <w:rFonts w:ascii="Arial" w:eastAsia="Malgun Gothic" w:hAnsi="Arial" w:cs="Arial"/>
            <w:lang w:eastAsia="ko-KR"/>
          </w:rPr>
          <w:t>is</w:t>
        </w:r>
        <w:r w:rsidR="0075612E" w:rsidRPr="007E411D">
          <w:rPr>
            <w:rFonts w:ascii="Arial" w:eastAsia="Malgun Gothic" w:hAnsi="Arial" w:cs="Arial"/>
            <w:lang w:eastAsia="ko-KR"/>
          </w:rPr>
          <w:t xml:space="preserve"> used </w:t>
        </w:r>
        <w:r w:rsidR="00094668">
          <w:rPr>
            <w:rFonts w:ascii="Arial" w:eastAsia="Malgun Gothic" w:hAnsi="Arial" w:cs="Arial"/>
            <w:lang w:eastAsia="ko-KR"/>
          </w:rPr>
          <w:t xml:space="preserve">by this resource </w:t>
        </w:r>
        <w:r w:rsidR="00094668" w:rsidRPr="007E411D">
          <w:rPr>
            <w:rFonts w:ascii="Arial" w:eastAsia="Malgun Gothic" w:hAnsi="Arial" w:cs="Arial"/>
            <w:lang w:eastAsia="ko-KR"/>
          </w:rPr>
          <w:t>(</w:t>
        </w:r>
        <w:r w:rsidR="00E709CD">
          <w:fldChar w:fldCharType="begin"/>
        </w:r>
        <w:r w:rsidR="00E709CD">
          <w:instrText xml:space="preserve"> HYPERLINK "https://www.gtexportal.org/home" </w:instrText>
        </w:r>
        <w:r w:rsidR="00E709CD">
          <w:fldChar w:fldCharType="separate"/>
        </w:r>
        <w:r w:rsidR="00094668" w:rsidRPr="00086170">
          <w:rPr>
            <w:rStyle w:val="Hyperlink"/>
            <w:rFonts w:ascii="Arial" w:eastAsia="Malgun Gothic" w:hAnsi="Arial" w:cs="Arial"/>
            <w:lang w:eastAsia="ko-KR"/>
          </w:rPr>
          <w:t>https://www.gtexportal.org/home</w:t>
        </w:r>
        <w:r w:rsidR="00E709CD">
          <w:rPr>
            <w:rStyle w:val="Hyperlink"/>
            <w:rFonts w:ascii="Arial" w:eastAsia="Malgun Gothic" w:hAnsi="Arial" w:cs="Arial"/>
            <w:lang w:eastAsia="ko-KR"/>
          </w:rPr>
          <w:fldChar w:fldCharType="end"/>
        </w:r>
        <w:r w:rsidR="00094668" w:rsidRPr="007E411D">
          <w:rPr>
            <w:rFonts w:ascii="Arial" w:eastAsia="Malgun Gothic" w:hAnsi="Arial" w:cs="Arial"/>
            <w:lang w:eastAsia="ko-KR"/>
          </w:rPr>
          <w:t>)</w:t>
        </w:r>
        <w:r w:rsidR="00094668">
          <w:rPr>
            <w:rFonts w:ascii="Arial" w:eastAsia="Malgun Gothic" w:hAnsi="Arial" w:cs="Arial"/>
            <w:lang w:eastAsia="ko-KR"/>
          </w:rPr>
          <w:t xml:space="preserve"> </w:t>
        </w:r>
        <w:r w:rsidR="0075612E" w:rsidRPr="007E411D">
          <w:rPr>
            <w:rFonts w:ascii="Arial" w:eastAsia="Malgun Gothic" w:hAnsi="Arial" w:cs="Arial"/>
            <w:lang w:eastAsia="ko-KR"/>
          </w:rPr>
          <w:t xml:space="preserve">for </w:t>
        </w:r>
        <w:r w:rsidR="0075612E" w:rsidRPr="007E411D">
          <w:rPr>
            <w:rFonts w:ascii="Arial" w:eastAsia="Malgun Gothic" w:hAnsi="Arial" w:cs="Arial"/>
            <w:i/>
            <w:lang w:eastAsia="ko-KR"/>
          </w:rPr>
          <w:t>cis-</w:t>
        </w:r>
        <w:proofErr w:type="spellStart"/>
        <w:r w:rsidR="0075612E" w:rsidRPr="007E411D">
          <w:rPr>
            <w:rFonts w:ascii="Arial" w:eastAsia="Malgun Gothic" w:hAnsi="Arial" w:cs="Arial"/>
            <w:lang w:eastAsia="ko-KR"/>
          </w:rPr>
          <w:t>eQTL</w:t>
        </w:r>
        <w:proofErr w:type="spellEnd"/>
        <w:r w:rsidR="0075612E" w:rsidRPr="007E411D">
          <w:rPr>
            <w:rFonts w:ascii="Arial" w:eastAsia="Malgun Gothic" w:hAnsi="Arial" w:cs="Arial"/>
            <w:lang w:eastAsia="ko-KR"/>
          </w:rPr>
          <w:t xml:space="preserve"> mapping </w:t>
        </w:r>
        <w:r w:rsidR="0075612E"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&lt;EndNote&gt;&lt;Cite&gt;&lt;Author&gt;Ongen&lt;/Author&gt;&lt;Year&gt;2015&lt;/Year&gt;&lt;RecNum&gt;304&lt;/RecNum&gt;&lt;DisplayText&gt;[32]&lt;/DisplayText&gt;&lt;record&gt;&lt;rec-number&gt;304&lt;/rec-number&gt;&lt;foreign-keys&gt;&lt;key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75612E" w:rsidRPr="007E411D">
          <w:rPr>
            <w:rFonts w:ascii="Arial" w:eastAsia="Malgun Gothic" w:hAnsi="Arial" w:cs="Arial"/>
            <w:lang w:eastAsia="ko-KR"/>
          </w:rPr>
          <w:fldChar w:fldCharType="separate"/>
        </w:r>
        <w:r w:rsidR="00146CD8">
          <w:rPr>
            <w:rFonts w:ascii="Arial" w:eastAsia="Malgun Gothic" w:hAnsi="Arial" w:cs="Arial"/>
            <w:noProof/>
            <w:lang w:eastAsia="ko-KR"/>
          </w:rPr>
          <w:t>[32]</w:t>
        </w:r>
        <w:r w:rsidR="0075612E" w:rsidRPr="007E411D">
          <w:rPr>
            <w:rFonts w:ascii="Arial" w:eastAsia="Malgun Gothic" w:hAnsi="Arial" w:cs="Arial"/>
            <w:lang w:eastAsia="ko-KR"/>
          </w:rPr>
          <w:fldChar w:fldCharType="end"/>
        </w:r>
        <w:r w:rsidR="0075612E" w:rsidRPr="007E411D">
          <w:rPr>
            <w:rFonts w:ascii="Arial" w:eastAsia="Malgun Gothic" w:hAnsi="Arial" w:cs="Arial"/>
            <w:lang w:eastAsia="ko-KR"/>
          </w:rPr>
          <w:t xml:space="preserve"> </w:t>
        </w:r>
        <w:r w:rsidR="0075612E" w:rsidRPr="007E411D">
          <w:rPr>
            <w:rFonts w:ascii="Arial" w:eastAsia="Malgun Gothic" w:hAnsi="Arial" w:cs="Arial"/>
            <w:shd w:val="clear" w:color="auto" w:fill="FFFFFF"/>
            <w:lang w:eastAsia="ko-KR"/>
          </w:rPr>
          <w:t xml:space="preserve">with </w:t>
        </w:r>
        <w:r w:rsidR="0075612E" w:rsidRPr="007E411D">
          <w:rPr>
            <w:rFonts w:ascii="Arial" w:eastAsia="Malgun Gothic" w:hAnsi="Arial" w:cs="Arial"/>
            <w:shd w:val="clear" w:color="auto" w:fill="FFFFFF"/>
            <w:lang w:eastAsia="ko-KR"/>
          </w:rPr>
          <w:lastRenderedPageBreak/>
          <w:t>covariate adjustment of top three PC scores, genotyping platform, sex and a set of rel</w:t>
        </w:r>
        <w:r w:rsidR="0098116A">
          <w:rPr>
            <w:rFonts w:ascii="Arial" w:eastAsia="Malgun Gothic" w:hAnsi="Arial" w:cs="Arial"/>
            <w:shd w:val="clear" w:color="auto" w:fill="FFFFFF"/>
            <w:lang w:eastAsia="ko-KR"/>
          </w:rPr>
          <w:t>e</w:t>
        </w:r>
        <w:r w:rsidR="0075612E" w:rsidRPr="007E411D">
          <w:rPr>
            <w:rFonts w:ascii="Arial" w:eastAsia="Malgun Gothic" w:hAnsi="Arial" w:cs="Arial"/>
            <w:shd w:val="clear" w:color="auto" w:fill="FFFFFF"/>
            <w:lang w:eastAsia="ko-KR"/>
          </w:rPr>
          <w:t>vant variables identified using PEER method</w:t>
        </w:r>
        <w:r w:rsidR="0075612E" w:rsidRPr="007E411D">
          <w:rPr>
            <w:rFonts w:ascii="Arial" w:eastAsia="Malgun Gothic" w:hAnsi="Arial" w:cs="Arial"/>
            <w:lang w:eastAsia="ko-KR"/>
          </w:rPr>
          <w:t xml:space="preserve"> </w:t>
        </w:r>
        <w:r w:rsidR="0075612E"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&lt;EndNote&gt;&lt;Cite&gt;&lt;Author&gt;Stegle&lt;/Author&gt;&lt;Year&gt;2010&lt;/Year&gt;&lt;RecNum&gt;305&lt;/RecNum&gt;&lt;DisplayText&gt;[33]&lt;/DisplayText&gt;&lt;record&gt;&lt;rec-number&gt;305&lt;/rec-number&gt;&lt;foreign-keys&gt;&lt;key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75612E" w:rsidRPr="007E411D">
          <w:rPr>
            <w:rFonts w:ascii="Arial" w:eastAsia="Malgun Gothic" w:hAnsi="Arial" w:cs="Arial"/>
            <w:lang w:eastAsia="ko-KR"/>
          </w:rPr>
          <w:fldChar w:fldCharType="separate"/>
        </w:r>
        <w:r w:rsidR="00146CD8">
          <w:rPr>
            <w:rFonts w:ascii="Arial" w:eastAsia="Malgun Gothic" w:hAnsi="Arial" w:cs="Arial"/>
            <w:noProof/>
            <w:lang w:eastAsia="ko-KR"/>
          </w:rPr>
          <w:t>[33]</w:t>
        </w:r>
        <w:r w:rsidR="0075612E" w:rsidRPr="007E411D">
          <w:rPr>
            <w:rFonts w:ascii="Arial" w:eastAsia="Malgun Gothic" w:hAnsi="Arial" w:cs="Arial"/>
            <w:lang w:eastAsia="ko-KR"/>
          </w:rPr>
          <w:fldChar w:fldCharType="end"/>
        </w:r>
        <w:r w:rsidR="0075612E" w:rsidRPr="007E411D">
          <w:rPr>
            <w:rFonts w:ascii="Arial" w:eastAsia="Malgun Gothic" w:hAnsi="Arial" w:cs="Arial"/>
            <w:lang w:eastAsia="ko-KR"/>
          </w:rPr>
          <w:t xml:space="preserve">. </w:t>
        </w:r>
      </w:ins>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7D008793"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del w:id="348" w:author="modified" w:date="2019-02-14T17:59:00Z">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&lt;EndNote&gt;&lt;Cite&gt;&lt;Author&gt;Bongaarts&lt;/Author&gt;&lt;Year&gt;2017&lt;/Year&gt;&lt;RecNum&gt;100&lt;/RecNum&gt;&lt;DisplayText&gt;[32]&lt;/DisplayText&gt;&lt;record&gt;&lt;rec-number&gt;100&lt;/rec-number&gt;&lt;foreign-keys&gt;&lt;key app="EN" db-id="sv9w20xd2z0zp7evsw8px52v5favap09t902" timestamp="1526368533"&gt;100&lt;/key&gt;&lt;/foreign-keys&gt;&lt;ref-type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[2</w:delText>
        </w:r>
        <w:r w:rsidR="00FD0A2A">
          <w:rPr>
            <w:rFonts w:ascii="Arial" w:hAnsi="Arial" w:cs="Arial"/>
            <w:noProof/>
            <w:color w:val="000000" w:themeColor="text1"/>
            <w:shd w:val="clear" w:color="auto" w:fill="FFFFFF"/>
          </w:rPr>
          <w:delText>9</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del>
      <w:ins w:id="349" w:author="modified" w:date="2019-02-14T17:59:00Z">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&lt;EndNote&gt;&lt;Cite&gt;&lt;Author&gt;Bongaarts&lt;/Author&gt;&lt;Year&gt;2017&lt;/Year&gt;&lt;RecNum&gt;211&lt;/RecNum&gt;&lt;DisplayText&gt;[34]&lt;/DisplayText&gt;&lt;record&gt;&lt;rec-number&gt;211&lt;/rec-number&gt;&lt;foreign-keys&gt;&lt;key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[34]</w:t>
        </w:r>
        <w:r w:rsidRPr="000D150D">
          <w:rPr>
            <w:rFonts w:ascii="Arial" w:hAnsi="Arial" w:cs="Arial"/>
            <w:color w:val="000000" w:themeColor="text1"/>
            <w:shd w:val="clear" w:color="auto" w:fill="FFFFFF"/>
          </w:rPr>
          <w:fldChar w:fldCharType="end"/>
        </w:r>
      </w:ins>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w:t>
      </w:r>
      <w:r w:rsidR="00101D23">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7F24ABDE"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del w:id="350" w:author="modified" w:date="2019-02-14T17:59:00Z">
        <w:r w:rsidRPr="000D150D">
          <w:rPr>
            <w:rFonts w:ascii="Arial" w:hAnsi="Arial" w:cs="Arial"/>
            <w:color w:val="000000" w:themeColor="text1"/>
          </w:rPr>
          <w:delText>599</w:delText>
        </w:r>
      </w:del>
      <w:ins w:id="351" w:author="modified" w:date="2019-02-14T17:59:00Z">
        <w:r w:rsidR="004D3BEB">
          <w:rPr>
            <w:rFonts w:ascii="Arial" w:hAnsi="Arial" w:cs="Arial" w:hint="eastAsia"/>
            <w:color w:val="000000" w:themeColor="text1"/>
            <w:lang w:eastAsia="ko-KR"/>
          </w:rPr>
          <w:t>591</w:t>
        </w:r>
      </w:ins>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del w:id="352" w:author="modified" w:date="2019-02-14T17:59:00Z">
        <w:r w:rsidR="00FD59B9" w:rsidRPr="000D150D">
          <w:rPr>
            <w:rFonts w:ascii="Arial" w:eastAsia="Gulim" w:hAnsi="Arial" w:cs="Arial"/>
            <w:color w:val="000000"/>
            <w:kern w:val="2"/>
            <w:lang w:eastAsia="ko-KR"/>
          </w:rPr>
          <w:delText>8.51</w:delText>
        </w:r>
      </w:del>
      <w:ins w:id="353" w:author="modified" w:date="2019-02-14T17:59:00Z">
        <w:r w:rsidR="00100271">
          <w:rPr>
            <w:rFonts w:ascii="Arial" w:eastAsia="Gulim" w:hAnsi="Arial" w:cs="Arial" w:hint="eastAsia"/>
            <w:color w:val="000000"/>
            <w:kern w:val="2"/>
            <w:lang w:eastAsia="ko-KR"/>
          </w:rPr>
          <w:t>4.1</w:t>
        </w:r>
        <w:r w:rsidR="003A313E">
          <w:rPr>
            <w:rFonts w:ascii="Arial" w:eastAsia="Gulim" w:hAnsi="Arial" w:cs="Arial" w:hint="eastAsia"/>
            <w:color w:val="000000"/>
            <w:kern w:val="2"/>
            <w:lang w:eastAsia="ko-KR"/>
          </w:rPr>
          <w:t>9</w:t>
        </w:r>
      </w:ins>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del w:id="354" w:author="modified" w:date="2019-02-14T17:59:00Z">
        <w:r w:rsidR="00FD59B9" w:rsidRPr="000D150D">
          <w:rPr>
            <w:rFonts w:ascii="Arial" w:eastAsia="Gulim" w:hAnsi="Arial" w:cs="Arial"/>
            <w:color w:val="000000"/>
            <w:kern w:val="2"/>
            <w:position w:val="7"/>
            <w:vertAlign w:val="superscript"/>
            <w:lang w:eastAsia="ko-KR"/>
          </w:rPr>
          <w:delText>10</w:delText>
        </w:r>
      </w:del>
      <w:ins w:id="355" w:author="modified" w:date="2019-02-14T17:59:00Z">
        <w:r w:rsidR="00100271">
          <w:rPr>
            <w:rFonts w:ascii="Arial" w:eastAsia="Gulim" w:hAnsi="Arial" w:cs="Arial" w:hint="eastAsia"/>
            <w:color w:val="000000"/>
            <w:kern w:val="2"/>
            <w:position w:val="7"/>
            <w:vertAlign w:val="superscript"/>
            <w:lang w:eastAsia="ko-KR"/>
          </w:rPr>
          <w:t>8</w:t>
        </w:r>
      </w:ins>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del w:id="356" w:author="modified" w:date="2019-02-14T17:59:00Z">
        <w:r w:rsidR="00FD59B9" w:rsidRPr="000D150D">
          <w:rPr>
            <w:rFonts w:ascii="Arial" w:eastAsia="Gulim" w:hAnsi="Arial" w:cs="Arial"/>
            <w:color w:val="000000"/>
            <w:kern w:val="2"/>
            <w:lang w:eastAsia="ko-KR"/>
          </w:rPr>
          <w:delText>3.92</w:delText>
        </w:r>
      </w:del>
      <w:ins w:id="357" w:author="modified" w:date="2019-02-14T17:59:00Z">
        <w:r w:rsidR="00100271">
          <w:rPr>
            <w:rFonts w:ascii="Arial" w:hAnsi="Arial" w:cs="Arial" w:hint="eastAsia"/>
            <w:color w:val="000000" w:themeColor="text1"/>
            <w:lang w:eastAsia="ko-KR"/>
          </w:rPr>
          <w:t>6.12</w:t>
        </w:r>
      </w:ins>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del w:id="358" w:author="modified" w:date="2019-02-14T17:59:00Z">
        <w:r w:rsidR="00FD59B9" w:rsidRPr="000D150D">
          <w:rPr>
            <w:rFonts w:ascii="Arial" w:eastAsia="Gulim" w:hAnsi="Arial" w:cs="Arial"/>
            <w:color w:val="000000"/>
            <w:kern w:val="2"/>
            <w:position w:val="7"/>
            <w:vertAlign w:val="superscript"/>
            <w:lang w:eastAsia="ko-KR"/>
          </w:rPr>
          <w:delText>10</w:delText>
        </w:r>
      </w:del>
      <w:ins w:id="359" w:author="modified" w:date="2019-02-14T17:59:00Z">
        <w:r w:rsidR="00100271">
          <w:rPr>
            <w:rFonts w:ascii="Arial" w:eastAsia="Gulim" w:hAnsi="Arial" w:cs="Arial" w:hint="eastAsia"/>
            <w:color w:val="000000"/>
            <w:kern w:val="2"/>
            <w:position w:val="7"/>
            <w:vertAlign w:val="superscript"/>
            <w:lang w:eastAsia="ko-KR"/>
          </w:rPr>
          <w:t>9</w:t>
        </w:r>
      </w:ins>
      <w:r w:rsidRPr="000D150D">
        <w:rPr>
          <w:rFonts w:ascii="Arial" w:hAnsi="Arial" w:cs="Arial"/>
          <w:color w:val="000000" w:themeColor="text1"/>
          <w:shd w:val="clear" w:color="auto" w:fill="FFFFFF"/>
        </w:rPr>
        <w:t>).</w:t>
      </w:r>
    </w:p>
    <w:p w14:paraId="57D64F42" w14:textId="2D0ED23D" w:rsidR="007A3CE7" w:rsidRDefault="004C4547" w:rsidP="00E6178E">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lastRenderedPageBreak/>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w:t>
      </w:r>
      <w:del w:id="360" w:author="modified" w:date="2019-02-14T17:59:00Z">
        <w:r w:rsidR="0023540A" w:rsidRPr="000D150D">
          <w:rPr>
            <w:rFonts w:ascii="Arial" w:hAnsi="Arial" w:cs="Arial" w:hint="eastAsia"/>
            <w:color w:val="000000" w:themeColor="text1"/>
            <w:shd w:val="clear" w:color="auto" w:fill="FFFFFF"/>
            <w:lang w:eastAsia="ko-KR"/>
          </w:rPr>
          <w:delText>2</w:delText>
        </w:r>
        <w:r w:rsidR="00886144">
          <w:rPr>
            <w:rFonts w:ascii="Arial" w:hAnsi="Arial" w:cs="Arial"/>
            <w:color w:val="000000" w:themeColor="text1"/>
            <w:shd w:val="clear" w:color="auto" w:fill="FFFFFF"/>
            <w:lang w:eastAsia="ko-KR"/>
          </w:rPr>
          <w:delText>a</w:delText>
        </w:r>
        <w:r w:rsidR="00613EEB" w:rsidRPr="000D150D">
          <w:rPr>
            <w:rFonts w:ascii="Arial" w:hAnsi="Arial" w:cs="Arial" w:hint="eastAsia"/>
            <w:color w:val="000000" w:themeColor="text1"/>
            <w:shd w:val="clear" w:color="auto" w:fill="FFFFFF"/>
            <w:lang w:eastAsia="ko-KR"/>
          </w:rPr>
          <w:delText>b</w:delText>
        </w:r>
      </w:del>
      <w:ins w:id="361" w:author="modified" w:date="2019-02-14T17:59:00Z">
        <w:r w:rsidR="0023540A" w:rsidRPr="000D150D">
          <w:rPr>
            <w:rFonts w:ascii="Arial" w:hAnsi="Arial" w:cs="Arial" w:hint="eastAsia"/>
            <w:color w:val="000000" w:themeColor="text1"/>
            <w:shd w:val="clear" w:color="auto" w:fill="FFFFFF"/>
            <w:lang w:eastAsia="ko-KR"/>
          </w:rPr>
          <w:t>2</w:t>
        </w:r>
      </w:ins>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del w:id="362" w:author="modified" w:date="2019-02-14T17:59:00Z">
        <w:r w:rsidR="00104400" w:rsidRPr="000D150D">
          <w:rPr>
            <w:rFonts w:ascii="Arial" w:hAnsi="Arial" w:cs="Arial"/>
            <w:color w:val="000000" w:themeColor="text1"/>
            <w:shd w:val="clear" w:color="auto" w:fill="FFFFFF"/>
          </w:rPr>
          <w:delText>.</w:delText>
        </w:r>
      </w:del>
      <w:ins w:id="363" w:author="modified" w:date="2019-02-14T17:59:00Z">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w:t>
        </w:r>
      </w:ins>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w:t>
      </w:r>
      <w:del w:id="364" w:author="modified" w:date="2019-02-14T17:59:00Z">
        <w:r w:rsidR="008317AF" w:rsidRPr="000D150D">
          <w:rPr>
            <w:rFonts w:ascii="Arial" w:hAnsi="Arial" w:cs="Arial"/>
            <w:color w:val="000000" w:themeColor="text1"/>
            <w:shd w:val="clear" w:color="auto" w:fill="FFFFFF"/>
          </w:rPr>
          <w:delText xml:space="preserve">genetic </w:delText>
        </w:r>
      </w:del>
      <w:r w:rsidR="008317AF" w:rsidRPr="000D150D">
        <w:rPr>
          <w:rFonts w:ascii="Arial" w:hAnsi="Arial" w:cs="Arial"/>
          <w:color w:val="000000" w:themeColor="text1"/>
          <w:shd w:val="clear" w:color="auto" w:fill="FFFFFF"/>
        </w:rPr>
        <w:t xml:space="preserve">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del w:id="365" w:author="modified" w:date="2019-02-14T17:59:00Z">
        <w:r w:rsidR="00F9466F">
          <w:rPr>
            <w:rFonts w:ascii="Arial" w:hAnsi="Arial" w:cs="Arial"/>
            <w:color w:val="000000" w:themeColor="text1"/>
            <w:shd w:val="clear" w:color="auto" w:fill="FFFFFF"/>
          </w:rPr>
          <w:delText>Since</w:delText>
        </w:r>
      </w:del>
      <w:ins w:id="366" w:author="modified" w:date="2019-02-14T17:59:00Z">
        <w:r w:rsidR="00B8127D">
          <w:rPr>
            <w:rFonts w:ascii="Arial" w:eastAsia="Malgun Gothic" w:hAnsi="Arial" w:cs="Arial"/>
            <w:lang w:eastAsia="ko-KR"/>
          </w:rPr>
          <w:t xml:space="preserve">All </w:t>
        </w:r>
        <w:r w:rsidR="00B8127D">
          <w:rPr>
            <w:rFonts w:ascii="Arial" w:hAnsi="Arial" w:cs="Arial"/>
            <w:lang w:eastAsia="ko-KR"/>
          </w:rPr>
          <w:t>subjects from</w:t>
        </w:r>
      </w:ins>
      <w:r w:rsidR="00B8127D" w:rsidRPr="00997390">
        <w:rPr>
          <w:rFonts w:ascii="Arial" w:hAnsi="Arial"/>
          <w:rPrChange w:id="367" w:author="modified" w:date="2019-02-14T17:59:00Z">
            <w:rPr>
              <w:rFonts w:ascii="Arial" w:hAnsi="Arial"/>
              <w:color w:val="000000" w:themeColor="text1"/>
              <w:shd w:val="clear" w:color="auto" w:fill="FFFFFF"/>
            </w:rPr>
          </w:rPrChange>
        </w:rPr>
        <w:t xml:space="preserve"> </w:t>
      </w:r>
      <w:r w:rsidR="00094668" w:rsidRPr="00997390">
        <w:rPr>
          <w:rFonts w:ascii="Arial" w:hAnsi="Arial"/>
          <w:rPrChange w:id="368" w:author="modified" w:date="2019-02-14T17:59:00Z">
            <w:rPr>
              <w:rFonts w:ascii="Arial" w:hAnsi="Arial"/>
              <w:color w:val="000000" w:themeColor="text1"/>
              <w:shd w:val="clear" w:color="auto" w:fill="FFFFFF"/>
            </w:rPr>
          </w:rPrChange>
        </w:rPr>
        <w:t xml:space="preserve">the </w:t>
      </w:r>
      <w:del w:id="369" w:author="modified" w:date="2019-02-14T17:59:00Z">
        <w:r w:rsidR="00F9466F">
          <w:rPr>
            <w:rFonts w:ascii="Arial" w:hAnsi="Arial" w:cs="Arial"/>
            <w:color w:val="000000" w:themeColor="text1"/>
            <w:shd w:val="clear" w:color="auto" w:fill="FFFFFF"/>
          </w:rPr>
          <w:delText xml:space="preserve">control </w:delText>
        </w:r>
      </w:del>
      <w:proofErr w:type="spellStart"/>
      <w:r w:rsidR="00B8127D" w:rsidRPr="00997390">
        <w:rPr>
          <w:rFonts w:ascii="Arial" w:hAnsi="Arial"/>
          <w:rPrChange w:id="370" w:author="modified" w:date="2019-02-14T17:59:00Z">
            <w:rPr>
              <w:rFonts w:ascii="Arial" w:hAnsi="Arial"/>
              <w:color w:val="000000" w:themeColor="text1"/>
              <w:shd w:val="clear" w:color="auto" w:fill="FFFFFF"/>
            </w:rPr>
          </w:rPrChange>
        </w:rPr>
        <w:t>COPDGene</w:t>
      </w:r>
      <w:proofErr w:type="spellEnd"/>
      <w:r w:rsidR="00B8127D" w:rsidRPr="00997390">
        <w:rPr>
          <w:rFonts w:ascii="Arial" w:hAnsi="Arial"/>
          <w:rPrChange w:id="371" w:author="modified" w:date="2019-02-14T17:59:00Z">
            <w:rPr>
              <w:rFonts w:ascii="Arial" w:hAnsi="Arial"/>
              <w:color w:val="000000" w:themeColor="text1"/>
              <w:shd w:val="clear" w:color="auto" w:fill="FFFFFF"/>
            </w:rPr>
          </w:rPrChange>
        </w:rPr>
        <w:t xml:space="preserve"> cohort were smokers, </w:t>
      </w:r>
      <w:ins w:id="372" w:author="modified" w:date="2019-02-14T17:59:00Z">
        <w:r w:rsidR="00B8127D">
          <w:rPr>
            <w:rFonts w:ascii="Arial" w:hAnsi="Arial" w:cs="Arial"/>
            <w:lang w:eastAsia="ko-KR"/>
          </w:rPr>
          <w:t xml:space="preserve">and </w:t>
        </w:r>
      </w:ins>
      <w:r w:rsidR="0098116A" w:rsidRPr="00997390">
        <w:rPr>
          <w:rFonts w:ascii="Arial" w:hAnsi="Arial"/>
          <w:rPrChange w:id="373" w:author="modified" w:date="2019-02-14T17:59:00Z">
            <w:rPr>
              <w:rFonts w:ascii="Arial" w:hAnsi="Arial"/>
              <w:color w:val="000000" w:themeColor="text1"/>
              <w:shd w:val="clear" w:color="auto" w:fill="FFFFFF"/>
            </w:rPr>
          </w:rPrChange>
        </w:rPr>
        <w:t xml:space="preserve">this </w:t>
      </w:r>
      <w:ins w:id="374" w:author="modified" w:date="2019-02-14T17:59:00Z">
        <w:r w:rsidR="0098116A">
          <w:rPr>
            <w:rFonts w:ascii="Arial" w:hAnsi="Arial" w:cs="Arial"/>
            <w:lang w:eastAsia="ko-KR"/>
          </w:rPr>
          <w:t xml:space="preserve">might have caused an </w:t>
        </w:r>
      </w:ins>
      <w:r w:rsidR="0098116A" w:rsidRPr="00997390">
        <w:rPr>
          <w:rFonts w:ascii="Arial" w:hAnsi="Arial"/>
          <w:rPrChange w:id="375" w:author="modified" w:date="2019-02-14T17:59:00Z">
            <w:rPr>
              <w:rFonts w:ascii="Arial" w:hAnsi="Arial"/>
              <w:color w:val="000000" w:themeColor="text1"/>
              <w:shd w:val="clear" w:color="auto" w:fill="FFFFFF"/>
            </w:rPr>
          </w:rPrChange>
        </w:rPr>
        <w:t xml:space="preserve">association </w:t>
      </w:r>
      <w:del w:id="376" w:author="modified" w:date="2019-02-14T17:59:00Z">
        <w:r w:rsidR="0061632B" w:rsidRPr="000D150D">
          <w:rPr>
            <w:rFonts w:ascii="Arial" w:hAnsi="Arial" w:cs="Arial"/>
            <w:color w:val="000000" w:themeColor="text1"/>
            <w:shd w:val="clear" w:color="auto" w:fill="FFFFFF"/>
          </w:rPr>
          <w:delText>analys</w:delText>
        </w:r>
        <w:r w:rsidR="00F9466F">
          <w:rPr>
            <w:rFonts w:ascii="Arial" w:hAnsi="Arial" w:cs="Arial"/>
            <w:color w:val="000000" w:themeColor="text1"/>
            <w:shd w:val="clear" w:color="auto" w:fill="FFFFFF"/>
          </w:rPr>
          <w:delText>i</w:delText>
        </w:r>
        <w:r w:rsidR="0061632B" w:rsidRPr="000D150D">
          <w:rPr>
            <w:rFonts w:ascii="Arial" w:hAnsi="Arial" w:cs="Arial"/>
            <w:color w:val="000000" w:themeColor="text1"/>
            <w:shd w:val="clear" w:color="auto" w:fill="FFFFFF"/>
          </w:rPr>
          <w:delText xml:space="preserve">s </w:delText>
        </w:r>
        <w:r w:rsidR="00F9466F">
          <w:rPr>
            <w:rFonts w:ascii="Arial" w:hAnsi="Arial" w:cs="Arial"/>
            <w:color w:val="000000" w:themeColor="text1"/>
            <w:shd w:val="clear" w:color="auto" w:fill="FFFFFF"/>
          </w:rPr>
          <w:delText xml:space="preserve">might have been </w:delText>
        </w:r>
        <w:r w:rsidR="0061632B" w:rsidRPr="000D150D">
          <w:rPr>
            <w:rFonts w:ascii="Arial" w:hAnsi="Arial" w:cs="Arial"/>
            <w:color w:val="000000" w:themeColor="text1"/>
            <w:shd w:val="clear" w:color="auto" w:fill="FFFFFF"/>
          </w:rPr>
          <w:delText>confounded</w:delText>
        </w:r>
        <w:r w:rsidR="005F456D">
          <w:rPr>
            <w:rFonts w:ascii="Arial" w:hAnsi="Arial" w:cs="Arial"/>
            <w:color w:val="000000" w:themeColor="text1"/>
            <w:shd w:val="clear" w:color="auto" w:fill="FFFFFF"/>
          </w:rPr>
          <w:delText xml:space="preserve"> </w:delText>
        </w:r>
        <w:r w:rsidR="00F9466F">
          <w:rPr>
            <w:rFonts w:ascii="Arial" w:hAnsi="Arial" w:cs="Arial"/>
            <w:color w:val="000000" w:themeColor="text1"/>
            <w:shd w:val="clear" w:color="auto" w:fill="FFFFFF"/>
          </w:rPr>
          <w:delText>by</w:delText>
        </w:r>
        <w:r w:rsidR="005F456D">
          <w:rPr>
            <w:rFonts w:ascii="Arial" w:hAnsi="Arial" w:cs="Arial"/>
            <w:color w:val="000000" w:themeColor="text1"/>
            <w:shd w:val="clear" w:color="auto" w:fill="FFFFFF"/>
          </w:rPr>
          <w:delText xml:space="preserve"> SNP</w:delText>
        </w:r>
        <w:r w:rsidR="00F9466F">
          <w:rPr>
            <w:rFonts w:ascii="Arial" w:hAnsi="Arial" w:cs="Arial"/>
            <w:color w:val="000000" w:themeColor="text1"/>
            <w:shd w:val="clear" w:color="auto" w:fill="FFFFFF"/>
          </w:rPr>
          <w:delText xml:space="preserve"> allele</w:delText>
        </w:r>
        <w:r w:rsidR="005F456D">
          <w:rPr>
            <w:rFonts w:ascii="Arial" w:hAnsi="Arial" w:cs="Arial"/>
            <w:color w:val="000000" w:themeColor="text1"/>
            <w:shd w:val="clear" w:color="auto" w:fill="FFFFFF"/>
          </w:rPr>
          <w:delText>s</w:delText>
        </w:r>
      </w:del>
      <w:ins w:id="377" w:author="modified" w:date="2019-02-14T17:59:00Z">
        <w:r w:rsidR="0098116A">
          <w:rPr>
            <w:rFonts w:ascii="Arial" w:hAnsi="Arial" w:cs="Arial"/>
            <w:lang w:eastAsia="ko-KR"/>
          </w:rPr>
          <w:t xml:space="preserve">between </w:t>
        </w:r>
        <w:r w:rsidR="00B8127D">
          <w:rPr>
            <w:rFonts w:ascii="Arial" w:hAnsi="Arial" w:cs="Arial"/>
            <w:lang w:eastAsia="ko-KR"/>
          </w:rPr>
          <w:t>SNPs</w:t>
        </w:r>
      </w:ins>
      <w:r w:rsidR="00B8127D" w:rsidRPr="00997390">
        <w:rPr>
          <w:rFonts w:ascii="Arial" w:hAnsi="Arial"/>
          <w:rPrChange w:id="378" w:author="modified" w:date="2019-02-14T17:59:00Z">
            <w:rPr>
              <w:rFonts w:ascii="Arial" w:hAnsi="Arial"/>
              <w:color w:val="000000" w:themeColor="text1"/>
              <w:shd w:val="clear" w:color="auto" w:fill="FFFFFF"/>
            </w:rPr>
          </w:rPrChange>
        </w:rPr>
        <w:t xml:space="preserve"> associated with </w:t>
      </w:r>
      <w:r w:rsidR="00B8127D">
        <w:rPr>
          <w:rFonts w:ascii="Arial" w:hAnsi="Arial" w:cs="Arial"/>
          <w:lang w:eastAsia="ko-KR"/>
        </w:rPr>
        <w:t>nicotine addiction</w:t>
      </w:r>
      <w:r w:rsidR="00B8127D" w:rsidRPr="00997390">
        <w:rPr>
          <w:rFonts w:ascii="Arial" w:hAnsi="Arial"/>
          <w:rPrChange w:id="379" w:author="modified" w:date="2019-02-14T17:59:00Z">
            <w:rPr>
              <w:rFonts w:ascii="Arial" w:hAnsi="Arial"/>
              <w:color w:val="000000" w:themeColor="text1"/>
              <w:shd w:val="clear" w:color="auto" w:fill="FFFFFF"/>
            </w:rPr>
          </w:rPrChange>
        </w:rPr>
        <w:t xml:space="preserve">. We checked p-values for SNPs associated with </w:t>
      </w:r>
      <w:r w:rsidR="00B8127D">
        <w:rPr>
          <w:rFonts w:ascii="Arial" w:hAnsi="Arial" w:cs="Arial"/>
          <w:lang w:eastAsia="ko-KR"/>
        </w:rPr>
        <w:t>nicotine addiction</w:t>
      </w:r>
      <w:r w:rsidR="00B8127D" w:rsidRPr="00997390">
        <w:rPr>
          <w:rFonts w:ascii="Arial" w:hAnsi="Arial"/>
          <w:rPrChange w:id="380" w:author="modified" w:date="2019-02-14T17:59:00Z">
            <w:rPr>
              <w:rFonts w:ascii="Arial" w:hAnsi="Arial"/>
              <w:color w:val="000000" w:themeColor="text1"/>
              <w:shd w:val="clear" w:color="auto" w:fill="FFFFFF"/>
            </w:rPr>
          </w:rPrChange>
        </w:rPr>
        <w:t xml:space="preserve"> from the GWAS catalog </w:t>
      </w:r>
      <w:del w:id="381" w:author="modified" w:date="2019-02-14T17:59:00Z">
        <w:r w:rsidR="00227EBB" w:rsidRPr="000D150D">
          <w:rPr>
            <w:rFonts w:ascii="Arial" w:hAnsi="Arial" w:cs="Arial"/>
            <w:color w:val="000000" w:themeColor="text1"/>
            <w:shd w:val="clear" w:color="auto" w:fill="FFFFFF"/>
            <w:lang w:eastAsia="ko-KR"/>
          </w:rPr>
          <w:fldChar w:fldCharType="begin"/>
        </w:r>
        <w:r w:rsidR="008E40AD">
          <w:rPr>
            <w:rFonts w:ascii="Arial" w:hAnsi="Arial" w:cs="Arial"/>
            <w:color w:val="000000" w:themeColor="text1"/>
            <w:shd w:val="clear" w:color="auto" w:fill="FFFFFF"/>
            <w:lang w:eastAsia="ko-KR"/>
          </w:rPr>
          <w:delInstrText xml:space="preserve"> ADDIN EN.CITE &lt;EndNote&gt;&lt;Cite&gt;&lt;Author&gt;MacArthur&lt;/Author&gt;&lt;Year&gt;2016&lt;/Year&gt;&lt;RecNum&gt;4&lt;/RecNum&gt;&lt;DisplayText&gt;[33]&lt;/DisplayText&gt;&lt;record&gt;&lt;rec-number&gt;4&lt;/rec-number&gt;&lt;foreign-keys&gt;&lt;key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delInstrText>
        </w:r>
        <w:r w:rsidR="00227EBB" w:rsidRPr="000D150D">
          <w:rPr>
            <w:rFonts w:ascii="Arial" w:hAnsi="Arial" w:cs="Arial"/>
            <w:color w:val="000000" w:themeColor="text1"/>
            <w:shd w:val="clear" w:color="auto" w:fill="FFFFFF"/>
            <w:lang w:eastAsia="ko-KR"/>
          </w:rPr>
          <w:fldChar w:fldCharType="separate"/>
        </w:r>
        <w:r w:rsidR="008E40AD">
          <w:rPr>
            <w:rFonts w:ascii="Arial" w:hAnsi="Arial" w:cs="Arial"/>
            <w:noProof/>
            <w:color w:val="000000" w:themeColor="text1"/>
            <w:shd w:val="clear" w:color="auto" w:fill="FFFFFF"/>
            <w:lang w:eastAsia="ko-KR"/>
          </w:rPr>
          <w:delText>[3</w:delText>
        </w:r>
        <w:r w:rsidR="00FD0A2A">
          <w:rPr>
            <w:rFonts w:ascii="Arial" w:hAnsi="Arial" w:cs="Arial"/>
            <w:noProof/>
            <w:color w:val="000000" w:themeColor="text1"/>
            <w:shd w:val="clear" w:color="auto" w:fill="FFFFFF"/>
            <w:lang w:eastAsia="ko-KR"/>
          </w:rPr>
          <w:delText>0</w:delText>
        </w:r>
        <w:r w:rsidR="008E40AD">
          <w:rPr>
            <w:rFonts w:ascii="Arial" w:hAnsi="Arial" w:cs="Arial"/>
            <w:noProof/>
            <w:color w:val="000000" w:themeColor="text1"/>
            <w:shd w:val="clear" w:color="auto" w:fill="FFFFFF"/>
            <w:lang w:eastAsia="ko-KR"/>
          </w:rPr>
          <w:delText>]</w:delText>
        </w:r>
        <w:r w:rsidR="00227EBB" w:rsidRPr="000D150D">
          <w:rPr>
            <w:rFonts w:ascii="Arial" w:hAnsi="Arial" w:cs="Arial"/>
            <w:color w:val="000000" w:themeColor="text1"/>
            <w:shd w:val="clear" w:color="auto" w:fill="FFFFFF"/>
            <w:lang w:eastAsia="ko-KR"/>
          </w:rPr>
          <w:fldChar w:fldCharType="end"/>
        </w:r>
      </w:del>
      <w:ins w:id="382" w:author="modified" w:date="2019-02-14T17:59:00Z">
        <w:r w:rsidR="00227EBB"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&lt;EndNote&gt;&lt;Cite&gt;&lt;Author&gt;MacArthur&lt;/Author&gt;&lt;Year&gt;2016&lt;/Year&gt;&lt;RecNum&gt;4&lt;/RecNum&gt;&lt;DisplayText&gt;[35]&lt;/DisplayText&gt;&lt;record&gt;&lt;rec-number&gt;4&lt;/rec-number&gt;&lt;foreign-keys&gt;&lt;key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[35]</w:t>
        </w:r>
        <w:r w:rsidR="00227EBB" w:rsidRPr="000D150D">
          <w:rPr>
            <w:rFonts w:ascii="Arial" w:hAnsi="Arial" w:cs="Arial"/>
            <w:color w:val="000000" w:themeColor="text1"/>
            <w:shd w:val="clear" w:color="auto" w:fill="FFFFFF"/>
            <w:lang w:eastAsia="ko-KR"/>
          </w:rPr>
          <w:fldChar w:fldCharType="end"/>
        </w:r>
      </w:ins>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w:t>
      </w:r>
      <w:proofErr w:type="spellStart"/>
      <w:r w:rsidR="007A3CE7" w:rsidRPr="007A3CE7">
        <w:rPr>
          <w:rFonts w:ascii="Arial" w:hAnsi="Arial" w:cs="Arial"/>
          <w:color w:val="000000" w:themeColor="text1"/>
          <w:shd w:val="clear" w:color="auto" w:fill="FFFFFF"/>
        </w:rPr>
        <w:t>COPDGene</w:t>
      </w:r>
      <w:proofErr w:type="spellEnd"/>
      <w:r w:rsidR="007A3CE7" w:rsidRPr="007A3CE7">
        <w:rPr>
          <w:rFonts w:ascii="Arial" w:hAnsi="Arial" w:cs="Arial"/>
          <w:color w:val="000000" w:themeColor="text1"/>
          <w:shd w:val="clear" w:color="auto" w:fill="FFFFFF"/>
        </w:rPr>
        <w:t xml:space="preserve"> cohorts, indicating that our findings are not </w:t>
      </w:r>
      <w:del w:id="383" w:author="modified" w:date="2019-02-14T17:59:00Z">
        <w:r w:rsidR="004660C6" w:rsidRPr="000D150D">
          <w:rPr>
            <w:rFonts w:ascii="Arial" w:hAnsi="Arial" w:cs="Arial"/>
            <w:color w:val="000000" w:themeColor="text1"/>
            <w:shd w:val="clear" w:color="auto" w:fill="FFFFFF"/>
          </w:rPr>
          <w:delText>confounded</w:delText>
        </w:r>
      </w:del>
      <w:ins w:id="384" w:author="modified" w:date="2019-02-14T17:59:00Z">
        <w:r w:rsidR="007A3CE7" w:rsidRPr="007A3CE7">
          <w:rPr>
            <w:rFonts w:ascii="Arial" w:hAnsi="Arial" w:cs="Arial"/>
            <w:color w:val="000000" w:themeColor="text1"/>
            <w:shd w:val="clear" w:color="auto" w:fill="FFFFFF"/>
          </w:rPr>
          <w:t>affected</w:t>
        </w:r>
      </w:ins>
      <w:r w:rsidR="007A3CE7" w:rsidRPr="007A3CE7">
        <w:rPr>
          <w:rFonts w:ascii="Arial" w:hAnsi="Arial" w:cs="Arial"/>
          <w:color w:val="000000" w:themeColor="text1"/>
          <w:shd w:val="clear" w:color="auto" w:fill="FFFFFF"/>
        </w:rPr>
        <w:t xml:space="preserve"> by </w:t>
      </w:r>
      <w:r w:rsidR="007A3CE7" w:rsidRPr="00997390">
        <w:rPr>
          <w:rFonts w:ascii="Arial" w:hAnsi="Arial"/>
          <w:color w:val="000000" w:themeColor="text1"/>
          <w:shd w:val="clear" w:color="auto" w:fill="FFFFFF"/>
          <w:rPrChange w:id="385" w:author="modified" w:date="2019-02-14T17:59:00Z">
            <w:rPr>
              <w:rFonts w:ascii="Arial" w:hAnsi="Arial"/>
            </w:rPr>
          </w:rPrChange>
        </w:rPr>
        <w:t>nicotine addiction SNPs</w:t>
      </w:r>
      <w:r w:rsidR="007A3CE7" w:rsidRPr="007A3CE7">
        <w:rPr>
          <w:rFonts w:ascii="Arial" w:hAnsi="Arial" w:cs="Arial"/>
          <w:color w:val="000000" w:themeColor="text1"/>
          <w:shd w:val="clear" w:color="auto" w:fill="FFFFFF"/>
        </w:rPr>
        <w:t xml:space="preserve">. </w:t>
      </w:r>
      <w:del w:id="386" w:author="modified" w:date="2019-02-14T17:59:00Z">
        <w:r w:rsidR="00104400" w:rsidRPr="000D150D">
          <w:rPr>
            <w:rFonts w:ascii="Arial" w:hAnsi="Arial" w:cs="Arial"/>
            <w:color w:val="000000" w:themeColor="text1"/>
            <w:shd w:val="clear" w:color="auto" w:fill="FFFFFF"/>
          </w:rPr>
          <w:delText>Table 1 provides summaries for the two genome-wide significant SNPs.</w:delText>
        </w:r>
      </w:del>
    </w:p>
    <w:p w14:paraId="03C3DC62" w14:textId="309CC807" w:rsidR="00E6178E" w:rsidRPr="000D150D" w:rsidRDefault="00104400" w:rsidP="00E6178E">
      <w:pPr>
        <w:spacing w:line="480" w:lineRule="auto"/>
        <w:ind w:firstLine="720"/>
        <w:rPr>
          <w:rFonts w:ascii="Arial" w:hAnsi="Arial" w:cs="Arial"/>
          <w:shd w:val="clear" w:color="auto" w:fill="FFFFFF"/>
        </w:rPr>
      </w:pPr>
      <w:del w:id="387" w:author="modified" w:date="2019-02-14T17:59:00Z">
        <w:r w:rsidRPr="000D150D">
          <w:rPr>
            <w:rFonts w:ascii="Arial" w:hAnsi="Arial" w:cs="Arial"/>
            <w:color w:val="000000" w:themeColor="text1"/>
            <w:shd w:val="clear" w:color="auto" w:fill="FFFFFF"/>
          </w:rPr>
          <w:delText>rs4544201 and rs2006950 are located on 15q26</w:delText>
        </w:r>
        <w:r w:rsidR="0010472D" w:rsidRPr="000D150D">
          <w:rPr>
            <w:rFonts w:ascii="Arial" w:hAnsi="Arial" w:cs="Arial"/>
            <w:color w:val="000000" w:themeColor="text1"/>
            <w:shd w:val="clear" w:color="auto" w:fill="FFFFFF"/>
          </w:rPr>
          <w:delText>.2</w:delText>
        </w:r>
        <w:r w:rsidRPr="000D150D">
          <w:rPr>
            <w:rFonts w:ascii="Arial" w:hAnsi="Arial" w:cs="Arial"/>
            <w:color w:val="000000" w:themeColor="text1"/>
            <w:shd w:val="clear" w:color="auto" w:fill="FFFFFF"/>
          </w:rPr>
          <w:delText>, 11,563 nt apart,</w:delText>
        </w:r>
      </w:del>
      <w:ins w:id="388" w:author="modified" w:date="2019-02-14T17:59:00Z">
        <w:r w:rsidR="003349A5" w:rsidRPr="000D150D">
          <w:rPr>
            <w:rFonts w:ascii="Arial" w:hAnsi="Arial" w:cs="Arial" w:hint="eastAsia"/>
            <w:color w:val="000000" w:themeColor="text1"/>
            <w:shd w:val="clear" w:color="auto" w:fill="FFFFFF"/>
            <w:lang w:eastAsia="ko-KR"/>
          </w:rPr>
          <w:t>L</w:t>
        </w:r>
        <w:r w:rsidR="003349A5" w:rsidRPr="000D150D">
          <w:rPr>
            <w:rFonts w:ascii="Arial" w:hAnsi="Arial" w:cs="Arial"/>
            <w:color w:val="000000" w:themeColor="text1"/>
          </w:rPr>
          <w:t xml:space="preserve">inkage disequilibrium </w:t>
        </w:r>
        <w:r w:rsidR="003349A5" w:rsidRPr="000D150D">
          <w:rPr>
            <w:rFonts w:ascii="Arial" w:hAnsi="Arial" w:cs="Arial" w:hint="eastAsia"/>
            <w:color w:val="000000" w:themeColor="text1"/>
            <w:lang w:eastAsia="ko-KR"/>
          </w:rPr>
          <w:t>(</w:t>
        </w:r>
        <w:r w:rsidR="003349A5" w:rsidRPr="000D150D">
          <w:rPr>
            <w:rFonts w:ascii="Arial" w:hAnsi="Arial" w:cs="Arial"/>
            <w:color w:val="000000" w:themeColor="text1"/>
            <w:shd w:val="clear" w:color="auto" w:fill="FFFFFF"/>
          </w:rPr>
          <w:t>LD</w:t>
        </w:r>
        <w:r w:rsidR="003349A5" w:rsidRPr="000D150D">
          <w:rPr>
            <w:rFonts w:ascii="Arial" w:hAnsi="Arial" w:cs="Arial" w:hint="eastAsia"/>
            <w:color w:val="000000" w:themeColor="text1"/>
            <w:shd w:val="clear" w:color="auto" w:fill="FFFFFF"/>
            <w:lang w:eastAsia="ko-KR"/>
          </w:rPr>
          <w:t>)</w:t>
        </w:r>
        <w:r w:rsidR="003349A5"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w:t>
        </w:r>
        <w:r w:rsidR="009A1EA8">
          <w:rPr>
            <w:rFonts w:ascii="Arial" w:hAnsi="Arial" w:cs="Arial"/>
            <w:color w:val="000000" w:themeColor="text1"/>
            <w:shd w:val="clear" w:color="auto" w:fill="FFFFFF"/>
            <w:lang w:eastAsia="ko-KR"/>
          </w:rPr>
          <w:t xml:space="preserve">two </w:t>
        </w:r>
        <w:r w:rsidR="00D807D5">
          <w:rPr>
            <w:rFonts w:ascii="Arial" w:hAnsi="Arial" w:cs="Arial" w:hint="eastAsia"/>
            <w:color w:val="000000" w:themeColor="text1"/>
            <w:shd w:val="clear" w:color="auto" w:fill="FFFFFF"/>
            <w:lang w:eastAsia="ko-KR"/>
          </w:rPr>
          <w:t>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003349A5" w:rsidRPr="000D150D">
          <w:rPr>
            <w:rFonts w:ascii="Arial" w:hAnsi="Arial" w:cs="Arial"/>
            <w:color w:val="000000" w:themeColor="text1"/>
            <w:shd w:val="clear" w:color="auto" w:fill="FFFFFF"/>
          </w:rPr>
          <w:t xml:space="preserve">were </w:t>
        </w:r>
        <w:r w:rsidR="009A1EA8">
          <w:rPr>
            <w:rFonts w:ascii="Arial" w:hAnsi="Arial" w:cs="Arial"/>
            <w:color w:val="000000" w:themeColor="text1"/>
            <w:shd w:val="clear" w:color="auto" w:fill="FFFFFF"/>
          </w:rPr>
          <w:t>identified</w:t>
        </w:r>
        <w:r w:rsidR="003349A5" w:rsidRPr="000D150D">
          <w:rPr>
            <w:rFonts w:ascii="Arial" w:hAnsi="Arial" w:cs="Arial"/>
            <w:color w:val="000000" w:themeColor="text1"/>
            <w:shd w:val="clear" w:color="auto" w:fill="FFFFFF"/>
          </w:rPr>
          <w:t xml:space="preserve"> using </w:t>
        </w:r>
        <w:proofErr w:type="spellStart"/>
        <w:r w:rsidR="003349A5" w:rsidRPr="000D150D">
          <w:rPr>
            <w:rFonts w:ascii="Arial" w:hAnsi="Arial" w:cs="Arial"/>
            <w:color w:val="000000" w:themeColor="text1"/>
            <w:shd w:val="clear" w:color="auto" w:fill="FFFFFF"/>
          </w:rPr>
          <w:t>Haploview</w:t>
        </w:r>
        <w:proofErr w:type="spellEnd"/>
        <w:r w:rsidR="003349A5" w:rsidRPr="000D150D">
          <w:rPr>
            <w:rFonts w:ascii="Arial" w:hAnsi="Arial" w:cs="Arial"/>
            <w:color w:val="000000" w:themeColor="text1"/>
            <w:shd w:val="clear" w:color="auto" w:fill="FFFFFF"/>
          </w:rPr>
          <w:t xml:space="preserve"> with default options </w:t>
        </w:r>
        <w:r w:rsidR="003349A5"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&lt;EndNote&gt;&lt;Cite&gt;&lt;Author&gt;Barrett&lt;/Author&gt;&lt;Year&gt;2004&lt;/Year&gt;&lt;RecNum&gt;210&lt;/RecNum&gt;&lt;DisplayText&gt;[36]&lt;/DisplayText&gt;&lt;record&gt;&lt;rec-number&gt;210&lt;/rec-number&gt;&lt;foreign-keys&gt;&lt;key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003349A5"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[36]</w:t>
        </w:r>
        <w:r w:rsidR="003349A5"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r w:rsidR="00E6178E" w:rsidRPr="000D150D">
          <w:rPr>
            <w:rFonts w:ascii="Arial" w:hAnsi="Arial" w:cs="Arial"/>
            <w:color w:val="000000" w:themeColor="text1"/>
            <w:shd w:val="clear" w:color="auto" w:fill="FFFFFF"/>
          </w:rPr>
          <w:t>rs4544201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w:t>
        </w:r>
        <w:r w:rsidR="0098116A">
          <w:rPr>
            <w:rFonts w:ascii="Arial" w:hAnsi="Arial" w:cs="Arial"/>
            <w:color w:val="000000" w:themeColor="text1"/>
            <w:shd w:val="clear" w:color="auto" w:fill="FFFFFF"/>
            <w:lang w:eastAsia="ko-KR"/>
          </w:rPr>
          <w:t>proximity of</w:t>
        </w:r>
        <w:r w:rsidR="00C83E99">
          <w:rPr>
            <w:rFonts w:ascii="Arial" w:hAnsi="Arial" w:cs="Arial" w:hint="eastAsia"/>
            <w:color w:val="000000" w:themeColor="text1"/>
            <w:shd w:val="clear" w:color="auto" w:fill="FFFFFF"/>
            <w:lang w:eastAsia="ko-KR"/>
          </w:rPr>
          <w:t xml:space="preserve"> the two SNPs </w:t>
        </w:r>
        <w:r w:rsidR="0098116A">
          <w:rPr>
            <w:rFonts w:ascii="Arial" w:hAnsi="Arial" w:cs="Arial"/>
            <w:color w:val="000000" w:themeColor="text1"/>
            <w:shd w:val="clear" w:color="auto" w:fill="FFFFFF"/>
            <w:lang w:eastAsia="ko-KR"/>
          </w:rPr>
          <w:t xml:space="preserve">to each other </w:t>
        </w:r>
        <w:r w:rsidR="00C83E99">
          <w:rPr>
            <w:rFonts w:ascii="Arial" w:hAnsi="Arial" w:cs="Arial" w:hint="eastAsia"/>
            <w:color w:val="000000" w:themeColor="text1"/>
            <w:shd w:val="clear" w:color="auto" w:fill="FFFFFF"/>
            <w:lang w:eastAsia="ko-KR"/>
          </w:rPr>
          <w:t xml:space="preserve">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w:t>
        </w:r>
        <w:r w:rsidR="0098116A">
          <w:rPr>
            <w:rFonts w:ascii="Arial" w:hAnsi="Arial" w:cs="Arial"/>
            <w:color w:val="000000" w:themeColor="text1"/>
            <w:shd w:val="clear" w:color="auto" w:fill="FFFFFF"/>
            <w:lang w:eastAsia="ko-KR"/>
          </w:rPr>
          <w:t xml:space="preserve">it is likely that there is </w:t>
        </w:r>
        <w:r w:rsidR="0028682E" w:rsidRPr="00E961E2">
          <w:rPr>
            <w:rFonts w:ascii="Arial" w:hAnsi="Arial" w:cs="Arial"/>
            <w:lang w:eastAsia="ko-KR"/>
          </w:rPr>
          <w:t xml:space="preserve">a </w:t>
        </w:r>
        <w:r w:rsidR="0028682E">
          <w:rPr>
            <w:rFonts w:ascii="Arial" w:hAnsi="Arial" w:cs="Arial"/>
            <w:lang w:eastAsia="ko-KR"/>
          </w:rPr>
          <w:t>single disease susceptibility locus</w:t>
        </w:r>
        <w:r w:rsidR="0098116A">
          <w:rPr>
            <w:rFonts w:ascii="Arial" w:hAnsi="Arial" w:cs="Arial"/>
            <w:lang w:eastAsia="ko-KR"/>
          </w:rPr>
          <w:t xml:space="preserve"> in the region</w:t>
        </w:r>
        <w:r w:rsidR="00C83E99">
          <w:rPr>
            <w:rFonts w:ascii="Arial" w:hAnsi="Arial" w:cs="Arial" w:hint="eastAsia"/>
            <w:color w:val="000000" w:themeColor="text1"/>
            <w:shd w:val="clear" w:color="auto" w:fill="FFFFFF"/>
            <w:lang w:eastAsia="ko-KR"/>
          </w:rPr>
          <w:t xml:space="preserve">. </w:t>
        </w:r>
        <w:r w:rsidR="00E6178E">
          <w:rPr>
            <w:rFonts w:ascii="Arial" w:hAnsi="Arial" w:cs="Arial" w:hint="eastAsia"/>
            <w:color w:val="000000" w:themeColor="text1"/>
            <w:shd w:val="clear" w:color="auto" w:fill="FFFFFF"/>
            <w:lang w:eastAsia="ko-KR"/>
          </w:rPr>
          <w:t>They are located</w:t>
        </w:r>
      </w:ins>
      <w:r w:rsidR="00E6178E">
        <w:rPr>
          <w:rFonts w:ascii="Arial" w:hAnsi="Arial" w:cs="Arial" w:hint="eastAsia"/>
          <w:color w:val="000000" w:themeColor="text1"/>
          <w:shd w:val="clear" w:color="auto" w:fill="FFFFFF"/>
          <w:lang w:eastAsia="ko-KR"/>
        </w:rPr>
        <w:t xml:space="preserve"> in</w:t>
      </w:r>
      <w:r w:rsidR="00E6178E" w:rsidRPr="000D150D">
        <w:rPr>
          <w:rFonts w:ascii="Arial" w:hAnsi="Arial" w:cs="Arial"/>
          <w:color w:val="000000" w:themeColor="text1"/>
          <w:shd w:val="clear" w:color="auto" w:fill="FFFFFF"/>
        </w:rPr>
        <w:t xml:space="preserve">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ins w:id="389" w:author="modified" w:date="2019-02-14T17:59:00Z">
        <w:r w:rsidR="00FF542A">
          <w:rPr>
            <w:rFonts w:ascii="Arial" w:hAnsi="Arial" w:cs="Arial" w:hint="eastAsia"/>
            <w:color w:val="000000" w:themeColor="text1"/>
            <w:shd w:val="clear" w:color="auto" w:fill="FFFFFF"/>
            <w:lang w:eastAsia="ko-KR"/>
          </w:rPr>
          <w:t>long non-coding RNAs (</w:t>
        </w:r>
      </w:ins>
      <w:proofErr w:type="spellStart"/>
      <w:r w:rsidR="00E6178E" w:rsidRPr="000D150D">
        <w:rPr>
          <w:rFonts w:ascii="Arial" w:hAnsi="Arial" w:cs="Arial"/>
          <w:color w:val="000000" w:themeColor="text1"/>
          <w:shd w:val="clear" w:color="auto" w:fill="FFFFFF"/>
        </w:rPr>
        <w:t>lncRNAs</w:t>
      </w:r>
      <w:proofErr w:type="spellEnd"/>
      <w:ins w:id="390" w:author="modified" w:date="2019-02-14T17:59:00Z">
        <w:r w:rsidR="00FF542A">
          <w:rPr>
            <w:rFonts w:ascii="Arial" w:hAnsi="Arial" w:cs="Arial" w:hint="eastAsia"/>
            <w:color w:val="000000" w:themeColor="text1"/>
            <w:shd w:val="clear" w:color="auto" w:fill="FFFFFF"/>
            <w:lang w:eastAsia="ko-KR"/>
          </w:rPr>
          <w:t>)</w:t>
        </w:r>
      </w:ins>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w:t>
      </w:r>
      <w:proofErr w:type="gramStart"/>
      <w:r w:rsidR="00E6178E" w:rsidRPr="000D150D">
        <w:rPr>
          <w:rFonts w:ascii="Arial" w:hAnsi="Arial" w:cs="Arial"/>
          <w:color w:val="000000" w:themeColor="text1"/>
          <w:shd w:val="clear" w:color="auto" w:fill="FFFFFF"/>
        </w:rPr>
        <w:t>G, and</w:t>
      </w:r>
      <w:proofErr w:type="gramEnd"/>
      <w:r w:rsidR="00E6178E" w:rsidRPr="000D150D">
        <w:rPr>
          <w:rFonts w:ascii="Arial" w:hAnsi="Arial" w:cs="Arial"/>
          <w:color w:val="000000" w:themeColor="text1"/>
          <w:shd w:val="clear" w:color="auto" w:fill="FFFFFF"/>
        </w:rPr>
        <w:t xml:space="preserve">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del w:id="391" w:author="modified" w:date="2019-02-14T17:59:00Z">
        <w:r w:rsidR="00F14988"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&lt;EndNote&gt;&lt;Cite&gt;&lt;Author&gt;Poirier&lt;/Author&gt;&lt;Year&gt;2015&lt;/Year&gt;&lt;RecNum&gt;45&lt;/RecNum&gt;&lt;DisplayText&gt;[34]&lt;/DisplayText&gt;&lt;record&gt;&lt;rec-number&gt;45&lt;/rec-number&gt;&lt;foreign-keys&gt;&lt;key app="EN" db-id="sa9derpz9faxe6ed5zbxtffwwwdrdvwzdsta" timestamp="1516600659"&gt;45&lt;/key&gt;&lt;/foreign-keys&gt;&lt;ref-type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delInstrText>
        </w:r>
        <w:r w:rsidR="00F14988"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[3</w:delText>
        </w:r>
        <w:r w:rsidR="00FD0A2A">
          <w:rPr>
            <w:rFonts w:ascii="Arial" w:hAnsi="Arial" w:cs="Arial"/>
            <w:noProof/>
            <w:color w:val="000000" w:themeColor="text1"/>
            <w:shd w:val="clear" w:color="auto" w:fill="FFFFFF"/>
          </w:rPr>
          <w:delText>1</w:delText>
        </w:r>
        <w:r w:rsidR="008E40AD">
          <w:rPr>
            <w:rFonts w:ascii="Arial" w:hAnsi="Arial" w:cs="Arial"/>
            <w:noProof/>
            <w:color w:val="000000" w:themeColor="text1"/>
            <w:shd w:val="clear" w:color="auto" w:fill="FFFFFF"/>
          </w:rPr>
          <w:delText>]</w:delText>
        </w:r>
        <w:r w:rsidR="00F14988" w:rsidRPr="000D150D">
          <w:rPr>
            <w:rFonts w:ascii="Arial" w:hAnsi="Arial" w:cs="Arial"/>
            <w:color w:val="000000" w:themeColor="text1"/>
            <w:shd w:val="clear" w:color="auto" w:fill="FFFFFF"/>
          </w:rPr>
          <w:fldChar w:fldCharType="end"/>
        </w:r>
      </w:del>
      <w:ins w:id="392" w:author="modified" w:date="2019-02-14T17:59:00Z">
        <w:r w:rsidR="00E6178E"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&lt;EndNote&gt;&lt;Cite&gt;&lt;Author&gt;Poirier&lt;/Author&gt;&lt;Year&gt;2015&lt;/Year&gt;&lt;RecNum&gt;237&lt;/RecNum&gt;&lt;DisplayText&gt;[37]&lt;/DisplayText&gt;&lt;record&gt;&lt;rec-number&gt;237&lt;/rec-number&gt;&lt;foreign-keys&gt;&lt;key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[37]</w:t>
        </w:r>
        <w:r w:rsidR="00E6178E" w:rsidRPr="000D150D">
          <w:rPr>
            <w:rFonts w:ascii="Arial" w:hAnsi="Arial" w:cs="Arial"/>
            <w:color w:val="000000" w:themeColor="text1"/>
            <w:shd w:val="clear" w:color="auto" w:fill="FFFFFF"/>
          </w:rPr>
          <w:fldChar w:fldCharType="end"/>
        </w:r>
      </w:ins>
      <w:r w:rsidR="00E6178E">
        <w:rPr>
          <w:rFonts w:ascii="Arial" w:hAnsi="Arial" w:cs="Arial"/>
          <w:color w:val="000000" w:themeColor="text1"/>
          <w:shd w:val="clear" w:color="auto" w:fill="FFFFFF"/>
        </w:rPr>
        <w:t xml:space="preserve">, </w:t>
      </w:r>
      <w:r w:rsidR="00E6178E">
        <w:rPr>
          <w:rFonts w:ascii="Arial" w:hAnsi="Arial" w:cs="Arial"/>
          <w:color w:val="000000" w:themeColor="text1"/>
          <w:shd w:val="clear" w:color="auto" w:fill="FFFFFF"/>
        </w:rPr>
        <w:lastRenderedPageBreak/>
        <w:t>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3E37C700" w14:textId="335A5CD8" w:rsidR="00A053FF" w:rsidRDefault="00135989" w:rsidP="00A134C5">
      <w:pPr>
        <w:spacing w:line="480" w:lineRule="auto"/>
        <w:ind w:firstLine="720"/>
        <w:rPr>
          <w:ins w:id="393" w:author="modified" w:date="2019-02-14T17:59:00Z"/>
          <w:rFonts w:ascii="Arial" w:hAnsi="Arial" w:cs="Arial"/>
          <w:color w:val="000000" w:themeColor="text1"/>
          <w:shd w:val="clear" w:color="auto" w:fill="FFFFFF"/>
          <w:lang w:eastAsia="ko-KR"/>
        </w:rPr>
      </w:pPr>
      <w:ins w:id="394" w:author="modified" w:date="2019-02-14T17:59:00Z">
        <w:r>
          <w:rPr>
            <w:rFonts w:ascii="Arial" w:hAnsi="Arial" w:cs="Arial" w:hint="eastAsia"/>
            <w:color w:val="000000" w:themeColor="text1"/>
            <w:shd w:val="clear" w:color="auto" w:fill="FFFFFF"/>
            <w:lang w:eastAsia="ko-KR"/>
          </w:rPr>
          <w:t xml:space="preserve">We calculated the proportion of phenotypic variance explained by the genotyped SNPs,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ins>
    </w:p>
    <w:p w14:paraId="45E43DEA" w14:textId="3153DF4A" w:rsidR="00DE5F97" w:rsidRPr="00DE5F97" w:rsidRDefault="00DE5F97" w:rsidP="00DE5F97">
      <w:pPr>
        <w:spacing w:line="480" w:lineRule="auto"/>
        <w:ind w:firstLine="720"/>
        <w:rPr>
          <w:ins w:id="395" w:author="modified" w:date="2019-02-14T17:59:00Z"/>
          <w:rFonts w:ascii="Arial" w:hAnsi="Arial" w:cs="Arial"/>
          <w:color w:val="FF0000"/>
          <w:lang w:eastAsia="ko-KR"/>
        </w:rPr>
      </w:pPr>
      <w:ins w:id="396" w:author="modified" w:date="2019-02-14T17:59:00Z">
        <w:r w:rsidRPr="000D150D">
          <w:rPr>
            <w:rFonts w:ascii="Arial" w:hAnsi="Arial" w:cs="Arial"/>
            <w:color w:val="000000" w:themeColor="text1"/>
            <w:shd w:val="clear" w:color="auto" w:fill="FFFFFF"/>
          </w:rPr>
          <w:t xml:space="preserve">To examine the potential association of other SNPs </w:t>
        </w:r>
        <w:r w:rsidR="00A14B6B">
          <w:rPr>
            <w:rFonts w:ascii="Arial" w:hAnsi="Arial" w:cs="Arial"/>
            <w:color w:val="000000" w:themeColor="text1"/>
            <w:shd w:val="clear" w:color="auto" w:fill="FFFFFF"/>
          </w:rPr>
          <w:t xml:space="preserve">not directly genotyped, </w:t>
        </w:r>
        <w:r w:rsidRPr="000D150D">
          <w:rPr>
            <w:rFonts w:ascii="Arial" w:hAnsi="Arial" w:cs="Arial"/>
            <w:color w:val="000000" w:themeColor="text1"/>
            <w:shd w:val="clear" w:color="auto" w:fill="FFFFFF"/>
          </w:rPr>
          <w:t>we used the genotyped SNP data to impute genotype data</w:t>
        </w:r>
        <w:r w:rsidR="00A14B6B">
          <w:rPr>
            <w:rFonts w:ascii="Arial" w:hAnsi="Arial" w:cs="Arial"/>
            <w:color w:val="000000" w:themeColor="text1"/>
            <w:shd w:val="clear" w:color="auto" w:fill="FFFFFF"/>
          </w:rPr>
          <w:t xml:space="preserve"> genome-wide</w:t>
        </w:r>
        <w:r w:rsidRPr="000D150D">
          <w:rPr>
            <w:rFonts w:ascii="Arial" w:hAnsi="Arial" w:cs="Arial"/>
            <w:color w:val="000000" w:themeColor="text1"/>
            <w:shd w:val="clear" w:color="auto" w:fill="FFFFFF"/>
          </w:rPr>
          <w:t xml:space="preserve">. </w:t>
        </w:r>
        <w:r w:rsidR="00A14B6B">
          <w:rPr>
            <w:rFonts w:ascii="Arial" w:hAnsi="Arial" w:cs="Arial"/>
            <w:color w:val="000000" w:themeColor="text1"/>
            <w:shd w:val="clear" w:color="auto" w:fill="FFFFFF"/>
          </w:rPr>
          <w:t>No SNPs outside of the 15q region met genome-wide significance in this analysis</w:t>
        </w:r>
        <w:r w:rsidR="00B85D4E">
          <w:rPr>
            <w:rFonts w:ascii="Arial" w:hAnsi="Arial" w:cs="Arial"/>
            <w:color w:val="000000" w:themeColor="text1"/>
            <w:shd w:val="clear" w:color="auto" w:fill="FFFFFF"/>
          </w:rPr>
          <w:t xml:space="preserve"> (</w:t>
        </w:r>
        <w:r w:rsidR="00B85D4E">
          <w:rPr>
            <w:rFonts w:ascii="Arial" w:hAnsi="Arial" w:cs="Arial" w:hint="eastAsia"/>
            <w:color w:val="000000" w:themeColor="text1"/>
            <w:lang w:eastAsia="ko-KR"/>
          </w:rPr>
          <w:t>Supplementary Figure 5</w:t>
        </w:r>
        <w:r w:rsidR="00B85D4E">
          <w:rPr>
            <w:rFonts w:ascii="Arial" w:hAnsi="Arial" w:cs="Arial"/>
            <w:color w:val="000000" w:themeColor="text1"/>
            <w:lang w:eastAsia="ko-KR"/>
          </w:rPr>
          <w:t>)</w:t>
        </w:r>
        <w:r w:rsidR="00A14B6B">
          <w:rPr>
            <w:rFonts w:ascii="Arial" w:hAnsi="Arial" w:cs="Arial"/>
            <w:color w:val="000000" w:themeColor="text1"/>
            <w:shd w:val="clear" w:color="auto" w:fill="FFFFFF"/>
          </w:rPr>
          <w:t>, while 18</w:t>
        </w:r>
        <w:r w:rsidRPr="000D150D">
          <w:rPr>
            <w:rFonts w:ascii="Arial" w:hAnsi="Arial" w:cs="Arial"/>
            <w:color w:val="000000" w:themeColor="text1"/>
            <w:shd w:val="clear" w:color="auto" w:fill="FFFFFF"/>
          </w:rPr>
          <w:t xml:space="preserve">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Pr>
            <w:rFonts w:ascii="Arial" w:hAnsi="Arial" w:cs="Arial" w:hint="eastAsia"/>
            <w:color w:val="000000" w:themeColor="text1"/>
            <w:lang w:eastAsia="ko-KR"/>
          </w:rPr>
          <w:t>.</w:t>
        </w:r>
      </w:ins>
    </w:p>
    <w:p w14:paraId="39953CEF" w14:textId="61061501" w:rsidR="00104400" w:rsidRPr="000D150D" w:rsidRDefault="00E7661D" w:rsidP="00A134C5">
      <w:pPr>
        <w:spacing w:line="480" w:lineRule="auto"/>
        <w:ind w:firstLine="720"/>
        <w:rPr>
          <w:rFonts w:ascii="Arial" w:hAnsi="Arial" w:cs="Arial"/>
          <w:shd w:val="clear" w:color="auto" w:fill="FFFFFF"/>
        </w:rPr>
      </w:pPr>
      <w:r w:rsidRPr="001D0015">
        <w:rPr>
          <w:rFonts w:ascii="Arial" w:hAnsi="Arial"/>
          <w:rPrChange w:id="397" w:author="modified" w:date="2019-02-14T17:59:00Z">
            <w:rPr>
              <w:rFonts w:ascii="Arial" w:hAnsi="Arial"/>
              <w:shd w:val="clear" w:color="auto" w:fill="FFFFFF"/>
            </w:rPr>
          </w:rPrChange>
        </w:rPr>
        <w:t xml:space="preserve">Replication analysis was performed for the 2 </w:t>
      </w:r>
      <w:del w:id="398" w:author="modified" w:date="2019-02-14T17:59:00Z">
        <w:r w:rsidR="00104400" w:rsidRPr="000D150D">
          <w:rPr>
            <w:rFonts w:ascii="Arial" w:hAnsi="Arial" w:cs="Arial"/>
            <w:shd w:val="clear" w:color="auto" w:fill="FFFFFF"/>
          </w:rPr>
          <w:delText>SNPs with association with LAM using</w:delText>
        </w:r>
      </w:del>
      <w:ins w:id="399" w:author="modified" w:date="2019-02-14T17:59:00Z">
        <w:r>
          <w:rPr>
            <w:rFonts w:ascii="Arial" w:hAnsi="Arial" w:cs="Arial"/>
            <w:lang w:eastAsia="ko-KR"/>
          </w:rPr>
          <w:t xml:space="preserve">genome-wide significant </w:t>
        </w:r>
        <w:r w:rsidRPr="009A1EA8">
          <w:rPr>
            <w:rFonts w:ascii="Arial" w:hAnsi="Arial"/>
          </w:rPr>
          <w:t>SNPs</w:t>
        </w:r>
        <w:r w:rsidR="00A11801">
          <w:rPr>
            <w:rFonts w:ascii="Arial" w:hAnsi="Arial"/>
          </w:rPr>
          <w:t>,</w:t>
        </w:r>
        <w:r w:rsidRPr="009A1EA8">
          <w:rPr>
            <w:rFonts w:ascii="Arial" w:hAnsi="Arial"/>
          </w:rPr>
          <w:t xml:space="preserve"> </w:t>
        </w:r>
        <w:r w:rsidR="00A11801">
          <w:rPr>
            <w:rFonts w:ascii="Arial" w:hAnsi="Arial" w:cs="Arial"/>
            <w:shd w:val="clear" w:color="auto" w:fill="FFFFFF"/>
          </w:rPr>
          <w:t>which were genotyped in</w:t>
        </w:r>
      </w:ins>
      <w:r w:rsidRPr="001D0015">
        <w:rPr>
          <w:rFonts w:ascii="Arial" w:hAnsi="Arial"/>
          <w:rPrChange w:id="400" w:author="modified" w:date="2019-02-14T17:59:00Z">
            <w:rPr>
              <w:rFonts w:ascii="Arial" w:hAnsi="Arial"/>
              <w:shd w:val="clear" w:color="auto" w:fill="FFFFFF"/>
            </w:rPr>
          </w:rPrChange>
        </w:rPr>
        <w:t xml:space="preserve"> 196 additional non-Hispanic white (NHW) S-LAM patients </w:t>
      </w:r>
      <w:r w:rsidR="00A11801">
        <w:rPr>
          <w:rFonts w:ascii="Arial" w:hAnsi="Arial" w:cs="Arial"/>
          <w:shd w:val="clear" w:color="auto" w:fill="FFFFFF"/>
        </w:rPr>
        <w:t xml:space="preserve">and </w:t>
      </w:r>
      <w:ins w:id="401" w:author="modified" w:date="2019-02-14T17:59:00Z">
        <w:r w:rsidR="00A11801">
          <w:rPr>
            <w:rFonts w:ascii="Arial" w:hAnsi="Arial" w:cs="Arial"/>
            <w:shd w:val="clear" w:color="auto" w:fill="FFFFFF"/>
          </w:rPr>
          <w:t>compared with SNP allele frequencies in each of</w:t>
        </w:r>
        <w:r w:rsidRPr="00785D94">
          <w:rPr>
            <w:rFonts w:ascii="Arial" w:hAnsi="Arial" w:cs="Arial"/>
            <w:lang w:eastAsia="ko-KR"/>
          </w:rPr>
          <w:t xml:space="preserve"> three control datasets</w:t>
        </w:r>
        <w:r w:rsidR="00A11801">
          <w:rPr>
            <w:rFonts w:ascii="Arial" w:hAnsi="Arial" w:cs="Arial"/>
            <w:lang w:eastAsia="ko-KR"/>
          </w:rPr>
          <w:t>:</w:t>
        </w:r>
        <w:r w:rsidRPr="00785D94">
          <w:rPr>
            <w:rFonts w:ascii="Arial" w:hAnsi="Arial" w:cs="Arial"/>
            <w:lang w:eastAsia="ko-KR"/>
          </w:rPr>
          <w:t xml:space="preserve"> 1)</w:t>
        </w:r>
        <w:r w:rsidRPr="009A1EA8">
          <w:rPr>
            <w:rFonts w:ascii="Arial" w:hAnsi="Arial"/>
          </w:rPr>
          <w:t xml:space="preserve"> </w:t>
        </w:r>
      </w:ins>
      <w:r w:rsidRPr="001D0015">
        <w:rPr>
          <w:rFonts w:ascii="Arial" w:hAnsi="Arial"/>
          <w:rPrChange w:id="402" w:author="modified" w:date="2019-02-14T17:59:00Z">
            <w:rPr>
              <w:rFonts w:ascii="Arial" w:hAnsi="Arial"/>
              <w:shd w:val="clear" w:color="auto" w:fill="FFFFFF"/>
            </w:rPr>
          </w:rPrChange>
        </w:rPr>
        <w:t xml:space="preserve">409 NHW healthy </w:t>
      </w:r>
      <w:del w:id="403" w:author="modified" w:date="2019-02-14T17:59:00Z">
        <w:r w:rsidR="00B0444F" w:rsidRPr="000D150D">
          <w:rPr>
            <w:rFonts w:ascii="Arial" w:hAnsi="Arial" w:cs="Arial"/>
            <w:shd w:val="clear" w:color="auto" w:fill="FFFFFF"/>
          </w:rPr>
          <w:delText>fe</w:delText>
        </w:r>
        <w:r w:rsidR="00104400" w:rsidRPr="000D150D">
          <w:rPr>
            <w:rFonts w:ascii="Arial" w:hAnsi="Arial" w:cs="Arial"/>
            <w:shd w:val="clear" w:color="auto" w:fill="FFFFFF"/>
          </w:rPr>
          <w:delText xml:space="preserve">males from </w:delText>
        </w:r>
      </w:del>
      <w:proofErr w:type="spellStart"/>
      <w:r w:rsidRPr="001D0015">
        <w:rPr>
          <w:rFonts w:ascii="Arial" w:hAnsi="Arial"/>
          <w:rPrChange w:id="404" w:author="modified" w:date="2019-02-14T17:59:00Z">
            <w:rPr>
              <w:rFonts w:ascii="Arial" w:hAnsi="Arial"/>
              <w:shd w:val="clear" w:color="auto" w:fill="FFFFFF"/>
            </w:rPr>
          </w:rPrChange>
        </w:rPr>
        <w:t>COPDGene</w:t>
      </w:r>
      <w:proofErr w:type="spellEnd"/>
      <w:r w:rsidRPr="001D0015">
        <w:rPr>
          <w:rFonts w:ascii="Arial" w:hAnsi="Arial"/>
          <w:rPrChange w:id="405" w:author="modified" w:date="2019-02-14T17:59:00Z">
            <w:rPr>
              <w:rFonts w:ascii="Arial" w:hAnsi="Arial"/>
              <w:shd w:val="clear" w:color="auto" w:fill="FFFFFF"/>
            </w:rPr>
          </w:rPrChange>
        </w:rPr>
        <w:t xml:space="preserve"> </w:t>
      </w:r>
      <w:del w:id="406" w:author="modified" w:date="2019-02-14T17:59:00Z">
        <w:r w:rsidR="00153C87" w:rsidRPr="000D150D">
          <w:rPr>
            <w:rFonts w:ascii="Arial" w:hAnsi="Arial" w:cs="Arial"/>
            <w:shd w:val="clear" w:color="auto" w:fill="FFFFFF"/>
          </w:rPr>
          <w:delText>participants</w:delText>
        </w:r>
      </w:del>
      <w:ins w:id="407" w:author="modified" w:date="2019-02-14T17:59:00Z">
        <w:r w:rsidR="00A11801" w:rsidRPr="00F54568">
          <w:rPr>
            <w:rFonts w:ascii="Arial" w:hAnsi="Arial"/>
          </w:rPr>
          <w:t>females</w:t>
        </w:r>
      </w:ins>
      <w:r w:rsidR="00A11801" w:rsidRPr="001D0015">
        <w:rPr>
          <w:rFonts w:ascii="Arial" w:hAnsi="Arial"/>
          <w:rPrChange w:id="408" w:author="modified" w:date="2019-02-14T17:59:00Z">
            <w:rPr>
              <w:rFonts w:ascii="Arial" w:hAnsi="Arial"/>
              <w:shd w:val="clear" w:color="auto" w:fill="FFFFFF"/>
            </w:rPr>
          </w:rPrChange>
        </w:rPr>
        <w:t xml:space="preserve"> </w:t>
      </w:r>
      <w:r w:rsidRPr="001D0015">
        <w:rPr>
          <w:rFonts w:ascii="Arial" w:hAnsi="Arial"/>
          <w:rPrChange w:id="409" w:author="modified" w:date="2019-02-14T17:59:00Z">
            <w:rPr>
              <w:rFonts w:ascii="Arial" w:hAnsi="Arial"/>
              <w:shd w:val="clear" w:color="auto" w:fill="FFFFFF"/>
            </w:rPr>
          </w:rPrChange>
        </w:rPr>
        <w:t>who were not used for discovery analyses</w:t>
      </w:r>
      <w:del w:id="410" w:author="modified" w:date="2019-02-14T17:59:00Z">
        <w:r w:rsidR="00104400" w:rsidRPr="000D150D">
          <w:rPr>
            <w:rFonts w:ascii="Arial" w:hAnsi="Arial" w:cs="Arial"/>
            <w:shd w:val="clear" w:color="auto" w:fill="FFFFFF"/>
          </w:rPr>
          <w:delText>.</w:delText>
        </w:r>
      </w:del>
      <w:ins w:id="411" w:author="modified" w:date="2019-02-14T17:59:00Z">
        <w:r w:rsidR="00A11801">
          <w:rPr>
            <w:rFonts w:ascii="Arial" w:hAnsi="Arial" w:cs="Arial"/>
            <w:lang w:eastAsia="ko-KR"/>
          </w:rPr>
          <w:t>;</w:t>
        </w:r>
        <w:r w:rsidRPr="00785D94">
          <w:rPr>
            <w:rFonts w:ascii="Arial" w:hAnsi="Arial" w:cs="Arial"/>
            <w:lang w:eastAsia="ko-KR"/>
          </w:rPr>
          <w:t xml:space="preserve"> 2) 1,121 Hispanic white females from </w:t>
        </w:r>
        <w:r w:rsidR="00A11801">
          <w:rPr>
            <w:rFonts w:ascii="Arial" w:hAnsi="Arial" w:cs="Arial"/>
            <w:lang w:eastAsia="ko-KR"/>
          </w:rPr>
          <w:t xml:space="preserve">the </w:t>
        </w:r>
        <w:r w:rsidRPr="00785D94">
          <w:rPr>
            <w:rFonts w:ascii="Arial" w:hAnsi="Arial" w:cs="Arial"/>
            <w:lang w:eastAsia="ko-KR"/>
          </w:rPr>
          <w:t>MESA dataset</w:t>
        </w:r>
        <w:r w:rsidR="00146CD8">
          <w:rPr>
            <w:rFonts w:ascii="Arial" w:hAnsi="Arial" w:cs="Arial" w:hint="eastAsia"/>
            <w:lang w:eastAsia="ko-KR"/>
          </w:rPr>
          <w:t xml:space="preserve"> </w:t>
        </w:r>
        <w:r w:rsidR="00146CD8" w:rsidRPr="00146CD8">
          <w:rPr>
            <w:rFonts w:ascii="Arial" w:hAnsi="Arial" w:cs="Arial"/>
            <w:lang w:eastAsia="ko-KR"/>
          </w:rPr>
          <w:fldChar w:fldCharType="begin"/>
        </w:r>
        <w:r w:rsidR="00146CD8" w:rsidRPr="00146CD8">
          <w:rPr>
            <w:rFonts w:ascii="Arial" w:hAnsi="Arial" w:cs="Arial"/>
            <w:lang w:eastAsia="ko-KR"/>
          </w:rPr>
          <w:instrText xml:space="preserve"> ADDIN EN.CITE &lt;EndNote&gt;&lt;Cite&gt;&lt;Author&gt;Hankinson&lt;/Author&gt;&lt;Year&gt;2010&lt;/Year&gt;&lt;RecNum&gt;320&lt;/RecNum&gt;&lt;DisplayText&gt;[38]&lt;/DisplayText&gt;&lt;record&gt;&lt;rec-number&gt;320&lt;/rec-number&gt;&lt;foreign-keys&gt;&lt;key app="EN" db-id="rav092adsd0907ezeaavzp5tassztse2f2ss" timestamp="1549957552"&gt;320&lt;/key&gt;&lt;/foreign-keys&gt;&lt;ref-type name="Journal Article"&gt;17&lt;/ref-type&gt;&lt;contributors&gt;&lt;authors&gt;&lt;author&gt;Hankinson, John L&lt;/author&gt;&lt;author&gt;Kawut, Steven M&lt;/author&gt;&lt;author&gt;Shahar, Eyal&lt;/author&gt;&lt;author&gt;Smith, Lewis J&lt;/author&gt;&lt;author&gt;Stukovsky, Karen Hinckley&lt;/author&gt;&lt;author&gt;Barr, R Graham&lt;/author&gt;&lt;/authors&gt;&lt;/contributors&gt;&lt;titles&gt;&lt;title&gt;Performance of American Thoracic Society-recommended spirometry reference values in a multiethnic sample of adults: the multi-ethnic study of atherosclerosis (MESA) lung study&lt;/title&gt;&lt;secondary-title&gt;Chest&lt;/secondary-title&gt;&lt;/titles&gt;&lt;periodical&gt;&lt;full-title&gt;Chest&lt;/full-title&gt;&lt;/periodical&gt;&lt;pages&gt;138-145&lt;/pages&gt;&lt;volume&gt;137&lt;/volume&gt;&lt;number&gt;1&lt;/number&gt;&lt;dates&gt;&lt;year&gt;2010&lt;/year&gt;&lt;/dates&gt;&lt;isbn&gt;0012-3692&lt;/isbn&gt;&lt;urls&gt;&lt;/urls&gt;&lt;/record&gt;&lt;/Cite&gt;&lt;/EndNote&gt;</w:instrText>
        </w:r>
        <w:r w:rsidR="00146CD8" w:rsidRPr="00146CD8">
          <w:rPr>
            <w:rFonts w:ascii="Arial" w:hAnsi="Arial" w:cs="Arial"/>
            <w:lang w:eastAsia="ko-KR"/>
          </w:rPr>
          <w:fldChar w:fldCharType="separate"/>
        </w:r>
        <w:r w:rsidR="00146CD8" w:rsidRPr="00146CD8">
          <w:rPr>
            <w:rFonts w:ascii="Arial" w:hAnsi="Arial" w:cs="Arial"/>
            <w:noProof/>
            <w:lang w:eastAsia="ko-KR"/>
          </w:rPr>
          <w:t>[38]</w:t>
        </w:r>
        <w:r w:rsidR="00146CD8" w:rsidRPr="00146CD8">
          <w:rPr>
            <w:rFonts w:ascii="Arial" w:hAnsi="Arial" w:cs="Arial"/>
            <w:lang w:eastAsia="ko-KR"/>
          </w:rPr>
          <w:fldChar w:fldCharType="end"/>
        </w:r>
        <w:r w:rsidR="00A11801" w:rsidRPr="00146CD8">
          <w:rPr>
            <w:rFonts w:ascii="Arial" w:hAnsi="Arial" w:cs="Arial"/>
            <w:lang w:eastAsia="ko-KR"/>
          </w:rPr>
          <w:t>;</w:t>
        </w:r>
        <w:r w:rsidRPr="00146CD8">
          <w:rPr>
            <w:rFonts w:ascii="Arial" w:hAnsi="Arial" w:cs="Arial"/>
            <w:lang w:eastAsia="ko-KR"/>
          </w:rPr>
          <w:t xml:space="preserve"> </w:t>
        </w:r>
        <w:r w:rsidRPr="00785D94">
          <w:rPr>
            <w:rFonts w:ascii="Arial" w:hAnsi="Arial" w:cs="Arial"/>
            <w:lang w:eastAsia="ko-KR"/>
          </w:rPr>
          <w:t xml:space="preserve">and 3) 225,731 British </w:t>
        </w:r>
        <w:r>
          <w:rPr>
            <w:rFonts w:ascii="Arial" w:hAnsi="Arial" w:cs="Arial"/>
            <w:lang w:eastAsia="ko-KR"/>
          </w:rPr>
          <w:t xml:space="preserve">white </w:t>
        </w:r>
        <w:r w:rsidRPr="00785D94">
          <w:rPr>
            <w:rFonts w:ascii="Arial" w:hAnsi="Arial" w:cs="Arial"/>
            <w:lang w:eastAsia="ko-KR"/>
          </w:rPr>
          <w:t xml:space="preserve">females in </w:t>
        </w:r>
        <w:r w:rsidR="00A11801">
          <w:rPr>
            <w:rFonts w:ascii="Arial" w:hAnsi="Arial" w:cs="Arial"/>
            <w:lang w:eastAsia="ko-KR"/>
          </w:rPr>
          <w:t xml:space="preserve">the </w:t>
        </w:r>
        <w:r w:rsidRPr="00785D94">
          <w:rPr>
            <w:rFonts w:ascii="Arial" w:hAnsi="Arial" w:cs="Arial"/>
            <w:lang w:eastAsia="ko-KR"/>
          </w:rPr>
          <w:t xml:space="preserve">UK Biobank </w:t>
        </w:r>
        <w:r w:rsidR="00146CD8">
          <w:rPr>
            <w:rFonts w:ascii="Arial" w:hAnsi="Arial" w:cs="Arial"/>
            <w:lang w:eastAsia="ko-KR"/>
          </w:rPr>
          <w:t>dataset</w:t>
        </w:r>
        <w:r w:rsidR="00146CD8">
          <w:rPr>
            <w:rFonts w:ascii="Arial" w:hAnsi="Arial" w:cs="Arial" w:hint="eastAsia"/>
            <w:lang w:eastAsia="ko-KR"/>
          </w:rPr>
          <w:t xml:space="preserve"> </w:t>
        </w:r>
        <w:r w:rsidR="00146CD8">
          <w:rPr>
            <w:rFonts w:ascii="Arial" w:hAnsi="Arial" w:cs="Arial"/>
            <w:lang w:eastAsia="ko-KR"/>
          </w:rPr>
          <w:fldChar w:fldCharType="begin"/>
        </w:r>
        <w:r w:rsidR="00146CD8">
          <w:rPr>
            <w:rFonts w:ascii="Arial" w:hAnsi="Arial" w:cs="Arial"/>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146CD8">
          <w:rPr>
            <w:rFonts w:ascii="Arial" w:hAnsi="Arial" w:cs="Arial"/>
            <w:lang w:eastAsia="ko-KR"/>
          </w:rPr>
          <w:fldChar w:fldCharType="separate"/>
        </w:r>
        <w:r w:rsidR="00146CD8">
          <w:rPr>
            <w:rFonts w:ascii="Arial" w:hAnsi="Arial" w:cs="Arial"/>
            <w:noProof/>
            <w:lang w:eastAsia="ko-KR"/>
          </w:rPr>
          <w:t>[25]</w:t>
        </w:r>
        <w:r w:rsidR="00146CD8">
          <w:rPr>
            <w:rFonts w:ascii="Arial" w:hAnsi="Arial" w:cs="Arial"/>
            <w:lang w:eastAsia="ko-KR"/>
          </w:rPr>
          <w:fldChar w:fldCharType="end"/>
        </w:r>
        <w:r w:rsidRPr="00785D94">
          <w:rPr>
            <w:rFonts w:ascii="Arial" w:hAnsi="Arial" w:cs="Arial"/>
            <w:lang w:eastAsia="ko-KR"/>
          </w:rPr>
          <w:t>.</w:t>
        </w:r>
      </w:ins>
      <w:r w:rsidRPr="001D0015">
        <w:rPr>
          <w:rFonts w:ascii="Arial" w:hAnsi="Arial"/>
          <w:rPrChange w:id="412" w:author="modified" w:date="2019-02-14T17:59:00Z">
            <w:rPr>
              <w:rFonts w:ascii="Arial" w:hAnsi="Arial"/>
              <w:shd w:val="clear" w:color="auto" w:fill="FFFFFF"/>
            </w:rPr>
          </w:rPrChange>
        </w:rPr>
        <w:t xml:space="preserve"> Similar ORs for association of the minor allele of these SNPs with S-LAM were </w:t>
      </w:r>
      <w:del w:id="413" w:author="modified" w:date="2019-02-14T17:59:00Z">
        <w:r w:rsidR="00104400" w:rsidRPr="000D150D">
          <w:rPr>
            <w:rFonts w:ascii="Arial" w:hAnsi="Arial" w:cs="Arial"/>
            <w:shd w:val="clear" w:color="auto" w:fill="FFFFFF"/>
          </w:rPr>
          <w:delText>seen</w:delText>
        </w:r>
      </w:del>
      <w:ins w:id="414" w:author="modified" w:date="2019-02-14T17:59:00Z">
        <w:r>
          <w:rPr>
            <w:rFonts w:ascii="Arial" w:hAnsi="Arial" w:cs="Arial"/>
            <w:lang w:eastAsia="ko-KR"/>
          </w:rPr>
          <w:t>observed</w:t>
        </w:r>
      </w:ins>
      <w:r w:rsidRPr="001D0015">
        <w:rPr>
          <w:rFonts w:ascii="Arial" w:hAnsi="Arial"/>
          <w:rPrChange w:id="415" w:author="modified" w:date="2019-02-14T17:59:00Z">
            <w:rPr>
              <w:rFonts w:ascii="Arial" w:hAnsi="Arial"/>
              <w:shd w:val="clear" w:color="auto" w:fill="FFFFFF"/>
            </w:rPr>
          </w:rPrChange>
        </w:rPr>
        <w:t xml:space="preserve"> </w:t>
      </w:r>
      <w:r w:rsidR="00A11801" w:rsidRPr="001D0015">
        <w:rPr>
          <w:rFonts w:ascii="Arial" w:hAnsi="Arial"/>
          <w:rPrChange w:id="416" w:author="modified" w:date="2019-02-14T17:59:00Z">
            <w:rPr>
              <w:rFonts w:ascii="Arial" w:hAnsi="Arial"/>
              <w:shd w:val="clear" w:color="auto" w:fill="FFFFFF"/>
            </w:rPr>
          </w:rPrChange>
        </w:rPr>
        <w:t xml:space="preserve">in </w:t>
      </w:r>
      <w:del w:id="417" w:author="modified" w:date="2019-02-14T17:59:00Z">
        <w:r w:rsidR="00104400" w:rsidRPr="000D150D">
          <w:rPr>
            <w:rFonts w:ascii="Arial" w:hAnsi="Arial" w:cs="Arial"/>
            <w:shd w:val="clear" w:color="auto" w:fill="FFFFFF"/>
          </w:rPr>
          <w:delText>the replication data</w:delText>
        </w:r>
      </w:del>
      <w:ins w:id="418" w:author="modified" w:date="2019-02-14T17:59:00Z">
        <w:r w:rsidR="00A11801">
          <w:rPr>
            <w:rFonts w:ascii="Arial" w:hAnsi="Arial" w:cs="Arial"/>
            <w:lang w:eastAsia="ko-KR"/>
          </w:rPr>
          <w:t>all three comparisons</w:t>
        </w:r>
      </w:ins>
      <w:r w:rsidR="00A11801" w:rsidRPr="001D0015">
        <w:rPr>
          <w:rFonts w:ascii="Arial" w:hAnsi="Arial"/>
          <w:rPrChange w:id="419" w:author="modified" w:date="2019-02-14T17:59:00Z">
            <w:rPr>
              <w:rFonts w:ascii="Arial" w:hAnsi="Arial"/>
              <w:shd w:val="clear" w:color="auto" w:fill="FFFFFF"/>
            </w:rPr>
          </w:rPrChange>
        </w:rPr>
        <w:t xml:space="preserve"> </w:t>
      </w:r>
      <w:r w:rsidRPr="001D0015">
        <w:rPr>
          <w:rFonts w:ascii="Arial" w:hAnsi="Arial"/>
          <w:rPrChange w:id="420" w:author="modified" w:date="2019-02-14T17:59:00Z">
            <w:rPr>
              <w:rFonts w:ascii="Arial" w:hAnsi="Arial"/>
              <w:shd w:val="clear" w:color="auto" w:fill="FFFFFF"/>
            </w:rPr>
          </w:rPrChange>
        </w:rPr>
        <w:t>(Table 1</w:t>
      </w:r>
      <w:del w:id="421" w:author="modified" w:date="2019-02-14T17:59:00Z">
        <w:r w:rsidR="00104400" w:rsidRPr="000D150D">
          <w:rPr>
            <w:rFonts w:ascii="Arial" w:hAnsi="Arial" w:cs="Arial"/>
            <w:shd w:val="clear" w:color="auto" w:fill="FFFFFF"/>
          </w:rPr>
          <w:delText>, OR</w:delText>
        </w:r>
        <w:r w:rsidR="00104400" w:rsidRPr="000D150D">
          <w:rPr>
            <w:rFonts w:ascii="Arial" w:hAnsi="Arial" w:cs="Arial"/>
            <w:shd w:val="clear" w:color="auto" w:fill="FFFFFF"/>
            <w:vertAlign w:val="subscript"/>
          </w:rPr>
          <w:delText>rs4544201</w:delText>
        </w:r>
        <w:r w:rsidR="00565CED" w:rsidRPr="000D150D">
          <w:rPr>
            <w:rFonts w:ascii="Arial" w:hAnsi="Arial" w:cs="Arial"/>
            <w:shd w:val="clear" w:color="auto" w:fill="FFFFFF"/>
          </w:rPr>
          <w:delText>=0.</w:delText>
        </w:r>
        <w:r w:rsidR="00FD59B9" w:rsidRPr="000D150D">
          <w:rPr>
            <w:rFonts w:ascii="Arial" w:hAnsi="Arial" w:cs="Arial"/>
            <w:shd w:val="clear" w:color="auto" w:fill="FFFFFF"/>
          </w:rPr>
          <w:delText>33</w:delText>
        </w:r>
        <w:r w:rsidR="00104400" w:rsidRPr="000D150D">
          <w:rPr>
            <w:rFonts w:ascii="Arial" w:hAnsi="Arial" w:cs="Arial"/>
            <w:shd w:val="clear" w:color="auto" w:fill="FFFFFF"/>
          </w:rPr>
          <w:delText>, OR</w:delText>
        </w:r>
        <w:r w:rsidR="00104400" w:rsidRPr="000D150D">
          <w:rPr>
            <w:rFonts w:ascii="Arial" w:hAnsi="Arial" w:cs="Arial"/>
            <w:shd w:val="clear" w:color="auto" w:fill="FFFFFF"/>
            <w:vertAlign w:val="subscript"/>
          </w:rPr>
          <w:delText>rs2006950</w:delText>
        </w:r>
        <w:r w:rsidR="00565CED" w:rsidRPr="000D150D">
          <w:rPr>
            <w:rFonts w:ascii="Arial" w:hAnsi="Arial" w:cs="Arial"/>
            <w:shd w:val="clear" w:color="auto" w:fill="FFFFFF"/>
          </w:rPr>
          <w:delText xml:space="preserve"> = 0.</w:delText>
        </w:r>
        <w:r w:rsidR="00FD59B9" w:rsidRPr="000D150D">
          <w:rPr>
            <w:rFonts w:ascii="Arial" w:hAnsi="Arial" w:cs="Arial"/>
            <w:shd w:val="clear" w:color="auto" w:fill="FFFFFF"/>
            <w:lang w:eastAsia="ko-KR"/>
          </w:rPr>
          <w:delText>28</w:delText>
        </w:r>
      </w:del>
      <w:r w:rsidRPr="001D0015">
        <w:rPr>
          <w:rFonts w:ascii="Arial" w:hAnsi="Arial"/>
          <w:rPrChange w:id="422" w:author="modified" w:date="2019-02-14T17:59:00Z">
            <w:rPr>
              <w:rFonts w:ascii="Arial" w:hAnsi="Arial"/>
              <w:shd w:val="clear" w:color="auto" w:fill="FFFFFF"/>
            </w:rPr>
          </w:rPrChange>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w:t>
      </w:r>
      <w:del w:id="423" w:author="modified" w:date="2019-02-14T17:59:00Z">
        <w:r w:rsidR="00A547D3">
          <w:rPr>
            <w:rFonts w:ascii="Arial" w:hAnsi="Arial" w:cs="Arial"/>
            <w:shd w:val="clear" w:color="auto" w:fill="FFFFFF"/>
          </w:rPr>
          <w:delText xml:space="preserve">the UKBiobank study of </w:delText>
        </w:r>
        <w:r w:rsidR="00AC47D1">
          <w:rPr>
            <w:rFonts w:ascii="Arial" w:hAnsi="Arial" w:cs="Arial"/>
            <w:shd w:val="clear" w:color="auto" w:fill="FFFFFF"/>
          </w:rPr>
          <w:delText>337,199</w:delText>
        </w:r>
      </w:del>
      <w:ins w:id="424" w:author="modified" w:date="2019-02-14T17:59:00Z">
        <w:r w:rsidR="00A11801">
          <w:rPr>
            <w:rFonts w:ascii="Arial" w:hAnsi="Arial" w:cs="Arial"/>
            <w:shd w:val="clear" w:color="auto" w:fill="FFFFFF"/>
          </w:rPr>
          <w:t xml:space="preserve">all </w:t>
        </w:r>
        <w:r w:rsidR="00A547D3">
          <w:rPr>
            <w:rFonts w:ascii="Arial" w:hAnsi="Arial" w:cs="Arial"/>
            <w:shd w:val="clear" w:color="auto" w:fill="FFFFFF"/>
          </w:rPr>
          <w:t>UK</w:t>
        </w:r>
        <w:r w:rsidR="00A91A21">
          <w:rPr>
            <w:rFonts w:ascii="Arial" w:hAnsi="Arial" w:cs="Arial"/>
            <w:shd w:val="clear" w:color="auto" w:fill="FFFFFF"/>
          </w:rPr>
          <w:t xml:space="preserve"> </w:t>
        </w:r>
        <w:r w:rsidR="00A547D3">
          <w:rPr>
            <w:rFonts w:ascii="Arial" w:hAnsi="Arial" w:cs="Arial"/>
            <w:shd w:val="clear" w:color="auto" w:fill="FFFFFF"/>
          </w:rPr>
          <w:t>Biobank</w:t>
        </w:r>
      </w:ins>
      <w:r w:rsidR="00A547D3">
        <w:rPr>
          <w:rFonts w:ascii="Arial" w:hAnsi="Arial" w:cs="Arial"/>
          <w:shd w:val="clear" w:color="auto" w:fill="FFFFFF"/>
        </w:rPr>
        <w:t xml:space="preserve"> </w:t>
      </w:r>
      <w:r w:rsidR="00AC47D1">
        <w:rPr>
          <w:rFonts w:ascii="Arial" w:hAnsi="Arial" w:cs="Arial"/>
          <w:shd w:val="clear" w:color="auto" w:fill="FFFFFF"/>
        </w:rPr>
        <w:t xml:space="preserve">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4160A433" w14:textId="77777777" w:rsidR="00104400" w:rsidRPr="000D150D" w:rsidRDefault="00104400" w:rsidP="00A134C5">
      <w:pPr>
        <w:spacing w:line="480" w:lineRule="auto"/>
        <w:ind w:firstLine="720"/>
        <w:rPr>
          <w:del w:id="425" w:author="modified" w:date="2019-02-14T17:59:00Z"/>
          <w:rFonts w:ascii="Arial" w:hAnsi="Arial" w:cs="Arial"/>
          <w:color w:val="FF0000"/>
        </w:rPr>
      </w:pPr>
      <w:bookmarkStart w:id="426" w:name="OLE_LINK31"/>
      <w:bookmarkStart w:id="427" w:name="OLE_LINK32"/>
      <w:del w:id="428" w:author="modified" w:date="2019-02-14T17:59:00Z">
        <w:r w:rsidRPr="000D150D">
          <w:rPr>
            <w:rFonts w:ascii="Arial" w:hAnsi="Arial" w:cs="Arial"/>
            <w:color w:val="000000" w:themeColor="text1"/>
            <w:shd w:val="clear" w:color="auto" w:fill="FFFFFF"/>
          </w:rPr>
          <w:delText>rs4544201 and rs2006950</w:delText>
        </w:r>
        <w:bookmarkEnd w:id="426"/>
        <w:bookmarkEnd w:id="427"/>
        <w:r w:rsidRPr="000D150D">
          <w:rPr>
            <w:rFonts w:ascii="Arial" w:hAnsi="Arial" w:cs="Arial"/>
            <w:color w:val="000000" w:themeColor="text1"/>
            <w:shd w:val="clear" w:color="auto" w:fill="FFFFFF"/>
          </w:rPr>
          <w:delText xml:space="preserve"> belong to the same LD block on 15q</w:delText>
        </w:r>
        <w:r w:rsidR="0010472D" w:rsidRPr="000D150D">
          <w:rPr>
            <w:rFonts w:ascii="Arial" w:hAnsi="Arial" w:cs="Arial"/>
            <w:color w:val="000000" w:themeColor="text1"/>
            <w:shd w:val="clear" w:color="auto" w:fill="FFFFFF"/>
          </w:rPr>
          <w:delText>26.2</w:delText>
        </w:r>
        <w:r w:rsidRPr="000D150D">
          <w:rPr>
            <w:rFonts w:ascii="Arial" w:hAnsi="Arial" w:cs="Arial"/>
            <w:color w:val="000000" w:themeColor="text1"/>
            <w:shd w:val="clear" w:color="auto" w:fill="FFFFFF"/>
          </w:rPr>
          <w:delText xml:space="preserve"> </w:delTex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delInstrText xml:space="preserve"> ADDIN EN.CITE &lt;EndNote&gt;&lt;Cite&gt;&lt;Author&gt;Barrett&lt;/Author&gt;&lt;Year&gt;2004&lt;/Year&gt;&lt;RecNum&gt;24&lt;/RecNum&gt;&lt;DisplayText&gt;[25]&lt;/DisplayText&gt;&lt;record&gt;&lt;rec-number&gt;24&lt;/rec-number&gt;&lt;foreign-keys&gt;&lt;key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del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delText>[2</w:delText>
        </w:r>
        <w:r w:rsidR="00FD0A2A">
          <w:rPr>
            <w:rFonts w:ascii="Arial" w:hAnsi="Arial" w:cs="Arial"/>
            <w:noProof/>
            <w:color w:val="000000" w:themeColor="text1"/>
            <w:shd w:val="clear" w:color="auto" w:fill="FFFFFF"/>
          </w:rPr>
          <w:delText>1</w:delText>
        </w:r>
        <w:r w:rsidR="008E40AD">
          <w:rPr>
            <w:rFonts w:ascii="Arial" w:hAnsi="Arial" w:cs="Arial"/>
            <w:noProof/>
            <w:color w:val="000000" w:themeColor="text1"/>
            <w:shd w:val="clear" w:color="auto" w:fill="FFFFFF"/>
          </w:rPr>
          <w:delText>]</w:delTex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delText>, and are strongly correlated (</w:delText>
        </w:r>
        <w:r w:rsidRPr="000D150D">
          <w:rPr>
            <w:rFonts w:ascii="Arial" w:hAnsi="Arial" w:cs="Arial"/>
            <w:i/>
            <w:color w:val="000000" w:themeColor="text1"/>
            <w:shd w:val="clear" w:color="auto" w:fill="FFFFFF"/>
          </w:rPr>
          <w:delText>D</w:delText>
        </w:r>
        <w:r w:rsidRPr="000D150D">
          <w:rPr>
            <w:rFonts w:ascii="Arial" w:hAnsi="Arial" w:cs="Arial"/>
            <w:color w:val="000000" w:themeColor="text1"/>
            <w:shd w:val="clear" w:color="auto" w:fill="FFFFFF"/>
          </w:rPr>
          <w:delText xml:space="preserve">’=0.977, </w:delText>
        </w:r>
        <w:r w:rsidRPr="000D150D">
          <w:rPr>
            <w:rFonts w:ascii="Arial" w:hAnsi="Arial" w:cs="Arial"/>
            <w:i/>
            <w:color w:val="000000" w:themeColor="text1"/>
            <w:shd w:val="clear" w:color="auto" w:fill="FFFFFF"/>
          </w:rPr>
          <w:delText>r</w:delText>
        </w:r>
        <w:r w:rsidRPr="000D150D">
          <w:rPr>
            <w:rFonts w:ascii="Arial" w:hAnsi="Arial" w:cs="Arial"/>
            <w:color w:val="000000" w:themeColor="text1"/>
            <w:shd w:val="clear" w:color="auto" w:fill="FFFFFF"/>
            <w:vertAlign w:val="superscript"/>
          </w:rPr>
          <w:delText>2</w:delText>
        </w:r>
        <w:r w:rsidRPr="000D150D">
          <w:rPr>
            <w:rFonts w:ascii="Arial" w:hAnsi="Arial" w:cs="Arial"/>
            <w:color w:val="000000" w:themeColor="text1"/>
            <w:shd w:val="clear" w:color="auto" w:fill="FFFFFF"/>
          </w:rPr>
          <w:delText xml:space="preserve">=0.854; Supplementary Figure </w:delText>
        </w:r>
        <w:r w:rsidR="002A7A30" w:rsidRPr="000D150D">
          <w:rPr>
            <w:rFonts w:ascii="Arial" w:hAnsi="Arial" w:cs="Arial"/>
            <w:color w:val="000000" w:themeColor="text1"/>
            <w:shd w:val="clear" w:color="auto" w:fill="FFFFFF"/>
          </w:rPr>
          <w:delText>3</w:delText>
        </w:r>
        <w:r w:rsidRPr="000D150D">
          <w:rPr>
            <w:rFonts w:ascii="Arial" w:hAnsi="Arial" w:cs="Arial"/>
            <w:color w:val="000000" w:themeColor="text1"/>
            <w:shd w:val="clear" w:color="auto" w:fill="FFFFFF"/>
          </w:rPr>
          <w:delText xml:space="preserve">). To examine the potential association of other SNPs in this region with S-LAM, we used the genotyped SNP data to impute genotype data for all SNPs within 1 megabase of these two SNPs. </w:delText>
        </w:r>
        <w:r w:rsidRPr="000D150D">
          <w:rPr>
            <w:rFonts w:ascii="Arial" w:hAnsi="Arial" w:cs="Arial" w:hint="eastAsia"/>
            <w:color w:val="000000" w:themeColor="text1"/>
            <w:shd w:val="clear" w:color="auto" w:fill="FFFFFF"/>
          </w:rPr>
          <w:delText>Eigh</w:delText>
        </w:r>
        <w:r w:rsidRPr="000D150D">
          <w:rPr>
            <w:rFonts w:ascii="Arial" w:hAnsi="Arial" w:cs="Arial"/>
            <w:color w:val="000000" w:themeColor="text1"/>
            <w:shd w:val="clear" w:color="auto" w:fill="FFFFFF"/>
          </w:rPr>
          <w:delText>teen imputed SNPs in the 34</w:delText>
        </w:r>
        <w:r w:rsidRPr="000D150D">
          <w:rPr>
            <w:rFonts w:ascii="Arial" w:hAnsi="Arial" w:cs="Arial" w:hint="eastAsia"/>
            <w:color w:val="000000" w:themeColor="text1"/>
            <w:shd w:val="clear" w:color="auto" w:fill="FFFFFF"/>
          </w:rPr>
          <w:delText>k</w:delText>
        </w:r>
        <w:r w:rsidRPr="000D150D">
          <w:rPr>
            <w:rFonts w:ascii="Arial" w:hAnsi="Arial" w:cs="Arial"/>
            <w:color w:val="000000" w:themeColor="text1"/>
            <w:shd w:val="clear" w:color="auto" w:fill="FFFFFF"/>
          </w:rPr>
          <w:delText xml:space="preserve">b LD block had </w:delText>
        </w:r>
        <w:r w:rsidRPr="000D150D">
          <w:rPr>
            <w:rFonts w:ascii="Arial" w:hAnsi="Arial" w:cs="Arial"/>
            <w:color w:val="000000" w:themeColor="text1"/>
          </w:rPr>
          <w:delText xml:space="preserve">P-values for association with LAM similar to </w:delText>
        </w:r>
        <w:r w:rsidR="00AC47D1" w:rsidRPr="000D150D">
          <w:rPr>
            <w:rFonts w:ascii="Arial" w:hAnsi="Arial" w:cs="Arial"/>
            <w:color w:val="000000" w:themeColor="text1"/>
            <w:shd w:val="clear" w:color="auto" w:fill="FFFFFF"/>
          </w:rPr>
          <w:delText xml:space="preserve">rs4544201 and rs2006950 </w:delText>
        </w:r>
        <w:r w:rsidRPr="000D150D">
          <w:rPr>
            <w:rFonts w:ascii="Arial" w:hAnsi="Arial" w:cs="Arial"/>
            <w:color w:val="000000" w:themeColor="text1"/>
          </w:rPr>
          <w:delText>(Table 2).</w:delText>
        </w:r>
      </w:del>
    </w:p>
    <w:p w14:paraId="5971ACFE" w14:textId="06830E55" w:rsidR="00104400" w:rsidRDefault="00104400" w:rsidP="00A134C5">
      <w:pPr>
        <w:spacing w:line="480" w:lineRule="auto"/>
        <w:ind w:firstLine="720"/>
        <w:rPr>
          <w:ins w:id="429" w:author="modified" w:date="2019-02-14T17:59:00Z"/>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 xml:space="preserve">among </w:t>
      </w:r>
      <w:del w:id="430" w:author="modified" w:date="2019-02-14T17:59:00Z">
        <w:r w:rsidRPr="000D150D">
          <w:rPr>
            <w:rFonts w:ascii="Arial" w:hAnsi="Arial" w:cs="Arial"/>
            <w:color w:val="000000" w:themeColor="text1"/>
          </w:rPr>
          <w:delText>these</w:delText>
        </w:r>
      </w:del>
      <w:ins w:id="431" w:author="modified" w:date="2019-02-14T17:59:00Z">
        <w:r w:rsidRPr="000D150D">
          <w:rPr>
            <w:rFonts w:ascii="Arial" w:hAnsi="Arial" w:cs="Arial"/>
            <w:color w:val="000000" w:themeColor="text1"/>
          </w:rPr>
          <w:t>the</w:t>
        </w:r>
      </w:ins>
      <w:r w:rsidRPr="000D150D">
        <w:rPr>
          <w:rFonts w:ascii="Arial" w:hAnsi="Arial" w:cs="Arial"/>
          <w:color w:val="000000" w:themeColor="text1"/>
        </w:rPr>
        <w:t xml:space="preserv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w:t>
      </w:r>
      <w:r w:rsidRPr="000D150D">
        <w:rPr>
          <w:rFonts w:ascii="Arial" w:hAnsi="Arial" w:cs="Arial"/>
          <w:color w:val="000000" w:themeColor="text1"/>
        </w:rPr>
        <w:lastRenderedPageBreak/>
        <w:t xml:space="preserve">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del w:id="432" w:author="modified" w:date="2019-02-14T17:59:00Z">
        <w:r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&lt;EndNote&gt;&lt;Cite&gt;&lt;Author&gt;Farh&lt;/Author&gt;&lt;Year&gt;2015&lt;/Year&gt;&lt;RecNum&gt;49&lt;/RecNum&gt;&lt;DisplayText&gt;[26]&lt;/DisplayText&gt;&lt;record&gt;&lt;rec-number&gt;49&lt;/rec-number&gt;&lt;foreign-keys&gt;&lt;key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delInstrText>
        </w:r>
        <w:r w:rsidRPr="000D150D">
          <w:rPr>
            <w:rFonts w:ascii="Arial" w:hAnsi="Arial" w:cs="Arial"/>
            <w:color w:val="000000" w:themeColor="text1"/>
          </w:rPr>
          <w:fldChar w:fldCharType="separate"/>
        </w:r>
        <w:r w:rsidR="008E40AD">
          <w:rPr>
            <w:rFonts w:ascii="Arial" w:hAnsi="Arial" w:cs="Arial"/>
            <w:noProof/>
            <w:color w:val="000000" w:themeColor="text1"/>
          </w:rPr>
          <w:delText>[2</w:delText>
        </w:r>
        <w:r w:rsidR="00FD0A2A">
          <w:rPr>
            <w:rFonts w:ascii="Arial" w:hAnsi="Arial" w:cs="Arial"/>
            <w:noProof/>
            <w:color w:val="000000" w:themeColor="text1"/>
          </w:rPr>
          <w:delText>2</w:delText>
        </w:r>
        <w:r w:rsidR="008E40AD">
          <w:rPr>
            <w:rFonts w:ascii="Arial" w:hAnsi="Arial" w:cs="Arial"/>
            <w:noProof/>
            <w:color w:val="000000" w:themeColor="text1"/>
          </w:rPr>
          <w:delText>]</w:delText>
        </w:r>
        <w:r w:rsidRPr="000D150D">
          <w:rPr>
            <w:rFonts w:ascii="Arial" w:hAnsi="Arial" w:cs="Arial"/>
            <w:color w:val="000000" w:themeColor="text1"/>
          </w:rPr>
          <w:fldChar w:fldCharType="end"/>
        </w:r>
        <w:r w:rsidRPr="000D150D">
          <w:rPr>
            <w:rFonts w:ascii="Arial" w:hAnsi="Arial" w:cs="Arial"/>
            <w:color w:val="000000" w:themeColor="text1"/>
          </w:rPr>
          <w:delText>.</w:delText>
        </w:r>
      </w:del>
      <w:ins w:id="433" w:author="modified" w:date="2019-02-14T17:59:00Z">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[22]</w:t>
        </w:r>
        <w:r w:rsidRPr="000D150D">
          <w:rPr>
            <w:rFonts w:ascii="Arial" w:hAnsi="Arial" w:cs="Arial"/>
            <w:color w:val="000000" w:themeColor="text1"/>
          </w:rPr>
          <w:fldChar w:fldCharType="end"/>
        </w:r>
        <w:r w:rsidRPr="000D150D">
          <w:rPr>
            <w:rFonts w:ascii="Arial" w:hAnsi="Arial" w:cs="Arial"/>
            <w:color w:val="000000" w:themeColor="text1"/>
          </w:rPr>
          <w:t xml:space="preserve">. </w:t>
        </w:r>
      </w:ins>
    </w:p>
    <w:p w14:paraId="179C8E3F" w14:textId="0E832D58" w:rsidR="00DE5F97" w:rsidRPr="000D150D" w:rsidRDefault="0075612E" w:rsidP="00B332CC">
      <w:pPr>
        <w:spacing w:line="480" w:lineRule="auto"/>
        <w:ind w:firstLine="720"/>
        <w:rPr>
          <w:rFonts w:ascii="Arial" w:hAnsi="Arial" w:cs="Arial"/>
          <w:color w:val="000000" w:themeColor="text1"/>
          <w:lang w:eastAsia="ko-KR"/>
        </w:rPr>
      </w:pPr>
      <w:ins w:id="434" w:author="modified" w:date="2019-02-14T17:59:00Z">
        <w:r w:rsidRPr="00801107">
          <w:rPr>
            <w:rFonts w:ascii="Arial" w:hAnsi="Arial" w:cs="Arial"/>
            <w:color w:val="000000" w:themeColor="text1"/>
            <w:shd w:val="clear" w:color="auto" w:fill="FFFFFF"/>
            <w:lang w:eastAsia="ko-KR"/>
          </w:rPr>
          <w:t xml:space="preserve">We </w:t>
        </w:r>
        <w:r w:rsidR="00A11801">
          <w:rPr>
            <w:rFonts w:ascii="Arial" w:hAnsi="Arial" w:cs="Arial"/>
            <w:color w:val="000000" w:themeColor="text1"/>
            <w:shd w:val="clear" w:color="auto" w:fill="FFFFFF"/>
            <w:lang w:eastAsia="ko-KR"/>
          </w:rPr>
          <w:t xml:space="preserve">also </w:t>
        </w:r>
        <w:r w:rsidRPr="00801107">
          <w:rPr>
            <w:rFonts w:ascii="Arial" w:hAnsi="Arial" w:cs="Arial"/>
            <w:color w:val="000000" w:themeColor="text1"/>
            <w:shd w:val="clear" w:color="auto" w:fill="FFFFFF"/>
            <w:lang w:eastAsia="ko-KR"/>
          </w:rPr>
          <w:t xml:space="preserve">queried the </w:t>
        </w:r>
        <w:proofErr w:type="spellStart"/>
        <w:r w:rsidRPr="00801107">
          <w:rPr>
            <w:rFonts w:ascii="Arial" w:hAnsi="Arial" w:cs="Arial"/>
            <w:color w:val="000000" w:themeColor="text1"/>
            <w:shd w:val="clear" w:color="auto" w:fill="FFFFFF"/>
            <w:lang w:eastAsia="ko-KR"/>
          </w:rPr>
          <w:t>GTEx</w:t>
        </w:r>
        <w:proofErr w:type="spellEnd"/>
        <w:r w:rsidRPr="00801107">
          <w:rPr>
            <w:rFonts w:ascii="Arial" w:hAnsi="Arial" w:cs="Arial"/>
            <w:color w:val="000000" w:themeColor="text1"/>
            <w:shd w:val="clear" w:color="auto" w:fill="FFFFFF"/>
            <w:lang w:eastAsia="ko-KR"/>
          </w:rPr>
          <w:t xml:space="preserve"> database </w:t>
        </w:r>
        <w:r w:rsidRPr="0088204C">
          <w:rPr>
            <w:rFonts w:ascii="Arial" w:hAnsi="Arial" w:cs="Arial"/>
            <w:shd w:val="clear" w:color="auto" w:fill="FFFFFF"/>
            <w:lang w:eastAsia="ko-KR"/>
          </w:rPr>
          <w:t>for SNPs in t</w:t>
        </w:r>
        <w:r w:rsidR="00A11801">
          <w:rPr>
            <w:rFonts w:ascii="Arial" w:hAnsi="Arial" w:cs="Arial"/>
            <w:shd w:val="clear" w:color="auto" w:fill="FFFFFF"/>
            <w:lang w:eastAsia="ko-KR"/>
          </w:rPr>
          <w:t xml:space="preserve">his </w:t>
        </w:r>
        <w:r w:rsidRPr="0088204C">
          <w:rPr>
            <w:rFonts w:ascii="Arial" w:hAnsi="Arial" w:cs="Arial"/>
            <w:shd w:val="clear" w:color="auto" w:fill="FFFFFF"/>
            <w:lang w:eastAsia="ko-KR"/>
          </w:rPr>
          <w:t xml:space="preserve">LD block </w:t>
        </w:r>
        <w:r w:rsidR="00A11801">
          <w:rPr>
            <w:rFonts w:ascii="Arial" w:hAnsi="Arial" w:cs="Arial"/>
            <w:shd w:val="clear" w:color="auto" w:fill="FFFFFF"/>
            <w:lang w:eastAsia="ko-KR"/>
          </w:rPr>
          <w:t xml:space="preserve">that might have an </w:t>
        </w:r>
        <w:proofErr w:type="spellStart"/>
        <w:r>
          <w:rPr>
            <w:rFonts w:ascii="Arial" w:hAnsi="Arial" w:cs="Arial"/>
            <w:shd w:val="clear" w:color="auto" w:fill="FFFFFF"/>
          </w:rPr>
          <w:t>eQTL</w:t>
        </w:r>
        <w:proofErr w:type="spellEnd"/>
        <w:r w:rsidRPr="0088204C">
          <w:rPr>
            <w:rFonts w:ascii="Arial" w:hAnsi="Arial" w:cs="Arial"/>
            <w:shd w:val="clear" w:color="auto" w:fill="FFFFFF"/>
          </w:rPr>
          <w:t xml:space="preserve"> </w:t>
        </w:r>
        <w:r w:rsidR="00A11801" w:rsidRPr="009A1EA8">
          <w:rPr>
            <w:rStyle w:val="Emphasis"/>
            <w:rFonts w:ascii="Arial" w:hAnsi="Arial" w:cs="Arial"/>
            <w:bCs/>
            <w:i w:val="0"/>
            <w:shd w:val="clear" w:color="auto" w:fill="FFFFFF"/>
          </w:rPr>
          <w:t>relationship with expression levels of</w:t>
        </w:r>
        <w:r w:rsidR="00A11801">
          <w:rPr>
            <w:rStyle w:val="Emphasis"/>
            <w:rFonts w:ascii="Arial" w:hAnsi="Arial" w:cs="Arial"/>
            <w:bCs/>
            <w:shd w:val="clear" w:color="auto" w:fill="FFFFFF"/>
          </w:rPr>
          <w:t xml:space="preserve"> </w:t>
        </w:r>
        <w:r w:rsidR="00A11801">
          <w:rPr>
            <w:rStyle w:val="Emphasis"/>
            <w:rFonts w:ascii="Arial" w:hAnsi="Arial" w:cs="Arial"/>
            <w:bCs/>
            <w:i w:val="0"/>
            <w:shd w:val="clear" w:color="auto" w:fill="FFFFFF"/>
          </w:rPr>
          <w:t>any gene</w:t>
        </w:r>
        <w:r w:rsidRPr="0088204C">
          <w:rPr>
            <w:rFonts w:ascii="Arial" w:hAnsi="Arial" w:cs="Arial"/>
            <w:shd w:val="clear" w:color="auto" w:fill="FFFFFF"/>
            <w:lang w:eastAsia="ko-KR"/>
          </w:rPr>
          <w:t xml:space="preserve">. </w:t>
        </w:r>
        <w:r w:rsidR="00A11801" w:rsidRPr="009A1EA8">
          <w:rPr>
            <w:rFonts w:ascii="Arial" w:hAnsi="Arial" w:cs="Arial"/>
            <w:shd w:val="clear" w:color="auto" w:fill="FFFFFF"/>
            <w:lang w:eastAsia="ko-KR"/>
          </w:rPr>
          <w:t>None were identified</w:t>
        </w:r>
        <w:r w:rsidR="00A11801">
          <w:rPr>
            <w:rFonts w:ascii="Arial" w:hAnsi="Arial" w:cs="Arial"/>
            <w:shd w:val="clear" w:color="auto" w:fill="FFFFFF"/>
            <w:lang w:eastAsia="ko-KR"/>
          </w:rPr>
          <w:t>.</w:t>
        </w:r>
      </w:ins>
      <w:r w:rsidR="00A11801" w:rsidRPr="001D0015">
        <w:rPr>
          <w:rFonts w:ascii="Arial" w:hAnsi="Arial"/>
          <w:shd w:val="clear" w:color="auto" w:fill="FFFFFF"/>
          <w:rPrChange w:id="435" w:author="modified" w:date="2019-02-14T17:59:00Z">
            <w:rPr>
              <w:rFonts w:ascii="Arial" w:hAnsi="Arial"/>
              <w:color w:val="000000" w:themeColor="text1"/>
            </w:rPr>
          </w:rPrChange>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6CC989B9" w14:textId="77777777" w:rsidR="00104400" w:rsidRPr="000D150D" w:rsidRDefault="000D35B3" w:rsidP="00A134C5">
      <w:pPr>
        <w:spacing w:line="480" w:lineRule="auto"/>
        <w:ind w:firstLine="720"/>
        <w:rPr>
          <w:del w:id="436" w:author="modified" w:date="2019-02-14T17:59:00Z"/>
          <w:rFonts w:ascii="Arial" w:hAnsi="Arial" w:cs="Arial"/>
          <w:color w:val="000000" w:themeColor="text1"/>
        </w:rPr>
      </w:pPr>
      <w:del w:id="437" w:author="modified" w:date="2019-02-14T17:59:00Z">
        <w:r>
          <w:rPr>
            <w:rFonts w:ascii="Arial" w:hAnsi="Arial" w:cs="Arial"/>
            <w:color w:val="000000" w:themeColor="text1"/>
          </w:rPr>
          <w:delText>T</w:delText>
        </w:r>
        <w:r w:rsidR="00104400" w:rsidRPr="000D150D">
          <w:rPr>
            <w:rFonts w:ascii="Arial" w:hAnsi="Arial" w:cs="Arial"/>
            <w:color w:val="000000" w:themeColor="text1"/>
          </w:rPr>
          <w:delText xml:space="preserve">he majority of SNPs associated with human disease or other phenotypes </w:delText>
        </w:r>
        <w:r>
          <w:rPr>
            <w:rFonts w:ascii="Arial" w:hAnsi="Arial" w:cs="Arial"/>
            <w:color w:val="000000" w:themeColor="text1"/>
          </w:rPr>
          <w:delText xml:space="preserve">are thought to </w:delText>
        </w:r>
        <w:r w:rsidR="00104400" w:rsidRPr="000D150D">
          <w:rPr>
            <w:rFonts w:ascii="Arial" w:hAnsi="Arial" w:cs="Arial"/>
            <w:color w:val="000000" w:themeColor="text1"/>
          </w:rPr>
          <w:delText xml:space="preserve">cause the association through </w:delText>
        </w:r>
        <w:r>
          <w:rPr>
            <w:rFonts w:ascii="Arial" w:hAnsi="Arial" w:cs="Arial"/>
            <w:color w:val="000000" w:themeColor="text1"/>
          </w:rPr>
          <w:delText xml:space="preserve">effects on enhancer </w:delText>
        </w:r>
        <w:r w:rsidR="00D03394">
          <w:rPr>
            <w:rFonts w:ascii="Arial" w:hAnsi="Arial" w:cs="Arial"/>
            <w:color w:val="000000" w:themeColor="text1"/>
          </w:rPr>
          <w:delText xml:space="preserve">regions </w:delText>
        </w:r>
        <w:r>
          <w:rPr>
            <w:rFonts w:ascii="Arial" w:hAnsi="Arial" w:cs="Arial"/>
            <w:color w:val="000000" w:themeColor="text1"/>
          </w:rPr>
          <w:delText xml:space="preserve">or other </w:delText>
        </w:r>
        <w:r w:rsidR="00104400" w:rsidRPr="000D150D">
          <w:rPr>
            <w:rFonts w:ascii="Arial" w:hAnsi="Arial" w:cs="Arial"/>
            <w:color w:val="000000" w:themeColor="text1"/>
          </w:rPr>
          <w:delText>regulatory element</w:delText>
        </w:r>
        <w:r>
          <w:rPr>
            <w:rFonts w:ascii="Arial" w:hAnsi="Arial" w:cs="Arial"/>
            <w:color w:val="000000" w:themeColor="text1"/>
          </w:rPr>
          <w:delText xml:space="preserve"> function</w:delText>
        </w:r>
        <w:r w:rsidR="00104400" w:rsidRPr="000D150D">
          <w:rPr>
            <w:rFonts w:ascii="Arial" w:hAnsi="Arial" w:cs="Arial"/>
            <w:color w:val="000000" w:themeColor="text1"/>
          </w:rPr>
          <w:delText xml:space="preserve"> of a coding gene within the </w:delText>
        </w:r>
        <w:r>
          <w:rPr>
            <w:rFonts w:ascii="Arial" w:hAnsi="Arial" w:cs="Arial"/>
            <w:color w:val="000000" w:themeColor="text1"/>
          </w:rPr>
          <w:delText>topologically associated domain (</w:delText>
        </w:r>
        <w:r w:rsidR="00104400" w:rsidRPr="000D150D">
          <w:rPr>
            <w:rFonts w:ascii="Arial" w:hAnsi="Arial" w:cs="Arial"/>
            <w:color w:val="000000" w:themeColor="text1"/>
          </w:rPr>
          <w:delText>TAD</w:delText>
        </w:r>
        <w:r>
          <w:rPr>
            <w:rFonts w:ascii="Arial" w:hAnsi="Arial" w:cs="Arial"/>
            <w:color w:val="000000" w:themeColor="text1"/>
          </w:rPr>
          <w:delText>)</w:delText>
        </w:r>
        <w:r w:rsidR="00104400" w:rsidRPr="000D150D">
          <w:rPr>
            <w:rFonts w:ascii="Arial" w:hAnsi="Arial" w:cs="Arial"/>
            <w:color w:val="000000" w:themeColor="text1"/>
          </w:rPr>
          <w:delText xml:space="preserve"> containing the SNP </w:delText>
        </w:r>
        <w:r w:rsidR="00104400"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&lt;EndNote&gt;&lt;Cite&gt;&lt;Author&gt;Grubert&lt;/Author&gt;&lt;Year&gt;2015&lt;/Year&gt;&lt;RecNum&gt;98&lt;/RecNum&gt;&lt;DisplayText&gt;[35]&lt;/DisplayText&gt;&lt;record&gt;&lt;rec-number&gt;98&lt;/rec-number&gt;&lt;foreign-keys&gt;&lt;key app="EN" db-id="sv9w20xd2z0zp7evsw8px52v5favap09t902" timestamp="1522084737"&gt;98&lt;/key&gt;&lt;/foreign-keys&gt;&lt;ref-type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delInstrText>
        </w:r>
        <w:r w:rsidR="00104400" w:rsidRPr="000D150D">
          <w:rPr>
            <w:rFonts w:ascii="Arial" w:hAnsi="Arial" w:cs="Arial"/>
            <w:color w:val="000000" w:themeColor="text1"/>
          </w:rPr>
          <w:fldChar w:fldCharType="separate"/>
        </w:r>
        <w:r w:rsidR="008E40AD">
          <w:rPr>
            <w:rFonts w:ascii="Arial" w:hAnsi="Arial" w:cs="Arial"/>
            <w:noProof/>
            <w:color w:val="000000" w:themeColor="text1"/>
          </w:rPr>
          <w:delText>[3</w:delText>
        </w:r>
        <w:r w:rsidR="00FD0A2A">
          <w:rPr>
            <w:rFonts w:ascii="Arial" w:hAnsi="Arial" w:cs="Arial"/>
            <w:noProof/>
            <w:color w:val="000000" w:themeColor="text1"/>
          </w:rPr>
          <w:delText>2</w:delText>
        </w:r>
        <w:r w:rsidR="008E40AD">
          <w:rPr>
            <w:rFonts w:ascii="Arial" w:hAnsi="Arial" w:cs="Arial"/>
            <w:noProof/>
            <w:color w:val="000000" w:themeColor="text1"/>
          </w:rPr>
          <w:delText>]</w:delText>
        </w:r>
        <w:r w:rsidR="00104400" w:rsidRPr="000D150D">
          <w:rPr>
            <w:rFonts w:ascii="Arial" w:hAnsi="Arial" w:cs="Arial"/>
            <w:color w:val="000000" w:themeColor="text1"/>
          </w:rPr>
          <w:fldChar w:fldCharType="end"/>
        </w:r>
        <w:r w:rsidR="00104400" w:rsidRPr="000D150D">
          <w:rPr>
            <w:rFonts w:ascii="Arial" w:hAnsi="Arial" w:cs="Arial"/>
            <w:color w:val="000000" w:themeColor="text1"/>
          </w:rPr>
          <w:delText>. To identify the TAD containing these SNPs, we used TAD information available for four tissues: IMR90 cells, a fetal lung myofibroblast cell line; lung tissue;</w:delText>
        </w:r>
        <w:r w:rsidR="00104400" w:rsidRPr="000D150D">
          <w:rPr>
            <w:rFonts w:ascii="Arial" w:hAnsi="Arial" w:cs="Arial"/>
            <w:color w:val="FF0000"/>
          </w:rPr>
          <w:delText xml:space="preserve"> </w:delText>
        </w:r>
        <w:r w:rsidR="00104400" w:rsidRPr="000D150D">
          <w:rPr>
            <w:rFonts w:ascii="Arial" w:hAnsi="Arial" w:cs="Arial"/>
            <w:color w:val="000000" w:themeColor="text1"/>
          </w:rPr>
          <w:delText xml:space="preserve">H1-MSC, a mesenchymal stem cell line; and HUVEC, human umbilical vein endothelial cells (Supplementary Figures </w:delText>
        </w:r>
        <w:r w:rsidR="002A7A30" w:rsidRPr="000D150D">
          <w:rPr>
            <w:rFonts w:ascii="Arial" w:hAnsi="Arial" w:cs="Arial"/>
            <w:color w:val="000000" w:themeColor="text1"/>
          </w:rPr>
          <w:delText>4</w:delText>
        </w:r>
        <w:r w:rsidR="00104400" w:rsidRPr="000D150D">
          <w:rPr>
            <w:rFonts w:ascii="Arial" w:hAnsi="Arial" w:cs="Arial"/>
            <w:color w:val="000000" w:themeColor="text1"/>
          </w:rPr>
          <w:delText>-</w:delText>
        </w:r>
        <w:r w:rsidR="002A7A30" w:rsidRPr="000D150D">
          <w:rPr>
            <w:rFonts w:ascii="Arial" w:hAnsi="Arial" w:cs="Arial"/>
            <w:color w:val="000000" w:themeColor="text1"/>
          </w:rPr>
          <w:delText>7</w:delText>
        </w:r>
        <w:r w:rsidR="00104400" w:rsidRPr="000D150D">
          <w:rPr>
            <w:rFonts w:ascii="Arial" w:hAnsi="Arial" w:cs="Arial"/>
            <w:color w:val="000000" w:themeColor="text1"/>
          </w:rPr>
          <w:delText xml:space="preserve">). In all four of these cells/tissues, </w:delText>
        </w:r>
        <w:r w:rsidR="00104400" w:rsidRPr="000D150D">
          <w:rPr>
            <w:rFonts w:ascii="Arial" w:hAnsi="Arial" w:cs="Arial"/>
            <w:i/>
            <w:color w:val="000000" w:themeColor="text1"/>
          </w:rPr>
          <w:delText>NR2F2</w:delText>
        </w:r>
        <w:r w:rsidR="00104400" w:rsidRPr="000D150D">
          <w:rPr>
            <w:rFonts w:ascii="Arial" w:hAnsi="Arial" w:cs="Arial"/>
            <w:color w:val="000000" w:themeColor="text1"/>
          </w:rPr>
          <w:delText xml:space="preserve"> was the only protein-coding gene within or near the boundary of the TAD containing the GWAS SNPs. This suggests that this SNP region may influence expression of </w:delText>
        </w:r>
        <w:r w:rsidR="00104400" w:rsidRPr="000D150D">
          <w:rPr>
            <w:rFonts w:ascii="Arial" w:hAnsi="Arial" w:cs="Arial"/>
            <w:i/>
            <w:color w:val="000000" w:themeColor="text1"/>
          </w:rPr>
          <w:delText>NR2F2</w:delText>
        </w:r>
        <w:r w:rsidR="00104400" w:rsidRPr="000D150D">
          <w:rPr>
            <w:rFonts w:ascii="Arial" w:hAnsi="Arial" w:cs="Arial"/>
            <w:color w:val="000000" w:themeColor="text1"/>
          </w:rPr>
          <w:delText xml:space="preserve"> as its mechanism of association with S-LAM.</w:delText>
        </w:r>
      </w:del>
    </w:p>
    <w:p w14:paraId="3570960B" w14:textId="01C4831A" w:rsidR="00FB292F" w:rsidRDefault="000D35B3" w:rsidP="00A134C5">
      <w:pPr>
        <w:spacing w:line="480" w:lineRule="auto"/>
        <w:ind w:firstLine="720"/>
        <w:rPr>
          <w:ins w:id="438" w:author="modified" w:date="2019-02-14T17:59:00Z"/>
          <w:rFonts w:ascii="Arial" w:hAnsi="Arial" w:cs="Arial"/>
          <w:color w:val="000000" w:themeColor="text1"/>
          <w:lang w:eastAsia="ko-KR"/>
        </w:rPr>
      </w:pPr>
      <w:ins w:id="439" w:author="modified" w:date="2019-02-14T17:59:00Z">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sidR="002D10CE">
          <w:rPr>
            <w:rFonts w:ascii="Arial" w:hAnsi="Arial" w:cs="Arial"/>
            <w:color w:val="000000" w:themeColor="text1"/>
          </w:rPr>
          <w:t>s</w:t>
        </w:r>
        <w:r>
          <w:rPr>
            <w:rFonts w:ascii="Arial" w:hAnsi="Arial" w:cs="Arial"/>
            <w:color w:val="000000" w:themeColor="text1"/>
          </w:rPr>
          <w:t xml:space="preserve"> </w:t>
        </w:r>
        <w:r w:rsidR="00104400" w:rsidRPr="000D150D">
          <w:rPr>
            <w:rFonts w:ascii="Arial" w:hAnsi="Arial" w:cs="Arial"/>
            <w:color w:val="000000" w:themeColor="text1"/>
          </w:rPr>
          <w:t xml:space="preserve">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146CD8">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146CD8">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 xml:space="preserve">Supplementary Figures 6-9 display Hi-C heatmaps </w:t>
        </w:r>
        <w:r w:rsidR="005A67E7">
          <w:rPr>
            <w:rFonts w:ascii="Arial" w:hAnsi="Arial" w:cs="Arial"/>
            <w:color w:val="000000" w:themeColor="text1"/>
            <w:lang w:eastAsia="ko-KR"/>
          </w:rPr>
          <w:t>for the 3</w:t>
        </w:r>
        <w:r w:rsidR="007A3CE7" w:rsidRPr="007A3CE7">
          <w:rPr>
            <w:rFonts w:ascii="Arial" w:hAnsi="Arial" w:cs="Arial"/>
            <w:color w:val="000000" w:themeColor="text1"/>
            <w:lang w:eastAsia="ko-KR"/>
          </w:rPr>
          <w:t xml:space="preserve"> Mb </w:t>
        </w:r>
        <w:r w:rsidR="005A67E7">
          <w:rPr>
            <w:rFonts w:ascii="Arial" w:hAnsi="Arial" w:cs="Arial"/>
            <w:color w:val="000000" w:themeColor="text1"/>
            <w:lang w:eastAsia="ko-KR"/>
          </w:rPr>
          <w:t xml:space="preserve">region </w:t>
        </w:r>
        <w:r w:rsidR="007A3CE7" w:rsidRPr="007A3CE7">
          <w:rPr>
            <w:rFonts w:ascii="Arial" w:hAnsi="Arial" w:cs="Arial"/>
            <w:color w:val="000000" w:themeColor="text1"/>
            <w:lang w:eastAsia="ko-KR"/>
          </w:rPr>
          <w:t xml:space="preserve">containing the GWAS SNPs and NR2F2 </w:t>
        </w:r>
        <w:r w:rsidR="005A67E7">
          <w:rPr>
            <w:rFonts w:ascii="Arial" w:hAnsi="Arial" w:cs="Arial"/>
            <w:color w:val="000000" w:themeColor="text1"/>
            <w:lang w:eastAsia="ko-KR"/>
          </w:rPr>
          <w:t xml:space="preserve">for </w:t>
        </w:r>
        <w:r w:rsidR="007A3CE7" w:rsidRPr="007A3CE7">
          <w:rPr>
            <w:rFonts w:ascii="Arial" w:hAnsi="Arial" w:cs="Arial"/>
            <w:color w:val="000000" w:themeColor="text1"/>
            <w:lang w:eastAsia="ko-KR"/>
          </w:rPr>
          <w:t>these cells/tissues</w:t>
        </w:r>
        <w:r w:rsidR="005A67E7">
          <w:rPr>
            <w:rFonts w:ascii="Arial" w:hAnsi="Arial" w:cs="Arial"/>
            <w:color w:val="000000" w:themeColor="text1"/>
            <w:lang w:eastAsia="ko-KR"/>
          </w:rPr>
          <w:t xml:space="preserve">. </w:t>
        </w:r>
        <w:r w:rsidR="00FB292F">
          <w:rPr>
            <w:rFonts w:ascii="Arial" w:hAnsi="Arial" w:cs="Arial"/>
            <w:color w:val="000000" w:themeColor="text1"/>
            <w:lang w:eastAsia="ko-KR"/>
          </w:rPr>
          <w:t xml:space="preserve">HUGIN </w:t>
        </w:r>
        <w:r w:rsidR="00F649E7">
          <w:rPr>
            <w:rFonts w:ascii="Arial" w:hAnsi="Arial" w:cs="Arial"/>
            <w:color w:val="000000" w:themeColor="text1"/>
            <w:lang w:eastAsia="ko-KR"/>
          </w:rPr>
          <w:t xml:space="preserve">showed that P-values between </w:t>
        </w:r>
        <w:r w:rsidR="00F649E7" w:rsidRPr="00AD1814">
          <w:rPr>
            <w:rFonts w:ascii="Arial" w:eastAsia="Gulim" w:hAnsi="Arial" w:cs="Arial"/>
            <w:bCs/>
            <w:color w:val="000000"/>
            <w:kern w:val="24"/>
            <w:lang w:eastAsia="ko-KR"/>
          </w:rPr>
          <w:t xml:space="preserve">rs4544201 </w:t>
        </w:r>
        <w:r w:rsidR="00F649E7">
          <w:rPr>
            <w:rFonts w:ascii="Arial" w:eastAsia="Gulim" w:hAnsi="Arial" w:cs="Arial"/>
            <w:bCs/>
            <w:color w:val="000000"/>
            <w:kern w:val="24"/>
            <w:lang w:eastAsia="ko-KR"/>
          </w:rPr>
          <w:t>and NR2F2 were &lt;10</w:t>
        </w:r>
        <w:r w:rsidR="00F649E7" w:rsidRPr="00AD1814">
          <w:rPr>
            <w:rFonts w:ascii="Arial" w:eastAsia="Gulim" w:hAnsi="Arial" w:cs="Arial"/>
            <w:bCs/>
            <w:color w:val="000000"/>
            <w:kern w:val="24"/>
            <w:vertAlign w:val="superscript"/>
            <w:lang w:eastAsia="ko-KR"/>
          </w:rPr>
          <w:t>-18</w:t>
        </w:r>
        <w:r w:rsidR="00F649E7">
          <w:rPr>
            <w:rFonts w:ascii="Arial" w:eastAsia="Gulim" w:hAnsi="Arial" w:cs="Arial"/>
            <w:bCs/>
            <w:color w:val="000000"/>
            <w:kern w:val="24"/>
            <w:lang w:eastAsia="ko-KR"/>
          </w:rPr>
          <w:t xml:space="preserve"> for IMR90, &lt;10</w:t>
        </w:r>
        <w:r w:rsidR="00F649E7" w:rsidRPr="00AD1814">
          <w:rPr>
            <w:rFonts w:ascii="Arial" w:eastAsia="Gulim" w:hAnsi="Arial" w:cs="Arial"/>
            <w:bCs/>
            <w:color w:val="000000"/>
            <w:kern w:val="24"/>
            <w:vertAlign w:val="superscript"/>
            <w:lang w:eastAsia="ko-KR"/>
          </w:rPr>
          <w:t>-16</w:t>
        </w:r>
        <w:r w:rsidR="00F649E7">
          <w:rPr>
            <w:rFonts w:ascii="Arial" w:eastAsia="Gulim" w:hAnsi="Arial" w:cs="Arial"/>
            <w:bCs/>
            <w:color w:val="000000"/>
            <w:kern w:val="24"/>
            <w:lang w:eastAsia="ko-KR"/>
          </w:rPr>
          <w:t xml:space="preserve"> for H1-MSC, and </w:t>
        </w:r>
        <m:oMath>
          <m:r>
            <m:rPr>
              <m:sty m:val="p"/>
            </m:rPr>
            <w:rPr>
              <w:rFonts w:ascii="Cambria Math" w:eastAsia="Gulim" w:hAnsi="Cambria Math" w:cs="Arial"/>
              <w:color w:val="000000"/>
              <w:kern w:val="24"/>
              <w:lang w:eastAsia="ko-KR"/>
            </w:rPr>
            <m:t>≈</m:t>
          </m:r>
        </m:oMath>
        <w:r w:rsidR="00F649E7">
          <w:rPr>
            <w:rFonts w:ascii="Arial" w:eastAsia="Gulim" w:hAnsi="Arial" w:cs="Arial" w:hint="eastAsia"/>
            <w:color w:val="000000"/>
            <w:kern w:val="24"/>
            <w:lang w:eastAsia="ko-KR"/>
          </w:rPr>
          <w:t xml:space="preserve"> </w:t>
        </w:r>
        <w:r w:rsidR="00F649E7">
          <w:rPr>
            <w:rFonts w:ascii="Arial" w:eastAsia="Gulim" w:hAnsi="Arial" w:cs="Arial"/>
            <w:bCs/>
            <w:color w:val="000000"/>
            <w:kern w:val="24"/>
            <w:lang w:eastAsia="ko-KR"/>
          </w:rPr>
          <w:t xml:space="preserve">0.1 for lung tissue </w:t>
        </w:r>
        <w:r w:rsidR="00F649E7">
          <w:rPr>
            <w:rFonts w:ascii="Arial" w:hAnsi="Arial" w:cs="Arial"/>
            <w:color w:val="000000" w:themeColor="text1"/>
            <w:lang w:eastAsia="ko-KR"/>
          </w:rPr>
          <w:t>(</w:t>
        </w:r>
        <w:r w:rsidR="00F649E7">
          <w:rPr>
            <w:rFonts w:ascii="Arial" w:eastAsia="Gulim" w:hAnsi="Arial" w:cs="Arial"/>
            <w:bCs/>
            <w:color w:val="000000"/>
            <w:kern w:val="24"/>
            <w:lang w:eastAsia="ko-KR"/>
          </w:rPr>
          <w:t>not available for HUVEC)</w:t>
        </w:r>
        <w:r w:rsidR="00146CD8">
          <w:rPr>
            <w:rFonts w:ascii="Arial" w:hAnsi="Arial" w:cs="Arial" w:hint="eastAsia"/>
            <w:color w:val="000000" w:themeColor="text1"/>
            <w:lang w:eastAsia="ko-KR"/>
          </w:rPr>
          <w:t xml:space="preserve"> </w:t>
        </w:r>
        <w:r w:rsidR="00146CD8">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&lt;EndNote&gt;&lt;Cite&gt;&lt;Author&gt;Martin&lt;/Author&gt;&lt;Year&gt;2017&lt;/Year&gt;&lt;RecNum&gt;319&lt;/RecNum&gt;&lt;DisplayText&gt;[27]&lt;/DisplayText&gt;&lt;record&gt;&lt;rec-number&gt;319&lt;/rec-number&gt;&lt;foreign-keys&gt;&lt;key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00146CD8">
          <w:rPr>
            <w:rFonts w:ascii="Arial" w:hAnsi="Arial" w:cs="Arial"/>
            <w:color w:val="000000" w:themeColor="text1"/>
            <w:lang w:eastAsia="ko-KR"/>
          </w:rPr>
          <w:fldChar w:fldCharType="separate"/>
        </w:r>
        <w:r w:rsidR="00146CD8">
          <w:rPr>
            <w:rFonts w:ascii="Arial" w:hAnsi="Arial" w:cs="Arial"/>
            <w:noProof/>
            <w:color w:val="000000" w:themeColor="text1"/>
            <w:lang w:eastAsia="ko-KR"/>
          </w:rPr>
          <w:t>[27]</w:t>
        </w:r>
        <w:r w:rsidR="00146CD8">
          <w:rPr>
            <w:rFonts w:ascii="Arial" w:hAnsi="Arial" w:cs="Arial"/>
            <w:color w:val="000000" w:themeColor="text1"/>
            <w:lang w:eastAsia="ko-KR"/>
          </w:rPr>
          <w:fldChar w:fldCharType="end"/>
        </w:r>
        <w:r w:rsidR="00B550E1">
          <w:rPr>
            <w:rFonts w:ascii="Arial" w:eastAsia="Gulim" w:hAnsi="Arial" w:cs="Arial"/>
            <w:bCs/>
            <w:color w:val="000000"/>
            <w:kern w:val="24"/>
            <w:lang w:eastAsia="ko-KR"/>
          </w:rPr>
          <w:t xml:space="preserve">. </w:t>
        </w:r>
        <w:proofErr w:type="gramStart"/>
        <w:r w:rsidR="0073144B">
          <w:rPr>
            <w:rFonts w:ascii="Arial" w:eastAsia="Gulim" w:hAnsi="Arial" w:cs="Arial"/>
            <w:bCs/>
            <w:color w:val="000000"/>
            <w:kern w:val="24"/>
            <w:lang w:eastAsia="ko-KR"/>
          </w:rPr>
          <w:t>Thus</w:t>
        </w:r>
        <w:proofErr w:type="gramEnd"/>
        <w:r w:rsidR="0073144B">
          <w:rPr>
            <w:rFonts w:ascii="Arial" w:eastAsia="Gulim" w:hAnsi="Arial" w:cs="Arial"/>
            <w:bCs/>
            <w:color w:val="000000"/>
            <w:kern w:val="24"/>
            <w:lang w:eastAsia="ko-KR"/>
          </w:rPr>
          <w:t xml:space="preserve"> </w:t>
        </w:r>
        <w:r w:rsidR="005C4574">
          <w:rPr>
            <w:rFonts w:ascii="Arial" w:eastAsia="Gulim" w:hAnsi="Arial" w:cs="Arial"/>
            <w:bCs/>
            <w:color w:val="000000"/>
            <w:kern w:val="24"/>
            <w:lang w:eastAsia="ko-KR"/>
          </w:rPr>
          <w:t xml:space="preserve">the region containing </w:t>
        </w:r>
        <w:r w:rsidR="004F7552">
          <w:rPr>
            <w:rFonts w:ascii="Arial" w:hAnsi="Arial" w:cs="Arial"/>
            <w:color w:val="000000" w:themeColor="text1"/>
            <w:lang w:eastAsia="ko-KR"/>
          </w:rPr>
          <w:t>our significant SNPs</w:t>
        </w:r>
        <w:r w:rsidR="000B2A37">
          <w:rPr>
            <w:rFonts w:ascii="Arial" w:eastAsia="Gulim" w:hAnsi="Arial" w:cs="Arial"/>
            <w:bCs/>
            <w:color w:val="000000"/>
            <w:kern w:val="24"/>
            <w:lang w:eastAsia="ko-KR"/>
          </w:rPr>
          <w:t xml:space="preserve"> </w:t>
        </w:r>
        <w:r w:rsidR="005C4574">
          <w:rPr>
            <w:rFonts w:ascii="Arial" w:eastAsia="Gulim" w:hAnsi="Arial" w:cs="Arial"/>
            <w:bCs/>
            <w:color w:val="000000"/>
            <w:kern w:val="24"/>
            <w:lang w:eastAsia="ko-KR"/>
          </w:rPr>
          <w:t xml:space="preserve">interacts with the </w:t>
        </w:r>
        <w:r w:rsidR="000B2A37">
          <w:rPr>
            <w:rFonts w:ascii="Arial" w:hAnsi="Arial" w:cs="Arial"/>
            <w:color w:val="000000" w:themeColor="text1"/>
            <w:lang w:eastAsia="ko-KR"/>
          </w:rPr>
          <w:t>NR2F2</w:t>
        </w:r>
        <w:r w:rsidR="005C4574">
          <w:rPr>
            <w:rFonts w:ascii="Arial" w:hAnsi="Arial" w:cs="Arial"/>
            <w:color w:val="000000" w:themeColor="text1"/>
            <w:lang w:eastAsia="ko-KR"/>
          </w:rPr>
          <w:t xml:space="preserve"> genomic region in </w:t>
        </w:r>
        <w:r w:rsidR="0073144B">
          <w:rPr>
            <w:rFonts w:ascii="Arial" w:hAnsi="Arial" w:cs="Arial"/>
            <w:color w:val="000000" w:themeColor="text1"/>
            <w:lang w:eastAsia="ko-KR"/>
          </w:rPr>
          <w:t>IMR90 and H1-MSC</w:t>
        </w:r>
        <w:r w:rsidR="000B2A37">
          <w:rPr>
            <w:rFonts w:ascii="Arial" w:hAnsi="Arial" w:cs="Arial"/>
            <w:color w:val="000000" w:themeColor="text1"/>
            <w:lang w:eastAsia="ko-KR"/>
          </w:rPr>
          <w:t xml:space="preserve"> </w:t>
        </w:r>
        <w:r w:rsidR="005C4574">
          <w:rPr>
            <w:rFonts w:ascii="Arial" w:hAnsi="Arial" w:cs="Arial"/>
            <w:color w:val="000000" w:themeColor="text1"/>
            <w:lang w:eastAsia="ko-KR"/>
          </w:rPr>
          <w:t>cells</w:t>
        </w:r>
        <w:r w:rsidR="0073144B">
          <w:rPr>
            <w:rFonts w:ascii="Arial" w:hAnsi="Arial" w:cs="Arial"/>
            <w:color w:val="000000" w:themeColor="text1"/>
            <w:lang w:eastAsia="ko-KR"/>
          </w:rPr>
          <w:t>.</w:t>
        </w:r>
      </w:ins>
    </w:p>
    <w:p w14:paraId="36C6A8FD" w14:textId="32F9D517" w:rsidR="00104400" w:rsidRPr="000D150D" w:rsidRDefault="007A3CE7" w:rsidP="00A134C5">
      <w:pPr>
        <w:spacing w:line="480" w:lineRule="auto"/>
        <w:ind w:firstLine="720"/>
        <w:rPr>
          <w:ins w:id="440" w:author="modified" w:date="2019-02-14T17:59:00Z"/>
          <w:rFonts w:ascii="Arial" w:hAnsi="Arial" w:cs="Arial"/>
          <w:color w:val="000000" w:themeColor="text1"/>
        </w:rPr>
      </w:pPr>
      <w:ins w:id="441" w:author="modified" w:date="2019-02-14T17:59:00Z">
        <w:r w:rsidRPr="009A1EA8">
          <w:rPr>
            <w:rFonts w:ascii="Arial" w:hAnsi="Arial"/>
            <w:color w:val="000000" w:themeColor="text1"/>
          </w:rPr>
          <w:t>NR2F2</w:t>
        </w:r>
        <w:r w:rsidRPr="007A3CE7">
          <w:rPr>
            <w:rFonts w:ascii="Arial" w:hAnsi="Arial" w:cs="Arial"/>
            <w:color w:val="000000" w:themeColor="text1"/>
            <w:lang w:eastAsia="ko-KR"/>
          </w:rPr>
          <w:t xml:space="preserve"> </w:t>
        </w:r>
        <w:r w:rsidR="005A67E7">
          <w:rPr>
            <w:rFonts w:ascii="Arial" w:hAnsi="Arial" w:cs="Arial"/>
            <w:color w:val="000000" w:themeColor="text1"/>
            <w:lang w:eastAsia="ko-KR"/>
          </w:rPr>
          <w:t>i</w:t>
        </w:r>
        <w:r w:rsidRPr="007A3CE7">
          <w:rPr>
            <w:rFonts w:ascii="Arial" w:hAnsi="Arial" w:cs="Arial"/>
            <w:color w:val="000000" w:themeColor="text1"/>
            <w:lang w:eastAsia="ko-KR"/>
          </w:rPr>
          <w:t>s the only protein-coding gene</w:t>
        </w:r>
        <w:r w:rsidR="009A1EA8">
          <w:rPr>
            <w:rFonts w:ascii="Arial" w:hAnsi="Arial" w:cs="Arial"/>
            <w:color w:val="000000" w:themeColor="text1"/>
            <w:lang w:eastAsia="ko-KR"/>
          </w:rPr>
          <w:t xml:space="preserve"> within the TAD containing the associated SNPs</w:t>
        </w:r>
        <w:r w:rsidRPr="007A3CE7">
          <w:rPr>
            <w:rFonts w:ascii="Arial" w:hAnsi="Arial" w:cs="Arial"/>
            <w:color w:val="000000" w:themeColor="text1"/>
            <w:lang w:eastAsia="ko-KR"/>
          </w:rPr>
          <w:t>.</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r w:rsidR="005A67E7">
          <w:rPr>
            <w:rFonts w:ascii="Arial" w:hAnsi="Arial" w:cs="Arial"/>
            <w:color w:val="000000" w:themeColor="text1"/>
          </w:rPr>
          <w:t xml:space="preserve">  </w:t>
        </w:r>
      </w:ins>
    </w:p>
    <w:p w14:paraId="7E4DBE42" w14:textId="0AB57CEA"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w:t>
      </w:r>
      <w:del w:id="442" w:author="modified" w:date="2019-02-14T17:59:00Z">
        <w:r w:rsidRPr="000D150D">
          <w:rPr>
            <w:rFonts w:ascii="Arial" w:hAnsi="Arial" w:cs="Arial"/>
            <w:color w:val="000000" w:themeColor="text1"/>
            <w:shd w:val="clear" w:color="auto" w:fill="FFFFFF"/>
          </w:rPr>
          <w:delText>all</w:delText>
        </w:r>
      </w:del>
      <w:ins w:id="443" w:author="modified" w:date="2019-02-14T17:59:00Z">
        <w:r w:rsidR="009A1EA8">
          <w:rPr>
            <w:rFonts w:ascii="Arial" w:hAnsi="Arial" w:cs="Arial"/>
            <w:color w:val="000000" w:themeColor="text1"/>
            <w:shd w:val="clear" w:color="auto" w:fill="FFFFFF"/>
          </w:rPr>
          <w:t>each of the</w:t>
        </w:r>
      </w:ins>
      <w:r w:rsidRPr="000D150D">
        <w:rPr>
          <w:rFonts w:ascii="Arial" w:hAnsi="Arial" w:cs="Arial"/>
          <w:color w:val="000000" w:themeColor="text1"/>
          <w:shd w:val="clear" w:color="auto" w:fill="FFFFFF"/>
        </w:rPr>
        <w:t xml:space="preserve"> three protein-coding genes in the 2 MB region of chromosome 15 surrounding the GWAS-SNPs using SKAT-O. </w:t>
      </w:r>
      <w:r w:rsidRPr="000D150D">
        <w:rPr>
          <w:rFonts w:ascii="Arial" w:hAnsi="Arial" w:cs="Arial"/>
          <w:i/>
          <w:color w:val="000000" w:themeColor="text1"/>
          <w:shd w:val="clear" w:color="auto" w:fill="FFFFFF"/>
        </w:rPr>
        <w:lastRenderedPageBreak/>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3CBDFE0F"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w:t>
      </w:r>
      <w:del w:id="444" w:author="modified" w:date="2019-02-14T17:59:00Z">
        <w:r w:rsidR="00FD0A2A">
          <w:rPr>
            <w:rFonts w:ascii="Arial" w:eastAsiaTheme="minorHAnsi" w:hAnsi="Arial" w:cs="Arial"/>
            <w:noProof/>
            <w:color w:val="000000" w:themeColor="text1"/>
          </w:rPr>
          <w:delText>33</w:delText>
        </w:r>
      </w:del>
      <w:ins w:id="445" w:author="modified" w:date="2019-02-14T17:59:00Z">
        <w:r w:rsidR="00146CD8">
          <w:rPr>
            <w:rFonts w:ascii="Arial" w:eastAsiaTheme="minorHAnsi" w:hAnsi="Arial" w:cs="Arial"/>
            <w:noProof/>
            <w:color w:val="000000" w:themeColor="text1"/>
          </w:rPr>
          <w:t>43</w:t>
        </w:r>
      </w:ins>
      <w:r w:rsidR="00146CD8">
        <w:rPr>
          <w:rFonts w:ascii="Arial" w:eastAsiaTheme="minorHAnsi" w:hAnsi="Arial" w:cs="Arial"/>
          <w:noProof/>
          <w:color w:val="000000" w:themeColor="text1"/>
        </w:rPr>
        <w:t>]</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del w:id="446" w:author="modified" w:date="2019-02-14T17:59:00Z">
        <w:r w:rsidRPr="000D150D">
          <w:rPr>
            <w:rFonts w:ascii="Arial" w:eastAsiaTheme="minorHAnsi" w:hAnsi="Arial" w:cs="Arial"/>
            <w:color w:val="000000" w:themeColor="text1"/>
          </w:rPr>
          <w:fldChar w:fldCharType="begin"/>
        </w:r>
        <w:r w:rsidR="008E40AD">
          <w:rPr>
            <w:rFonts w:ascii="Arial" w:eastAsiaTheme="minorHAnsi" w:hAnsi="Arial" w:cs="Arial"/>
            <w:color w:val="000000" w:themeColor="text1"/>
          </w:rPr>
          <w:delInstrText xml:space="preserve"> ADDIN EN.CITE &lt;EndNote&gt;&lt;Cite&gt;&lt;Author&gt;Rada-Iglesias&lt;/Author&gt;&lt;Year&gt;2012&lt;/Year&gt;&lt;RecNum&gt;101&lt;/RecNum&gt;&lt;DisplayText&gt;[37]&lt;/DisplayText&gt;&lt;record&gt;&lt;rec-number&gt;101&lt;/rec-number&gt;&lt;foreign-keys&gt;&lt;key app="EN" db-id="sv9w20xd2z0zp7evsw8px52v5favap09t902" timestamp="1526376300"&gt;101&lt;/key&gt;&lt;/foreign-keys&gt;&lt;ref-type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delInstrText>
        </w:r>
        <w:r w:rsidRPr="000D150D">
          <w:rPr>
            <w:rFonts w:ascii="Arial" w:eastAsiaTheme="minorHAnsi" w:hAnsi="Arial" w:cs="Arial"/>
            <w:color w:val="000000" w:themeColor="text1"/>
          </w:rPr>
          <w:fldChar w:fldCharType="separate"/>
        </w:r>
        <w:r w:rsidR="008E40AD">
          <w:rPr>
            <w:rFonts w:ascii="Arial" w:eastAsiaTheme="minorHAnsi" w:hAnsi="Arial" w:cs="Arial"/>
            <w:noProof/>
            <w:color w:val="000000" w:themeColor="text1"/>
          </w:rPr>
          <w:delText>[3</w:delText>
        </w:r>
        <w:r w:rsidR="00FD0A2A">
          <w:rPr>
            <w:rFonts w:ascii="Arial" w:eastAsiaTheme="minorHAnsi" w:hAnsi="Arial" w:cs="Arial"/>
            <w:noProof/>
            <w:color w:val="000000" w:themeColor="text1"/>
          </w:rPr>
          <w:delText>4</w:delText>
        </w:r>
        <w:r w:rsidR="008E40AD">
          <w:rPr>
            <w:rFonts w:ascii="Arial" w:eastAsiaTheme="minorHAnsi" w:hAnsi="Arial" w:cs="Arial"/>
            <w:noProof/>
            <w:color w:val="000000" w:themeColor="text1"/>
          </w:rPr>
          <w:delText>]</w:delText>
        </w:r>
        <w:r w:rsidRPr="000D150D">
          <w:rPr>
            <w:rFonts w:ascii="Arial" w:eastAsiaTheme="minorHAnsi" w:hAnsi="Arial" w:cs="Arial"/>
            <w:color w:val="000000" w:themeColor="text1"/>
          </w:rPr>
          <w:fldChar w:fldCharType="end"/>
        </w:r>
      </w:del>
      <w:ins w:id="447" w:author="modified" w:date="2019-02-14T17:59:00Z">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ins>
      <w:r w:rsidRPr="000D150D">
        <w:rPr>
          <w:rFonts w:ascii="Arial" w:eastAsiaTheme="minorHAnsi" w:hAnsi="Arial" w:cs="Arial"/>
          <w:color w:val="000000" w:themeColor="text1"/>
        </w:rPr>
        <w:t xml:space="preserve">, which is considered a potential candidate cell of origin of LAM </w:t>
      </w:r>
      <w:del w:id="448" w:author="modified" w:date="2019-02-14T17:59:00Z">
        <w:r w:rsidRPr="000D150D">
          <w:rPr>
            <w:rFonts w:ascii="Arial" w:eastAsiaTheme="minorHAnsi" w:hAnsi="Arial" w:cs="Arial"/>
            <w:color w:val="000000" w:themeColor="text1"/>
          </w:rPr>
          <w:fldChar w:fldCharType="begin"/>
        </w:r>
        <w:r w:rsidR="008E40AD">
          <w:rPr>
            <w:rFonts w:ascii="Arial" w:eastAsiaTheme="minorHAnsi" w:hAnsi="Arial" w:cs="Arial"/>
            <w:color w:val="000000" w:themeColor="text1"/>
          </w:rPr>
          <w:delInstrText xml:space="preserve"> ADDIN EN.CITE &lt;EndNote&gt;&lt;Cite&gt;&lt;Author&gt;Julian&lt;/Author&gt;&lt;Year&gt;2017&lt;/Year&gt;&lt;RecNum&gt;102&lt;/RecNum&gt;&lt;DisplayText&gt;[38]&lt;/DisplayText&gt;&lt;record&gt;&lt;rec-number&gt;102&lt;/rec-number&gt;&lt;foreign-keys&gt;&lt;key app="EN" db-id="sv9w20xd2z0zp7evsw8px52v5favap09t902" timestamp="1526376419"&gt;102&lt;/key&gt;&lt;/foreign-keys&gt;&lt;ref-type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periodical&gt;&lt;pages&gt;5491-5502&lt;/pages&gt;&lt;volume&gt;77&lt;/volume&gt;&lt;number&gt;20&lt;/number&gt;&lt;dates&gt;&lt;year&gt;2017&lt;/year&gt;&lt;/dates&gt;&lt;isbn&gt;0008-5472&lt;/isbn&gt;&lt;urls&gt;&lt;/urls&gt;&lt;/record&gt;&lt;/Cite&gt;&lt;/EndNote&gt;</w:delInstrText>
        </w:r>
        <w:r w:rsidRPr="000D150D">
          <w:rPr>
            <w:rFonts w:ascii="Arial" w:eastAsiaTheme="minorHAnsi" w:hAnsi="Arial" w:cs="Arial"/>
            <w:color w:val="000000" w:themeColor="text1"/>
          </w:rPr>
          <w:fldChar w:fldCharType="separate"/>
        </w:r>
        <w:r w:rsidR="008E40AD">
          <w:rPr>
            <w:rFonts w:ascii="Arial" w:eastAsiaTheme="minorHAnsi" w:hAnsi="Arial" w:cs="Arial"/>
            <w:noProof/>
            <w:color w:val="000000" w:themeColor="text1"/>
          </w:rPr>
          <w:delText>[3</w:delText>
        </w:r>
        <w:r w:rsidR="00FD0A2A">
          <w:rPr>
            <w:rFonts w:ascii="Arial" w:eastAsiaTheme="minorHAnsi" w:hAnsi="Arial" w:cs="Arial"/>
            <w:noProof/>
            <w:color w:val="000000" w:themeColor="text1"/>
          </w:rPr>
          <w:delText>5</w:delText>
        </w:r>
        <w:r w:rsidR="008E40AD">
          <w:rPr>
            <w:rFonts w:ascii="Arial" w:eastAsiaTheme="minorHAnsi" w:hAnsi="Arial" w:cs="Arial"/>
            <w:noProof/>
            <w:color w:val="000000" w:themeColor="text1"/>
          </w:rPr>
          <w:delText>]</w:delTex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delText xml:space="preserve">, as well as in lymphangiogenesis and in angiogenesis </w:delText>
        </w:r>
      </w:del>
      <w:ins w:id="449" w:author="modified" w:date="2019-02-14T17:59:00Z">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t>
        </w:r>
      </w:ins>
      <w:r w:rsidRPr="000D150D">
        <w:rPr>
          <w:rFonts w:ascii="Arial" w:eastAsiaTheme="minorHAnsi" w:hAnsi="Arial" w:cs="Arial"/>
          <w:color w:val="000000" w:themeColor="text1"/>
        </w:rPr>
        <w:t xml:space="preserve">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w:t>
      </w:r>
      <w:del w:id="450" w:author="modified" w:date="2019-02-14T17:59:00Z">
        <w:r w:rsidR="008E40AD">
          <w:rPr>
            <w:rFonts w:ascii="Arial" w:eastAsiaTheme="minorHAnsi" w:hAnsi="Arial" w:cs="Arial"/>
            <w:noProof/>
            <w:color w:val="000000" w:themeColor="text1"/>
          </w:rPr>
          <w:delText>3</w:delText>
        </w:r>
        <w:r w:rsidR="00FD0A2A">
          <w:rPr>
            <w:rFonts w:ascii="Arial" w:eastAsiaTheme="minorHAnsi" w:hAnsi="Arial" w:cs="Arial"/>
            <w:noProof/>
            <w:color w:val="000000" w:themeColor="text1"/>
          </w:rPr>
          <w:delText>6</w:delText>
        </w:r>
      </w:del>
      <w:ins w:id="451" w:author="modified" w:date="2019-02-14T17:59:00Z">
        <w:r w:rsidR="00146CD8">
          <w:rPr>
            <w:rFonts w:ascii="Arial" w:eastAsiaTheme="minorHAnsi" w:hAnsi="Arial" w:cs="Arial"/>
            <w:noProof/>
            <w:color w:val="000000" w:themeColor="text1"/>
          </w:rPr>
          <w:t>46</w:t>
        </w:r>
      </w:ins>
      <w:r w:rsidR="00146CD8">
        <w:rPr>
          <w:rFonts w:ascii="Arial" w:eastAsiaTheme="minorHAnsi" w:hAnsi="Arial" w:cs="Arial"/>
          <w:noProof/>
          <w:color w:val="000000" w:themeColor="text1"/>
        </w:rPr>
        <w:t>]</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w:t>
      </w:r>
      <w:proofErr w:type="gramStart"/>
      <w:r w:rsidRPr="000D150D">
        <w:rPr>
          <w:rFonts w:ascii="Arial" w:eastAsiaTheme="minorHAnsi" w:hAnsi="Arial" w:cs="Arial"/>
          <w:color w:val="000000" w:themeColor="text1"/>
        </w:rPr>
        <w:t>), and</w:t>
      </w:r>
      <w:proofErr w:type="gramEnd"/>
      <w:r w:rsidRPr="000D150D">
        <w:rPr>
          <w:rFonts w:ascii="Arial" w:eastAsiaTheme="minorHAnsi" w:hAnsi="Arial" w:cs="Arial"/>
          <w:color w:val="000000" w:themeColor="text1"/>
        </w:rPr>
        <w:t xml:space="preserve">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70BF2FA6"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del w:id="452" w:author="modified" w:date="2019-02-14T17:59:00Z">
        <w:r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&lt;EndNote&gt;&lt;Cite&gt;&lt;Author&gt;Network&lt;/Author&gt;&lt;Year&gt;2008&lt;/Year&gt;&lt;RecNum&gt;96&lt;/RecNum&gt;&lt;DisplayText&gt;[30]&lt;/DisplayText&gt;&lt;record&gt;&lt;rec-number&gt;96&lt;/rec-number&gt;&lt;foreign-keys&gt;&lt;key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delInstrText>
        </w:r>
        <w:r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27</w:delText>
        </w:r>
        <w:r w:rsidR="008E40AD">
          <w:rPr>
            <w:rFonts w:ascii="Arial" w:hAnsi="Arial" w:cs="Arial"/>
            <w:noProof/>
            <w:color w:val="000000" w:themeColor="text1"/>
          </w:rPr>
          <w:delText>]</w:delText>
        </w:r>
        <w:r w:rsidRPr="000D150D">
          <w:rPr>
            <w:rFonts w:ascii="Arial" w:hAnsi="Arial" w:cs="Arial"/>
            <w:color w:val="000000" w:themeColor="text1"/>
          </w:rPr>
          <w:fldChar w:fldCharType="end"/>
        </w:r>
      </w:del>
      <w:ins w:id="453" w:author="modified" w:date="2019-02-14T17:59:00Z">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[30]</w:t>
        </w:r>
        <w:r w:rsidRPr="000D150D">
          <w:rPr>
            <w:rFonts w:ascii="Arial" w:hAnsi="Arial" w:cs="Arial"/>
            <w:color w:val="000000" w:themeColor="text1"/>
          </w:rPr>
          <w:fldChar w:fldCharType="end"/>
        </w:r>
      </w:ins>
      <w:r w:rsidRPr="000D150D">
        <w:rPr>
          <w:rFonts w:ascii="Arial" w:hAnsi="Arial" w:cs="Arial"/>
          <w:color w:val="000000" w:themeColor="text1"/>
        </w:rPr>
        <w:t xml:space="preserve">), and normal tissues (from GTEX </w:t>
      </w:r>
      <w:del w:id="454" w:author="modified" w:date="2019-02-14T17:59:00Z">
        <w:r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&lt;EndNote&gt;&lt;Cite&gt;&lt;Author&gt;Lonsdale&lt;/Author&gt;&lt;Year&gt;2013&lt;/Year&gt;&lt;RecNum&gt;42&lt;/RecNum&gt;&lt;DisplayText&gt;[31]&lt;/DisplayText&gt;&lt;record&gt;&lt;rec-number&gt;42&lt;/rec-number&gt;&lt;foreign-keys&gt;&lt;key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delInstrText>
        </w:r>
        <w:r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28</w:delText>
        </w:r>
        <w:r w:rsidR="008E40AD">
          <w:rPr>
            <w:rFonts w:ascii="Arial" w:hAnsi="Arial" w:cs="Arial"/>
            <w:noProof/>
            <w:color w:val="000000" w:themeColor="text1"/>
          </w:rPr>
          <w:delText>]</w:delText>
        </w:r>
        <w:r w:rsidRPr="000D150D">
          <w:rPr>
            <w:rFonts w:ascii="Arial" w:hAnsi="Arial" w:cs="Arial"/>
            <w:color w:val="000000" w:themeColor="text1"/>
          </w:rPr>
          <w:fldChar w:fldCharType="end"/>
        </w:r>
        <w:r w:rsidR="0023540A" w:rsidRPr="000D150D">
          <w:rPr>
            <w:rFonts w:ascii="Arial" w:hAnsi="Arial" w:cs="Arial"/>
            <w:color w:val="000000" w:themeColor="text1"/>
          </w:rPr>
          <w:delText xml:space="preserve">) (Figure </w:delText>
        </w:r>
        <w:r w:rsidR="0023540A" w:rsidRPr="000D150D">
          <w:rPr>
            <w:rFonts w:ascii="Arial" w:hAnsi="Arial" w:cs="Arial" w:hint="eastAsia"/>
            <w:color w:val="000000" w:themeColor="text1"/>
            <w:lang w:eastAsia="ko-KR"/>
          </w:rPr>
          <w:delText>4</w:delText>
        </w:r>
        <w:r w:rsidRPr="000D150D">
          <w:rPr>
            <w:rFonts w:ascii="Arial" w:hAnsi="Arial" w:cs="Arial"/>
            <w:color w:val="000000" w:themeColor="text1"/>
          </w:rPr>
          <w:delText>).</w:delText>
        </w:r>
      </w:del>
      <w:ins w:id="455" w:author="modified" w:date="2019-02-14T17:59:00Z">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w:t>
        </w:r>
      </w:ins>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Malgun Gothic"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xml:space="preserve">, </w:t>
      </w:r>
      <w:proofErr w:type="spellStart"/>
      <w:r w:rsidR="009D544B">
        <w:rPr>
          <w:rFonts w:ascii="Arial" w:hAnsi="Arial" w:cs="Arial"/>
          <w:color w:val="000000" w:themeColor="text1"/>
        </w:rPr>
        <w:t>Limma</w:t>
      </w:r>
      <w:proofErr w:type="spellEnd"/>
      <w:r w:rsidR="009D544B">
        <w:rPr>
          <w:rFonts w:ascii="Arial" w:hAnsi="Arial" w:cs="Arial"/>
          <w:color w:val="000000" w:themeColor="text1"/>
        </w:rPr>
        <w:t xml:space="preserve"> statistic</w:t>
      </w:r>
      <w:r w:rsidRPr="009D544B">
        <w:rPr>
          <w:rFonts w:ascii="Arial" w:hAnsi="Arial" w:cs="Arial"/>
          <w:color w:val="000000" w:themeColor="text1"/>
        </w:rPr>
        <w:t>)</w:t>
      </w:r>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146CD8">
        <w:rPr>
          <w:rFonts w:ascii="Arial" w:hAnsi="Arial" w:cs="Arial"/>
          <w:noProof/>
          <w:color w:val="000000" w:themeColor="text1"/>
        </w:rPr>
        <w:t>[</w:t>
      </w:r>
      <w:del w:id="456" w:author="modified" w:date="2019-02-14T17:59:00Z">
        <w:r w:rsidR="005D72A3" w:rsidRPr="009D544B">
          <w:rPr>
            <w:rFonts w:ascii="Arial" w:hAnsi="Arial" w:cs="Arial"/>
            <w:noProof/>
            <w:color w:val="000000" w:themeColor="text1"/>
          </w:rPr>
          <w:delText>40</w:delText>
        </w:r>
      </w:del>
      <w:ins w:id="457" w:author="modified" w:date="2019-02-14T17:59:00Z">
        <w:r w:rsidR="00146CD8">
          <w:rPr>
            <w:rFonts w:ascii="Arial" w:hAnsi="Arial" w:cs="Arial"/>
            <w:noProof/>
            <w:color w:val="000000" w:themeColor="text1"/>
          </w:rPr>
          <w:t>47</w:t>
        </w:r>
      </w:ins>
      <w:r w:rsidR="00146CD8">
        <w:rPr>
          <w:rFonts w:ascii="Arial" w:hAnsi="Arial" w:cs="Arial"/>
          <w:noProof/>
          <w:color w:val="000000" w:themeColor="text1"/>
        </w:rPr>
        <w:t>]</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ins w:id="458" w:author="modified" w:date="2019-02-14T17:59:00Z">
        <w:r w:rsidR="008E7E12">
          <w:rPr>
            <w:rFonts w:ascii="Arial" w:hAnsi="Arial" w:cs="Arial"/>
            <w:color w:val="000000" w:themeColor="text1"/>
          </w:rPr>
          <w:t xml:space="preserve">(n=8) </w:t>
        </w:r>
      </w:ins>
      <w:r w:rsidRPr="000D150D">
        <w:rPr>
          <w:rFonts w:ascii="Arial" w:hAnsi="Arial" w:cs="Arial"/>
          <w:color w:val="000000" w:themeColor="text1"/>
        </w:rPr>
        <w:t>and kidney a</w:t>
      </w:r>
      <w:r w:rsidR="0023540A" w:rsidRPr="000D150D">
        <w:rPr>
          <w:rFonts w:ascii="Arial" w:hAnsi="Arial" w:cs="Arial"/>
          <w:color w:val="000000" w:themeColor="text1"/>
        </w:rPr>
        <w:t>ngiomyolipoma sections</w:t>
      </w:r>
      <w:ins w:id="459" w:author="modified" w:date="2019-02-14T17:59:00Z">
        <w:r w:rsidR="0023540A" w:rsidRPr="000D150D">
          <w:rPr>
            <w:rFonts w:ascii="Arial" w:hAnsi="Arial" w:cs="Arial"/>
            <w:color w:val="000000" w:themeColor="text1"/>
          </w:rPr>
          <w:t xml:space="preserve"> </w:t>
        </w:r>
        <w:r w:rsidR="008E7E12">
          <w:rPr>
            <w:rFonts w:ascii="Arial" w:hAnsi="Arial" w:cs="Arial"/>
            <w:color w:val="000000" w:themeColor="text1"/>
          </w:rPr>
          <w:t>(n=4)</w:t>
        </w:r>
      </w:ins>
      <w:r w:rsidR="008E7E12">
        <w:rPr>
          <w:rFonts w:ascii="Arial" w:hAnsi="Arial" w:cs="Arial"/>
          <w:color w:val="000000" w:themeColor="text1"/>
        </w:rPr>
        <w:t xml:space="preserve">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lastRenderedPageBreak/>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4A79A134"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w:t>
      </w:r>
      <w:del w:id="460" w:author="modified" w:date="2019-02-14T17:59:00Z">
        <w:r w:rsidR="00FD0A2A">
          <w:rPr>
            <w:rFonts w:ascii="Arial" w:hAnsi="Arial" w:cs="Arial"/>
            <w:noProof/>
            <w:color w:val="000000" w:themeColor="text1"/>
          </w:rPr>
          <w:delText>36</w:delText>
        </w:r>
      </w:del>
      <w:ins w:id="461" w:author="modified" w:date="2019-02-14T17:59:00Z">
        <w:r w:rsidR="00146CD8">
          <w:rPr>
            <w:rFonts w:ascii="Arial" w:hAnsi="Arial" w:cs="Arial"/>
            <w:noProof/>
            <w:color w:val="000000" w:themeColor="text1"/>
          </w:rPr>
          <w:t>48</w:t>
        </w:r>
      </w:ins>
      <w:r w:rsidR="00146CD8">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w:t>
      </w:r>
      <w:del w:id="462" w:author="modified" w:date="2019-02-14T17:59:00Z">
        <w:r w:rsidR="00FD0A2A">
          <w:rPr>
            <w:rFonts w:ascii="Arial" w:hAnsi="Arial" w:cs="Arial"/>
            <w:noProof/>
            <w:color w:val="000000" w:themeColor="text1"/>
          </w:rPr>
          <w:delText>4-5, 7</w:delText>
        </w:r>
      </w:del>
      <w:ins w:id="463" w:author="modified" w:date="2019-02-14T17:59:00Z">
        <w:r w:rsidR="00146CD8">
          <w:rPr>
            <w:rFonts w:ascii="Arial" w:hAnsi="Arial" w:cs="Arial"/>
            <w:noProof/>
            <w:color w:val="000000" w:themeColor="text1"/>
          </w:rPr>
          <w:t>49, 50</w:t>
        </w:r>
      </w:ins>
      <w:r w:rsidR="00146CD8">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del w:id="464" w:author="modified" w:date="2019-02-14T17:59:00Z">
        <w:r w:rsidRPr="000D150D">
          <w:rPr>
            <w:rFonts w:ascii="Arial" w:hAnsi="Arial" w:cs="Arial"/>
            <w:color w:val="000000" w:themeColor="text1"/>
          </w:rPr>
          <w:fldChar w:fldCharType="begin"/>
        </w:r>
        <w:r w:rsidR="005D72A3">
          <w:rPr>
            <w:rFonts w:ascii="Arial" w:hAnsi="Arial" w:cs="Arial"/>
            <w:color w:val="000000" w:themeColor="text1"/>
          </w:rPr>
          <w:delInstrText xml:space="preserve"> ADDIN EN.CITE &lt;EndNote&gt;&lt;Cite&gt;&lt;Author&gt;Riggs&lt;/Author&gt;&lt;Year&gt;2006&lt;/Year&gt;&lt;RecNum&gt;57&lt;/RecNum&gt;&lt;DisplayText&gt;[44]&lt;/DisplayText&gt;&lt;record&gt;&lt;rec-number&gt;57&lt;/rec-number&gt;&lt;foreign-keys&gt;&lt;key app="EN" db-id="sa9derpz9faxe6ed5zbxtffwwwdrdvwzdsta" timestamp="1516600661"&gt;57&lt;/key&gt;&lt;/foreign-keys&gt;&lt;ref-type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delInstrText>
        </w:r>
        <w:r w:rsidRPr="000D150D">
          <w:rPr>
            <w:rFonts w:ascii="Arial" w:hAnsi="Arial" w:cs="Arial"/>
            <w:color w:val="000000" w:themeColor="text1"/>
          </w:rPr>
          <w:fldChar w:fldCharType="separate"/>
        </w:r>
        <w:r w:rsidR="005D72A3">
          <w:rPr>
            <w:rFonts w:ascii="Arial" w:hAnsi="Arial" w:cs="Arial"/>
            <w:noProof/>
            <w:color w:val="000000" w:themeColor="text1"/>
          </w:rPr>
          <w:delText>[</w:delText>
        </w:r>
        <w:r w:rsidR="00FD0A2A">
          <w:rPr>
            <w:rFonts w:ascii="Arial" w:hAnsi="Arial" w:cs="Arial"/>
            <w:noProof/>
            <w:color w:val="000000" w:themeColor="text1"/>
          </w:rPr>
          <w:delText>37</w:delText>
        </w:r>
        <w:r w:rsidR="005D72A3">
          <w:rPr>
            <w:rFonts w:ascii="Arial" w:hAnsi="Arial" w:cs="Arial"/>
            <w:noProof/>
            <w:color w:val="000000" w:themeColor="text1"/>
          </w:rPr>
          <w:delText>]</w:delText>
        </w:r>
        <w:r w:rsidRPr="000D150D">
          <w:rPr>
            <w:rFonts w:ascii="Arial" w:hAnsi="Arial" w:cs="Arial"/>
            <w:color w:val="000000" w:themeColor="text1"/>
          </w:rPr>
          <w:fldChar w:fldCharType="end"/>
        </w:r>
        <w:r w:rsidRPr="000D150D">
          <w:rPr>
            <w:rFonts w:ascii="Arial" w:hAnsi="Arial" w:cs="Arial"/>
            <w:color w:val="000000" w:themeColor="text1"/>
          </w:rPr>
          <w:delText>.</w:delText>
        </w:r>
      </w:del>
      <w:ins w:id="465" w:author="modified" w:date="2019-02-14T17:59:00Z">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w:t>
        </w:r>
      </w:ins>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372A147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is highly expressed in LAM and angiomyolipoma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del w:id="466" w:author="modified" w:date="2019-02-14T17:59:00Z">
        <w:r w:rsidRPr="000D150D">
          <w:rPr>
            <w:rFonts w:ascii="Arial" w:hAnsi="Arial" w:cs="Arial"/>
            <w:color w:val="000000" w:themeColor="text1"/>
          </w:rPr>
          <w:fldChar w:fldCharType="begin"/>
        </w:r>
        <w:r w:rsidR="008E40AD">
          <w:rPr>
            <w:rFonts w:ascii="Arial" w:hAnsi="Arial" w:cs="Arial"/>
            <w:color w:val="000000" w:themeColor="text1"/>
          </w:rPr>
          <w:delInstrText xml:space="preserve"> ADDIN EN.CITE &lt;EndNote&gt;&lt;Cite&gt;&lt;Author&gt;Lonsdale&lt;/Author&gt;&lt;Year&gt;2013&lt;/Year&gt;&lt;RecNum&gt;42&lt;/RecNum&gt;&lt;DisplayText&gt;[31]&lt;/DisplayText&gt;&lt;record&gt;&lt;rec-number&gt;42&lt;/rec-number&gt;&lt;foreign-keys&gt;&lt;key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delInstrText>
        </w:r>
        <w:r w:rsidRPr="000D150D">
          <w:rPr>
            <w:rFonts w:ascii="Arial" w:hAnsi="Arial" w:cs="Arial"/>
            <w:color w:val="000000" w:themeColor="text1"/>
          </w:rPr>
          <w:fldChar w:fldCharType="separate"/>
        </w:r>
        <w:r w:rsidR="008E40AD">
          <w:rPr>
            <w:rFonts w:ascii="Arial" w:hAnsi="Arial" w:cs="Arial"/>
            <w:noProof/>
            <w:color w:val="000000" w:themeColor="text1"/>
          </w:rPr>
          <w:delText>[</w:delText>
        </w:r>
        <w:r w:rsidR="00FD0A2A">
          <w:rPr>
            <w:rFonts w:ascii="Arial" w:hAnsi="Arial" w:cs="Arial"/>
            <w:noProof/>
            <w:color w:val="000000" w:themeColor="text1"/>
          </w:rPr>
          <w:delText>28</w:delText>
        </w:r>
        <w:r w:rsidR="008E40AD">
          <w:rPr>
            <w:rFonts w:ascii="Arial" w:hAnsi="Arial" w:cs="Arial"/>
            <w:noProof/>
            <w:color w:val="000000" w:themeColor="text1"/>
          </w:rPr>
          <w:delText>]</w:delText>
        </w:r>
        <w:r w:rsidRPr="000D150D">
          <w:rPr>
            <w:rFonts w:ascii="Arial" w:hAnsi="Arial" w:cs="Arial"/>
            <w:color w:val="000000" w:themeColor="text1"/>
          </w:rPr>
          <w:fldChar w:fldCharType="end"/>
        </w:r>
      </w:del>
      <w:ins w:id="467" w:author="modified" w:date="2019-02-14T17:59:00Z">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ins>
      <w:r w:rsidRPr="000D150D">
        <w:rPr>
          <w:rFonts w:ascii="Arial" w:hAnsi="Arial" w:cs="Arial"/>
          <w:color w:val="000000" w:themeColor="text1"/>
        </w:rPr>
        <w:t xml:space="preserve">, it is possible that </w:t>
      </w:r>
      <w:r w:rsidRPr="000D150D">
        <w:rPr>
          <w:rFonts w:ascii="Arial" w:hAnsi="Arial" w:cs="Arial"/>
          <w:color w:val="000000" w:themeColor="text1"/>
        </w:rPr>
        <w:lastRenderedPageBreak/>
        <w:t xml:space="preserve">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1DB7885E"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w:t>
      </w:r>
      <w:del w:id="468" w:author="modified" w:date="2019-02-14T17:59:00Z">
        <w:r w:rsidR="00FD0A2A">
          <w:rPr>
            <w:rFonts w:ascii="Arial" w:hAnsi="Arial" w:cs="Arial"/>
            <w:noProof/>
            <w:color w:val="000000" w:themeColor="text1"/>
          </w:rPr>
          <w:delText>38</w:delText>
        </w:r>
      </w:del>
      <w:ins w:id="469" w:author="modified" w:date="2019-02-14T17:59:00Z">
        <w:r w:rsidR="00146CD8">
          <w:rPr>
            <w:rFonts w:ascii="Arial" w:hAnsi="Arial" w:cs="Arial"/>
            <w:noProof/>
            <w:color w:val="000000" w:themeColor="text1"/>
          </w:rPr>
          <w:t>52, 53</w:t>
        </w:r>
      </w:ins>
      <w:r w:rsidR="00146CD8">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w:t>
      </w:r>
      <w:del w:id="470" w:author="modified" w:date="2019-02-14T17:59:00Z">
        <w:r w:rsidR="00FD0A2A">
          <w:rPr>
            <w:rFonts w:ascii="Arial" w:hAnsi="Arial" w:cs="Arial"/>
            <w:noProof/>
            <w:color w:val="000000" w:themeColor="text1"/>
          </w:rPr>
          <w:delText>39</w:delText>
        </w:r>
      </w:del>
      <w:ins w:id="471" w:author="modified" w:date="2019-02-14T17:59:00Z">
        <w:r w:rsidR="00146CD8">
          <w:rPr>
            <w:rFonts w:ascii="Arial" w:hAnsi="Arial" w:cs="Arial"/>
            <w:noProof/>
            <w:color w:val="000000" w:themeColor="text1"/>
          </w:rPr>
          <w:t>54</w:t>
        </w:r>
      </w:ins>
      <w:r w:rsidR="00146CD8">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del w:id="472" w:author="modified" w:date="2019-02-14T17:59:00Z">
        <w:r w:rsidRPr="000D150D">
          <w:rPr>
            <w:rFonts w:ascii="Arial" w:hAnsi="Arial" w:cs="Arial"/>
            <w:color w:val="000000" w:themeColor="text1"/>
          </w:rPr>
          <w:fldChar w:fldCharType="begin"/>
        </w:r>
        <w:r w:rsidR="005D72A3">
          <w:rPr>
            <w:rFonts w:ascii="Arial" w:hAnsi="Arial" w:cs="Arial"/>
            <w:color w:val="000000" w:themeColor="text1"/>
          </w:rPr>
          <w:delInstrText xml:space="preserve"> ADDIN EN.CITE &lt;EndNote&gt;&lt;Cite ExcludeYear="1"&gt;&lt;Author&gt;Srinivasan&lt;/Author&gt;&lt;Year&gt;2010&lt;/Year&gt;&lt;RecNum&gt;95&lt;/RecNum&gt;&lt;DisplayText&gt;[48]&lt;/DisplayText&gt;&lt;record&gt;&lt;rec-number&gt;95&lt;/rec-number&gt;&lt;foreign-keys&gt;&lt;key app="EN" db-id="sv9w20xd2z0zp7evsw8px52v5favap09t902" timestamp="1521528034"&gt;95&lt;/key&gt;&lt;/foreign-keys&gt;&lt;ref-type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delInstrText>
        </w:r>
        <w:r w:rsidRPr="000D150D">
          <w:rPr>
            <w:rFonts w:ascii="Arial" w:hAnsi="Arial" w:cs="Arial"/>
            <w:color w:val="000000" w:themeColor="text1"/>
          </w:rPr>
          <w:fldChar w:fldCharType="separate"/>
        </w:r>
        <w:r w:rsidR="005D72A3">
          <w:rPr>
            <w:rFonts w:ascii="Arial" w:hAnsi="Arial" w:cs="Arial"/>
            <w:noProof/>
            <w:color w:val="000000" w:themeColor="text1"/>
          </w:rPr>
          <w:delText>[4</w:delText>
        </w:r>
        <w:r w:rsidR="0028616F">
          <w:rPr>
            <w:rFonts w:ascii="Arial" w:hAnsi="Arial" w:cs="Arial"/>
            <w:noProof/>
            <w:color w:val="000000" w:themeColor="text1"/>
          </w:rPr>
          <w:delText>0</w:delText>
        </w:r>
        <w:r w:rsidR="005D72A3">
          <w:rPr>
            <w:rFonts w:ascii="Arial" w:hAnsi="Arial" w:cs="Arial"/>
            <w:noProof/>
            <w:color w:val="000000" w:themeColor="text1"/>
          </w:rPr>
          <w:delText>]</w:delText>
        </w:r>
        <w:r w:rsidRPr="000D150D">
          <w:rPr>
            <w:rFonts w:ascii="Arial" w:hAnsi="Arial" w:cs="Arial"/>
            <w:color w:val="000000" w:themeColor="text1"/>
          </w:rPr>
          <w:fldChar w:fldCharType="end"/>
        </w:r>
        <w:r w:rsidRPr="000D150D">
          <w:rPr>
            <w:rFonts w:ascii="Arial" w:hAnsi="Arial" w:cs="Arial"/>
            <w:color w:val="000000" w:themeColor="text1"/>
          </w:rPr>
          <w:delText>.</w:delText>
        </w:r>
      </w:del>
      <w:ins w:id="473" w:author="modified" w:date="2019-02-14T17:59:00Z">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w:t>
        </w:r>
      </w:ins>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18550614"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del w:id="474" w:author="modified" w:date="2019-02-14T17:59:00Z">
        <w:r w:rsidR="00F407CF" w:rsidRPr="000D150D">
          <w:rPr>
            <w:rFonts w:ascii="Arial" w:hAnsi="Arial" w:cs="Arial"/>
            <w:color w:val="000000" w:themeColor="text1"/>
            <w:shd w:val="clear" w:color="auto" w:fill="FFFFFF"/>
          </w:rPr>
          <w:delText>Second,</w:delText>
        </w:r>
      </w:del>
      <w:ins w:id="475" w:author="modified" w:date="2019-02-14T17:59:00Z">
        <w:r w:rsidR="00235B9C">
          <w:rPr>
            <w:rFonts w:ascii="Arial" w:hAnsi="Arial" w:cs="Arial" w:hint="eastAsia"/>
            <w:color w:val="000000" w:themeColor="text1"/>
            <w:shd w:val="clear" w:color="auto" w:fill="FFFFFF"/>
            <w:lang w:eastAsia="ko-KR"/>
          </w:rPr>
          <w:t>In order</w:t>
        </w:r>
      </w:ins>
      <w:r w:rsidR="00235B9C">
        <w:rPr>
          <w:rFonts w:ascii="Arial" w:hAnsi="Arial" w:cs="Arial" w:hint="eastAsia"/>
          <w:color w:val="000000" w:themeColor="text1"/>
          <w:shd w:val="clear" w:color="auto" w:fill="FFFFFF"/>
          <w:lang w:eastAsia="ko-KR"/>
        </w:rPr>
        <w:t xml:space="preserve"> to </w:t>
      </w:r>
      <w:del w:id="476" w:author="modified" w:date="2019-02-14T17:59:00Z">
        <w:r w:rsidR="00F407CF" w:rsidRPr="000D150D">
          <w:rPr>
            <w:rFonts w:ascii="Arial" w:hAnsi="Arial" w:cs="Arial"/>
            <w:color w:val="000000" w:themeColor="text1"/>
            <w:shd w:val="clear" w:color="auto" w:fill="FFFFFF"/>
          </w:rPr>
          <w:delText>collect</w:delText>
        </w:r>
      </w:del>
      <w:ins w:id="477" w:author="modified" w:date="2019-02-14T17:59:00Z">
        <w:r w:rsidR="005B08D1">
          <w:rPr>
            <w:rFonts w:ascii="Arial" w:hAnsi="Arial" w:cs="Arial"/>
            <w:color w:val="000000" w:themeColor="text1"/>
            <w:shd w:val="clear" w:color="auto" w:fill="FFFFFF"/>
            <w:lang w:eastAsia="ko-KR"/>
          </w:rPr>
          <w:t>obtain</w:t>
        </w:r>
      </w:ins>
      <w:r w:rsidR="005B08D1">
        <w:rPr>
          <w:rFonts w:ascii="Arial" w:hAnsi="Arial" w:cs="Arial"/>
          <w:color w:val="000000" w:themeColor="text1"/>
          <w:shd w:val="clear" w:color="auto" w:fill="FFFFFF"/>
          <w:lang w:eastAsia="ko-KR"/>
        </w:rPr>
        <w:t xml:space="preserve"> sufficient </w:t>
      </w:r>
      <w:del w:id="478" w:author="modified" w:date="2019-02-14T17:59:00Z">
        <w:r w:rsidR="00F407CF" w:rsidRPr="000D150D">
          <w:rPr>
            <w:rFonts w:ascii="Arial" w:hAnsi="Arial" w:cs="Arial"/>
            <w:color w:val="000000" w:themeColor="text1"/>
            <w:shd w:val="clear" w:color="auto" w:fill="FFFFFF"/>
          </w:rPr>
          <w:delText>LAM subjects</w:delText>
        </w:r>
      </w:del>
      <w:ins w:id="479" w:author="modified" w:date="2019-02-14T17:59:00Z">
        <w:r w:rsidR="005B08D1">
          <w:rPr>
            <w:rFonts w:ascii="Arial" w:hAnsi="Arial" w:cs="Arial"/>
            <w:color w:val="000000" w:themeColor="text1"/>
            <w:shd w:val="clear" w:color="auto" w:fill="FFFFFF"/>
            <w:lang w:eastAsia="ko-KR"/>
          </w:rPr>
          <w:t>patient samples</w:t>
        </w:r>
      </w:ins>
      <w:r w:rsidR="00235B9C">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sidR="00734779" w:rsidRPr="00646493">
        <w:rPr>
          <w:rFonts w:ascii="Arial" w:hAnsi="Arial"/>
          <w:rPrChange w:id="480" w:author="modified" w:date="2019-02-14T17:59:00Z">
            <w:rPr>
              <w:rFonts w:ascii="Arial" w:hAnsi="Arial"/>
              <w:color w:val="000000" w:themeColor="text1"/>
              <w:shd w:val="clear" w:color="auto" w:fill="FFFFFF"/>
            </w:rPr>
          </w:rPrChange>
        </w:rPr>
        <w:t xml:space="preserve">In addition, we employed EIGENSTRAT to </w:t>
      </w:r>
      <w:del w:id="481" w:author="modified" w:date="2019-02-14T17:59:00Z">
        <w:r w:rsidR="00F407CF" w:rsidRPr="000D150D">
          <w:rPr>
            <w:rFonts w:ascii="Arial" w:hAnsi="Arial" w:cs="Arial"/>
            <w:color w:val="000000" w:themeColor="text1"/>
            <w:shd w:val="clear" w:color="auto" w:fill="FFFFFF"/>
          </w:rPr>
          <w:delText>identify genetic outliers</w:delText>
        </w:r>
        <w:r>
          <w:rPr>
            <w:rFonts w:ascii="Arial" w:hAnsi="Arial" w:cs="Arial"/>
            <w:color w:val="000000" w:themeColor="text1"/>
            <w:shd w:val="clear" w:color="auto" w:fill="FFFFFF"/>
          </w:rPr>
          <w:delText xml:space="preserve"> from both our S-LAM and control cohorts to further reduce genetic heterogeneity.  F</w:delText>
        </w:r>
        <w:r w:rsidR="00A875DA">
          <w:rPr>
            <w:rFonts w:ascii="Arial" w:hAnsi="Arial" w:cs="Arial"/>
            <w:color w:val="000000" w:themeColor="text1"/>
            <w:shd w:val="clear" w:color="auto" w:fill="FFFFFF"/>
          </w:rPr>
          <w:delText>urther functional</w:delText>
        </w:r>
      </w:del>
      <w:ins w:id="482" w:author="modified" w:date="2019-02-14T17:59:00Z">
        <w:r w:rsidR="00734779" w:rsidRPr="0048289A">
          <w:rPr>
            <w:rFonts w:ascii="Arial" w:eastAsia="Malgun Gothic" w:hAnsi="Arial" w:cs="Arial"/>
            <w:lang w:eastAsia="ko-KR"/>
          </w:rPr>
          <w:t xml:space="preserve">remove genetic outliers from both S-LAM </w:t>
        </w:r>
        <w:r w:rsidR="00424C1C">
          <w:rPr>
            <w:rFonts w:ascii="Arial" w:eastAsia="Malgun Gothic" w:hAnsi="Arial" w:cs="Arial"/>
            <w:lang w:eastAsia="ko-KR"/>
          </w:rPr>
          <w:t xml:space="preserve">patients </w:t>
        </w:r>
        <w:r w:rsidR="00734779" w:rsidRPr="0048289A">
          <w:rPr>
            <w:rFonts w:ascii="Arial" w:eastAsia="Malgun Gothic" w:hAnsi="Arial" w:cs="Arial"/>
            <w:lang w:eastAsia="ko-KR"/>
          </w:rPr>
          <w:t xml:space="preserve">and controls. </w:t>
        </w:r>
        <w:proofErr w:type="gramStart"/>
        <w:r w:rsidR="005B08D1">
          <w:rPr>
            <w:rFonts w:ascii="Arial" w:eastAsia="Malgun Gothic" w:hAnsi="Arial" w:cs="Arial"/>
            <w:lang w:eastAsia="ko-KR"/>
          </w:rPr>
          <w:t>Finally</w:t>
        </w:r>
        <w:proofErr w:type="gramEnd"/>
        <w:r w:rsidR="005B08D1">
          <w:rPr>
            <w:rFonts w:ascii="Arial" w:eastAsia="Malgun Gothic" w:hAnsi="Arial" w:cs="Arial"/>
            <w:lang w:eastAsia="ko-KR"/>
          </w:rPr>
          <w:t xml:space="preserve"> we used a CLR design, matching </w:t>
        </w:r>
        <w:r w:rsidR="00734779" w:rsidRPr="0048289A">
          <w:rPr>
            <w:rFonts w:ascii="Arial" w:eastAsia="Malgun Gothic" w:hAnsi="Arial" w:cs="Arial"/>
            <w:lang w:eastAsia="ko-KR"/>
          </w:rPr>
          <w:t xml:space="preserve">each case with two controls to </w:t>
        </w:r>
        <w:r w:rsidR="005B08D1">
          <w:rPr>
            <w:rFonts w:ascii="Arial" w:eastAsia="Malgun Gothic" w:hAnsi="Arial" w:cs="Arial"/>
            <w:lang w:eastAsia="ko-KR"/>
          </w:rPr>
          <w:t xml:space="preserve">further </w:t>
        </w:r>
        <w:r w:rsidR="00734779" w:rsidRPr="0048289A">
          <w:rPr>
            <w:rFonts w:ascii="Arial" w:eastAsia="Malgun Gothic" w:hAnsi="Arial" w:cs="Arial"/>
            <w:lang w:eastAsia="ko-KR"/>
          </w:rPr>
          <w:t xml:space="preserve">minimize </w:t>
        </w:r>
        <w:r w:rsidR="005B08D1">
          <w:rPr>
            <w:rFonts w:ascii="Arial" w:eastAsia="Malgun Gothic" w:hAnsi="Arial" w:cs="Arial"/>
            <w:lang w:eastAsia="ko-KR"/>
          </w:rPr>
          <w:t xml:space="preserve">confounding due to </w:t>
        </w:r>
        <w:r w:rsidR="00734779" w:rsidRPr="0048289A">
          <w:rPr>
            <w:rFonts w:ascii="Arial" w:eastAsia="Malgun Gothic" w:hAnsi="Arial" w:cs="Arial"/>
            <w:lang w:eastAsia="ko-KR"/>
          </w:rPr>
          <w:t xml:space="preserve">genetic heterogeneity. </w:t>
        </w:r>
        <w:r w:rsidR="00F91992">
          <w:rPr>
            <w:rFonts w:ascii="Arial" w:eastAsia="Malgun Gothic" w:hAnsi="Arial" w:cs="Arial"/>
            <w:lang w:eastAsia="ko-KR"/>
          </w:rPr>
          <w:t>Previous studies have</w:t>
        </w:r>
        <w:r w:rsidR="00734779">
          <w:rPr>
            <w:rFonts w:ascii="Arial" w:eastAsia="Malgun Gothic" w:hAnsi="Arial" w:cs="Arial"/>
            <w:lang w:eastAsia="ko-KR"/>
          </w:rPr>
          <w:t xml:space="preserve"> shown that</w:t>
        </w:r>
        <w:r w:rsidR="00734779" w:rsidRPr="0048289A">
          <w:rPr>
            <w:rFonts w:ascii="Arial" w:eastAsia="Malgun Gothic" w:hAnsi="Arial" w:cs="Arial"/>
            <w:lang w:eastAsia="ko-KR"/>
          </w:rPr>
          <w:t xml:space="preserve"> CLR </w:t>
        </w:r>
        <w:r w:rsidR="00F91992">
          <w:rPr>
            <w:rFonts w:ascii="Arial" w:eastAsia="Malgun Gothic" w:hAnsi="Arial" w:cs="Arial"/>
            <w:lang w:eastAsia="ko-KR"/>
          </w:rPr>
          <w:t>is superior to</w:t>
        </w:r>
        <w:r w:rsidR="00734779" w:rsidRPr="0048289A">
          <w:rPr>
            <w:rFonts w:ascii="Arial" w:eastAsia="Malgun Gothic" w:hAnsi="Arial" w:cs="Arial"/>
            <w:lang w:eastAsia="ko-KR"/>
          </w:rPr>
          <w:t xml:space="preserve"> </w:t>
        </w:r>
        <w:r w:rsidR="00734779" w:rsidRPr="00BB18F9">
          <w:rPr>
            <w:rFonts w:ascii="Arial" w:eastAsia="Malgun Gothic" w:hAnsi="Arial" w:cs="Arial"/>
            <w:lang w:eastAsia="ko-KR"/>
          </w:rPr>
          <w:t xml:space="preserve">unconditional logistic regression </w:t>
        </w:r>
        <w:r w:rsidR="00734779">
          <w:rPr>
            <w:rFonts w:ascii="Arial" w:eastAsia="Malgun Gothic" w:hAnsi="Arial" w:cs="Arial" w:hint="eastAsia"/>
            <w:lang w:eastAsia="ko-KR"/>
          </w:rPr>
          <w:t>(</w:t>
        </w:r>
        <w:r w:rsidR="00734779" w:rsidRPr="0048289A">
          <w:rPr>
            <w:rFonts w:ascii="Arial" w:eastAsia="Malgun Gothic" w:hAnsi="Arial" w:cs="Arial"/>
            <w:lang w:eastAsia="ko-KR"/>
          </w:rPr>
          <w:t>LR</w:t>
        </w:r>
        <w:r w:rsidR="00734779">
          <w:rPr>
            <w:rFonts w:ascii="Arial" w:eastAsia="Malgun Gothic" w:hAnsi="Arial" w:cs="Arial" w:hint="eastAsia"/>
            <w:lang w:eastAsia="ko-KR"/>
          </w:rPr>
          <w:t>)</w:t>
        </w:r>
        <w:r w:rsidR="00734779" w:rsidRPr="0048289A">
          <w:rPr>
            <w:rFonts w:ascii="Arial" w:eastAsia="Malgun Gothic" w:hAnsi="Arial" w:cs="Arial"/>
            <w:lang w:eastAsia="ko-KR"/>
          </w:rPr>
          <w:t xml:space="preserve"> if variables used for matching are true confounding variables</w:t>
        </w:r>
        <w:r w:rsidR="00F91992">
          <w:rPr>
            <w:rFonts w:ascii="Arial" w:eastAsia="Malgun Gothic" w:hAnsi="Arial" w:cs="Arial"/>
            <w:lang w:eastAsia="ko-KR"/>
          </w:rPr>
          <w:t>,</w:t>
        </w:r>
        <w:r w:rsidR="00734779" w:rsidRPr="0048289A">
          <w:rPr>
            <w:rFonts w:ascii="Arial" w:eastAsia="Malgun Gothic" w:hAnsi="Arial" w:cs="Arial"/>
            <w:lang w:eastAsia="ko-KR"/>
          </w:rPr>
          <w:t xml:space="preserve"> and </w:t>
        </w:r>
        <w:r w:rsidR="00F91992">
          <w:rPr>
            <w:rFonts w:ascii="Arial" w:eastAsia="Malgun Gothic" w:hAnsi="Arial" w:cs="Arial"/>
            <w:lang w:eastAsia="ko-KR"/>
          </w:rPr>
          <w:t xml:space="preserve">only a </w:t>
        </w:r>
        <w:r w:rsidR="00734779" w:rsidRPr="0048289A">
          <w:rPr>
            <w:rFonts w:ascii="Arial" w:eastAsia="Malgun Gothic" w:hAnsi="Arial" w:cs="Arial"/>
            <w:lang w:eastAsia="ko-KR"/>
          </w:rPr>
          <w:t xml:space="preserve">moderate number of controls </w:t>
        </w:r>
        <w:r w:rsidR="00F91992">
          <w:rPr>
            <w:rFonts w:ascii="Arial" w:eastAsia="Malgun Gothic" w:hAnsi="Arial" w:cs="Arial"/>
            <w:lang w:eastAsia="ko-KR"/>
          </w:rPr>
          <w:t>a</w:t>
        </w:r>
        <w:r w:rsidR="00734779" w:rsidRPr="0048289A">
          <w:rPr>
            <w:rFonts w:ascii="Arial" w:eastAsia="Malgun Gothic" w:hAnsi="Arial" w:cs="Arial"/>
            <w:lang w:eastAsia="ko-KR"/>
          </w:rPr>
          <w:t xml:space="preserve">re excluded </w:t>
        </w:r>
        <w:r w:rsidR="00F91992">
          <w:rPr>
            <w:rFonts w:ascii="Arial" w:eastAsia="Malgun Gothic" w:hAnsi="Arial" w:cs="Arial"/>
            <w:lang w:eastAsia="ko-KR"/>
          </w:rPr>
          <w:t xml:space="preserve">through </w:t>
        </w:r>
        <w:r w:rsidR="00734779" w:rsidRPr="0048289A">
          <w:rPr>
            <w:rFonts w:ascii="Arial" w:eastAsia="Malgun Gothic" w:hAnsi="Arial" w:cs="Arial"/>
            <w:lang w:eastAsia="ko-KR"/>
          </w:rPr>
          <w:t>matching [5</w:t>
        </w:r>
      </w:ins>
      <w:ins w:id="483" w:author="Kwiatkowski, David Joseph,M.D.,Ph.D." w:date="2019-02-15T08:38:00Z">
        <w:r w:rsidR="002427B8">
          <w:rPr>
            <w:rFonts w:ascii="Arial" w:eastAsia="Malgun Gothic" w:hAnsi="Arial" w:cs="Arial"/>
            <w:lang w:eastAsia="ko-KR"/>
          </w:rPr>
          <w:t>6</w:t>
        </w:r>
      </w:ins>
      <w:ins w:id="484" w:author="modified" w:date="2019-02-14T17:59:00Z">
        <w:del w:id="485" w:author="Kwiatkowski, David Joseph,M.D.,Ph.D." w:date="2019-02-15T08:38:00Z">
          <w:r w:rsidR="00734779" w:rsidRPr="0048289A" w:rsidDel="002427B8">
            <w:rPr>
              <w:rFonts w:ascii="Arial" w:eastAsia="Malgun Gothic" w:hAnsi="Arial" w:cs="Arial"/>
              <w:lang w:eastAsia="ko-KR"/>
            </w:rPr>
            <w:delText>7</w:delText>
          </w:r>
        </w:del>
        <w:r w:rsidR="00734779" w:rsidRPr="0048289A">
          <w:rPr>
            <w:rFonts w:ascii="Arial" w:eastAsia="Malgun Gothic" w:hAnsi="Arial" w:cs="Arial"/>
            <w:lang w:eastAsia="ko-KR"/>
          </w:rPr>
          <w:t>-6</w:t>
        </w:r>
      </w:ins>
      <w:ins w:id="486" w:author="Kwiatkowski, David Joseph,M.D.,Ph.D." w:date="2019-02-15T08:38:00Z">
        <w:r w:rsidR="002427B8">
          <w:rPr>
            <w:rFonts w:ascii="Arial" w:eastAsia="Malgun Gothic" w:hAnsi="Arial" w:cs="Arial"/>
            <w:lang w:eastAsia="ko-KR"/>
          </w:rPr>
          <w:t>2</w:t>
        </w:r>
      </w:ins>
      <w:bookmarkStart w:id="487" w:name="_GoBack"/>
      <w:bookmarkEnd w:id="487"/>
      <w:ins w:id="488" w:author="modified" w:date="2019-02-14T17:59:00Z">
        <w:del w:id="489" w:author="Kwiatkowski, David Joseph,M.D.,Ph.D." w:date="2019-02-15T08:38:00Z">
          <w:r w:rsidR="00734779" w:rsidDel="002427B8">
            <w:rPr>
              <w:rFonts w:ascii="Arial" w:eastAsia="Malgun Gothic" w:hAnsi="Arial" w:cs="Arial" w:hint="eastAsia"/>
              <w:lang w:eastAsia="ko-KR"/>
            </w:rPr>
            <w:delText>3</w:delText>
          </w:r>
        </w:del>
        <w:r w:rsidR="00734779" w:rsidRPr="0048289A">
          <w:rPr>
            <w:rFonts w:ascii="Arial" w:eastAsia="Malgun Gothic" w:hAnsi="Arial" w:cs="Arial"/>
            <w:lang w:eastAsia="ko-KR"/>
          </w:rPr>
          <w:t xml:space="preserve">]. </w:t>
        </w:r>
        <w:r w:rsidR="00734779">
          <w:rPr>
            <w:rFonts w:ascii="Arial" w:eastAsia="Malgun Gothic" w:hAnsi="Arial" w:cs="Arial"/>
            <w:lang w:eastAsia="ko-KR"/>
          </w:rPr>
          <w:t>W</w:t>
        </w:r>
        <w:r w:rsidR="00734779" w:rsidRPr="0048289A">
          <w:rPr>
            <w:rFonts w:ascii="Arial" w:eastAsia="Malgun Gothic" w:hAnsi="Arial" w:cs="Arial"/>
            <w:lang w:eastAsia="ko-KR"/>
          </w:rPr>
          <w:t>e</w:t>
        </w:r>
        <w:r w:rsidR="00734779">
          <w:rPr>
            <w:rFonts w:ascii="Arial" w:eastAsia="Malgun Gothic" w:hAnsi="Arial" w:cs="Arial"/>
            <w:lang w:eastAsia="ko-KR"/>
          </w:rPr>
          <w:t xml:space="preserve"> </w:t>
        </w:r>
        <w:r w:rsidR="00734779">
          <w:rPr>
            <w:rFonts w:ascii="Arial" w:eastAsia="Malgun Gothic" w:hAnsi="Arial" w:cs="Arial"/>
            <w:lang w:eastAsia="ko-KR"/>
          </w:rPr>
          <w:lastRenderedPageBreak/>
          <w:t>also</w:t>
        </w:r>
        <w:r w:rsidR="00734779" w:rsidRPr="0048289A">
          <w:rPr>
            <w:rFonts w:ascii="Arial" w:eastAsia="Malgun Gothic" w:hAnsi="Arial" w:cs="Arial"/>
            <w:lang w:eastAsia="ko-KR"/>
          </w:rPr>
          <w:t xml:space="preserve"> found that </w:t>
        </w:r>
        <w:r w:rsidR="00734779">
          <w:rPr>
            <w:rFonts w:ascii="Arial" w:eastAsia="Malgun Gothic" w:hAnsi="Arial" w:cs="Arial"/>
            <w:lang w:eastAsia="ko-KR"/>
          </w:rPr>
          <w:t>CLR generated more significant results than LR</w:t>
        </w:r>
        <w:r w:rsidR="00734779">
          <w:rPr>
            <w:rFonts w:ascii="Arial" w:eastAsia="Malgun Gothic" w:hAnsi="Arial" w:cs="Arial" w:hint="eastAsia"/>
            <w:lang w:eastAsia="ko-KR"/>
          </w:rPr>
          <w:t xml:space="preserve"> (Supplemental Table 6)</w:t>
        </w:r>
        <w:r w:rsidR="00734779" w:rsidRPr="0048289A">
          <w:rPr>
            <w:rFonts w:ascii="Arial" w:eastAsia="Malgun Gothic" w:hAnsi="Arial" w:cs="Arial"/>
            <w:lang w:eastAsia="ko-KR"/>
          </w:rPr>
          <w:t>.</w:t>
        </w:r>
        <w:r w:rsidR="005B08D1">
          <w:rPr>
            <w:rFonts w:ascii="Arial" w:hAnsi="Arial" w:cs="Arial"/>
            <w:color w:val="000000" w:themeColor="text1"/>
            <w:shd w:val="clear" w:color="auto" w:fill="FFFFFF"/>
          </w:rPr>
          <w:t xml:space="preserve"> F</w:t>
        </w:r>
        <w:r w:rsidR="00A875DA">
          <w:rPr>
            <w:rFonts w:ascii="Arial" w:hAnsi="Arial" w:cs="Arial"/>
            <w:color w:val="000000" w:themeColor="text1"/>
            <w:shd w:val="clear" w:color="auto" w:fill="FFFFFF"/>
          </w:rPr>
          <w:t>unctional</w:t>
        </w:r>
      </w:ins>
      <w:r w:rsidR="00A875DA">
        <w:rPr>
          <w:rFonts w:ascii="Arial" w:hAnsi="Arial" w:cs="Arial"/>
          <w:color w:val="000000" w:themeColor="text1"/>
          <w:shd w:val="clear" w:color="auto" w:fill="FFFFFF"/>
        </w:rPr>
        <w:t xml:space="preserve">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w:t>
      </w:r>
      <w:r w:rsidR="002A42E9">
        <w:rPr>
          <w:rFonts w:ascii="Arial" w:hAnsi="Arial" w:cs="Arial"/>
          <w:color w:val="000000" w:themeColor="text1"/>
          <w:shd w:val="clear" w:color="auto" w:fill="FFFFFF"/>
        </w:rPr>
        <w:t>are</w:t>
      </w:r>
      <w:r>
        <w:rPr>
          <w:rFonts w:ascii="Arial" w:hAnsi="Arial" w:cs="Arial"/>
          <w:color w:val="000000" w:themeColor="text1"/>
          <w:shd w:val="clear" w:color="auto" w:fill="FFFFFF"/>
        </w:rPr>
        <w:t xml:space="preserve">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25970D35" w14:textId="36E84358" w:rsidR="00956095" w:rsidRPr="000D150D" w:rsidRDefault="00104400" w:rsidP="005B08D1">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F00D156" w14:textId="624A4514" w:rsidR="00B620FE" w:rsidRPr="00730E67" w:rsidRDefault="00B620FE">
      <w:pPr>
        <w:rPr>
          <w:rFonts w:ascii="Arial" w:hAnsi="Arial"/>
          <w:b/>
          <w:color w:val="000000" w:themeColor="text1"/>
          <w:shd w:val="clear" w:color="auto" w:fill="FFFFFF"/>
          <w:rPrChange w:id="490" w:author="modified" w:date="2019-02-14T17:59:00Z">
            <w:rPr>
              <w:rFonts w:ascii="Arial" w:hAnsi="Arial"/>
              <w:color w:val="000000" w:themeColor="text1"/>
              <w:shd w:val="clear" w:color="auto" w:fill="FFFFFF"/>
            </w:rPr>
          </w:rPrChange>
        </w:rPr>
        <w:pPrChange w:id="491" w:author="modified" w:date="2019-02-14T17:59:00Z">
          <w:pPr>
            <w:adjustRightInd w:val="0"/>
            <w:spacing w:line="480" w:lineRule="auto"/>
          </w:pPr>
        </w:pPrChange>
      </w:pPr>
    </w:p>
    <w:p w14:paraId="32C7E0D1" w14:textId="77777777" w:rsidR="00956095" w:rsidRPr="000D150D" w:rsidRDefault="00956095" w:rsidP="00A134C5">
      <w:pPr>
        <w:spacing w:line="480" w:lineRule="auto"/>
        <w:rPr>
          <w:del w:id="492" w:author="modified" w:date="2019-02-14T17:59:00Z"/>
          <w:rFonts w:ascii="Arial" w:hAnsi="Arial" w:cs="Arial"/>
          <w:color w:val="000000" w:themeColor="text1"/>
          <w:shd w:val="clear" w:color="auto" w:fill="FFFFFF"/>
        </w:rPr>
      </w:pPr>
    </w:p>
    <w:p w14:paraId="390874D6" w14:textId="77777777" w:rsidR="00B620FE" w:rsidRPr="000D150D" w:rsidRDefault="00B620FE">
      <w:pPr>
        <w:rPr>
          <w:del w:id="493" w:author="modified" w:date="2019-02-14T17:59:00Z"/>
          <w:rFonts w:ascii="Arial" w:hAnsi="Arial" w:cs="Arial"/>
          <w:b/>
          <w:color w:val="000000" w:themeColor="text1"/>
          <w:shd w:val="clear" w:color="auto" w:fill="FFFFFF"/>
        </w:rPr>
      </w:pPr>
      <w:del w:id="494" w:author="modified" w:date="2019-02-14T17:59:00Z">
        <w:r w:rsidRPr="000D150D">
          <w:rPr>
            <w:rFonts w:ascii="Arial" w:hAnsi="Arial" w:cs="Arial"/>
            <w:b/>
            <w:color w:val="000000" w:themeColor="text1"/>
            <w:shd w:val="clear" w:color="auto" w:fill="FFFFFF"/>
          </w:rPr>
          <w:br w:type="page"/>
        </w:r>
      </w:del>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r w:rsidR="00104400" w:rsidRPr="000D150D">
        <w:rPr>
          <w:rFonts w:ascii="Arial" w:hAnsi="Arial" w:cs="Arial"/>
          <w:color w:val="000000" w:themeColor="text1"/>
        </w:rPr>
        <w:t xml:space="preserve">Corine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lastRenderedPageBreak/>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429B1FB3" w14:textId="14771774" w:rsidR="00146CD8" w:rsidRPr="00146CD8" w:rsidRDefault="005A10C5">
      <w:pPr>
        <w:pStyle w:val="EndNoteBibliography"/>
        <w:spacing w:after="0"/>
        <w:rPr>
          <w:rPrChange w:id="495" w:author="modified" w:date="2019-02-14T17:59:00Z">
            <w:rPr>
              <w:rFonts w:ascii="Arial" w:hAnsi="Arial"/>
              <w:sz w:val="24"/>
            </w:rPr>
          </w:rPrChange>
        </w:rPr>
        <w:pPrChange w:id="496" w:author="modified" w:date="2019-02-14T17:59:00Z">
          <w:pPr>
            <w:pStyle w:val="EndNoteBibliography"/>
            <w:wordWrap/>
            <w:spacing w:after="0" w:line="480" w:lineRule="auto"/>
          </w:pPr>
        </w:pPrChange>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146CD8" w:rsidRPr="00146CD8">
        <w:rPr>
          <w:rPrChange w:id="497" w:author="modified" w:date="2019-02-14T17:59:00Z">
            <w:rPr>
              <w:rFonts w:ascii="Arial" w:hAnsi="Arial"/>
              <w:sz w:val="24"/>
            </w:rPr>
          </w:rPrChange>
        </w:rPr>
        <w:t>1.</w:t>
      </w:r>
      <w:r w:rsidR="00146CD8" w:rsidRPr="00146CD8">
        <w:rPr>
          <w:rPrChange w:id="498" w:author="modified" w:date="2019-02-14T17:59:00Z">
            <w:rPr>
              <w:rFonts w:ascii="Arial" w:hAnsi="Arial"/>
              <w:sz w:val="24"/>
            </w:rPr>
          </w:rPrChange>
        </w:rPr>
        <w:tab/>
        <w:t xml:space="preserve">Kitaichi M, Nishimura K, Itoh H, Izumi T. Pulmonary lymphangioleiomyomatosis: a report of 46 patients including a clinicopathologic study of prognostic factors. </w:t>
      </w:r>
      <w:del w:id="499" w:author="modified" w:date="2019-02-14T17:59:00Z">
        <w:r w:rsidRPr="00E21A8C">
          <w:rPr>
            <w:rFonts w:ascii="Arial" w:hAnsi="Arial" w:cs="Arial"/>
            <w:i/>
            <w:sz w:val="24"/>
            <w:szCs w:val="24"/>
          </w:rPr>
          <w:delText>American journal of respiratory and critical care medicine</w:delText>
        </w:r>
      </w:del>
      <w:ins w:id="500" w:author="modified" w:date="2019-02-14T17:59:00Z">
        <w:r w:rsidR="00146CD8" w:rsidRPr="00146CD8">
          <w:rPr>
            <w:i/>
          </w:rPr>
          <w:t>Am J Resp Crit Care</w:t>
        </w:r>
      </w:ins>
      <w:r w:rsidR="00146CD8" w:rsidRPr="00146CD8">
        <w:rPr>
          <w:i/>
          <w:rPrChange w:id="501" w:author="modified" w:date="2019-02-14T17:59:00Z">
            <w:rPr>
              <w:rFonts w:ascii="Arial" w:hAnsi="Arial"/>
              <w:i/>
              <w:sz w:val="24"/>
            </w:rPr>
          </w:rPrChange>
        </w:rPr>
        <w:t xml:space="preserve"> </w:t>
      </w:r>
      <w:r w:rsidR="00146CD8" w:rsidRPr="00146CD8">
        <w:rPr>
          <w:rPrChange w:id="502" w:author="modified" w:date="2019-02-14T17:59:00Z">
            <w:rPr>
              <w:rFonts w:ascii="Arial" w:hAnsi="Arial"/>
              <w:sz w:val="24"/>
            </w:rPr>
          </w:rPrChange>
        </w:rPr>
        <w:t>1995: 151(2): 527-533.</w:t>
      </w:r>
    </w:p>
    <w:p w14:paraId="721512AC" w14:textId="77777777" w:rsidR="00146CD8" w:rsidRPr="00146CD8" w:rsidRDefault="00146CD8">
      <w:pPr>
        <w:pStyle w:val="EndNoteBibliography"/>
        <w:spacing w:after="0"/>
        <w:rPr>
          <w:rPrChange w:id="503" w:author="modified" w:date="2019-02-14T17:59:00Z">
            <w:rPr>
              <w:rFonts w:ascii="Arial" w:hAnsi="Arial"/>
              <w:sz w:val="24"/>
            </w:rPr>
          </w:rPrChange>
        </w:rPr>
        <w:pPrChange w:id="504" w:author="modified" w:date="2019-02-14T17:59:00Z">
          <w:pPr>
            <w:pStyle w:val="EndNoteBibliography"/>
            <w:wordWrap/>
            <w:spacing w:after="0" w:line="480" w:lineRule="auto"/>
          </w:pPr>
        </w:pPrChange>
      </w:pPr>
      <w:r w:rsidRPr="00146CD8">
        <w:rPr>
          <w:rPrChange w:id="505" w:author="modified" w:date="2019-02-14T17:59:00Z">
            <w:rPr>
              <w:rFonts w:ascii="Arial" w:hAnsi="Arial"/>
              <w:sz w:val="24"/>
            </w:rPr>
          </w:rPrChange>
        </w:rPr>
        <w:t>2.</w:t>
      </w:r>
      <w:r w:rsidRPr="00146CD8">
        <w:rPr>
          <w:rPrChange w:id="506" w:author="modified" w:date="2019-02-14T17:59:00Z">
            <w:rPr>
              <w:rFonts w:ascii="Arial" w:hAnsi="Arial"/>
              <w:sz w:val="24"/>
            </w:rPr>
          </w:rPrChange>
        </w:rPr>
        <w:tab/>
        <w:t xml:space="preserve">Chu SC, Horiba K, Usuki J, Avila NA, Chen CC, Travis WD, Ferrans VJ, Moss J. Comprehensive evaluation of 35 patients with lymphangioleiomyomatosis. </w:t>
      </w:r>
      <w:r w:rsidRPr="00146CD8">
        <w:rPr>
          <w:i/>
          <w:rPrChange w:id="507" w:author="modified" w:date="2019-02-14T17:59:00Z">
            <w:rPr>
              <w:rFonts w:ascii="Arial" w:hAnsi="Arial"/>
              <w:i/>
              <w:sz w:val="24"/>
            </w:rPr>
          </w:rPrChange>
        </w:rPr>
        <w:t xml:space="preserve">CHEST Journal </w:t>
      </w:r>
      <w:r w:rsidRPr="00146CD8">
        <w:rPr>
          <w:rPrChange w:id="508" w:author="modified" w:date="2019-02-14T17:59:00Z">
            <w:rPr>
              <w:rFonts w:ascii="Arial" w:hAnsi="Arial"/>
              <w:sz w:val="24"/>
            </w:rPr>
          </w:rPrChange>
        </w:rPr>
        <w:t>1999: 115(4): 1041-1052.</w:t>
      </w:r>
    </w:p>
    <w:p w14:paraId="7FEAF682" w14:textId="77777777" w:rsidR="00146CD8" w:rsidRPr="00146CD8" w:rsidRDefault="00146CD8">
      <w:pPr>
        <w:pStyle w:val="EndNoteBibliography"/>
        <w:spacing w:after="0"/>
        <w:rPr>
          <w:rPrChange w:id="509" w:author="modified" w:date="2019-02-14T17:59:00Z">
            <w:rPr>
              <w:rFonts w:ascii="Arial" w:hAnsi="Arial"/>
              <w:sz w:val="24"/>
            </w:rPr>
          </w:rPrChange>
        </w:rPr>
        <w:pPrChange w:id="510" w:author="modified" w:date="2019-02-14T17:59:00Z">
          <w:pPr>
            <w:pStyle w:val="EndNoteBibliography"/>
            <w:wordWrap/>
            <w:spacing w:after="0" w:line="480" w:lineRule="auto"/>
          </w:pPr>
        </w:pPrChange>
      </w:pPr>
      <w:r w:rsidRPr="00146CD8">
        <w:rPr>
          <w:rPrChange w:id="511" w:author="modified" w:date="2019-02-14T17:59:00Z">
            <w:rPr>
              <w:rFonts w:ascii="Arial" w:hAnsi="Arial"/>
              <w:sz w:val="24"/>
            </w:rPr>
          </w:rPrChange>
        </w:rPr>
        <w:t>3.</w:t>
      </w:r>
      <w:r w:rsidRPr="00146CD8">
        <w:rPr>
          <w:rPrChange w:id="512" w:author="modified" w:date="2019-02-14T17:59:00Z">
            <w:rPr>
              <w:rFonts w:ascii="Arial" w:hAnsi="Arial"/>
              <w:sz w:val="24"/>
            </w:rPr>
          </w:rPrChange>
        </w:rPr>
        <w:tab/>
        <w:t xml:space="preserve">Urban T, Lazor R, Lacronique J, Murris M, Labrune S, Valeyre D, Cordier J-F. Pulmonary lymphangioleiomyomatosis: a study of 69 patients. </w:t>
      </w:r>
      <w:r w:rsidRPr="00146CD8">
        <w:rPr>
          <w:i/>
          <w:rPrChange w:id="513" w:author="modified" w:date="2019-02-14T17:59:00Z">
            <w:rPr>
              <w:rFonts w:ascii="Arial" w:hAnsi="Arial"/>
              <w:i/>
              <w:sz w:val="24"/>
            </w:rPr>
          </w:rPrChange>
        </w:rPr>
        <w:t xml:space="preserve">MEDICINE-BALTIMORE- </w:t>
      </w:r>
      <w:r w:rsidRPr="00146CD8">
        <w:rPr>
          <w:rPrChange w:id="514" w:author="modified" w:date="2019-02-14T17:59:00Z">
            <w:rPr>
              <w:rFonts w:ascii="Arial" w:hAnsi="Arial"/>
              <w:sz w:val="24"/>
            </w:rPr>
          </w:rPrChange>
        </w:rPr>
        <w:t>1999: 78: 321-337.</w:t>
      </w:r>
    </w:p>
    <w:p w14:paraId="095AA266" w14:textId="77777777" w:rsidR="00146CD8" w:rsidRPr="00146CD8" w:rsidRDefault="00146CD8" w:rsidP="00146CD8">
      <w:pPr>
        <w:pStyle w:val="EndNoteBibliography"/>
        <w:spacing w:after="0"/>
        <w:rPr>
          <w:ins w:id="515" w:author="modified" w:date="2019-02-14T17:59:00Z"/>
        </w:rPr>
      </w:pPr>
      <w:r w:rsidRPr="00146CD8">
        <w:rPr>
          <w:rPrChange w:id="516" w:author="modified" w:date="2019-02-14T17:59:00Z">
            <w:rPr>
              <w:rFonts w:ascii="Arial" w:hAnsi="Arial"/>
              <w:sz w:val="24"/>
            </w:rPr>
          </w:rPrChange>
        </w:rPr>
        <w:t>4.</w:t>
      </w:r>
      <w:r w:rsidRPr="00146CD8">
        <w:rPr>
          <w:rPrChange w:id="517" w:author="modified" w:date="2019-02-14T17:59:00Z">
            <w:rPr>
              <w:rFonts w:ascii="Arial" w:hAnsi="Arial"/>
              <w:sz w:val="24"/>
            </w:rPr>
          </w:rPrChange>
        </w:rPr>
        <w:tab/>
      </w:r>
      <w:ins w:id="518" w:author="modified" w:date="2019-02-14T17:59:00Z">
        <w:r w:rsidRPr="00146CD8">
          <w:t xml:space="preserve">Cunha B, Conceição DM, Cabo C, Jesus N, Santos L, de Carvalho A. Pulmonary Lymphangioleiomyomatosis on a Post-Menopausal Woman with Chronic Lymphocytic Leukaemia. </w:t>
        </w:r>
        <w:r w:rsidRPr="00146CD8">
          <w:rPr>
            <w:i/>
          </w:rPr>
          <w:t xml:space="preserve">Case Reports in Clinical Medicine </w:t>
        </w:r>
        <w:r w:rsidRPr="00146CD8">
          <w:t>2016: 5(03): 101.</w:t>
        </w:r>
      </w:ins>
    </w:p>
    <w:p w14:paraId="6E86C19F" w14:textId="77777777" w:rsidR="00146CD8" w:rsidRPr="00146CD8" w:rsidRDefault="00146CD8" w:rsidP="00146CD8">
      <w:pPr>
        <w:pStyle w:val="EndNoteBibliography"/>
        <w:spacing w:after="0"/>
        <w:rPr>
          <w:ins w:id="519" w:author="modified" w:date="2019-02-14T17:59:00Z"/>
        </w:rPr>
      </w:pPr>
      <w:ins w:id="520" w:author="modified" w:date="2019-02-14T17:59:00Z">
        <w:r w:rsidRPr="00146CD8">
          <w:t>5.</w:t>
        </w:r>
        <w:r w:rsidRPr="00146CD8">
          <w:tab/>
          <w:t xml:space="preserve">Youssef AL, Alami B, Sahnoun F, Boubbou M, Kamaoui I, Maâroufi M, Houssaini NS, Amara B, Tizniti S. Lymphangioleiomyomatosis: An unusual age of diagnosis with literature review. </w:t>
        </w:r>
        <w:r w:rsidRPr="00146CD8">
          <w:rPr>
            <w:i/>
          </w:rPr>
          <w:t xml:space="preserve">International Journal of Diagnostic Imaging </w:t>
        </w:r>
        <w:r w:rsidRPr="00146CD8">
          <w:t>2014: 1(1): 17.</w:t>
        </w:r>
      </w:ins>
    </w:p>
    <w:p w14:paraId="32FB1C39" w14:textId="77777777" w:rsidR="00146CD8" w:rsidRPr="00146CD8" w:rsidRDefault="00146CD8" w:rsidP="00146CD8">
      <w:pPr>
        <w:pStyle w:val="EndNoteBibliography"/>
        <w:spacing w:after="0"/>
        <w:rPr>
          <w:ins w:id="521" w:author="modified" w:date="2019-02-14T17:59:00Z"/>
        </w:rPr>
      </w:pPr>
      <w:ins w:id="522" w:author="modified" w:date="2019-02-14T17:59:00Z">
        <w:r w:rsidRPr="00146CD8">
          <w:t>6.</w:t>
        </w:r>
        <w:r w:rsidRPr="00146CD8">
          <w:tab/>
          <w:t xml:space="preserve">Soler-Ferrer C, Gómez-Lozano A, Clemente-Andrés C, De Cendra-Morera E, Custal-Teixidor M, Colomer-Pairés J. Lymphangioleiomyomatosis in a post-menopausal women. </w:t>
        </w:r>
        <w:r w:rsidRPr="00146CD8">
          <w:rPr>
            <w:i/>
          </w:rPr>
          <w:t xml:space="preserve">Archivos de Bronconeumología ((English Edition)) </w:t>
        </w:r>
        <w:r w:rsidRPr="00146CD8">
          <w:t>2010: 46(3): 148-150.</w:t>
        </w:r>
      </w:ins>
    </w:p>
    <w:p w14:paraId="0A26248D" w14:textId="77777777" w:rsidR="00146CD8" w:rsidRPr="00146CD8" w:rsidRDefault="00146CD8">
      <w:pPr>
        <w:pStyle w:val="EndNoteBibliography"/>
        <w:spacing w:after="0"/>
        <w:rPr>
          <w:rPrChange w:id="523" w:author="modified" w:date="2019-02-14T17:59:00Z">
            <w:rPr>
              <w:rFonts w:ascii="Arial" w:hAnsi="Arial"/>
              <w:sz w:val="24"/>
            </w:rPr>
          </w:rPrChange>
        </w:rPr>
        <w:pPrChange w:id="524" w:author="modified" w:date="2019-02-14T17:59:00Z">
          <w:pPr>
            <w:pStyle w:val="EndNoteBibliography"/>
            <w:wordWrap/>
            <w:spacing w:after="0" w:line="480" w:lineRule="auto"/>
          </w:pPr>
        </w:pPrChange>
      </w:pPr>
      <w:ins w:id="525" w:author="modified" w:date="2019-02-14T17:59:00Z">
        <w:r w:rsidRPr="00146CD8">
          <w:t>7.</w:t>
        </w:r>
        <w:r w:rsidRPr="00146CD8">
          <w:tab/>
        </w:r>
      </w:ins>
      <w:r w:rsidRPr="00146CD8">
        <w:rPr>
          <w:rPrChange w:id="526" w:author="modified" w:date="2019-02-14T17:59:00Z">
            <w:rPr>
              <w:rFonts w:ascii="Arial" w:hAnsi="Arial"/>
              <w:sz w:val="24"/>
            </w:rPr>
          </w:rPrChange>
        </w:rPr>
        <w:t xml:space="preserve">Taylor JR, Ryu J, Colby TV, Raffin TA. Lymphangioleiomyomatosis. </w:t>
      </w:r>
      <w:r w:rsidRPr="00146CD8">
        <w:rPr>
          <w:i/>
          <w:rPrChange w:id="527" w:author="modified" w:date="2019-02-14T17:59:00Z">
            <w:rPr>
              <w:rFonts w:ascii="Arial" w:hAnsi="Arial"/>
              <w:i/>
              <w:sz w:val="24"/>
            </w:rPr>
          </w:rPrChange>
        </w:rPr>
        <w:t xml:space="preserve">New England Journal of Medicine </w:t>
      </w:r>
      <w:r w:rsidRPr="00146CD8">
        <w:rPr>
          <w:rPrChange w:id="528" w:author="modified" w:date="2019-02-14T17:59:00Z">
            <w:rPr>
              <w:rFonts w:ascii="Arial" w:hAnsi="Arial"/>
              <w:sz w:val="24"/>
            </w:rPr>
          </w:rPrChange>
        </w:rPr>
        <w:t>1990: 323(18): 1254-1260.</w:t>
      </w:r>
    </w:p>
    <w:p w14:paraId="1BCF2036" w14:textId="11DD3863" w:rsidR="00146CD8" w:rsidRPr="00146CD8" w:rsidRDefault="005A10C5">
      <w:pPr>
        <w:pStyle w:val="EndNoteBibliography"/>
        <w:spacing w:after="0"/>
        <w:rPr>
          <w:rPrChange w:id="529" w:author="modified" w:date="2019-02-14T17:59:00Z">
            <w:rPr>
              <w:rFonts w:ascii="Arial" w:hAnsi="Arial"/>
              <w:sz w:val="24"/>
            </w:rPr>
          </w:rPrChange>
        </w:rPr>
        <w:pPrChange w:id="530" w:author="modified" w:date="2019-02-14T17:59:00Z">
          <w:pPr>
            <w:pStyle w:val="EndNoteBibliography"/>
            <w:wordWrap/>
            <w:spacing w:after="0" w:line="480" w:lineRule="auto"/>
          </w:pPr>
        </w:pPrChange>
      </w:pPr>
      <w:del w:id="531" w:author="modified" w:date="2019-02-14T17:59:00Z">
        <w:r>
          <w:rPr>
            <w:rFonts w:ascii="Arial" w:hAnsi="Arial" w:cs="Arial"/>
            <w:sz w:val="24"/>
            <w:szCs w:val="24"/>
          </w:rPr>
          <w:delText>5</w:delText>
        </w:r>
      </w:del>
      <w:ins w:id="532" w:author="modified" w:date="2019-02-14T17:59:00Z">
        <w:r w:rsidR="00146CD8" w:rsidRPr="00146CD8">
          <w:t>8</w:t>
        </w:r>
      </w:ins>
      <w:r w:rsidR="00146CD8" w:rsidRPr="00146CD8">
        <w:rPr>
          <w:rPrChange w:id="533" w:author="modified" w:date="2019-02-14T17:59:00Z">
            <w:rPr>
              <w:rFonts w:ascii="Arial" w:hAnsi="Arial"/>
              <w:sz w:val="24"/>
            </w:rPr>
          </w:rPrChange>
        </w:rPr>
        <w:t>.</w:t>
      </w:r>
      <w:r w:rsidR="00146CD8" w:rsidRPr="00146CD8">
        <w:rPr>
          <w:rPrChange w:id="534" w:author="modified" w:date="2019-02-14T17:59:00Z">
            <w:rPr>
              <w:rFonts w:ascii="Arial" w:hAnsi="Arial"/>
              <w:sz w:val="24"/>
            </w:rPr>
          </w:rPrChange>
        </w:rPr>
        <w:tab/>
        <w:t xml:space="preserve">Kalassian KG, Doyle R, Kao P, Ruoss S, Raffin TA. Lymphangioleiomyomatosis: new insights. </w:t>
      </w:r>
      <w:del w:id="535" w:author="modified" w:date="2019-02-14T17:59:00Z">
        <w:r w:rsidRPr="00E21A8C">
          <w:rPr>
            <w:rFonts w:ascii="Arial" w:hAnsi="Arial" w:cs="Arial"/>
            <w:i/>
            <w:sz w:val="24"/>
            <w:szCs w:val="24"/>
          </w:rPr>
          <w:delText>American journal of respiratory and critical care medicine</w:delText>
        </w:r>
      </w:del>
      <w:ins w:id="536" w:author="modified" w:date="2019-02-14T17:59:00Z">
        <w:r w:rsidR="00146CD8" w:rsidRPr="00146CD8">
          <w:rPr>
            <w:i/>
          </w:rPr>
          <w:t>Am J Resp Crit Care</w:t>
        </w:r>
      </w:ins>
      <w:r w:rsidR="00146CD8" w:rsidRPr="00146CD8">
        <w:rPr>
          <w:i/>
          <w:rPrChange w:id="537" w:author="modified" w:date="2019-02-14T17:59:00Z">
            <w:rPr>
              <w:rFonts w:ascii="Arial" w:hAnsi="Arial"/>
              <w:i/>
              <w:sz w:val="24"/>
            </w:rPr>
          </w:rPrChange>
        </w:rPr>
        <w:t xml:space="preserve"> </w:t>
      </w:r>
      <w:r w:rsidR="00146CD8" w:rsidRPr="00146CD8">
        <w:rPr>
          <w:rPrChange w:id="538" w:author="modified" w:date="2019-02-14T17:59:00Z">
            <w:rPr>
              <w:rFonts w:ascii="Arial" w:hAnsi="Arial"/>
              <w:sz w:val="24"/>
            </w:rPr>
          </w:rPrChange>
        </w:rPr>
        <w:t>1997: 155(4): 1183-1186.</w:t>
      </w:r>
    </w:p>
    <w:p w14:paraId="6CDAAE78" w14:textId="6EC8D6CC" w:rsidR="00146CD8" w:rsidRPr="00146CD8" w:rsidRDefault="005A10C5">
      <w:pPr>
        <w:pStyle w:val="EndNoteBibliography"/>
        <w:spacing w:after="0"/>
        <w:rPr>
          <w:rPrChange w:id="539" w:author="modified" w:date="2019-02-14T17:59:00Z">
            <w:rPr>
              <w:rFonts w:ascii="Arial" w:hAnsi="Arial"/>
              <w:sz w:val="24"/>
            </w:rPr>
          </w:rPrChange>
        </w:rPr>
        <w:pPrChange w:id="540" w:author="modified" w:date="2019-02-14T17:59:00Z">
          <w:pPr>
            <w:pStyle w:val="EndNoteBibliography"/>
            <w:wordWrap/>
            <w:spacing w:after="0" w:line="480" w:lineRule="auto"/>
          </w:pPr>
        </w:pPrChange>
      </w:pPr>
      <w:del w:id="541" w:author="modified" w:date="2019-02-14T17:59:00Z">
        <w:r>
          <w:rPr>
            <w:rFonts w:ascii="Arial" w:hAnsi="Arial" w:cs="Arial"/>
            <w:sz w:val="24"/>
            <w:szCs w:val="24"/>
          </w:rPr>
          <w:delText>6</w:delText>
        </w:r>
      </w:del>
      <w:ins w:id="542" w:author="modified" w:date="2019-02-14T17:59:00Z">
        <w:r w:rsidR="00146CD8" w:rsidRPr="00146CD8">
          <w:t>9</w:t>
        </w:r>
      </w:ins>
      <w:r w:rsidR="00146CD8" w:rsidRPr="00146CD8">
        <w:rPr>
          <w:rPrChange w:id="543" w:author="modified" w:date="2019-02-14T17:59:00Z">
            <w:rPr>
              <w:rFonts w:ascii="Arial" w:hAnsi="Arial"/>
              <w:sz w:val="24"/>
            </w:rPr>
          </w:rPrChange>
        </w:rPr>
        <w:t>.</w:t>
      </w:r>
      <w:r w:rsidR="00146CD8" w:rsidRPr="00146CD8">
        <w:rPr>
          <w:rPrChange w:id="544" w:author="modified" w:date="2019-02-14T17:59:00Z">
            <w:rPr>
              <w:rFonts w:ascii="Arial" w:hAnsi="Arial"/>
              <w:sz w:val="24"/>
            </w:rPr>
          </w:rPrChange>
        </w:rPr>
        <w:tab/>
        <w:t xml:space="preserve">Giannikou K, Malinowska IA, Pugh TJ, Yan R, Tseng Y-Y, Oh C, Kim J, Tyburczy ME, Chekaluk Y, Liu Y. Whole exome sequencing identifies TSC1/TSC2 biallelic loss as the primary and sufficient driver event for renal angiomyolipoma development. </w:t>
      </w:r>
      <w:r w:rsidR="00146CD8" w:rsidRPr="00146CD8">
        <w:rPr>
          <w:i/>
          <w:rPrChange w:id="545" w:author="modified" w:date="2019-02-14T17:59:00Z">
            <w:rPr>
              <w:rFonts w:ascii="Arial" w:hAnsi="Arial"/>
              <w:i/>
              <w:sz w:val="24"/>
            </w:rPr>
          </w:rPrChange>
        </w:rPr>
        <w:t xml:space="preserve">PLoS genetics </w:t>
      </w:r>
      <w:r w:rsidR="00146CD8" w:rsidRPr="00146CD8">
        <w:rPr>
          <w:rPrChange w:id="546" w:author="modified" w:date="2019-02-14T17:59:00Z">
            <w:rPr>
              <w:rFonts w:ascii="Arial" w:hAnsi="Arial"/>
              <w:sz w:val="24"/>
            </w:rPr>
          </w:rPrChange>
        </w:rPr>
        <w:t>2016: 12(8): e1006242.</w:t>
      </w:r>
    </w:p>
    <w:p w14:paraId="2508FFBF" w14:textId="29E55017" w:rsidR="00146CD8" w:rsidRPr="00146CD8" w:rsidRDefault="005A10C5" w:rsidP="00146CD8">
      <w:pPr>
        <w:pStyle w:val="EndNoteBibliography"/>
        <w:spacing w:after="0"/>
        <w:rPr>
          <w:ins w:id="547" w:author="modified" w:date="2019-02-14T17:59:00Z"/>
        </w:rPr>
      </w:pPr>
      <w:del w:id="548" w:author="modified" w:date="2019-02-14T17:59:00Z">
        <w:r>
          <w:rPr>
            <w:rFonts w:ascii="Arial" w:hAnsi="Arial" w:cs="Arial"/>
            <w:sz w:val="24"/>
            <w:szCs w:val="24"/>
          </w:rPr>
          <w:delText>7</w:delText>
        </w:r>
      </w:del>
      <w:ins w:id="549" w:author="modified" w:date="2019-02-14T17:59:00Z">
        <w:r w:rsidR="00146CD8" w:rsidRPr="00146CD8">
          <w:t>10.</w:t>
        </w:r>
        <w:r w:rsidR="00146CD8" w:rsidRPr="00146CD8">
          <w:tab/>
          <w:t xml:space="preserve">Carsillo T, Astrinidis A, Henske EP. Mutations in the tuberous sclerosis complex gene TSC2 are a cause of sporadic pulmonary lymphangioleiomyomatosis. </w:t>
        </w:r>
        <w:r w:rsidR="00146CD8" w:rsidRPr="00146CD8">
          <w:rPr>
            <w:i/>
          </w:rPr>
          <w:t xml:space="preserve">Proceedings of the National Academy of Sciences </w:t>
        </w:r>
        <w:r w:rsidR="00146CD8" w:rsidRPr="00146CD8">
          <w:t>2000: 97(11): 6085-6090.</w:t>
        </w:r>
      </w:ins>
    </w:p>
    <w:p w14:paraId="1C99E7E1" w14:textId="5D3E3F1F" w:rsidR="00146CD8" w:rsidRPr="00146CD8" w:rsidRDefault="00146CD8">
      <w:pPr>
        <w:pStyle w:val="EndNoteBibliography"/>
        <w:spacing w:after="0"/>
        <w:rPr>
          <w:rPrChange w:id="550" w:author="modified" w:date="2019-02-14T17:59:00Z">
            <w:rPr>
              <w:rFonts w:ascii="Arial" w:hAnsi="Arial"/>
              <w:sz w:val="24"/>
            </w:rPr>
          </w:rPrChange>
        </w:rPr>
        <w:pPrChange w:id="551" w:author="modified" w:date="2019-02-14T17:59:00Z">
          <w:pPr>
            <w:pStyle w:val="EndNoteBibliography"/>
            <w:wordWrap/>
            <w:spacing w:after="0" w:line="480" w:lineRule="auto"/>
          </w:pPr>
        </w:pPrChange>
      </w:pPr>
      <w:ins w:id="552" w:author="modified" w:date="2019-02-14T17:59:00Z">
        <w:r w:rsidRPr="00146CD8">
          <w:t>11</w:t>
        </w:r>
      </w:ins>
      <w:r w:rsidRPr="00146CD8">
        <w:rPr>
          <w:rPrChange w:id="553" w:author="modified" w:date="2019-02-14T17:59:00Z">
            <w:rPr>
              <w:rFonts w:ascii="Arial" w:hAnsi="Arial"/>
              <w:sz w:val="24"/>
            </w:rPr>
          </w:rPrChange>
        </w:rPr>
        <w:t>.</w:t>
      </w:r>
      <w:r w:rsidRPr="00146CD8">
        <w:rPr>
          <w:rPrChange w:id="554" w:author="modified" w:date="2019-02-14T17:59:00Z">
            <w:rPr>
              <w:rFonts w:ascii="Arial" w:hAnsi="Arial"/>
              <w:sz w:val="24"/>
            </w:rPr>
          </w:rPrChange>
        </w:rPr>
        <w:tab/>
        <w:t xml:space="preserve">Moss J, Avila NA, Barnes PM, Litzenberger RA, Bechtle J, Brooks PG, Hedin CJ, Hunsberger S, Kristof AS. Prevalence and clinical characteristics of lymphangioleiomyomatosis (LAM) in patients with tuberous sclerosis complex. </w:t>
      </w:r>
      <w:del w:id="555" w:author="modified" w:date="2019-02-14T17:59:00Z">
        <w:r w:rsidR="005A10C5" w:rsidRPr="00E21A8C">
          <w:rPr>
            <w:rFonts w:ascii="Arial" w:hAnsi="Arial" w:cs="Arial"/>
            <w:i/>
            <w:sz w:val="24"/>
            <w:szCs w:val="24"/>
          </w:rPr>
          <w:delText>American journal of respiratory and critical care medicine</w:delText>
        </w:r>
      </w:del>
      <w:ins w:id="556" w:author="modified" w:date="2019-02-14T17:59:00Z">
        <w:r w:rsidRPr="00146CD8">
          <w:rPr>
            <w:i/>
          </w:rPr>
          <w:t>Am J Resp Crit Care</w:t>
        </w:r>
      </w:ins>
      <w:r w:rsidRPr="00146CD8">
        <w:rPr>
          <w:i/>
          <w:rPrChange w:id="557" w:author="modified" w:date="2019-02-14T17:59:00Z">
            <w:rPr>
              <w:rFonts w:ascii="Arial" w:hAnsi="Arial"/>
              <w:i/>
              <w:sz w:val="24"/>
            </w:rPr>
          </w:rPrChange>
        </w:rPr>
        <w:t xml:space="preserve"> </w:t>
      </w:r>
      <w:r w:rsidRPr="00146CD8">
        <w:rPr>
          <w:rPrChange w:id="558" w:author="modified" w:date="2019-02-14T17:59:00Z">
            <w:rPr>
              <w:rFonts w:ascii="Arial" w:hAnsi="Arial"/>
              <w:sz w:val="24"/>
            </w:rPr>
          </w:rPrChange>
        </w:rPr>
        <w:t>2001: 164(4): 669-671.</w:t>
      </w:r>
    </w:p>
    <w:p w14:paraId="4BF8F05E" w14:textId="38086E04" w:rsidR="00146CD8" w:rsidRPr="00146CD8" w:rsidRDefault="005A10C5">
      <w:pPr>
        <w:pStyle w:val="EndNoteBibliography"/>
        <w:spacing w:after="0"/>
        <w:rPr>
          <w:rPrChange w:id="559" w:author="modified" w:date="2019-02-14T17:59:00Z">
            <w:rPr>
              <w:rFonts w:ascii="Arial" w:hAnsi="Arial"/>
              <w:sz w:val="24"/>
            </w:rPr>
          </w:rPrChange>
        </w:rPr>
        <w:pPrChange w:id="560" w:author="modified" w:date="2019-02-14T17:59:00Z">
          <w:pPr>
            <w:pStyle w:val="EndNoteBibliography"/>
            <w:wordWrap/>
            <w:spacing w:after="0" w:line="480" w:lineRule="auto"/>
          </w:pPr>
        </w:pPrChange>
      </w:pPr>
      <w:del w:id="561" w:author="modified" w:date="2019-02-14T17:59:00Z">
        <w:r>
          <w:rPr>
            <w:rFonts w:ascii="Arial" w:hAnsi="Arial" w:cs="Arial"/>
            <w:sz w:val="24"/>
            <w:szCs w:val="24"/>
          </w:rPr>
          <w:delText>8</w:delText>
        </w:r>
      </w:del>
      <w:ins w:id="562" w:author="modified" w:date="2019-02-14T17:59:00Z">
        <w:r w:rsidR="00146CD8" w:rsidRPr="00146CD8">
          <w:t>12</w:t>
        </w:r>
      </w:ins>
      <w:r w:rsidR="00146CD8" w:rsidRPr="00146CD8">
        <w:rPr>
          <w:rPrChange w:id="563" w:author="modified" w:date="2019-02-14T17:59:00Z">
            <w:rPr>
              <w:rFonts w:ascii="Arial" w:hAnsi="Arial"/>
              <w:sz w:val="24"/>
            </w:rPr>
          </w:rPrChange>
        </w:rPr>
        <w:t>.</w:t>
      </w:r>
      <w:r w:rsidR="00146CD8" w:rsidRPr="00146CD8">
        <w:rPr>
          <w:rPrChange w:id="564" w:author="modified" w:date="2019-02-14T17:59:00Z">
            <w:rPr>
              <w:rFonts w:ascii="Arial" w:hAnsi="Arial"/>
              <w:sz w:val="24"/>
            </w:rPr>
          </w:rPrChange>
        </w:rPr>
        <w:tab/>
        <w:t xml:space="preserve">Regan EA, Hokanson JE, Murphy JR, Make B, Lynch DA, Beaty TH, Curran-Everett D, Silverman EK, Crapo JD. Genetic epidemiology of COPD (COPDGene) study design. </w:t>
      </w:r>
      <w:r w:rsidR="00146CD8" w:rsidRPr="00146CD8">
        <w:rPr>
          <w:i/>
          <w:rPrChange w:id="565" w:author="modified" w:date="2019-02-14T17:59:00Z">
            <w:rPr>
              <w:rFonts w:ascii="Arial" w:hAnsi="Arial"/>
              <w:i/>
              <w:sz w:val="24"/>
            </w:rPr>
          </w:rPrChange>
        </w:rPr>
        <w:t xml:space="preserve">COPD: Journal of Chronic Obstructive Pulmonary Disease </w:t>
      </w:r>
      <w:r w:rsidR="00146CD8" w:rsidRPr="00146CD8">
        <w:rPr>
          <w:rPrChange w:id="566" w:author="modified" w:date="2019-02-14T17:59:00Z">
            <w:rPr>
              <w:rFonts w:ascii="Arial" w:hAnsi="Arial"/>
              <w:sz w:val="24"/>
            </w:rPr>
          </w:rPrChange>
        </w:rPr>
        <w:t>2011: 7(1): 32-43.</w:t>
      </w:r>
    </w:p>
    <w:p w14:paraId="5DC7ACE3" w14:textId="36715C8E" w:rsidR="00146CD8" w:rsidRPr="00146CD8" w:rsidRDefault="005A10C5">
      <w:pPr>
        <w:pStyle w:val="EndNoteBibliography"/>
        <w:spacing w:after="0"/>
        <w:rPr>
          <w:rPrChange w:id="567" w:author="modified" w:date="2019-02-14T17:59:00Z">
            <w:rPr>
              <w:rFonts w:ascii="Arial" w:hAnsi="Arial"/>
              <w:sz w:val="24"/>
            </w:rPr>
          </w:rPrChange>
        </w:rPr>
        <w:pPrChange w:id="568" w:author="modified" w:date="2019-02-14T17:59:00Z">
          <w:pPr>
            <w:pStyle w:val="EndNoteBibliography"/>
            <w:wordWrap/>
            <w:spacing w:after="0" w:line="480" w:lineRule="auto"/>
          </w:pPr>
        </w:pPrChange>
      </w:pPr>
      <w:del w:id="569" w:author="modified" w:date="2019-02-14T17:59:00Z">
        <w:r>
          <w:rPr>
            <w:rFonts w:ascii="Arial" w:hAnsi="Arial" w:cs="Arial"/>
            <w:sz w:val="24"/>
            <w:szCs w:val="24"/>
          </w:rPr>
          <w:delText>9</w:delText>
        </w:r>
      </w:del>
      <w:ins w:id="570" w:author="modified" w:date="2019-02-14T17:59:00Z">
        <w:r w:rsidR="00146CD8" w:rsidRPr="00146CD8">
          <w:t>13</w:t>
        </w:r>
      </w:ins>
      <w:r w:rsidR="00146CD8" w:rsidRPr="00146CD8">
        <w:rPr>
          <w:rPrChange w:id="571" w:author="modified" w:date="2019-02-14T17:59:00Z">
            <w:rPr>
              <w:rFonts w:ascii="Arial" w:hAnsi="Arial"/>
              <w:sz w:val="24"/>
            </w:rPr>
          </w:rPrChange>
        </w:rPr>
        <w:t>.</w:t>
      </w:r>
      <w:r w:rsidR="00146CD8" w:rsidRPr="00146CD8">
        <w:rPr>
          <w:rPrChange w:id="572" w:author="modified" w:date="2019-02-14T17:59:00Z">
            <w:rPr>
              <w:rFonts w:ascii="Arial" w:hAnsi="Arial"/>
              <w:sz w:val="24"/>
            </w:rPr>
          </w:rPrChange>
        </w:rPr>
        <w:tab/>
        <w:t xml:space="preserve">Purcell S, Neale B, Todd-Brown K, Thomas L, Ferreira MA, Bender D, Maller J, Sklar P, De Bakker PI, Daly MJ. PLINK: a tool set for whole-genome association and population-based linkage analyses. </w:t>
      </w:r>
      <w:r w:rsidR="00146CD8" w:rsidRPr="00146CD8">
        <w:rPr>
          <w:i/>
          <w:rPrChange w:id="573" w:author="modified" w:date="2019-02-14T17:59:00Z">
            <w:rPr>
              <w:rFonts w:ascii="Arial" w:hAnsi="Arial"/>
              <w:i/>
              <w:sz w:val="24"/>
            </w:rPr>
          </w:rPrChange>
        </w:rPr>
        <w:t xml:space="preserve">The American Journal of Human Genetics </w:t>
      </w:r>
      <w:r w:rsidR="00146CD8" w:rsidRPr="00146CD8">
        <w:rPr>
          <w:rPrChange w:id="574" w:author="modified" w:date="2019-02-14T17:59:00Z">
            <w:rPr>
              <w:rFonts w:ascii="Arial" w:hAnsi="Arial"/>
              <w:sz w:val="24"/>
            </w:rPr>
          </w:rPrChange>
        </w:rPr>
        <w:t>2007: 81(3): 559-575.</w:t>
      </w:r>
    </w:p>
    <w:p w14:paraId="50BE0988" w14:textId="35F889E7" w:rsidR="00146CD8" w:rsidRPr="00146CD8" w:rsidRDefault="005A10C5">
      <w:pPr>
        <w:pStyle w:val="EndNoteBibliography"/>
        <w:spacing w:after="0"/>
        <w:rPr>
          <w:rPrChange w:id="575" w:author="modified" w:date="2019-02-14T17:59:00Z">
            <w:rPr>
              <w:rFonts w:ascii="Arial" w:hAnsi="Arial"/>
              <w:sz w:val="24"/>
            </w:rPr>
          </w:rPrChange>
        </w:rPr>
        <w:pPrChange w:id="576" w:author="modified" w:date="2019-02-14T17:59:00Z">
          <w:pPr>
            <w:pStyle w:val="EndNoteBibliography"/>
            <w:wordWrap/>
            <w:spacing w:after="0" w:line="480" w:lineRule="auto"/>
          </w:pPr>
        </w:pPrChange>
      </w:pPr>
      <w:del w:id="577" w:author="modified" w:date="2019-02-14T17:59:00Z">
        <w:r w:rsidRPr="00E21A8C">
          <w:rPr>
            <w:rFonts w:ascii="Arial" w:hAnsi="Arial" w:cs="Arial"/>
            <w:sz w:val="24"/>
            <w:szCs w:val="24"/>
          </w:rPr>
          <w:delText>1</w:delText>
        </w:r>
        <w:r>
          <w:rPr>
            <w:rFonts w:ascii="Arial" w:hAnsi="Arial" w:cs="Arial"/>
            <w:sz w:val="24"/>
            <w:szCs w:val="24"/>
          </w:rPr>
          <w:delText>0</w:delText>
        </w:r>
      </w:del>
      <w:ins w:id="578" w:author="modified" w:date="2019-02-14T17:59:00Z">
        <w:r w:rsidR="00146CD8" w:rsidRPr="00146CD8">
          <w:t>14</w:t>
        </w:r>
      </w:ins>
      <w:r w:rsidR="00146CD8" w:rsidRPr="00146CD8">
        <w:rPr>
          <w:rPrChange w:id="579" w:author="modified" w:date="2019-02-14T17:59:00Z">
            <w:rPr>
              <w:rFonts w:ascii="Arial" w:hAnsi="Arial"/>
              <w:sz w:val="24"/>
            </w:rPr>
          </w:rPrChange>
        </w:rPr>
        <w:t>.</w:t>
      </w:r>
      <w:r w:rsidR="00146CD8" w:rsidRPr="00146CD8">
        <w:rPr>
          <w:rPrChange w:id="580" w:author="modified" w:date="2019-02-14T17:59:00Z">
            <w:rPr>
              <w:rFonts w:ascii="Arial" w:hAnsi="Arial"/>
              <w:sz w:val="24"/>
            </w:rPr>
          </w:rPrChange>
        </w:rPr>
        <w:tab/>
        <w:t xml:space="preserve">Song YE, Lee S, Park K, Elston RC, Yang H-J, Won S. ONETOOL for the analysis of family-based big data. </w:t>
      </w:r>
      <w:r w:rsidR="00146CD8" w:rsidRPr="00146CD8">
        <w:rPr>
          <w:i/>
          <w:rPrChange w:id="581" w:author="modified" w:date="2019-02-14T17:59:00Z">
            <w:rPr>
              <w:rFonts w:ascii="Arial" w:hAnsi="Arial"/>
              <w:i/>
              <w:sz w:val="24"/>
            </w:rPr>
          </w:rPrChange>
        </w:rPr>
        <w:t xml:space="preserve">Bioinformatics </w:t>
      </w:r>
      <w:r w:rsidR="00146CD8" w:rsidRPr="00146CD8">
        <w:rPr>
          <w:rPrChange w:id="582" w:author="modified" w:date="2019-02-14T17:59:00Z">
            <w:rPr>
              <w:rFonts w:ascii="Arial" w:hAnsi="Arial"/>
              <w:sz w:val="24"/>
            </w:rPr>
          </w:rPrChange>
        </w:rPr>
        <w:t>2018: 1: 3.</w:t>
      </w:r>
    </w:p>
    <w:p w14:paraId="62D78F44" w14:textId="1ACF465A" w:rsidR="00146CD8" w:rsidRPr="00146CD8" w:rsidRDefault="005A10C5">
      <w:pPr>
        <w:pStyle w:val="EndNoteBibliography"/>
        <w:spacing w:after="0"/>
        <w:rPr>
          <w:rPrChange w:id="583" w:author="modified" w:date="2019-02-14T17:59:00Z">
            <w:rPr>
              <w:rFonts w:ascii="Arial" w:hAnsi="Arial"/>
              <w:sz w:val="24"/>
            </w:rPr>
          </w:rPrChange>
        </w:rPr>
        <w:pPrChange w:id="584" w:author="modified" w:date="2019-02-14T17:59:00Z">
          <w:pPr>
            <w:pStyle w:val="EndNoteBibliography"/>
            <w:wordWrap/>
            <w:spacing w:after="0" w:line="480" w:lineRule="auto"/>
          </w:pPr>
        </w:pPrChange>
      </w:pPr>
      <w:del w:id="585" w:author="modified" w:date="2019-02-14T17:59:00Z">
        <w:r w:rsidRPr="00E21A8C">
          <w:rPr>
            <w:rFonts w:ascii="Arial" w:hAnsi="Arial" w:cs="Arial"/>
            <w:sz w:val="24"/>
            <w:szCs w:val="24"/>
          </w:rPr>
          <w:lastRenderedPageBreak/>
          <w:delText>1</w:delText>
        </w:r>
        <w:r>
          <w:rPr>
            <w:rFonts w:ascii="Arial" w:hAnsi="Arial" w:cs="Arial"/>
            <w:sz w:val="24"/>
            <w:szCs w:val="24"/>
          </w:rPr>
          <w:delText>1</w:delText>
        </w:r>
      </w:del>
      <w:ins w:id="586" w:author="modified" w:date="2019-02-14T17:59:00Z">
        <w:r w:rsidR="00146CD8" w:rsidRPr="00146CD8">
          <w:t>15</w:t>
        </w:r>
      </w:ins>
      <w:r w:rsidR="00146CD8" w:rsidRPr="00146CD8">
        <w:rPr>
          <w:rPrChange w:id="587" w:author="modified" w:date="2019-02-14T17:59:00Z">
            <w:rPr>
              <w:rFonts w:ascii="Arial" w:hAnsi="Arial"/>
              <w:sz w:val="24"/>
            </w:rPr>
          </w:rPrChange>
        </w:rPr>
        <w:t>.</w:t>
      </w:r>
      <w:r w:rsidR="00146CD8" w:rsidRPr="00146CD8">
        <w:rPr>
          <w:rPrChange w:id="588" w:author="modified" w:date="2019-02-14T17:59:00Z">
            <w:rPr>
              <w:rFonts w:ascii="Arial" w:hAnsi="Arial"/>
              <w:sz w:val="24"/>
            </w:rPr>
          </w:rPrChange>
        </w:rPr>
        <w:tab/>
        <w:t xml:space="preserve">Wigginton JE, Cutler DJ, Abecasis GR. A note on exact tests of Hardy-Weinberg equilibrium. </w:t>
      </w:r>
      <w:r w:rsidR="00146CD8" w:rsidRPr="00146CD8">
        <w:rPr>
          <w:i/>
          <w:rPrChange w:id="589" w:author="modified" w:date="2019-02-14T17:59:00Z">
            <w:rPr>
              <w:rFonts w:ascii="Arial" w:hAnsi="Arial"/>
              <w:i/>
              <w:sz w:val="24"/>
            </w:rPr>
          </w:rPrChange>
        </w:rPr>
        <w:t xml:space="preserve">The American Journal of Human Genetics </w:t>
      </w:r>
      <w:r w:rsidR="00146CD8" w:rsidRPr="00146CD8">
        <w:rPr>
          <w:rPrChange w:id="590" w:author="modified" w:date="2019-02-14T17:59:00Z">
            <w:rPr>
              <w:rFonts w:ascii="Arial" w:hAnsi="Arial"/>
              <w:sz w:val="24"/>
            </w:rPr>
          </w:rPrChange>
        </w:rPr>
        <w:t>2005: 76(5): 887-893.</w:t>
      </w:r>
    </w:p>
    <w:p w14:paraId="4F920660" w14:textId="1CCA9F99" w:rsidR="00146CD8" w:rsidRPr="00146CD8" w:rsidRDefault="005A10C5">
      <w:pPr>
        <w:pStyle w:val="EndNoteBibliography"/>
        <w:spacing w:after="0"/>
        <w:rPr>
          <w:rPrChange w:id="591" w:author="modified" w:date="2019-02-14T17:59:00Z">
            <w:rPr>
              <w:rFonts w:ascii="Arial" w:hAnsi="Arial"/>
              <w:sz w:val="24"/>
            </w:rPr>
          </w:rPrChange>
        </w:rPr>
        <w:pPrChange w:id="592" w:author="modified" w:date="2019-02-14T17:59:00Z">
          <w:pPr>
            <w:pStyle w:val="EndNoteBibliography"/>
            <w:wordWrap/>
            <w:spacing w:after="0" w:line="480" w:lineRule="auto"/>
          </w:pPr>
        </w:pPrChange>
      </w:pPr>
      <w:del w:id="593" w:author="modified" w:date="2019-02-14T17:59:00Z">
        <w:r w:rsidRPr="00E21A8C">
          <w:rPr>
            <w:rFonts w:ascii="Arial" w:hAnsi="Arial" w:cs="Arial"/>
            <w:sz w:val="24"/>
            <w:szCs w:val="24"/>
          </w:rPr>
          <w:delText>1</w:delText>
        </w:r>
        <w:r>
          <w:rPr>
            <w:rFonts w:ascii="Arial" w:hAnsi="Arial" w:cs="Arial"/>
            <w:sz w:val="24"/>
            <w:szCs w:val="24"/>
          </w:rPr>
          <w:delText>2</w:delText>
        </w:r>
      </w:del>
      <w:ins w:id="594" w:author="modified" w:date="2019-02-14T17:59:00Z">
        <w:r w:rsidR="00146CD8" w:rsidRPr="00146CD8">
          <w:t>16</w:t>
        </w:r>
      </w:ins>
      <w:r w:rsidR="00146CD8" w:rsidRPr="00146CD8">
        <w:rPr>
          <w:rPrChange w:id="595" w:author="modified" w:date="2019-02-14T17:59:00Z">
            <w:rPr>
              <w:rFonts w:ascii="Arial" w:hAnsi="Arial"/>
              <w:sz w:val="24"/>
            </w:rPr>
          </w:rPrChange>
        </w:rPr>
        <w:t>.</w:t>
      </w:r>
      <w:r w:rsidR="00146CD8" w:rsidRPr="00146CD8">
        <w:rPr>
          <w:rPrChange w:id="596" w:author="modified" w:date="2019-02-14T17:59:00Z">
            <w:rPr>
              <w:rFonts w:ascii="Arial" w:hAnsi="Arial"/>
              <w:sz w:val="24"/>
            </w:rPr>
          </w:rPrChange>
        </w:rPr>
        <w:tab/>
        <w:t xml:space="preserve">Raymond M, Rousset F. An exact test for population differentiation. </w:t>
      </w:r>
      <w:r w:rsidR="00146CD8" w:rsidRPr="00146CD8">
        <w:rPr>
          <w:i/>
          <w:rPrChange w:id="597" w:author="modified" w:date="2019-02-14T17:59:00Z">
            <w:rPr>
              <w:rFonts w:ascii="Arial" w:hAnsi="Arial"/>
              <w:i/>
              <w:sz w:val="24"/>
            </w:rPr>
          </w:rPrChange>
        </w:rPr>
        <w:t xml:space="preserve">Evolution </w:t>
      </w:r>
      <w:r w:rsidR="00146CD8" w:rsidRPr="00146CD8">
        <w:rPr>
          <w:rPrChange w:id="598" w:author="modified" w:date="2019-02-14T17:59:00Z">
            <w:rPr>
              <w:rFonts w:ascii="Arial" w:hAnsi="Arial"/>
              <w:sz w:val="24"/>
            </w:rPr>
          </w:rPrChange>
        </w:rPr>
        <w:t>1995: 49(6): 1280-1283.</w:t>
      </w:r>
    </w:p>
    <w:p w14:paraId="6900E791" w14:textId="24596D33" w:rsidR="00146CD8" w:rsidRPr="00146CD8" w:rsidRDefault="005A10C5">
      <w:pPr>
        <w:pStyle w:val="EndNoteBibliography"/>
        <w:spacing w:after="0"/>
        <w:rPr>
          <w:rPrChange w:id="599" w:author="modified" w:date="2019-02-14T17:59:00Z">
            <w:rPr>
              <w:rFonts w:ascii="Arial" w:hAnsi="Arial"/>
              <w:sz w:val="24"/>
            </w:rPr>
          </w:rPrChange>
        </w:rPr>
        <w:pPrChange w:id="600" w:author="modified" w:date="2019-02-14T17:59:00Z">
          <w:pPr>
            <w:pStyle w:val="EndNoteBibliography"/>
            <w:wordWrap/>
            <w:spacing w:after="0" w:line="480" w:lineRule="auto"/>
          </w:pPr>
        </w:pPrChange>
      </w:pPr>
      <w:del w:id="601" w:author="modified" w:date="2019-02-14T17:59:00Z">
        <w:r>
          <w:rPr>
            <w:rFonts w:ascii="Arial" w:hAnsi="Arial" w:cs="Arial"/>
            <w:sz w:val="24"/>
            <w:szCs w:val="24"/>
          </w:rPr>
          <w:delText>13</w:delText>
        </w:r>
      </w:del>
      <w:ins w:id="602" w:author="modified" w:date="2019-02-14T17:59:00Z">
        <w:r w:rsidR="00146CD8" w:rsidRPr="00146CD8">
          <w:t>17</w:t>
        </w:r>
      </w:ins>
      <w:r w:rsidR="00146CD8" w:rsidRPr="00146CD8">
        <w:rPr>
          <w:rPrChange w:id="603" w:author="modified" w:date="2019-02-14T17:59:00Z">
            <w:rPr>
              <w:rFonts w:ascii="Arial" w:hAnsi="Arial"/>
              <w:sz w:val="24"/>
            </w:rPr>
          </w:rPrChange>
        </w:rPr>
        <w:t>.</w:t>
      </w:r>
      <w:r w:rsidR="00146CD8" w:rsidRPr="00146CD8">
        <w:rPr>
          <w:rPrChange w:id="604" w:author="modified" w:date="2019-02-14T17:59:00Z">
            <w:rPr>
              <w:rFonts w:ascii="Arial" w:hAnsi="Arial"/>
              <w:sz w:val="24"/>
            </w:rPr>
          </w:rPrChange>
        </w:rPr>
        <w:tab/>
        <w:t xml:space="preserve">Price AL, Patterson NJ, Plenge RM, Weinblatt ME, Shadick NA, Reich D. Principal components analysis corrects for stratification in genome-wide association studies. </w:t>
      </w:r>
      <w:r w:rsidR="00146CD8" w:rsidRPr="00146CD8">
        <w:rPr>
          <w:i/>
          <w:rPrChange w:id="605" w:author="modified" w:date="2019-02-14T17:59:00Z">
            <w:rPr>
              <w:rFonts w:ascii="Arial" w:hAnsi="Arial"/>
              <w:i/>
              <w:sz w:val="24"/>
            </w:rPr>
          </w:rPrChange>
        </w:rPr>
        <w:t xml:space="preserve">Nature genetics </w:t>
      </w:r>
      <w:r w:rsidR="00146CD8" w:rsidRPr="00146CD8">
        <w:rPr>
          <w:rPrChange w:id="606" w:author="modified" w:date="2019-02-14T17:59:00Z">
            <w:rPr>
              <w:rFonts w:ascii="Arial" w:hAnsi="Arial"/>
              <w:sz w:val="24"/>
            </w:rPr>
          </w:rPrChange>
        </w:rPr>
        <w:t>2006: 38(8): 904.</w:t>
      </w:r>
    </w:p>
    <w:p w14:paraId="0EB1F393" w14:textId="15BF1559" w:rsidR="00146CD8" w:rsidRPr="00146CD8" w:rsidRDefault="005A10C5">
      <w:pPr>
        <w:pStyle w:val="EndNoteBibliography"/>
        <w:spacing w:after="0"/>
        <w:rPr>
          <w:rPrChange w:id="607" w:author="modified" w:date="2019-02-14T17:59:00Z">
            <w:rPr>
              <w:rFonts w:ascii="Arial" w:hAnsi="Arial"/>
              <w:sz w:val="24"/>
            </w:rPr>
          </w:rPrChange>
        </w:rPr>
        <w:pPrChange w:id="608" w:author="modified" w:date="2019-02-14T17:59:00Z">
          <w:pPr>
            <w:pStyle w:val="EndNoteBibliography"/>
            <w:wordWrap/>
            <w:spacing w:after="0" w:line="480" w:lineRule="auto"/>
          </w:pPr>
        </w:pPrChange>
      </w:pPr>
      <w:del w:id="609" w:author="modified" w:date="2019-02-14T17:59:00Z">
        <w:r>
          <w:rPr>
            <w:rFonts w:ascii="Arial" w:hAnsi="Arial" w:cs="Arial"/>
            <w:sz w:val="24"/>
            <w:szCs w:val="24"/>
          </w:rPr>
          <w:delText>14</w:delText>
        </w:r>
      </w:del>
      <w:ins w:id="610" w:author="modified" w:date="2019-02-14T17:59:00Z">
        <w:r w:rsidR="00146CD8" w:rsidRPr="00146CD8">
          <w:t>18</w:t>
        </w:r>
      </w:ins>
      <w:r w:rsidR="00146CD8" w:rsidRPr="00146CD8">
        <w:rPr>
          <w:rPrChange w:id="611" w:author="modified" w:date="2019-02-14T17:59:00Z">
            <w:rPr>
              <w:rFonts w:ascii="Arial" w:hAnsi="Arial"/>
              <w:sz w:val="24"/>
            </w:rPr>
          </w:rPrChange>
        </w:rPr>
        <w:t>.</w:t>
      </w:r>
      <w:r w:rsidR="00146CD8" w:rsidRPr="00146CD8">
        <w:rPr>
          <w:rPrChange w:id="612" w:author="modified" w:date="2019-02-14T17:59:00Z">
            <w:rPr>
              <w:rFonts w:ascii="Arial" w:hAnsi="Arial"/>
              <w:sz w:val="24"/>
            </w:rPr>
          </w:rPrChange>
        </w:rPr>
        <w:tab/>
        <w:t>Sekhon JS. Multivariate and propensity score matching software with automated balance optimization: the matching package for R. 2011.</w:t>
      </w:r>
    </w:p>
    <w:p w14:paraId="1545694C" w14:textId="5EA2A64F" w:rsidR="00146CD8" w:rsidRPr="00146CD8" w:rsidRDefault="005A10C5">
      <w:pPr>
        <w:pStyle w:val="EndNoteBibliography"/>
        <w:spacing w:after="0"/>
        <w:rPr>
          <w:rPrChange w:id="613" w:author="modified" w:date="2019-02-14T17:59:00Z">
            <w:rPr>
              <w:rFonts w:ascii="Arial" w:hAnsi="Arial"/>
              <w:sz w:val="24"/>
            </w:rPr>
          </w:rPrChange>
        </w:rPr>
        <w:pPrChange w:id="614" w:author="modified" w:date="2019-02-14T17:59:00Z">
          <w:pPr>
            <w:pStyle w:val="EndNoteBibliography"/>
            <w:wordWrap/>
            <w:spacing w:after="0" w:line="480" w:lineRule="auto"/>
          </w:pPr>
        </w:pPrChange>
      </w:pPr>
      <w:del w:id="615" w:author="modified" w:date="2019-02-14T17:59:00Z">
        <w:r>
          <w:rPr>
            <w:rFonts w:ascii="Arial" w:hAnsi="Arial" w:cs="Arial"/>
            <w:sz w:val="24"/>
            <w:szCs w:val="24"/>
          </w:rPr>
          <w:delText>15</w:delText>
        </w:r>
      </w:del>
      <w:ins w:id="616" w:author="modified" w:date="2019-02-14T17:59:00Z">
        <w:r w:rsidR="00146CD8" w:rsidRPr="00146CD8">
          <w:t>19</w:t>
        </w:r>
      </w:ins>
      <w:r w:rsidR="00146CD8" w:rsidRPr="00146CD8">
        <w:rPr>
          <w:rPrChange w:id="617" w:author="modified" w:date="2019-02-14T17:59:00Z">
            <w:rPr>
              <w:rFonts w:ascii="Arial" w:hAnsi="Arial"/>
              <w:sz w:val="24"/>
            </w:rPr>
          </w:rPrChange>
        </w:rPr>
        <w:t>.</w:t>
      </w:r>
      <w:r w:rsidR="00146CD8" w:rsidRPr="00146CD8">
        <w:rPr>
          <w:rPrChange w:id="618" w:author="modified" w:date="2019-02-14T17:59:00Z">
            <w:rPr>
              <w:rFonts w:ascii="Arial" w:hAnsi="Arial"/>
              <w:sz w:val="24"/>
            </w:rPr>
          </w:rPrChange>
        </w:rPr>
        <w:tab/>
        <w:t xml:space="preserve">Therneau TM, Lumley T. Package ‘survival’. </w:t>
      </w:r>
      <w:r w:rsidR="00146CD8" w:rsidRPr="00146CD8">
        <w:rPr>
          <w:i/>
          <w:rPrChange w:id="619" w:author="modified" w:date="2019-02-14T17:59:00Z">
            <w:rPr>
              <w:rFonts w:ascii="Arial" w:hAnsi="Arial"/>
              <w:i/>
              <w:sz w:val="24"/>
            </w:rPr>
          </w:rPrChange>
        </w:rPr>
        <w:t xml:space="preserve">R package version </w:t>
      </w:r>
      <w:r w:rsidR="00146CD8" w:rsidRPr="00146CD8">
        <w:rPr>
          <w:rPrChange w:id="620" w:author="modified" w:date="2019-02-14T17:59:00Z">
            <w:rPr>
              <w:rFonts w:ascii="Arial" w:hAnsi="Arial"/>
              <w:sz w:val="24"/>
            </w:rPr>
          </w:rPrChange>
        </w:rPr>
        <w:t>2017: 2.41-43.</w:t>
      </w:r>
    </w:p>
    <w:p w14:paraId="5E97AAF6" w14:textId="77777777" w:rsidR="00146CD8" w:rsidRPr="00146CD8" w:rsidRDefault="005A10C5">
      <w:pPr>
        <w:pStyle w:val="EndNoteBibliography"/>
        <w:spacing w:after="0"/>
        <w:rPr>
          <w:moveFrom w:id="621" w:author="modified" w:date="2019-02-14T17:59:00Z"/>
          <w:rPrChange w:id="622" w:author="modified" w:date="2019-02-14T17:59:00Z">
            <w:rPr>
              <w:moveFrom w:id="623" w:author="modified" w:date="2019-02-14T17:59:00Z"/>
              <w:rFonts w:ascii="Arial" w:hAnsi="Arial"/>
              <w:sz w:val="24"/>
            </w:rPr>
          </w:rPrChange>
        </w:rPr>
        <w:pPrChange w:id="624" w:author="modified" w:date="2019-02-14T17:59:00Z">
          <w:pPr>
            <w:pStyle w:val="EndNoteBibliography"/>
            <w:wordWrap/>
            <w:spacing w:after="0" w:line="480" w:lineRule="auto"/>
          </w:pPr>
        </w:pPrChange>
      </w:pPr>
      <w:del w:id="625" w:author="modified" w:date="2019-02-14T17:59:00Z">
        <w:r>
          <w:rPr>
            <w:rFonts w:ascii="Arial" w:hAnsi="Arial" w:cs="Arial"/>
            <w:sz w:val="24"/>
            <w:szCs w:val="24"/>
          </w:rPr>
          <w:delText>16</w:delText>
        </w:r>
        <w:r w:rsidRPr="00E21A8C">
          <w:rPr>
            <w:rFonts w:ascii="Arial" w:hAnsi="Arial" w:cs="Arial"/>
            <w:sz w:val="24"/>
            <w:szCs w:val="24"/>
          </w:rPr>
          <w:delText>.</w:delText>
        </w:r>
        <w:r w:rsidRPr="00E21A8C">
          <w:rPr>
            <w:rFonts w:ascii="Arial" w:hAnsi="Arial" w:cs="Arial"/>
            <w:sz w:val="24"/>
            <w:szCs w:val="24"/>
          </w:rPr>
          <w:tab/>
        </w:r>
      </w:del>
      <w:moveFromRangeStart w:id="626" w:author="modified" w:date="2019-02-14T17:59:00Z" w:name="move1059593"/>
      <w:moveFrom w:id="627" w:author="modified" w:date="2019-02-14T17:59:00Z">
        <w:r w:rsidR="00146CD8" w:rsidRPr="00146CD8">
          <w:rPr>
            <w:rPrChange w:id="628" w:author="modified" w:date="2019-02-14T17:59:00Z">
              <w:rPr>
                <w:rFonts w:ascii="Arial" w:hAnsi="Arial"/>
              </w:rPr>
            </w:rPrChange>
          </w:rPr>
          <w:t xml:space="preserve">Lee S, Emond MJ, Bamshad MJ, Barnes KC, Rieder MJ, Nickerson DA, Team ELP, Christiani DC, Wurfel MM, Lin X. Optimal unified approach for rare-variant association testing with application to small-sample case-control whole-exome sequencing studies. </w:t>
        </w:r>
        <w:r w:rsidR="00146CD8" w:rsidRPr="00146CD8">
          <w:rPr>
            <w:i/>
            <w:rPrChange w:id="629" w:author="modified" w:date="2019-02-14T17:59:00Z">
              <w:rPr>
                <w:rFonts w:ascii="Arial" w:hAnsi="Arial"/>
                <w:i/>
              </w:rPr>
            </w:rPrChange>
          </w:rPr>
          <w:t xml:space="preserve">The American Journal of Human Genetics </w:t>
        </w:r>
        <w:r w:rsidR="00146CD8" w:rsidRPr="00146CD8">
          <w:rPr>
            <w:rPrChange w:id="630" w:author="modified" w:date="2019-02-14T17:59:00Z">
              <w:rPr>
                <w:rFonts w:ascii="Arial" w:hAnsi="Arial"/>
              </w:rPr>
            </w:rPrChange>
          </w:rPr>
          <w:t>2012: 91(2): 224-237.</w:t>
        </w:r>
      </w:moveFrom>
    </w:p>
    <w:moveFromRangeEnd w:id="626"/>
    <w:p w14:paraId="4F7B46F3" w14:textId="7B867D79" w:rsidR="00146CD8" w:rsidRPr="00146CD8" w:rsidRDefault="005A10C5">
      <w:pPr>
        <w:pStyle w:val="EndNoteBibliography"/>
        <w:spacing w:after="0"/>
        <w:rPr>
          <w:rPrChange w:id="631" w:author="modified" w:date="2019-02-14T17:59:00Z">
            <w:rPr>
              <w:rFonts w:ascii="Arial" w:hAnsi="Arial"/>
              <w:sz w:val="24"/>
            </w:rPr>
          </w:rPrChange>
        </w:rPr>
        <w:pPrChange w:id="632" w:author="modified" w:date="2019-02-14T17:59:00Z">
          <w:pPr>
            <w:pStyle w:val="EndNoteBibliography"/>
            <w:wordWrap/>
            <w:spacing w:after="0" w:line="480" w:lineRule="auto"/>
          </w:pPr>
        </w:pPrChange>
      </w:pPr>
      <w:del w:id="633" w:author="modified" w:date="2019-02-14T17:59:00Z">
        <w:r>
          <w:rPr>
            <w:rFonts w:ascii="Arial" w:hAnsi="Arial" w:cs="Arial"/>
            <w:sz w:val="24"/>
            <w:szCs w:val="24"/>
          </w:rPr>
          <w:delText>17</w:delText>
        </w:r>
      </w:del>
      <w:ins w:id="634" w:author="modified" w:date="2019-02-14T17:59:00Z">
        <w:r w:rsidR="00146CD8" w:rsidRPr="00146CD8">
          <w:t>20</w:t>
        </w:r>
      </w:ins>
      <w:r w:rsidR="00146CD8" w:rsidRPr="00146CD8">
        <w:rPr>
          <w:rPrChange w:id="635" w:author="modified" w:date="2019-02-14T17:59:00Z">
            <w:rPr>
              <w:rFonts w:ascii="Arial" w:hAnsi="Arial"/>
              <w:sz w:val="24"/>
            </w:rPr>
          </w:rPrChange>
        </w:rPr>
        <w:t>.</w:t>
      </w:r>
      <w:r w:rsidR="00146CD8" w:rsidRPr="00146CD8">
        <w:rPr>
          <w:rPrChange w:id="636" w:author="modified" w:date="2019-02-14T17:59:00Z">
            <w:rPr>
              <w:rFonts w:ascii="Arial" w:hAnsi="Arial"/>
              <w:sz w:val="24"/>
            </w:rPr>
          </w:rPrChange>
        </w:rPr>
        <w:tab/>
        <w:t xml:space="preserve">Consortium HR. A reference panel of 64,976 haplotypes for genotype imputation. </w:t>
      </w:r>
      <w:r w:rsidR="00146CD8" w:rsidRPr="00146CD8">
        <w:rPr>
          <w:i/>
          <w:rPrChange w:id="637" w:author="modified" w:date="2019-02-14T17:59:00Z">
            <w:rPr>
              <w:rFonts w:ascii="Arial" w:hAnsi="Arial"/>
              <w:i/>
              <w:sz w:val="24"/>
            </w:rPr>
          </w:rPrChange>
        </w:rPr>
        <w:t xml:space="preserve">Nature genetics </w:t>
      </w:r>
      <w:r w:rsidR="00146CD8" w:rsidRPr="00146CD8">
        <w:rPr>
          <w:rPrChange w:id="638" w:author="modified" w:date="2019-02-14T17:59:00Z">
            <w:rPr>
              <w:rFonts w:ascii="Arial" w:hAnsi="Arial"/>
              <w:sz w:val="24"/>
            </w:rPr>
          </w:rPrChange>
        </w:rPr>
        <w:t>2016: 48(10): 1279-1283.</w:t>
      </w:r>
    </w:p>
    <w:p w14:paraId="7188908D" w14:textId="77777777" w:rsidR="005A10C5" w:rsidRPr="00E21A8C" w:rsidRDefault="005A10C5" w:rsidP="005A10C5">
      <w:pPr>
        <w:pStyle w:val="EndNoteBibliography"/>
        <w:wordWrap/>
        <w:spacing w:after="0" w:line="480" w:lineRule="auto"/>
        <w:rPr>
          <w:del w:id="639" w:author="modified" w:date="2019-02-14T17:59:00Z"/>
          <w:rFonts w:ascii="Arial" w:hAnsi="Arial" w:cs="Arial"/>
          <w:sz w:val="24"/>
          <w:szCs w:val="24"/>
        </w:rPr>
      </w:pPr>
      <w:del w:id="640" w:author="modified" w:date="2019-02-14T17:59:00Z">
        <w:r>
          <w:rPr>
            <w:rFonts w:ascii="Arial" w:hAnsi="Arial" w:cs="Arial"/>
            <w:sz w:val="24"/>
            <w:szCs w:val="24"/>
          </w:rPr>
          <w:delText>18</w:delText>
        </w:r>
        <w:r w:rsidRPr="00E21A8C">
          <w:rPr>
            <w:rFonts w:ascii="Arial" w:hAnsi="Arial" w:cs="Arial"/>
            <w:sz w:val="24"/>
            <w:szCs w:val="24"/>
          </w:rPr>
          <w:delText>.</w:delText>
        </w:r>
        <w:r w:rsidRPr="00E21A8C">
          <w:rPr>
            <w:rFonts w:ascii="Arial" w:hAnsi="Arial" w:cs="Arial"/>
            <w:sz w:val="24"/>
            <w:szCs w:val="24"/>
          </w:rPr>
          <w:tab/>
          <w:delText xml:space="preserve">Delaneau O, Marchini J, Consortium GP. Integrating sequence and array data to create an improved 1000 Genomes Project haplotype reference panel. </w:delText>
        </w:r>
        <w:r w:rsidRPr="00E21A8C">
          <w:rPr>
            <w:rFonts w:ascii="Arial" w:hAnsi="Arial" w:cs="Arial"/>
            <w:i/>
            <w:sz w:val="24"/>
            <w:szCs w:val="24"/>
          </w:rPr>
          <w:delText xml:space="preserve">Nature communications </w:delText>
        </w:r>
        <w:r w:rsidRPr="00E21A8C">
          <w:rPr>
            <w:rFonts w:ascii="Arial" w:hAnsi="Arial" w:cs="Arial"/>
            <w:sz w:val="24"/>
            <w:szCs w:val="24"/>
          </w:rPr>
          <w:delText>2014: 5: 3934.</w:delText>
        </w:r>
      </w:del>
    </w:p>
    <w:p w14:paraId="1F1E6C55" w14:textId="77777777" w:rsidR="005A10C5" w:rsidRPr="00E21A8C" w:rsidRDefault="005A10C5" w:rsidP="005A10C5">
      <w:pPr>
        <w:pStyle w:val="EndNoteBibliography"/>
        <w:wordWrap/>
        <w:spacing w:after="0" w:line="480" w:lineRule="auto"/>
        <w:rPr>
          <w:del w:id="641" w:author="modified" w:date="2019-02-14T17:59:00Z"/>
          <w:rFonts w:ascii="Arial" w:hAnsi="Arial" w:cs="Arial"/>
          <w:sz w:val="24"/>
          <w:szCs w:val="24"/>
        </w:rPr>
      </w:pPr>
      <w:del w:id="642" w:author="modified" w:date="2019-02-14T17:59:00Z">
        <w:r>
          <w:rPr>
            <w:rFonts w:ascii="Arial" w:hAnsi="Arial" w:cs="Arial"/>
            <w:sz w:val="24"/>
            <w:szCs w:val="24"/>
          </w:rPr>
          <w:delText>19</w:delText>
        </w:r>
        <w:r w:rsidRPr="00E21A8C">
          <w:rPr>
            <w:rFonts w:ascii="Arial" w:hAnsi="Arial" w:cs="Arial"/>
            <w:sz w:val="24"/>
            <w:szCs w:val="24"/>
          </w:rPr>
          <w:delText>.</w:delText>
        </w:r>
        <w:r w:rsidRPr="00E21A8C">
          <w:rPr>
            <w:rFonts w:ascii="Arial" w:hAnsi="Arial" w:cs="Arial"/>
            <w:sz w:val="24"/>
            <w:szCs w:val="24"/>
          </w:rPr>
          <w:tab/>
          <w:delText xml:space="preserve">Durbin R. Efficient haplotype matching and storage using the positional Burrows–Wheeler transform (PBWT). </w:delText>
        </w:r>
        <w:r w:rsidRPr="00E21A8C">
          <w:rPr>
            <w:rFonts w:ascii="Arial" w:hAnsi="Arial" w:cs="Arial"/>
            <w:i/>
            <w:sz w:val="24"/>
            <w:szCs w:val="24"/>
          </w:rPr>
          <w:delText xml:space="preserve">Bioinformatics </w:delText>
        </w:r>
        <w:r w:rsidRPr="00E21A8C">
          <w:rPr>
            <w:rFonts w:ascii="Arial" w:hAnsi="Arial" w:cs="Arial"/>
            <w:sz w:val="24"/>
            <w:szCs w:val="24"/>
          </w:rPr>
          <w:delText>2014: 30(9): 1266-1272.</w:delText>
        </w:r>
      </w:del>
    </w:p>
    <w:p w14:paraId="0198E169" w14:textId="6D2EBD23" w:rsidR="00146CD8" w:rsidRPr="00146CD8" w:rsidRDefault="005A10C5">
      <w:pPr>
        <w:pStyle w:val="EndNoteBibliography"/>
        <w:spacing w:after="0"/>
        <w:rPr>
          <w:rPrChange w:id="643" w:author="modified" w:date="2019-02-14T17:59:00Z">
            <w:rPr>
              <w:rFonts w:ascii="Arial" w:hAnsi="Arial"/>
              <w:sz w:val="24"/>
            </w:rPr>
          </w:rPrChange>
        </w:rPr>
        <w:pPrChange w:id="644" w:author="modified" w:date="2019-02-14T17:59:00Z">
          <w:pPr>
            <w:pStyle w:val="EndNoteBibliography"/>
            <w:wordWrap/>
            <w:spacing w:after="0" w:line="480" w:lineRule="auto"/>
          </w:pPr>
        </w:pPrChange>
      </w:pPr>
      <w:del w:id="645" w:author="modified" w:date="2019-02-14T17:59:00Z">
        <w:r w:rsidRPr="00E21A8C">
          <w:rPr>
            <w:rFonts w:ascii="Arial" w:hAnsi="Arial" w:cs="Arial"/>
            <w:sz w:val="24"/>
            <w:szCs w:val="24"/>
          </w:rPr>
          <w:delText>2</w:delText>
        </w:r>
        <w:r>
          <w:rPr>
            <w:rFonts w:ascii="Arial" w:hAnsi="Arial" w:cs="Arial"/>
            <w:sz w:val="24"/>
            <w:szCs w:val="24"/>
          </w:rPr>
          <w:delText>0</w:delText>
        </w:r>
      </w:del>
      <w:ins w:id="646" w:author="modified" w:date="2019-02-14T17:59:00Z">
        <w:r w:rsidR="00146CD8" w:rsidRPr="00146CD8">
          <w:t>21</w:t>
        </w:r>
      </w:ins>
      <w:r w:rsidR="00146CD8" w:rsidRPr="00146CD8">
        <w:rPr>
          <w:rPrChange w:id="647" w:author="modified" w:date="2019-02-14T17:59:00Z">
            <w:rPr>
              <w:rFonts w:ascii="Arial" w:hAnsi="Arial"/>
              <w:sz w:val="24"/>
            </w:rPr>
          </w:rPrChange>
        </w:rPr>
        <w:t>.</w:t>
      </w:r>
      <w:r w:rsidR="00146CD8" w:rsidRPr="00146CD8">
        <w:rPr>
          <w:rPrChange w:id="648" w:author="modified" w:date="2019-02-14T17:59:00Z">
            <w:rPr>
              <w:rFonts w:ascii="Arial" w:hAnsi="Arial"/>
              <w:sz w:val="24"/>
            </w:rPr>
          </w:rPrChange>
        </w:rPr>
        <w:tab/>
        <w:t xml:space="preserve">Marchini J, Howie B. Genotype imputation for genome-wide association studies. </w:t>
      </w:r>
      <w:r w:rsidR="00146CD8" w:rsidRPr="00146CD8">
        <w:rPr>
          <w:i/>
          <w:rPrChange w:id="649" w:author="modified" w:date="2019-02-14T17:59:00Z">
            <w:rPr>
              <w:rFonts w:ascii="Arial" w:hAnsi="Arial"/>
              <w:i/>
              <w:sz w:val="24"/>
            </w:rPr>
          </w:rPrChange>
        </w:rPr>
        <w:t xml:space="preserve">Nature reviews Genetics </w:t>
      </w:r>
      <w:r w:rsidR="00146CD8" w:rsidRPr="00146CD8">
        <w:rPr>
          <w:rPrChange w:id="650" w:author="modified" w:date="2019-02-14T17:59:00Z">
            <w:rPr>
              <w:rFonts w:ascii="Arial" w:hAnsi="Arial"/>
              <w:sz w:val="24"/>
            </w:rPr>
          </w:rPrChange>
        </w:rPr>
        <w:t>2010: 11(7): 499.</w:t>
      </w:r>
    </w:p>
    <w:p w14:paraId="248A9E8A" w14:textId="77777777" w:rsidR="00146CD8" w:rsidRPr="00146CD8" w:rsidRDefault="005A10C5">
      <w:pPr>
        <w:pStyle w:val="EndNoteBibliography"/>
        <w:spacing w:after="0"/>
        <w:rPr>
          <w:moveFrom w:id="651" w:author="modified" w:date="2019-02-14T17:59:00Z"/>
          <w:rPrChange w:id="652" w:author="modified" w:date="2019-02-14T17:59:00Z">
            <w:rPr>
              <w:moveFrom w:id="653" w:author="modified" w:date="2019-02-14T17:59:00Z"/>
              <w:rFonts w:ascii="Arial" w:hAnsi="Arial"/>
              <w:sz w:val="24"/>
            </w:rPr>
          </w:rPrChange>
        </w:rPr>
        <w:pPrChange w:id="654" w:author="modified" w:date="2019-02-14T17:59:00Z">
          <w:pPr>
            <w:pStyle w:val="EndNoteBibliography"/>
            <w:wordWrap/>
            <w:spacing w:after="0" w:line="480" w:lineRule="auto"/>
          </w:pPr>
        </w:pPrChange>
      </w:pPr>
      <w:del w:id="655" w:author="modified" w:date="2019-02-14T17:59:00Z">
        <w:r w:rsidRPr="00E21A8C">
          <w:rPr>
            <w:rFonts w:ascii="Arial" w:hAnsi="Arial" w:cs="Arial"/>
            <w:sz w:val="24"/>
            <w:szCs w:val="24"/>
          </w:rPr>
          <w:delText>2</w:delText>
        </w:r>
        <w:r>
          <w:rPr>
            <w:rFonts w:ascii="Arial" w:hAnsi="Arial" w:cs="Arial"/>
            <w:sz w:val="24"/>
            <w:szCs w:val="24"/>
          </w:rPr>
          <w:delText>1</w:delText>
        </w:r>
      </w:del>
      <w:moveFromRangeStart w:id="656" w:author="modified" w:date="2019-02-14T17:59:00Z" w:name="move1059594"/>
      <w:moveFrom w:id="657" w:author="modified" w:date="2019-02-14T17:59:00Z">
        <w:r w:rsidR="00146CD8" w:rsidRPr="00146CD8">
          <w:rPr>
            <w:rPrChange w:id="658" w:author="modified" w:date="2019-02-14T17:59:00Z">
              <w:rPr>
                <w:rFonts w:ascii="Arial" w:hAnsi="Arial"/>
              </w:rPr>
            </w:rPrChange>
          </w:rPr>
          <w:t>.</w:t>
        </w:r>
        <w:r w:rsidR="00146CD8" w:rsidRPr="00146CD8">
          <w:rPr>
            <w:rPrChange w:id="659" w:author="modified" w:date="2019-02-14T17:59:00Z">
              <w:rPr>
                <w:rFonts w:ascii="Arial" w:hAnsi="Arial"/>
              </w:rPr>
            </w:rPrChange>
          </w:rPr>
          <w:tab/>
          <w:t xml:space="preserve">Barrett JC, Fry B, Maller J, Daly MJ. </w:t>
        </w:r>
        <w:moveFromRangeStart w:id="660" w:author="modified" w:date="2019-02-14T17:59:00Z" w:name="move1059595"/>
        <w:moveFromRangeEnd w:id="656"/>
        <w:r w:rsidR="00146CD8" w:rsidRPr="00146CD8">
          <w:rPr>
            <w:rPrChange w:id="661" w:author="modified" w:date="2019-02-14T17:59:00Z">
              <w:rPr>
                <w:rFonts w:ascii="Arial" w:hAnsi="Arial"/>
              </w:rPr>
            </w:rPrChange>
          </w:rPr>
          <w:t xml:space="preserve">Haploview: analysis and visualization of LD and haplotype maps. </w:t>
        </w:r>
        <w:r w:rsidR="00146CD8" w:rsidRPr="00146CD8">
          <w:rPr>
            <w:i/>
            <w:rPrChange w:id="662" w:author="modified" w:date="2019-02-14T17:59:00Z">
              <w:rPr>
                <w:rFonts w:ascii="Arial" w:hAnsi="Arial"/>
                <w:i/>
              </w:rPr>
            </w:rPrChange>
          </w:rPr>
          <w:t xml:space="preserve">Bioinformatics </w:t>
        </w:r>
        <w:r w:rsidR="00146CD8" w:rsidRPr="00146CD8">
          <w:rPr>
            <w:rPrChange w:id="663" w:author="modified" w:date="2019-02-14T17:59:00Z">
              <w:rPr>
                <w:rFonts w:ascii="Arial" w:hAnsi="Arial"/>
              </w:rPr>
            </w:rPrChange>
          </w:rPr>
          <w:t>2004: 21(2): 263-265.</w:t>
        </w:r>
      </w:moveFrom>
    </w:p>
    <w:moveFromRangeEnd w:id="660"/>
    <w:p w14:paraId="2D922010" w14:textId="613AB6FB" w:rsidR="00146CD8" w:rsidRPr="00146CD8" w:rsidRDefault="00146CD8">
      <w:pPr>
        <w:pStyle w:val="EndNoteBibliography"/>
        <w:spacing w:after="0"/>
        <w:rPr>
          <w:rPrChange w:id="664" w:author="modified" w:date="2019-02-14T17:59:00Z">
            <w:rPr>
              <w:rFonts w:ascii="Arial" w:hAnsi="Arial"/>
              <w:sz w:val="24"/>
            </w:rPr>
          </w:rPrChange>
        </w:rPr>
        <w:pPrChange w:id="665" w:author="modified" w:date="2019-02-14T17:59:00Z">
          <w:pPr>
            <w:pStyle w:val="EndNoteBibliography"/>
            <w:wordWrap/>
            <w:spacing w:after="0" w:line="480" w:lineRule="auto"/>
          </w:pPr>
        </w:pPrChange>
      </w:pPr>
      <w:r w:rsidRPr="00146CD8">
        <w:rPr>
          <w:rPrChange w:id="666" w:author="modified" w:date="2019-02-14T17:59:00Z">
            <w:rPr>
              <w:rFonts w:ascii="Arial" w:hAnsi="Arial"/>
              <w:sz w:val="24"/>
            </w:rPr>
          </w:rPrChange>
        </w:rPr>
        <w:t>22.</w:t>
      </w:r>
      <w:r w:rsidRPr="00146CD8">
        <w:rPr>
          <w:rPrChange w:id="667" w:author="modified" w:date="2019-02-14T17:59:00Z">
            <w:rPr>
              <w:rFonts w:ascii="Arial" w:hAnsi="Arial"/>
              <w:sz w:val="24"/>
            </w:rPr>
          </w:rPrChange>
        </w:rPr>
        <w:tab/>
        <w:t xml:space="preserve">Farh KK-H, Marson A, Zhu J, Kleinewietfeld M, Housley WJ, Beik S, Shoresh N, Whitton H, Ryan RJ, Shishkin AA. Genetic and epigenetic fine mapping of causal autoimmune disease variants. </w:t>
      </w:r>
      <w:r w:rsidRPr="00146CD8">
        <w:rPr>
          <w:i/>
          <w:rPrChange w:id="668" w:author="modified" w:date="2019-02-14T17:59:00Z">
            <w:rPr>
              <w:rFonts w:ascii="Arial" w:hAnsi="Arial"/>
              <w:i/>
              <w:sz w:val="24"/>
            </w:rPr>
          </w:rPrChange>
        </w:rPr>
        <w:t xml:space="preserve">Nature </w:t>
      </w:r>
      <w:r w:rsidRPr="00146CD8">
        <w:rPr>
          <w:rPrChange w:id="669" w:author="modified" w:date="2019-02-14T17:59:00Z">
            <w:rPr>
              <w:rFonts w:ascii="Arial" w:hAnsi="Arial"/>
              <w:sz w:val="24"/>
            </w:rPr>
          </w:rPrChange>
        </w:rPr>
        <w:t>2015: 518(7539): 337-343.</w:t>
      </w:r>
    </w:p>
    <w:p w14:paraId="5B940E03" w14:textId="77777777" w:rsidR="00146CD8" w:rsidRPr="00146CD8" w:rsidRDefault="00146CD8">
      <w:pPr>
        <w:pStyle w:val="EndNoteBibliography"/>
        <w:spacing w:after="0"/>
        <w:rPr>
          <w:moveTo w:id="670" w:author="modified" w:date="2019-02-14T17:59:00Z"/>
          <w:rPrChange w:id="671" w:author="modified" w:date="2019-02-14T17:59:00Z">
            <w:rPr>
              <w:moveTo w:id="672" w:author="modified" w:date="2019-02-14T17:59:00Z"/>
              <w:rFonts w:ascii="Arial" w:hAnsi="Arial"/>
              <w:sz w:val="24"/>
            </w:rPr>
          </w:rPrChange>
        </w:rPr>
        <w:pPrChange w:id="673" w:author="modified" w:date="2019-02-14T17:59:00Z">
          <w:pPr>
            <w:pStyle w:val="EndNoteBibliography"/>
            <w:wordWrap/>
            <w:spacing w:after="0" w:line="480" w:lineRule="auto"/>
          </w:pPr>
        </w:pPrChange>
      </w:pPr>
      <w:r w:rsidRPr="00146CD8">
        <w:rPr>
          <w:rPrChange w:id="674" w:author="modified" w:date="2019-02-14T17:59:00Z">
            <w:rPr>
              <w:rFonts w:ascii="Arial" w:hAnsi="Arial"/>
              <w:sz w:val="24"/>
            </w:rPr>
          </w:rPrChange>
        </w:rPr>
        <w:t>23.</w:t>
      </w:r>
      <w:r w:rsidRPr="00146CD8">
        <w:rPr>
          <w:rPrChange w:id="675" w:author="modified" w:date="2019-02-14T17:59:00Z">
            <w:rPr>
              <w:rFonts w:ascii="Arial" w:hAnsi="Arial"/>
              <w:sz w:val="24"/>
            </w:rPr>
          </w:rPrChange>
        </w:rPr>
        <w:tab/>
      </w:r>
      <w:moveToRangeStart w:id="676" w:author="modified" w:date="2019-02-14T17:59:00Z" w:name="move1059593"/>
      <w:moveTo w:id="677" w:author="modified" w:date="2019-02-14T17:59:00Z">
        <w:r w:rsidRPr="00146CD8">
          <w:rPr>
            <w:rPrChange w:id="678" w:author="modified" w:date="2019-02-14T17:59:00Z">
              <w:rPr>
                <w:rFonts w:ascii="Arial" w:hAnsi="Arial"/>
                <w:sz w:val="24"/>
              </w:rPr>
            </w:rPrChange>
          </w:rPr>
          <w:t xml:space="preserve">Lee S, Emond MJ, Bamshad MJ, Barnes KC, Rieder MJ, Nickerson DA, Team ELP, Christiani DC, Wurfel MM, Lin X. Optimal unified approach for rare-variant association testing with application to small-sample case-control whole-exome sequencing studies. </w:t>
        </w:r>
        <w:r w:rsidRPr="00146CD8">
          <w:rPr>
            <w:i/>
            <w:rPrChange w:id="679" w:author="modified" w:date="2019-02-14T17:59:00Z">
              <w:rPr>
                <w:rFonts w:ascii="Arial" w:hAnsi="Arial"/>
                <w:i/>
                <w:sz w:val="24"/>
              </w:rPr>
            </w:rPrChange>
          </w:rPr>
          <w:t xml:space="preserve">The American Journal of Human Genetics </w:t>
        </w:r>
        <w:r w:rsidRPr="00146CD8">
          <w:rPr>
            <w:rPrChange w:id="680" w:author="modified" w:date="2019-02-14T17:59:00Z">
              <w:rPr>
                <w:rFonts w:ascii="Arial" w:hAnsi="Arial"/>
                <w:sz w:val="24"/>
              </w:rPr>
            </w:rPrChange>
          </w:rPr>
          <w:t>2012: 91(2): 224-237.</w:t>
        </w:r>
      </w:moveTo>
    </w:p>
    <w:moveToRangeEnd w:id="676"/>
    <w:p w14:paraId="12CBFEDB" w14:textId="77777777" w:rsidR="00146CD8" w:rsidRPr="00146CD8" w:rsidRDefault="00146CD8" w:rsidP="00146CD8">
      <w:pPr>
        <w:pStyle w:val="EndNoteBibliography"/>
        <w:spacing w:after="0"/>
        <w:rPr>
          <w:ins w:id="681" w:author="modified" w:date="2019-02-14T17:59:00Z"/>
        </w:rPr>
      </w:pPr>
      <w:ins w:id="682" w:author="modified" w:date="2019-02-14T17:59:00Z">
        <w:r w:rsidRPr="00146CD8">
          <w:t>24.</w:t>
        </w:r>
        <w:r w:rsidRPr="00146CD8">
          <w:tab/>
          <w:t xml:space="preserve">Bild DE, Bluemke DA, Burke GL, Detrano R, Diez Roux AV, Folsom AR, Greenland P, JacobsJr DR, Kronmal R, Liu K. Multi-ethnic study of atherosclerosis: objectives and design. </w:t>
        </w:r>
        <w:r w:rsidRPr="00146CD8">
          <w:rPr>
            <w:i/>
          </w:rPr>
          <w:t xml:space="preserve">American journal of epidemiology </w:t>
        </w:r>
        <w:r w:rsidRPr="00146CD8">
          <w:t>2002: 156(9): 871-881.</w:t>
        </w:r>
      </w:ins>
    </w:p>
    <w:p w14:paraId="38EECA72" w14:textId="77777777" w:rsidR="00146CD8" w:rsidRPr="00146CD8" w:rsidRDefault="00146CD8" w:rsidP="00146CD8">
      <w:pPr>
        <w:pStyle w:val="EndNoteBibliography"/>
        <w:spacing w:after="0"/>
        <w:rPr>
          <w:ins w:id="683" w:author="modified" w:date="2019-02-14T17:59:00Z"/>
        </w:rPr>
      </w:pPr>
      <w:ins w:id="684" w:author="modified" w:date="2019-02-14T17:59:00Z">
        <w:r w:rsidRPr="00146CD8">
          <w:t>25.</w:t>
        </w:r>
        <w:r w:rsidRPr="00146CD8">
          <w:tab/>
          <w:t xml:space="preserve">Sudlow C, Gallacher J, Allen N, Beral V, Burton P, Danesh J, Downey P, Elliott P, Green J, Landray M. UK biobank: an open access resource for identifying the causes of a wide range of complex diseases of middle and old age. </w:t>
        </w:r>
        <w:r w:rsidRPr="00146CD8">
          <w:rPr>
            <w:i/>
          </w:rPr>
          <w:t xml:space="preserve">PLoS medicine </w:t>
        </w:r>
        <w:r w:rsidRPr="00146CD8">
          <w:t>2015: 12(3): e1001779.</w:t>
        </w:r>
      </w:ins>
    </w:p>
    <w:p w14:paraId="7386595D" w14:textId="77777777" w:rsidR="00146CD8" w:rsidRPr="00146CD8" w:rsidRDefault="00146CD8">
      <w:pPr>
        <w:pStyle w:val="EndNoteBibliography"/>
        <w:spacing w:after="0"/>
        <w:rPr>
          <w:rPrChange w:id="685" w:author="modified" w:date="2019-02-14T17:59:00Z">
            <w:rPr>
              <w:rFonts w:ascii="Arial" w:hAnsi="Arial"/>
              <w:sz w:val="24"/>
            </w:rPr>
          </w:rPrChange>
        </w:rPr>
        <w:pPrChange w:id="686" w:author="modified" w:date="2019-02-14T17:59:00Z">
          <w:pPr>
            <w:pStyle w:val="EndNoteBibliography"/>
            <w:wordWrap/>
            <w:spacing w:after="0" w:line="480" w:lineRule="auto"/>
          </w:pPr>
        </w:pPrChange>
      </w:pPr>
      <w:ins w:id="687" w:author="modified" w:date="2019-02-14T17:59:00Z">
        <w:r w:rsidRPr="00146CD8">
          <w:t>26.</w:t>
        </w:r>
        <w:r w:rsidRPr="00146CD8">
          <w:tab/>
        </w:r>
      </w:ins>
      <w:r w:rsidRPr="00146CD8">
        <w:rPr>
          <w:rPrChange w:id="688" w:author="modified" w:date="2019-02-14T17:59:00Z">
            <w:rPr>
              <w:rFonts w:ascii="Arial" w:hAnsi="Arial"/>
              <w:sz w:val="24"/>
            </w:rPr>
          </w:rPrChange>
        </w:rPr>
        <w:t xml:space="preserve">Dixon JR, Selvaraj S, Yue F, Kim A, Li Y, Shen Y, Hu M, Liu JS, Ren B. Topological domains in mammalian genomes identified by analysis of chromatin interactions. </w:t>
      </w:r>
      <w:r w:rsidRPr="00146CD8">
        <w:rPr>
          <w:i/>
          <w:rPrChange w:id="689" w:author="modified" w:date="2019-02-14T17:59:00Z">
            <w:rPr>
              <w:rFonts w:ascii="Arial" w:hAnsi="Arial"/>
              <w:i/>
              <w:sz w:val="24"/>
            </w:rPr>
          </w:rPrChange>
        </w:rPr>
        <w:t xml:space="preserve">Nature </w:t>
      </w:r>
      <w:r w:rsidRPr="00146CD8">
        <w:rPr>
          <w:rPrChange w:id="690" w:author="modified" w:date="2019-02-14T17:59:00Z">
            <w:rPr>
              <w:rFonts w:ascii="Arial" w:hAnsi="Arial"/>
              <w:sz w:val="24"/>
            </w:rPr>
          </w:rPrChange>
        </w:rPr>
        <w:t>2012: 485(7398): 376-380.</w:t>
      </w:r>
    </w:p>
    <w:p w14:paraId="3EA0AFEA" w14:textId="74F0E86D" w:rsidR="00146CD8" w:rsidRPr="00146CD8" w:rsidRDefault="005A10C5" w:rsidP="00146CD8">
      <w:pPr>
        <w:pStyle w:val="EndNoteBibliography"/>
        <w:spacing w:after="0"/>
        <w:rPr>
          <w:ins w:id="691" w:author="modified" w:date="2019-02-14T17:59:00Z"/>
        </w:rPr>
      </w:pPr>
      <w:del w:id="692" w:author="modified" w:date="2019-02-14T17:59:00Z">
        <w:r>
          <w:rPr>
            <w:rFonts w:ascii="Arial" w:hAnsi="Arial" w:cs="Arial"/>
            <w:sz w:val="24"/>
            <w:szCs w:val="24"/>
          </w:rPr>
          <w:delText>24</w:delText>
        </w:r>
      </w:del>
      <w:ins w:id="693" w:author="modified" w:date="2019-02-14T17:59:00Z">
        <w:r w:rsidR="00146CD8" w:rsidRPr="00146CD8">
          <w:t>27.</w:t>
        </w:r>
        <w:r w:rsidR="00146CD8" w:rsidRPr="00146CD8">
          <w:tab/>
          <w:t xml:space="preserve">Martin JS, Xu Z, Reiner AP, Mohlke KL, Sullivan P, Ren B, Hu M, Li Y. HUGIn: Hi-C unifying genomic interrogator. </w:t>
        </w:r>
        <w:r w:rsidR="00146CD8" w:rsidRPr="00146CD8">
          <w:rPr>
            <w:i/>
          </w:rPr>
          <w:t xml:space="preserve">Bioinformatics </w:t>
        </w:r>
        <w:r w:rsidR="00146CD8" w:rsidRPr="00146CD8">
          <w:t>2017: 33(23): 3793-3795.</w:t>
        </w:r>
      </w:ins>
    </w:p>
    <w:p w14:paraId="5EC80DB6" w14:textId="77777777" w:rsidR="00146CD8" w:rsidRPr="00146CD8" w:rsidRDefault="00146CD8">
      <w:pPr>
        <w:pStyle w:val="EndNoteBibliography"/>
        <w:spacing w:after="0"/>
        <w:rPr>
          <w:rPrChange w:id="694" w:author="modified" w:date="2019-02-14T17:59:00Z">
            <w:rPr>
              <w:rFonts w:ascii="Arial" w:hAnsi="Arial"/>
              <w:sz w:val="24"/>
            </w:rPr>
          </w:rPrChange>
        </w:rPr>
        <w:pPrChange w:id="695" w:author="modified" w:date="2019-02-14T17:59:00Z">
          <w:pPr>
            <w:pStyle w:val="EndNoteBibliography"/>
            <w:wordWrap/>
            <w:spacing w:after="0" w:line="480" w:lineRule="auto"/>
          </w:pPr>
        </w:pPrChange>
      </w:pPr>
      <w:ins w:id="696" w:author="modified" w:date="2019-02-14T17:59:00Z">
        <w:r w:rsidRPr="00146CD8">
          <w:t>28</w:t>
        </w:r>
      </w:ins>
      <w:r w:rsidRPr="00146CD8">
        <w:rPr>
          <w:rPrChange w:id="697" w:author="modified" w:date="2019-02-14T17:59:00Z">
            <w:rPr>
              <w:rFonts w:ascii="Arial" w:hAnsi="Arial"/>
              <w:sz w:val="24"/>
            </w:rPr>
          </w:rPrChange>
        </w:rPr>
        <w:t>.</w:t>
      </w:r>
      <w:r w:rsidRPr="00146CD8">
        <w:rPr>
          <w:rPrChange w:id="698" w:author="modified" w:date="2019-02-14T17:59:00Z">
            <w:rPr>
              <w:rFonts w:ascii="Arial" w:hAnsi="Arial"/>
              <w:sz w:val="24"/>
            </w:rPr>
          </w:rPrChange>
        </w:rPr>
        <w:tab/>
        <w:t xml:space="preserve">Kim D, Pertea G, Trapnell C, Pimentel H, Kelley R, Salzberg SL. TopHat2: accurate alignment of transcriptomes in the presence of insertions, deletions and gene fusions. </w:t>
      </w:r>
      <w:r w:rsidRPr="00146CD8">
        <w:rPr>
          <w:i/>
          <w:rPrChange w:id="699" w:author="modified" w:date="2019-02-14T17:59:00Z">
            <w:rPr>
              <w:rFonts w:ascii="Arial" w:hAnsi="Arial"/>
              <w:i/>
              <w:sz w:val="24"/>
            </w:rPr>
          </w:rPrChange>
        </w:rPr>
        <w:t xml:space="preserve">Genome biology </w:t>
      </w:r>
      <w:r w:rsidRPr="00146CD8">
        <w:rPr>
          <w:rPrChange w:id="700" w:author="modified" w:date="2019-02-14T17:59:00Z">
            <w:rPr>
              <w:rFonts w:ascii="Arial" w:hAnsi="Arial"/>
              <w:sz w:val="24"/>
            </w:rPr>
          </w:rPrChange>
        </w:rPr>
        <w:t>2013: 14(4): R36.</w:t>
      </w:r>
    </w:p>
    <w:p w14:paraId="591184B3" w14:textId="77777777" w:rsidR="005A10C5" w:rsidRPr="00E21A8C" w:rsidRDefault="005A10C5" w:rsidP="005A10C5">
      <w:pPr>
        <w:pStyle w:val="EndNoteBibliography"/>
        <w:wordWrap/>
        <w:spacing w:after="0" w:line="480" w:lineRule="auto"/>
        <w:rPr>
          <w:del w:id="701" w:author="modified" w:date="2019-02-14T17:59:00Z"/>
          <w:rFonts w:ascii="Arial" w:hAnsi="Arial" w:cs="Arial"/>
          <w:sz w:val="24"/>
          <w:szCs w:val="24"/>
        </w:rPr>
      </w:pPr>
      <w:del w:id="702" w:author="modified" w:date="2019-02-14T17:59:00Z">
        <w:r>
          <w:rPr>
            <w:rFonts w:ascii="Arial" w:hAnsi="Arial" w:cs="Arial"/>
            <w:sz w:val="24"/>
            <w:szCs w:val="24"/>
          </w:rPr>
          <w:delText>25</w:delText>
        </w:r>
        <w:r w:rsidRPr="00E21A8C">
          <w:rPr>
            <w:rFonts w:ascii="Arial" w:hAnsi="Arial" w:cs="Arial"/>
            <w:sz w:val="24"/>
            <w:szCs w:val="24"/>
          </w:rPr>
          <w:delText>.</w:delText>
        </w:r>
        <w:r w:rsidRPr="00E21A8C">
          <w:rPr>
            <w:rFonts w:ascii="Arial" w:hAnsi="Arial" w:cs="Arial"/>
            <w:sz w:val="24"/>
            <w:szCs w:val="24"/>
          </w:rPr>
          <w:tab/>
          <w:delText xml:space="preserve">Love MI, Huber W, Anders S. Moderated estimation of fold change and dispersion for RNA-seq data with DESeq2. </w:delText>
        </w:r>
        <w:r w:rsidRPr="00E21A8C">
          <w:rPr>
            <w:rFonts w:ascii="Arial" w:hAnsi="Arial" w:cs="Arial"/>
            <w:i/>
            <w:sz w:val="24"/>
            <w:szCs w:val="24"/>
          </w:rPr>
          <w:delText xml:space="preserve">Genome biology </w:delText>
        </w:r>
        <w:r w:rsidRPr="00E21A8C">
          <w:rPr>
            <w:rFonts w:ascii="Arial" w:hAnsi="Arial" w:cs="Arial"/>
            <w:sz w:val="24"/>
            <w:szCs w:val="24"/>
          </w:rPr>
          <w:delText>2014: 15(12): 550.</w:delText>
        </w:r>
      </w:del>
    </w:p>
    <w:p w14:paraId="3F404F78" w14:textId="101C9E79" w:rsidR="00146CD8" w:rsidRPr="00146CD8" w:rsidRDefault="005A10C5">
      <w:pPr>
        <w:pStyle w:val="EndNoteBibliography"/>
        <w:spacing w:after="0"/>
        <w:rPr>
          <w:rPrChange w:id="703" w:author="modified" w:date="2019-02-14T17:59:00Z">
            <w:rPr>
              <w:rFonts w:ascii="Arial" w:hAnsi="Arial"/>
              <w:sz w:val="24"/>
            </w:rPr>
          </w:rPrChange>
        </w:rPr>
        <w:pPrChange w:id="704" w:author="modified" w:date="2019-02-14T17:59:00Z">
          <w:pPr>
            <w:pStyle w:val="EndNoteBibliography"/>
            <w:wordWrap/>
            <w:spacing w:after="0" w:line="480" w:lineRule="auto"/>
          </w:pPr>
        </w:pPrChange>
      </w:pPr>
      <w:del w:id="705" w:author="modified" w:date="2019-02-14T17:59:00Z">
        <w:r>
          <w:rPr>
            <w:rFonts w:ascii="Arial" w:hAnsi="Arial" w:cs="Arial"/>
            <w:sz w:val="24"/>
            <w:szCs w:val="24"/>
          </w:rPr>
          <w:delText>26</w:delText>
        </w:r>
      </w:del>
      <w:ins w:id="706" w:author="modified" w:date="2019-02-14T17:59:00Z">
        <w:r w:rsidR="00146CD8" w:rsidRPr="00146CD8">
          <w:t>29</w:t>
        </w:r>
      </w:ins>
      <w:r w:rsidR="00146CD8" w:rsidRPr="00146CD8">
        <w:rPr>
          <w:rPrChange w:id="707" w:author="modified" w:date="2019-02-14T17:59:00Z">
            <w:rPr>
              <w:rFonts w:ascii="Arial" w:hAnsi="Arial"/>
              <w:sz w:val="24"/>
            </w:rPr>
          </w:rPrChange>
        </w:rPr>
        <w:t>.</w:t>
      </w:r>
      <w:r w:rsidR="00146CD8" w:rsidRPr="00146CD8">
        <w:rPr>
          <w:rPrChange w:id="708" w:author="modified" w:date="2019-02-14T17:59:00Z">
            <w:rPr>
              <w:rFonts w:ascii="Arial" w:hAnsi="Arial"/>
              <w:sz w:val="24"/>
            </w:rPr>
          </w:rPrChange>
        </w:rPr>
        <w:tab/>
        <w:t xml:space="preserve">Li B, Dewey CN. RSEM: accurate transcript quantification from RNA-Seq data with or without a reference genome. </w:t>
      </w:r>
      <w:r w:rsidR="00146CD8" w:rsidRPr="00146CD8">
        <w:rPr>
          <w:i/>
          <w:rPrChange w:id="709" w:author="modified" w:date="2019-02-14T17:59:00Z">
            <w:rPr>
              <w:rFonts w:ascii="Arial" w:hAnsi="Arial"/>
              <w:i/>
              <w:sz w:val="24"/>
            </w:rPr>
          </w:rPrChange>
        </w:rPr>
        <w:t xml:space="preserve">BMC bioinformatics </w:t>
      </w:r>
      <w:r w:rsidR="00146CD8" w:rsidRPr="00146CD8">
        <w:rPr>
          <w:rPrChange w:id="710" w:author="modified" w:date="2019-02-14T17:59:00Z">
            <w:rPr>
              <w:rFonts w:ascii="Arial" w:hAnsi="Arial"/>
              <w:sz w:val="24"/>
            </w:rPr>
          </w:rPrChange>
        </w:rPr>
        <w:t>2011: 12(1): 323.</w:t>
      </w:r>
    </w:p>
    <w:p w14:paraId="1C9D890F" w14:textId="34F83A76" w:rsidR="00146CD8" w:rsidRPr="00146CD8" w:rsidRDefault="005A10C5">
      <w:pPr>
        <w:pStyle w:val="EndNoteBibliography"/>
        <w:spacing w:after="0"/>
        <w:rPr>
          <w:rPrChange w:id="711" w:author="modified" w:date="2019-02-14T17:59:00Z">
            <w:rPr>
              <w:rFonts w:ascii="Arial" w:hAnsi="Arial"/>
              <w:sz w:val="24"/>
            </w:rPr>
          </w:rPrChange>
        </w:rPr>
        <w:pPrChange w:id="712" w:author="modified" w:date="2019-02-14T17:59:00Z">
          <w:pPr>
            <w:pStyle w:val="EndNoteBibliography"/>
            <w:wordWrap/>
            <w:spacing w:after="0" w:line="480" w:lineRule="auto"/>
          </w:pPr>
        </w:pPrChange>
      </w:pPr>
      <w:del w:id="713" w:author="modified" w:date="2019-02-14T17:59:00Z">
        <w:r>
          <w:rPr>
            <w:rFonts w:ascii="Arial" w:hAnsi="Arial" w:cs="Arial"/>
            <w:sz w:val="24"/>
            <w:szCs w:val="24"/>
          </w:rPr>
          <w:delText>27</w:delText>
        </w:r>
      </w:del>
      <w:ins w:id="714" w:author="modified" w:date="2019-02-14T17:59:00Z">
        <w:r w:rsidR="00146CD8" w:rsidRPr="00146CD8">
          <w:t>30</w:t>
        </w:r>
      </w:ins>
      <w:r w:rsidR="00146CD8" w:rsidRPr="00146CD8">
        <w:rPr>
          <w:rPrChange w:id="715" w:author="modified" w:date="2019-02-14T17:59:00Z">
            <w:rPr>
              <w:rFonts w:ascii="Arial" w:hAnsi="Arial"/>
              <w:sz w:val="24"/>
            </w:rPr>
          </w:rPrChange>
        </w:rPr>
        <w:t>.</w:t>
      </w:r>
      <w:r w:rsidR="00146CD8" w:rsidRPr="00146CD8">
        <w:rPr>
          <w:rPrChange w:id="716" w:author="modified" w:date="2019-02-14T17:59:00Z">
            <w:rPr>
              <w:rFonts w:ascii="Arial" w:hAnsi="Arial"/>
              <w:sz w:val="24"/>
            </w:rPr>
          </w:rPrChange>
        </w:rPr>
        <w:tab/>
        <w:t xml:space="preserve">Network CGAR. Comprehensive genomic characterization defines human glioblastoma genes and core pathways. </w:t>
      </w:r>
      <w:r w:rsidR="00146CD8" w:rsidRPr="00146CD8">
        <w:rPr>
          <w:i/>
          <w:rPrChange w:id="717" w:author="modified" w:date="2019-02-14T17:59:00Z">
            <w:rPr>
              <w:rFonts w:ascii="Arial" w:hAnsi="Arial"/>
              <w:i/>
              <w:sz w:val="24"/>
            </w:rPr>
          </w:rPrChange>
        </w:rPr>
        <w:t xml:space="preserve">Nature </w:t>
      </w:r>
      <w:r w:rsidR="00146CD8" w:rsidRPr="00146CD8">
        <w:rPr>
          <w:rPrChange w:id="718" w:author="modified" w:date="2019-02-14T17:59:00Z">
            <w:rPr>
              <w:rFonts w:ascii="Arial" w:hAnsi="Arial"/>
              <w:sz w:val="24"/>
            </w:rPr>
          </w:rPrChange>
        </w:rPr>
        <w:t>2008: 455(7216): 1061.</w:t>
      </w:r>
    </w:p>
    <w:p w14:paraId="56D8620D" w14:textId="31E784AE" w:rsidR="00146CD8" w:rsidRPr="00146CD8" w:rsidRDefault="005A10C5">
      <w:pPr>
        <w:pStyle w:val="EndNoteBibliography"/>
        <w:spacing w:after="0"/>
        <w:rPr>
          <w:rPrChange w:id="719" w:author="modified" w:date="2019-02-14T17:59:00Z">
            <w:rPr>
              <w:rFonts w:ascii="Arial" w:hAnsi="Arial"/>
              <w:sz w:val="24"/>
            </w:rPr>
          </w:rPrChange>
        </w:rPr>
        <w:pPrChange w:id="720" w:author="modified" w:date="2019-02-14T17:59:00Z">
          <w:pPr>
            <w:pStyle w:val="EndNoteBibliography"/>
            <w:wordWrap/>
            <w:spacing w:after="0" w:line="480" w:lineRule="auto"/>
          </w:pPr>
        </w:pPrChange>
      </w:pPr>
      <w:del w:id="721" w:author="modified" w:date="2019-02-14T17:59:00Z">
        <w:r>
          <w:rPr>
            <w:rFonts w:ascii="Arial" w:hAnsi="Arial" w:cs="Arial"/>
            <w:sz w:val="24"/>
            <w:szCs w:val="24"/>
          </w:rPr>
          <w:lastRenderedPageBreak/>
          <w:delText>28</w:delText>
        </w:r>
      </w:del>
      <w:ins w:id="722" w:author="modified" w:date="2019-02-14T17:59:00Z">
        <w:r w:rsidR="00146CD8" w:rsidRPr="00146CD8">
          <w:t>31</w:t>
        </w:r>
      </w:ins>
      <w:r w:rsidR="00146CD8" w:rsidRPr="00146CD8">
        <w:rPr>
          <w:rPrChange w:id="723" w:author="modified" w:date="2019-02-14T17:59:00Z">
            <w:rPr>
              <w:rFonts w:ascii="Arial" w:hAnsi="Arial"/>
              <w:sz w:val="24"/>
            </w:rPr>
          </w:rPrChange>
        </w:rPr>
        <w:t>.</w:t>
      </w:r>
      <w:r w:rsidR="00146CD8" w:rsidRPr="00146CD8">
        <w:rPr>
          <w:rPrChange w:id="724" w:author="modified" w:date="2019-02-14T17:59:00Z">
            <w:rPr>
              <w:rFonts w:ascii="Arial" w:hAnsi="Arial"/>
              <w:sz w:val="24"/>
            </w:rPr>
          </w:rPrChange>
        </w:rPr>
        <w:tab/>
        <w:t xml:space="preserve">Lonsdale J, Thomas J, Salvatore M, Phillips R, Lo E, Shad S, Hasz R, Walters G, Garcia F, Young N. The genotype-tissue expression (GTEx) project. </w:t>
      </w:r>
      <w:r w:rsidR="00146CD8" w:rsidRPr="00146CD8">
        <w:rPr>
          <w:i/>
          <w:rPrChange w:id="725" w:author="modified" w:date="2019-02-14T17:59:00Z">
            <w:rPr>
              <w:rFonts w:ascii="Arial" w:hAnsi="Arial"/>
              <w:i/>
              <w:sz w:val="24"/>
            </w:rPr>
          </w:rPrChange>
        </w:rPr>
        <w:t xml:space="preserve">Nature genetics </w:t>
      </w:r>
      <w:r w:rsidR="00146CD8" w:rsidRPr="00146CD8">
        <w:rPr>
          <w:rPrChange w:id="726" w:author="modified" w:date="2019-02-14T17:59:00Z">
            <w:rPr>
              <w:rFonts w:ascii="Arial" w:hAnsi="Arial"/>
              <w:sz w:val="24"/>
            </w:rPr>
          </w:rPrChange>
        </w:rPr>
        <w:t>2013: 45(6): 580-585.</w:t>
      </w:r>
    </w:p>
    <w:p w14:paraId="2F62BB7D" w14:textId="19D9C973" w:rsidR="00146CD8" w:rsidRPr="00146CD8" w:rsidRDefault="005A10C5" w:rsidP="00146CD8">
      <w:pPr>
        <w:pStyle w:val="EndNoteBibliography"/>
        <w:spacing w:after="0"/>
        <w:rPr>
          <w:ins w:id="727" w:author="modified" w:date="2019-02-14T17:59:00Z"/>
        </w:rPr>
      </w:pPr>
      <w:del w:id="728" w:author="modified" w:date="2019-02-14T17:59:00Z">
        <w:r>
          <w:rPr>
            <w:rFonts w:ascii="Arial" w:hAnsi="Arial" w:cs="Arial"/>
            <w:sz w:val="24"/>
            <w:szCs w:val="24"/>
          </w:rPr>
          <w:delText>29</w:delText>
        </w:r>
      </w:del>
      <w:ins w:id="729" w:author="modified" w:date="2019-02-14T17:59:00Z">
        <w:r w:rsidR="00146CD8" w:rsidRPr="00146CD8">
          <w:t>32.</w:t>
        </w:r>
        <w:r w:rsidR="00146CD8" w:rsidRPr="00146CD8">
          <w:tab/>
          <w:t xml:space="preserve">Ongen H, Buil A, Brown AA, Dermitzakis ET, Delaneau O. Fast and efficient QTL mapper for thousands of molecular phenotypes. </w:t>
        </w:r>
        <w:r w:rsidR="00146CD8" w:rsidRPr="00146CD8">
          <w:rPr>
            <w:i/>
          </w:rPr>
          <w:t xml:space="preserve">Bioinformatics </w:t>
        </w:r>
        <w:r w:rsidR="00146CD8" w:rsidRPr="00146CD8">
          <w:t>2015: 32(10): 1479-1485.</w:t>
        </w:r>
      </w:ins>
    </w:p>
    <w:p w14:paraId="6F912EDB" w14:textId="77777777" w:rsidR="00146CD8" w:rsidRPr="00146CD8" w:rsidRDefault="00146CD8" w:rsidP="00146CD8">
      <w:pPr>
        <w:pStyle w:val="EndNoteBibliography"/>
        <w:spacing w:after="0"/>
        <w:rPr>
          <w:ins w:id="730" w:author="modified" w:date="2019-02-14T17:59:00Z"/>
        </w:rPr>
      </w:pPr>
      <w:ins w:id="731" w:author="modified" w:date="2019-02-14T17:59:00Z">
        <w:r w:rsidRPr="00146CD8">
          <w:t>33.</w:t>
        </w:r>
        <w:r w:rsidRPr="00146CD8">
          <w:tab/>
          <w:t xml:space="preserve">Stegle O, Parts L, Durbin R, Winn J. A Bayesian framework to account for complex non-genetic factors in gene expression levels greatly increases power in eQTL studies. </w:t>
        </w:r>
        <w:r w:rsidRPr="00146CD8">
          <w:rPr>
            <w:i/>
          </w:rPr>
          <w:t xml:space="preserve">PLoS computational biology </w:t>
        </w:r>
        <w:r w:rsidRPr="00146CD8">
          <w:t>2010: 6(5): e1000770.</w:t>
        </w:r>
      </w:ins>
    </w:p>
    <w:p w14:paraId="3C7FD9AE" w14:textId="77777777" w:rsidR="00146CD8" w:rsidRPr="00146CD8" w:rsidRDefault="00146CD8">
      <w:pPr>
        <w:pStyle w:val="EndNoteBibliography"/>
        <w:spacing w:after="0"/>
        <w:rPr>
          <w:rPrChange w:id="732" w:author="modified" w:date="2019-02-14T17:59:00Z">
            <w:rPr>
              <w:rFonts w:ascii="Arial" w:hAnsi="Arial"/>
              <w:sz w:val="24"/>
            </w:rPr>
          </w:rPrChange>
        </w:rPr>
        <w:pPrChange w:id="733" w:author="modified" w:date="2019-02-14T17:59:00Z">
          <w:pPr>
            <w:pStyle w:val="EndNoteBibliography"/>
            <w:wordWrap/>
            <w:spacing w:after="0" w:line="480" w:lineRule="auto"/>
          </w:pPr>
        </w:pPrChange>
      </w:pPr>
      <w:ins w:id="734" w:author="modified" w:date="2019-02-14T17:59:00Z">
        <w:r w:rsidRPr="00146CD8">
          <w:t>34</w:t>
        </w:r>
      </w:ins>
      <w:r w:rsidRPr="00146CD8">
        <w:rPr>
          <w:rPrChange w:id="735" w:author="modified" w:date="2019-02-14T17:59:00Z">
            <w:rPr>
              <w:rFonts w:ascii="Arial" w:hAnsi="Arial"/>
              <w:sz w:val="24"/>
            </w:rPr>
          </w:rPrChange>
        </w:rPr>
        <w:t>.</w:t>
      </w:r>
      <w:r w:rsidRPr="00146CD8">
        <w:rPr>
          <w:rPrChange w:id="736" w:author="modified" w:date="2019-02-14T17:59:00Z">
            <w:rPr>
              <w:rFonts w:ascii="Arial" w:hAnsi="Arial"/>
              <w:sz w:val="24"/>
            </w:rPr>
          </w:rPrChange>
        </w:rPr>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146CD8">
        <w:rPr>
          <w:i/>
          <w:rPrChange w:id="737" w:author="modified" w:date="2019-02-14T17:59:00Z">
            <w:rPr>
              <w:rFonts w:ascii="Arial" w:hAnsi="Arial"/>
              <w:i/>
              <w:sz w:val="24"/>
            </w:rPr>
          </w:rPrChange>
        </w:rPr>
        <w:t xml:space="preserve">Oncotarget </w:t>
      </w:r>
      <w:r w:rsidRPr="00146CD8">
        <w:rPr>
          <w:rPrChange w:id="738" w:author="modified" w:date="2019-02-14T17:59:00Z">
            <w:rPr>
              <w:rFonts w:ascii="Arial" w:hAnsi="Arial"/>
              <w:sz w:val="24"/>
            </w:rPr>
          </w:rPrChange>
        </w:rPr>
        <w:t>2017: 8(56): 95516.</w:t>
      </w:r>
    </w:p>
    <w:p w14:paraId="402BE18B" w14:textId="53120A22" w:rsidR="00146CD8" w:rsidRPr="00146CD8" w:rsidRDefault="005A10C5">
      <w:pPr>
        <w:pStyle w:val="EndNoteBibliography"/>
        <w:spacing w:after="0"/>
        <w:rPr>
          <w:rPrChange w:id="739" w:author="modified" w:date="2019-02-14T17:59:00Z">
            <w:rPr>
              <w:rFonts w:ascii="Arial" w:hAnsi="Arial"/>
              <w:sz w:val="24"/>
            </w:rPr>
          </w:rPrChange>
        </w:rPr>
        <w:pPrChange w:id="740" w:author="modified" w:date="2019-02-14T17:59:00Z">
          <w:pPr>
            <w:pStyle w:val="EndNoteBibliography"/>
            <w:wordWrap/>
            <w:spacing w:after="0" w:line="480" w:lineRule="auto"/>
          </w:pPr>
        </w:pPrChange>
      </w:pPr>
      <w:del w:id="741" w:author="modified" w:date="2019-02-14T17:59:00Z">
        <w:r w:rsidRPr="00E21A8C">
          <w:rPr>
            <w:rFonts w:ascii="Arial" w:hAnsi="Arial" w:cs="Arial"/>
            <w:sz w:val="24"/>
            <w:szCs w:val="24"/>
          </w:rPr>
          <w:delText>3</w:delText>
        </w:r>
        <w:r>
          <w:rPr>
            <w:rFonts w:ascii="Arial" w:hAnsi="Arial" w:cs="Arial"/>
            <w:sz w:val="24"/>
            <w:szCs w:val="24"/>
          </w:rPr>
          <w:delText>0</w:delText>
        </w:r>
      </w:del>
      <w:ins w:id="742" w:author="modified" w:date="2019-02-14T17:59:00Z">
        <w:r w:rsidR="00146CD8" w:rsidRPr="00146CD8">
          <w:t>35</w:t>
        </w:r>
      </w:ins>
      <w:r w:rsidR="00146CD8" w:rsidRPr="00146CD8">
        <w:rPr>
          <w:rPrChange w:id="743" w:author="modified" w:date="2019-02-14T17:59:00Z">
            <w:rPr>
              <w:rFonts w:ascii="Arial" w:hAnsi="Arial"/>
              <w:sz w:val="24"/>
            </w:rPr>
          </w:rPrChange>
        </w:rPr>
        <w:t>.</w:t>
      </w:r>
      <w:r w:rsidR="00146CD8" w:rsidRPr="00146CD8">
        <w:rPr>
          <w:rPrChange w:id="744" w:author="modified" w:date="2019-02-14T17:59:00Z">
            <w:rPr>
              <w:rFonts w:ascii="Arial" w:hAnsi="Arial"/>
              <w:sz w:val="24"/>
            </w:rPr>
          </w:rPrChange>
        </w:rPr>
        <w:tab/>
        <w:t xml:space="preserve">MacArthur J, Bowler E, Cerezo M, Gil L, Hall P, Hastings E, Junkins H, McMahon A, Milano A, Morales J. The new NHGRI-EBI Catalog of published genome-wide association studies (GWAS Catalog). </w:t>
      </w:r>
      <w:r w:rsidR="00146CD8" w:rsidRPr="00146CD8">
        <w:rPr>
          <w:i/>
          <w:rPrChange w:id="745" w:author="modified" w:date="2019-02-14T17:59:00Z">
            <w:rPr>
              <w:rFonts w:ascii="Arial" w:hAnsi="Arial"/>
              <w:i/>
              <w:sz w:val="24"/>
            </w:rPr>
          </w:rPrChange>
        </w:rPr>
        <w:t xml:space="preserve">Nucleic acids research </w:t>
      </w:r>
      <w:r w:rsidR="00146CD8" w:rsidRPr="00146CD8">
        <w:rPr>
          <w:rPrChange w:id="746" w:author="modified" w:date="2019-02-14T17:59:00Z">
            <w:rPr>
              <w:rFonts w:ascii="Arial" w:hAnsi="Arial"/>
              <w:sz w:val="24"/>
            </w:rPr>
          </w:rPrChange>
        </w:rPr>
        <w:t>2016: 45(D1): D896-D901.</w:t>
      </w:r>
    </w:p>
    <w:p w14:paraId="3102A1C5" w14:textId="761B8D85" w:rsidR="00146CD8" w:rsidRPr="00146CD8" w:rsidRDefault="005A10C5">
      <w:pPr>
        <w:pStyle w:val="EndNoteBibliography"/>
        <w:spacing w:after="0"/>
        <w:rPr>
          <w:moveTo w:id="747" w:author="modified" w:date="2019-02-14T17:59:00Z"/>
          <w:rPrChange w:id="748" w:author="modified" w:date="2019-02-14T17:59:00Z">
            <w:rPr>
              <w:moveTo w:id="749" w:author="modified" w:date="2019-02-14T17:59:00Z"/>
              <w:rFonts w:ascii="Arial" w:hAnsi="Arial"/>
              <w:sz w:val="24"/>
            </w:rPr>
          </w:rPrChange>
        </w:rPr>
        <w:pPrChange w:id="750" w:author="modified" w:date="2019-02-14T17:59:00Z">
          <w:pPr>
            <w:pStyle w:val="EndNoteBibliography"/>
            <w:wordWrap/>
            <w:spacing w:after="0" w:line="480" w:lineRule="auto"/>
          </w:pPr>
        </w:pPrChange>
      </w:pPr>
      <w:del w:id="751" w:author="modified" w:date="2019-02-14T17:59:00Z">
        <w:r w:rsidRPr="00E21A8C">
          <w:rPr>
            <w:rFonts w:ascii="Arial" w:hAnsi="Arial" w:cs="Arial"/>
            <w:sz w:val="24"/>
            <w:szCs w:val="24"/>
          </w:rPr>
          <w:delText>3</w:delText>
        </w:r>
        <w:r>
          <w:rPr>
            <w:rFonts w:ascii="Arial" w:hAnsi="Arial" w:cs="Arial"/>
            <w:sz w:val="24"/>
            <w:szCs w:val="24"/>
          </w:rPr>
          <w:delText>1</w:delText>
        </w:r>
      </w:del>
      <w:ins w:id="752" w:author="modified" w:date="2019-02-14T17:59:00Z">
        <w:r w:rsidR="00146CD8" w:rsidRPr="00146CD8">
          <w:t>36</w:t>
        </w:r>
      </w:ins>
      <w:moveToRangeStart w:id="753" w:author="modified" w:date="2019-02-14T17:59:00Z" w:name="move1059594"/>
      <w:moveTo w:id="754" w:author="modified" w:date="2019-02-14T17:59:00Z">
        <w:r w:rsidR="00146CD8" w:rsidRPr="00146CD8">
          <w:rPr>
            <w:rPrChange w:id="755" w:author="modified" w:date="2019-02-14T17:59:00Z">
              <w:rPr>
                <w:rFonts w:ascii="Arial" w:hAnsi="Arial"/>
                <w:sz w:val="24"/>
              </w:rPr>
            </w:rPrChange>
          </w:rPr>
          <w:t>.</w:t>
        </w:r>
        <w:r w:rsidR="00146CD8" w:rsidRPr="00146CD8">
          <w:rPr>
            <w:rPrChange w:id="756" w:author="modified" w:date="2019-02-14T17:59:00Z">
              <w:rPr>
                <w:rFonts w:ascii="Arial" w:hAnsi="Arial"/>
                <w:sz w:val="24"/>
              </w:rPr>
            </w:rPrChange>
          </w:rPr>
          <w:tab/>
          <w:t xml:space="preserve">Barrett JC, Fry B, Maller J, Daly MJ. </w:t>
        </w:r>
        <w:moveToRangeStart w:id="757" w:author="modified" w:date="2019-02-14T17:59:00Z" w:name="move1059595"/>
        <w:moveToRangeEnd w:id="753"/>
        <w:r w:rsidR="00146CD8" w:rsidRPr="00146CD8">
          <w:rPr>
            <w:rPrChange w:id="758" w:author="modified" w:date="2019-02-14T17:59:00Z">
              <w:rPr>
                <w:rFonts w:ascii="Arial" w:hAnsi="Arial"/>
                <w:sz w:val="24"/>
              </w:rPr>
            </w:rPrChange>
          </w:rPr>
          <w:t xml:space="preserve">Haploview: analysis and visualization of LD and haplotype maps. </w:t>
        </w:r>
        <w:r w:rsidR="00146CD8" w:rsidRPr="00146CD8">
          <w:rPr>
            <w:i/>
            <w:rPrChange w:id="759" w:author="modified" w:date="2019-02-14T17:59:00Z">
              <w:rPr>
                <w:rFonts w:ascii="Arial" w:hAnsi="Arial"/>
                <w:i/>
                <w:sz w:val="24"/>
              </w:rPr>
            </w:rPrChange>
          </w:rPr>
          <w:t xml:space="preserve">Bioinformatics </w:t>
        </w:r>
        <w:r w:rsidR="00146CD8" w:rsidRPr="00146CD8">
          <w:rPr>
            <w:rPrChange w:id="760" w:author="modified" w:date="2019-02-14T17:59:00Z">
              <w:rPr>
                <w:rFonts w:ascii="Arial" w:hAnsi="Arial"/>
                <w:sz w:val="24"/>
              </w:rPr>
            </w:rPrChange>
          </w:rPr>
          <w:t>2004: 21(2): 263-265.</w:t>
        </w:r>
      </w:moveTo>
    </w:p>
    <w:moveToRangeEnd w:id="757"/>
    <w:p w14:paraId="6F074EC9" w14:textId="77777777" w:rsidR="00146CD8" w:rsidRPr="00146CD8" w:rsidRDefault="00146CD8">
      <w:pPr>
        <w:pStyle w:val="EndNoteBibliography"/>
        <w:spacing w:after="0"/>
        <w:rPr>
          <w:rPrChange w:id="761" w:author="modified" w:date="2019-02-14T17:59:00Z">
            <w:rPr>
              <w:rFonts w:ascii="Arial" w:hAnsi="Arial"/>
              <w:sz w:val="24"/>
            </w:rPr>
          </w:rPrChange>
        </w:rPr>
        <w:pPrChange w:id="762" w:author="modified" w:date="2019-02-14T17:59:00Z">
          <w:pPr>
            <w:pStyle w:val="EndNoteBibliography"/>
            <w:wordWrap/>
            <w:spacing w:after="0" w:line="480" w:lineRule="auto"/>
          </w:pPr>
        </w:pPrChange>
      </w:pPr>
      <w:ins w:id="763" w:author="modified" w:date="2019-02-14T17:59:00Z">
        <w:r w:rsidRPr="00146CD8">
          <w:t>37</w:t>
        </w:r>
      </w:ins>
      <w:r w:rsidRPr="00146CD8">
        <w:rPr>
          <w:rPrChange w:id="764" w:author="modified" w:date="2019-02-14T17:59:00Z">
            <w:rPr>
              <w:rFonts w:ascii="Arial" w:hAnsi="Arial"/>
              <w:sz w:val="24"/>
            </w:rPr>
          </w:rPrChange>
        </w:rPr>
        <w:t>.</w:t>
      </w:r>
      <w:r w:rsidRPr="00146CD8">
        <w:rPr>
          <w:rPrChange w:id="765" w:author="modified" w:date="2019-02-14T17:59:00Z">
            <w:rPr>
              <w:rFonts w:ascii="Arial" w:hAnsi="Arial"/>
              <w:sz w:val="24"/>
            </w:rPr>
          </w:rPrChange>
        </w:rPr>
        <w:tab/>
        <w:t xml:space="preserve">Poirier JG, Faye LL, Dimitromanolakis A, Paterson AD, Sun L, Bull SB. Resampling to Address the Winner's Curse in Genetic Association Analysis of Time to Event. </w:t>
      </w:r>
      <w:r w:rsidRPr="00146CD8">
        <w:rPr>
          <w:i/>
          <w:rPrChange w:id="766" w:author="modified" w:date="2019-02-14T17:59:00Z">
            <w:rPr>
              <w:rFonts w:ascii="Arial" w:hAnsi="Arial"/>
              <w:i/>
              <w:sz w:val="24"/>
            </w:rPr>
          </w:rPrChange>
        </w:rPr>
        <w:t xml:space="preserve">Genetic epidemiology </w:t>
      </w:r>
      <w:r w:rsidRPr="00146CD8">
        <w:rPr>
          <w:rPrChange w:id="767" w:author="modified" w:date="2019-02-14T17:59:00Z">
            <w:rPr>
              <w:rFonts w:ascii="Arial" w:hAnsi="Arial"/>
              <w:sz w:val="24"/>
            </w:rPr>
          </w:rPrChange>
        </w:rPr>
        <w:t>2015: 39(7): 518-528.</w:t>
      </w:r>
    </w:p>
    <w:p w14:paraId="38B59BC8" w14:textId="1A1118FC" w:rsidR="00146CD8" w:rsidRPr="00146CD8" w:rsidRDefault="005A10C5" w:rsidP="00146CD8">
      <w:pPr>
        <w:pStyle w:val="EndNoteBibliography"/>
        <w:spacing w:after="0"/>
        <w:rPr>
          <w:ins w:id="768" w:author="modified" w:date="2019-02-14T17:59:00Z"/>
        </w:rPr>
      </w:pPr>
      <w:del w:id="769" w:author="modified" w:date="2019-02-14T17:59:00Z">
        <w:r w:rsidRPr="00E21A8C">
          <w:rPr>
            <w:rFonts w:ascii="Arial" w:hAnsi="Arial" w:cs="Arial"/>
            <w:sz w:val="24"/>
            <w:szCs w:val="24"/>
          </w:rPr>
          <w:delText>3</w:delText>
        </w:r>
        <w:r>
          <w:rPr>
            <w:rFonts w:ascii="Arial" w:hAnsi="Arial" w:cs="Arial"/>
            <w:sz w:val="24"/>
            <w:szCs w:val="24"/>
          </w:rPr>
          <w:delText>2</w:delText>
        </w:r>
      </w:del>
      <w:ins w:id="770" w:author="modified" w:date="2019-02-14T17:59:00Z">
        <w:r w:rsidR="00146CD8" w:rsidRPr="00146CD8">
          <w:t>38.</w:t>
        </w:r>
        <w:r w:rsidR="00146CD8" w:rsidRPr="00146CD8">
          <w:tab/>
          <w:t xml:space="preserve">Hankinson JL, Kawut SM, Shahar E, Smith LJ, Stukovsky KH, Barr RG. Performance of American Thoracic Society-recommended spirometry reference values in a multiethnic sample of adults: the multi-ethnic study of atherosclerosis (MESA) lung study. </w:t>
        </w:r>
        <w:r w:rsidR="00146CD8" w:rsidRPr="00146CD8">
          <w:rPr>
            <w:i/>
          </w:rPr>
          <w:t xml:space="preserve">Chest </w:t>
        </w:r>
        <w:r w:rsidR="00146CD8" w:rsidRPr="00146CD8">
          <w:t>2010: 137(1): 138-145.</w:t>
        </w:r>
      </w:ins>
    </w:p>
    <w:p w14:paraId="524010F6" w14:textId="77777777" w:rsidR="00146CD8" w:rsidRPr="00146CD8" w:rsidRDefault="00146CD8">
      <w:pPr>
        <w:pStyle w:val="EndNoteBibliography"/>
        <w:spacing w:after="0"/>
        <w:rPr>
          <w:rPrChange w:id="771" w:author="modified" w:date="2019-02-14T17:59:00Z">
            <w:rPr>
              <w:rFonts w:ascii="Arial" w:hAnsi="Arial"/>
              <w:sz w:val="24"/>
            </w:rPr>
          </w:rPrChange>
        </w:rPr>
        <w:pPrChange w:id="772" w:author="modified" w:date="2019-02-14T17:59:00Z">
          <w:pPr>
            <w:pStyle w:val="EndNoteBibliography"/>
            <w:wordWrap/>
            <w:spacing w:after="0" w:line="480" w:lineRule="auto"/>
          </w:pPr>
        </w:pPrChange>
      </w:pPr>
      <w:ins w:id="773" w:author="modified" w:date="2019-02-14T17:59:00Z">
        <w:r w:rsidRPr="00146CD8">
          <w:t>39</w:t>
        </w:r>
      </w:ins>
      <w:r w:rsidRPr="00146CD8">
        <w:rPr>
          <w:rPrChange w:id="774" w:author="modified" w:date="2019-02-14T17:59:00Z">
            <w:rPr>
              <w:rFonts w:ascii="Arial" w:hAnsi="Arial"/>
              <w:sz w:val="24"/>
            </w:rPr>
          </w:rPrChange>
        </w:rPr>
        <w:t>.</w:t>
      </w:r>
      <w:r w:rsidRPr="00146CD8">
        <w:rPr>
          <w:rPrChange w:id="775" w:author="modified" w:date="2019-02-14T17:59:00Z">
            <w:rPr>
              <w:rFonts w:ascii="Arial" w:hAnsi="Arial"/>
              <w:sz w:val="24"/>
            </w:rPr>
          </w:rPrChange>
        </w:rPr>
        <w:tab/>
        <w:t xml:space="preserve">Grubert F, Zaugg JB, Kasowski M, Ursu O, Spacek DV, Martin AR, Greenside P, Srivas R, Phanstiel DH, Pekowska A. Genetic control of chromatin states in humans involves local and distal chromosomal interactions. </w:t>
      </w:r>
      <w:r w:rsidRPr="00146CD8">
        <w:rPr>
          <w:i/>
          <w:rPrChange w:id="776" w:author="modified" w:date="2019-02-14T17:59:00Z">
            <w:rPr>
              <w:rFonts w:ascii="Arial" w:hAnsi="Arial"/>
              <w:i/>
              <w:sz w:val="24"/>
            </w:rPr>
          </w:rPrChange>
        </w:rPr>
        <w:t xml:space="preserve">Cell </w:t>
      </w:r>
      <w:r w:rsidRPr="00146CD8">
        <w:rPr>
          <w:rPrChange w:id="777" w:author="modified" w:date="2019-02-14T17:59:00Z">
            <w:rPr>
              <w:rFonts w:ascii="Arial" w:hAnsi="Arial"/>
              <w:sz w:val="24"/>
            </w:rPr>
          </w:rPrChange>
        </w:rPr>
        <w:t>2015: 162(5): 1051-1065.</w:t>
      </w:r>
    </w:p>
    <w:p w14:paraId="1699C766" w14:textId="1CF84428" w:rsidR="00146CD8" w:rsidRPr="00146CD8" w:rsidRDefault="005A10C5" w:rsidP="00146CD8">
      <w:pPr>
        <w:pStyle w:val="EndNoteBibliography"/>
        <w:spacing w:after="0"/>
        <w:rPr>
          <w:ins w:id="778" w:author="modified" w:date="2019-02-14T17:59:00Z"/>
        </w:rPr>
      </w:pPr>
      <w:del w:id="779" w:author="modified" w:date="2019-02-14T17:59:00Z">
        <w:r>
          <w:rPr>
            <w:rFonts w:ascii="Arial" w:hAnsi="Arial" w:cs="Arial"/>
            <w:sz w:val="24"/>
            <w:szCs w:val="24"/>
          </w:rPr>
          <w:delText>33</w:delText>
        </w:r>
      </w:del>
      <w:ins w:id="780" w:author="modified" w:date="2019-02-14T17:59:00Z">
        <w:r w:rsidR="00146CD8" w:rsidRPr="00146CD8">
          <w:t>40.</w:t>
        </w:r>
        <w:r w:rsidR="00146CD8" w:rsidRPr="00146CD8">
          <w:tab/>
          <w:t xml:space="preserve">Rao SS, Huntley MH, Durand NC, Stamenova EK, Bochkov ID, Robinson JT, Sanborn AL, Machol I, Omer AD, Lander ES. A 3D map of the human genome at kilobase resolution reveals principles of chromatin looping. </w:t>
        </w:r>
        <w:r w:rsidR="00146CD8" w:rsidRPr="00146CD8">
          <w:rPr>
            <w:i/>
          </w:rPr>
          <w:t xml:space="preserve">Cell </w:t>
        </w:r>
        <w:r w:rsidR="00146CD8" w:rsidRPr="00146CD8">
          <w:t>2014: 159(7): 1665-1680.</w:t>
        </w:r>
      </w:ins>
    </w:p>
    <w:p w14:paraId="57386595" w14:textId="77777777" w:rsidR="00146CD8" w:rsidRPr="00146CD8" w:rsidRDefault="00146CD8" w:rsidP="00146CD8">
      <w:pPr>
        <w:pStyle w:val="EndNoteBibliography"/>
        <w:spacing w:after="0"/>
        <w:rPr>
          <w:ins w:id="781" w:author="modified" w:date="2019-02-14T17:59:00Z"/>
        </w:rPr>
      </w:pPr>
      <w:ins w:id="782" w:author="modified" w:date="2019-02-14T17:59:00Z">
        <w:r w:rsidRPr="00146CD8">
          <w:t>41.</w:t>
        </w:r>
        <w:r w:rsidRPr="00146CD8">
          <w:tab/>
          <w:t xml:space="preserve">Schmitt AD, Hu M, Jung I, Xu Z, Qiu Y, Tan CL, Li Y, Lin S, Lin Y, Barr CL. A compendium of chromatin contact maps reveals spatially active regions in the human genome. </w:t>
        </w:r>
        <w:r w:rsidRPr="00146CD8">
          <w:rPr>
            <w:i/>
          </w:rPr>
          <w:t xml:space="preserve">Cell reports </w:t>
        </w:r>
        <w:r w:rsidRPr="00146CD8">
          <w:t>2016: 17(8): 2042-2059.</w:t>
        </w:r>
      </w:ins>
    </w:p>
    <w:p w14:paraId="2CDAEF97" w14:textId="77777777" w:rsidR="00146CD8" w:rsidRPr="00146CD8" w:rsidRDefault="00146CD8" w:rsidP="00146CD8">
      <w:pPr>
        <w:pStyle w:val="EndNoteBibliography"/>
        <w:spacing w:after="0"/>
        <w:rPr>
          <w:ins w:id="783" w:author="modified" w:date="2019-02-14T17:59:00Z"/>
        </w:rPr>
      </w:pPr>
      <w:ins w:id="784" w:author="modified" w:date="2019-02-14T17:59:00Z">
        <w:r w:rsidRPr="00146CD8">
          <w:t>42.</w:t>
        </w:r>
        <w:r w:rsidRPr="00146CD8">
          <w:tab/>
          <w:t xml:space="preserve">Dixon JR, Jung I, Selvaraj S, Shen Y, Antosiewicz-Bourget JE, Lee AY, Ye Z, Kim A, Rajagopal N, Xie W. Chromatin architecture reorganization during stem cell differentiation. </w:t>
        </w:r>
        <w:r w:rsidRPr="00146CD8">
          <w:rPr>
            <w:i/>
          </w:rPr>
          <w:t xml:space="preserve">Nature </w:t>
        </w:r>
        <w:r w:rsidRPr="00146CD8">
          <w:t>2015: 518(7539): 331.</w:t>
        </w:r>
      </w:ins>
    </w:p>
    <w:p w14:paraId="45B38A56" w14:textId="77777777" w:rsidR="00146CD8" w:rsidRPr="00146CD8" w:rsidRDefault="00146CD8">
      <w:pPr>
        <w:pStyle w:val="EndNoteBibliography"/>
        <w:spacing w:after="0"/>
        <w:rPr>
          <w:rPrChange w:id="785" w:author="modified" w:date="2019-02-14T17:59:00Z">
            <w:rPr>
              <w:rFonts w:ascii="Arial" w:hAnsi="Arial"/>
              <w:sz w:val="24"/>
            </w:rPr>
          </w:rPrChange>
        </w:rPr>
        <w:pPrChange w:id="786" w:author="modified" w:date="2019-02-14T17:59:00Z">
          <w:pPr>
            <w:pStyle w:val="EndNoteBibliography"/>
            <w:wordWrap/>
            <w:spacing w:after="0" w:line="480" w:lineRule="auto"/>
          </w:pPr>
        </w:pPrChange>
      </w:pPr>
      <w:ins w:id="787" w:author="modified" w:date="2019-02-14T17:59:00Z">
        <w:r w:rsidRPr="00146CD8">
          <w:t>43</w:t>
        </w:r>
      </w:ins>
      <w:r w:rsidRPr="00146CD8">
        <w:rPr>
          <w:rPrChange w:id="788" w:author="modified" w:date="2019-02-14T17:59:00Z">
            <w:rPr>
              <w:rFonts w:ascii="Arial" w:hAnsi="Arial"/>
              <w:sz w:val="24"/>
            </w:rPr>
          </w:rPrChange>
        </w:rPr>
        <w:t>.</w:t>
      </w:r>
      <w:r w:rsidRPr="00146CD8">
        <w:rPr>
          <w:rPrChange w:id="789" w:author="modified" w:date="2019-02-14T17:59:00Z">
            <w:rPr>
              <w:rFonts w:ascii="Arial" w:hAnsi="Arial"/>
              <w:sz w:val="24"/>
            </w:rPr>
          </w:rPrChange>
        </w:rPr>
        <w:tab/>
        <w:t xml:space="preserve">Qiu Y, Krishnan V, Zeng Z, Gilbert DJ, Copeland NG, Gibson L, Yang-Feng T, Jenkins NA, Tsai MJ, Tsai SY. Isolation, characterization, and chromosomal localization of mouse and human COUP-TF I and II genes. </w:t>
      </w:r>
      <w:r w:rsidRPr="00146CD8">
        <w:rPr>
          <w:i/>
          <w:rPrChange w:id="790" w:author="modified" w:date="2019-02-14T17:59:00Z">
            <w:rPr>
              <w:rFonts w:ascii="Arial" w:hAnsi="Arial"/>
              <w:i/>
              <w:sz w:val="24"/>
            </w:rPr>
          </w:rPrChange>
        </w:rPr>
        <w:t xml:space="preserve">Genomics </w:t>
      </w:r>
      <w:r w:rsidRPr="00146CD8">
        <w:rPr>
          <w:rPrChange w:id="791" w:author="modified" w:date="2019-02-14T17:59:00Z">
            <w:rPr>
              <w:rFonts w:ascii="Arial" w:hAnsi="Arial"/>
              <w:sz w:val="24"/>
            </w:rPr>
          </w:rPrChange>
        </w:rPr>
        <w:t>1995: 29(1): 240-246.</w:t>
      </w:r>
    </w:p>
    <w:p w14:paraId="737415E9" w14:textId="7B5B6661" w:rsidR="00146CD8" w:rsidRPr="00146CD8" w:rsidRDefault="005A10C5">
      <w:pPr>
        <w:pStyle w:val="EndNoteBibliography"/>
        <w:spacing w:after="0"/>
        <w:rPr>
          <w:rPrChange w:id="792" w:author="modified" w:date="2019-02-14T17:59:00Z">
            <w:rPr>
              <w:rFonts w:ascii="Arial" w:hAnsi="Arial"/>
              <w:sz w:val="24"/>
            </w:rPr>
          </w:rPrChange>
        </w:rPr>
        <w:pPrChange w:id="793" w:author="modified" w:date="2019-02-14T17:59:00Z">
          <w:pPr>
            <w:pStyle w:val="EndNoteBibliography"/>
            <w:wordWrap/>
            <w:spacing w:after="0" w:line="480" w:lineRule="auto"/>
          </w:pPr>
        </w:pPrChange>
      </w:pPr>
      <w:del w:id="794" w:author="modified" w:date="2019-02-14T17:59:00Z">
        <w:r>
          <w:rPr>
            <w:rFonts w:ascii="Arial" w:hAnsi="Arial" w:cs="Arial"/>
            <w:sz w:val="24"/>
            <w:szCs w:val="24"/>
          </w:rPr>
          <w:delText>34</w:delText>
        </w:r>
      </w:del>
      <w:ins w:id="795" w:author="modified" w:date="2019-02-14T17:59:00Z">
        <w:r w:rsidR="00146CD8" w:rsidRPr="00146CD8">
          <w:t>44</w:t>
        </w:r>
      </w:ins>
      <w:r w:rsidR="00146CD8" w:rsidRPr="00146CD8">
        <w:rPr>
          <w:rPrChange w:id="796" w:author="modified" w:date="2019-02-14T17:59:00Z">
            <w:rPr>
              <w:rFonts w:ascii="Arial" w:hAnsi="Arial"/>
              <w:sz w:val="24"/>
            </w:rPr>
          </w:rPrChange>
        </w:rPr>
        <w:t>.</w:t>
      </w:r>
      <w:r w:rsidR="00146CD8" w:rsidRPr="00146CD8">
        <w:rPr>
          <w:rPrChange w:id="797" w:author="modified" w:date="2019-02-14T17:59:00Z">
            <w:rPr>
              <w:rFonts w:ascii="Arial" w:hAnsi="Arial"/>
              <w:sz w:val="24"/>
            </w:rPr>
          </w:rPrChange>
        </w:rPr>
        <w:tab/>
        <w:t xml:space="preserve">Rada-Iglesias A, Bajpai R, Prescott S, Brugmann SA, Swigut T, Wysocka J. Epigenomic annotation of enhancers predicts transcriptional regulators of human neural crest. </w:t>
      </w:r>
      <w:r w:rsidR="00146CD8" w:rsidRPr="00146CD8">
        <w:rPr>
          <w:i/>
          <w:rPrChange w:id="798" w:author="modified" w:date="2019-02-14T17:59:00Z">
            <w:rPr>
              <w:rFonts w:ascii="Arial" w:hAnsi="Arial"/>
              <w:i/>
              <w:sz w:val="24"/>
            </w:rPr>
          </w:rPrChange>
        </w:rPr>
        <w:t xml:space="preserve">Cell stem cell </w:t>
      </w:r>
      <w:r w:rsidR="00146CD8" w:rsidRPr="00146CD8">
        <w:rPr>
          <w:rPrChange w:id="799" w:author="modified" w:date="2019-02-14T17:59:00Z">
            <w:rPr>
              <w:rFonts w:ascii="Arial" w:hAnsi="Arial"/>
              <w:sz w:val="24"/>
            </w:rPr>
          </w:rPrChange>
        </w:rPr>
        <w:t>2012: 11(5): 633-648.</w:t>
      </w:r>
    </w:p>
    <w:p w14:paraId="5E1EECCF" w14:textId="77C52FF8" w:rsidR="00146CD8" w:rsidRPr="00146CD8" w:rsidRDefault="005A10C5">
      <w:pPr>
        <w:pStyle w:val="EndNoteBibliography"/>
        <w:spacing w:after="0"/>
        <w:rPr>
          <w:rPrChange w:id="800" w:author="modified" w:date="2019-02-14T17:59:00Z">
            <w:rPr>
              <w:rFonts w:ascii="Arial" w:hAnsi="Arial"/>
              <w:sz w:val="24"/>
            </w:rPr>
          </w:rPrChange>
        </w:rPr>
        <w:pPrChange w:id="801" w:author="modified" w:date="2019-02-14T17:59:00Z">
          <w:pPr>
            <w:pStyle w:val="EndNoteBibliography"/>
            <w:wordWrap/>
            <w:spacing w:after="0" w:line="480" w:lineRule="auto"/>
          </w:pPr>
        </w:pPrChange>
      </w:pPr>
      <w:del w:id="802" w:author="modified" w:date="2019-02-14T17:59:00Z">
        <w:r>
          <w:rPr>
            <w:rFonts w:ascii="Arial" w:hAnsi="Arial" w:cs="Arial"/>
            <w:sz w:val="24"/>
            <w:szCs w:val="24"/>
          </w:rPr>
          <w:lastRenderedPageBreak/>
          <w:delText>35</w:delText>
        </w:r>
      </w:del>
      <w:ins w:id="803" w:author="modified" w:date="2019-02-14T17:59:00Z">
        <w:r w:rsidR="00146CD8" w:rsidRPr="00146CD8">
          <w:t>45</w:t>
        </w:r>
      </w:ins>
      <w:r w:rsidR="00146CD8" w:rsidRPr="00146CD8">
        <w:rPr>
          <w:rPrChange w:id="804" w:author="modified" w:date="2019-02-14T17:59:00Z">
            <w:rPr>
              <w:rFonts w:ascii="Arial" w:hAnsi="Arial"/>
              <w:sz w:val="24"/>
            </w:rPr>
          </w:rPrChange>
        </w:rPr>
        <w:t>.</w:t>
      </w:r>
      <w:r w:rsidR="00146CD8" w:rsidRPr="00146CD8">
        <w:rPr>
          <w:rPrChange w:id="805" w:author="modified" w:date="2019-02-14T17:59:00Z">
            <w:rPr>
              <w:rFonts w:ascii="Arial" w:hAnsi="Arial"/>
              <w:sz w:val="24"/>
            </w:rPr>
          </w:rPrChange>
        </w:rPr>
        <w:tab/>
        <w:t xml:space="preserve">Julian LM, Delaney SP, Wang Y, Goldberg AA, Doré C, Yockell-Lelièvre J, Tam RY, Giannikou K, McMurray F, Shoichet MS. Human Pluripotent Stem Cell–Derived TSC2-Haploinsufficient Smooth Muscle Cells Recapitulate Features of Lymphangioleiomyomatosis. </w:t>
      </w:r>
      <w:r w:rsidR="00146CD8" w:rsidRPr="00146CD8">
        <w:rPr>
          <w:i/>
          <w:rPrChange w:id="806" w:author="modified" w:date="2019-02-14T17:59:00Z">
            <w:rPr>
              <w:rFonts w:ascii="Arial" w:hAnsi="Arial"/>
              <w:i/>
              <w:sz w:val="24"/>
            </w:rPr>
          </w:rPrChange>
        </w:rPr>
        <w:t xml:space="preserve">Cancer </w:t>
      </w:r>
      <w:del w:id="807" w:author="modified" w:date="2019-02-14T17:59:00Z">
        <w:r w:rsidRPr="00E21A8C">
          <w:rPr>
            <w:rFonts w:ascii="Arial" w:hAnsi="Arial" w:cs="Arial"/>
            <w:i/>
            <w:sz w:val="24"/>
            <w:szCs w:val="24"/>
          </w:rPr>
          <w:delText>research</w:delText>
        </w:r>
      </w:del>
      <w:ins w:id="808" w:author="modified" w:date="2019-02-14T17:59:00Z">
        <w:r w:rsidR="00146CD8" w:rsidRPr="00146CD8">
          <w:rPr>
            <w:i/>
          </w:rPr>
          <w:t>Res</w:t>
        </w:r>
      </w:ins>
      <w:r w:rsidR="00146CD8" w:rsidRPr="00146CD8">
        <w:rPr>
          <w:i/>
          <w:rPrChange w:id="809" w:author="modified" w:date="2019-02-14T17:59:00Z">
            <w:rPr>
              <w:rFonts w:ascii="Arial" w:hAnsi="Arial"/>
              <w:i/>
              <w:sz w:val="24"/>
            </w:rPr>
          </w:rPrChange>
        </w:rPr>
        <w:t xml:space="preserve"> </w:t>
      </w:r>
      <w:r w:rsidR="00146CD8" w:rsidRPr="00146CD8">
        <w:rPr>
          <w:rPrChange w:id="810" w:author="modified" w:date="2019-02-14T17:59:00Z">
            <w:rPr>
              <w:rFonts w:ascii="Arial" w:hAnsi="Arial"/>
              <w:sz w:val="24"/>
            </w:rPr>
          </w:rPrChange>
        </w:rPr>
        <w:t>2017: 77(20): 5491-5502.</w:t>
      </w:r>
    </w:p>
    <w:p w14:paraId="43EF0922" w14:textId="62CE3A99" w:rsidR="00146CD8" w:rsidRPr="00146CD8" w:rsidRDefault="005A10C5">
      <w:pPr>
        <w:pStyle w:val="EndNoteBibliography"/>
        <w:spacing w:after="0"/>
        <w:rPr>
          <w:rPrChange w:id="811" w:author="modified" w:date="2019-02-14T17:59:00Z">
            <w:rPr>
              <w:rFonts w:ascii="Arial" w:hAnsi="Arial"/>
              <w:sz w:val="24"/>
            </w:rPr>
          </w:rPrChange>
        </w:rPr>
        <w:pPrChange w:id="812" w:author="modified" w:date="2019-02-14T17:59:00Z">
          <w:pPr>
            <w:pStyle w:val="EndNoteBibliography"/>
            <w:wordWrap/>
            <w:spacing w:after="0" w:line="480" w:lineRule="auto"/>
          </w:pPr>
        </w:pPrChange>
      </w:pPr>
      <w:del w:id="813" w:author="modified" w:date="2019-02-14T17:59:00Z">
        <w:r>
          <w:rPr>
            <w:rFonts w:ascii="Arial" w:hAnsi="Arial" w:cs="Arial"/>
            <w:sz w:val="24"/>
            <w:szCs w:val="24"/>
          </w:rPr>
          <w:delText>36</w:delText>
        </w:r>
      </w:del>
      <w:ins w:id="814" w:author="modified" w:date="2019-02-14T17:59:00Z">
        <w:r w:rsidR="00146CD8" w:rsidRPr="00146CD8">
          <w:t>46</w:t>
        </w:r>
      </w:ins>
      <w:r w:rsidR="00146CD8" w:rsidRPr="00146CD8">
        <w:rPr>
          <w:rPrChange w:id="815" w:author="modified" w:date="2019-02-14T17:59:00Z">
            <w:rPr>
              <w:rFonts w:ascii="Arial" w:hAnsi="Arial"/>
              <w:sz w:val="24"/>
            </w:rPr>
          </w:rPrChange>
        </w:rPr>
        <w:t>.</w:t>
      </w:r>
      <w:r w:rsidR="00146CD8" w:rsidRPr="00146CD8">
        <w:rPr>
          <w:rPrChange w:id="816" w:author="modified" w:date="2019-02-14T17:59:00Z">
            <w:rPr>
              <w:rFonts w:ascii="Arial" w:hAnsi="Arial"/>
              <w:sz w:val="24"/>
            </w:rPr>
          </w:rPrChange>
        </w:rPr>
        <w:tab/>
        <w:t xml:space="preserve">Qin J, Chen XP, Xie X, Tsai MJ, Tsai SY. COUP-TFII regulates tumor growth and metastasis by modulating tumor angiogenesis. </w:t>
      </w:r>
      <w:r w:rsidR="00146CD8" w:rsidRPr="00146CD8">
        <w:rPr>
          <w:i/>
          <w:rPrChange w:id="817" w:author="modified" w:date="2019-02-14T17:59:00Z">
            <w:rPr>
              <w:rFonts w:ascii="Arial" w:hAnsi="Arial"/>
              <w:i/>
              <w:sz w:val="24"/>
            </w:rPr>
          </w:rPrChange>
        </w:rPr>
        <w:t xml:space="preserve">P Natl Acad Sci USA </w:t>
      </w:r>
      <w:r w:rsidR="00146CD8" w:rsidRPr="00146CD8">
        <w:rPr>
          <w:rPrChange w:id="818" w:author="modified" w:date="2019-02-14T17:59:00Z">
            <w:rPr>
              <w:rFonts w:ascii="Arial" w:hAnsi="Arial"/>
              <w:sz w:val="24"/>
            </w:rPr>
          </w:rPrChange>
        </w:rPr>
        <w:t>2010: 107(8): 3687-3692.</w:t>
      </w:r>
    </w:p>
    <w:p w14:paraId="2D1CCF56" w14:textId="1CAAE304" w:rsidR="00146CD8" w:rsidRPr="00146CD8" w:rsidRDefault="005A10C5" w:rsidP="00146CD8">
      <w:pPr>
        <w:pStyle w:val="EndNoteBibliography"/>
        <w:spacing w:after="0"/>
        <w:rPr>
          <w:ins w:id="819" w:author="modified" w:date="2019-02-14T17:59:00Z"/>
        </w:rPr>
      </w:pPr>
      <w:del w:id="820" w:author="modified" w:date="2019-02-14T17:59:00Z">
        <w:r>
          <w:rPr>
            <w:rFonts w:ascii="Arial" w:hAnsi="Arial" w:cs="Arial"/>
            <w:sz w:val="24"/>
            <w:szCs w:val="24"/>
          </w:rPr>
          <w:delText>37</w:delText>
        </w:r>
      </w:del>
      <w:ins w:id="821" w:author="modified" w:date="2019-02-14T17:59:00Z">
        <w:r w:rsidR="00146CD8" w:rsidRPr="00146CD8">
          <w:t>47.</w:t>
        </w:r>
        <w:r w:rsidR="00146CD8" w:rsidRPr="00146CD8">
          <w:tab/>
          <w:t xml:space="preserve">Ritchie ME, Phipson B, Wu D, Hu Y, Law CW, Shi W, Smyth GK. limma powers differential expression analyses for RNA-sequencing and microarray studies. </w:t>
        </w:r>
        <w:r w:rsidR="00146CD8" w:rsidRPr="00146CD8">
          <w:rPr>
            <w:i/>
          </w:rPr>
          <w:t xml:space="preserve">Nucleic Acids Res </w:t>
        </w:r>
        <w:r w:rsidR="00146CD8" w:rsidRPr="00146CD8">
          <w:t>2015: 43(7): e47.</w:t>
        </w:r>
      </w:ins>
    </w:p>
    <w:p w14:paraId="628259FF" w14:textId="77777777" w:rsidR="00146CD8" w:rsidRPr="00146CD8" w:rsidRDefault="00146CD8" w:rsidP="00146CD8">
      <w:pPr>
        <w:pStyle w:val="EndNoteBibliography"/>
        <w:spacing w:after="0"/>
        <w:rPr>
          <w:ins w:id="822" w:author="modified" w:date="2019-02-14T17:59:00Z"/>
        </w:rPr>
      </w:pPr>
      <w:ins w:id="823" w:author="modified" w:date="2019-02-14T17:59:00Z">
        <w:r w:rsidRPr="00146CD8">
          <w:t>48.</w:t>
        </w:r>
        <w:r w:rsidRPr="00146CD8">
          <w:tab/>
          <w:t xml:space="preserve">Xu MF, Qin J, Tsai SY, Tsai MJ. The role of the orphan nuclear receptor COUP-TFII in tumorigenesis. </w:t>
        </w:r>
        <w:r w:rsidRPr="00146CD8">
          <w:rPr>
            <w:i/>
          </w:rPr>
          <w:t xml:space="preserve">Acta Pharmacol Sin </w:t>
        </w:r>
        <w:r w:rsidRPr="00146CD8">
          <w:t>2015: 36(1): 32-36.</w:t>
        </w:r>
      </w:ins>
    </w:p>
    <w:p w14:paraId="37F0FA32" w14:textId="77777777" w:rsidR="00146CD8" w:rsidRPr="00146CD8" w:rsidRDefault="00146CD8" w:rsidP="00146CD8">
      <w:pPr>
        <w:pStyle w:val="EndNoteBibliography"/>
        <w:spacing w:after="0"/>
        <w:rPr>
          <w:ins w:id="824" w:author="modified" w:date="2019-02-14T17:59:00Z"/>
        </w:rPr>
      </w:pPr>
      <w:ins w:id="825" w:author="modified" w:date="2019-02-14T17:59:00Z">
        <w:r w:rsidRPr="00146CD8">
          <w:t>49.</w:t>
        </w:r>
        <w:r w:rsidRPr="00146CD8">
          <w:tab/>
          <w:t xml:space="preserve">Juvet SC, Hwang D, Downey GP. Rare lung diseases I--Lymphangioleiomyomatosis. </w:t>
        </w:r>
        <w:r w:rsidRPr="00146CD8">
          <w:rPr>
            <w:i/>
          </w:rPr>
          <w:t xml:space="preserve">Canadian respiratory journal </w:t>
        </w:r>
        <w:r w:rsidRPr="00146CD8">
          <w:t>2006: 13(7): 375-380.</w:t>
        </w:r>
      </w:ins>
    </w:p>
    <w:p w14:paraId="70CA98E1" w14:textId="77777777" w:rsidR="00146CD8" w:rsidRPr="00146CD8" w:rsidRDefault="00146CD8" w:rsidP="00146CD8">
      <w:pPr>
        <w:pStyle w:val="EndNoteBibliography"/>
        <w:spacing w:after="0"/>
        <w:rPr>
          <w:ins w:id="826" w:author="modified" w:date="2019-02-14T17:59:00Z"/>
        </w:rPr>
      </w:pPr>
      <w:ins w:id="827" w:author="modified" w:date="2019-02-14T17:59:00Z">
        <w:r w:rsidRPr="00146CD8">
          <w:t>50.</w:t>
        </w:r>
        <w:r w:rsidRPr="00146CD8">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146CD8">
          <w:rPr>
            <w:i/>
          </w:rPr>
          <w:t xml:space="preserve">Am J Resp Crit Care </w:t>
        </w:r>
        <w:r w:rsidRPr="00146CD8">
          <w:t>2016: 194(6): 748-761.</w:t>
        </w:r>
      </w:ins>
    </w:p>
    <w:p w14:paraId="7D734103" w14:textId="77777777" w:rsidR="00146CD8" w:rsidRPr="00146CD8" w:rsidRDefault="00146CD8">
      <w:pPr>
        <w:pStyle w:val="EndNoteBibliography"/>
        <w:spacing w:after="0"/>
        <w:rPr>
          <w:rPrChange w:id="828" w:author="modified" w:date="2019-02-14T17:59:00Z">
            <w:rPr>
              <w:rFonts w:ascii="Arial" w:hAnsi="Arial"/>
              <w:sz w:val="24"/>
            </w:rPr>
          </w:rPrChange>
        </w:rPr>
        <w:pPrChange w:id="829" w:author="modified" w:date="2019-02-14T17:59:00Z">
          <w:pPr>
            <w:pStyle w:val="EndNoteBibliography"/>
            <w:wordWrap/>
            <w:spacing w:after="0" w:line="480" w:lineRule="auto"/>
          </w:pPr>
        </w:pPrChange>
      </w:pPr>
      <w:ins w:id="830" w:author="modified" w:date="2019-02-14T17:59:00Z">
        <w:r w:rsidRPr="00146CD8">
          <w:t>51</w:t>
        </w:r>
      </w:ins>
      <w:r w:rsidRPr="00146CD8">
        <w:rPr>
          <w:rPrChange w:id="831" w:author="modified" w:date="2019-02-14T17:59:00Z">
            <w:rPr>
              <w:rFonts w:ascii="Arial" w:hAnsi="Arial"/>
              <w:sz w:val="24"/>
            </w:rPr>
          </w:rPrChange>
        </w:rPr>
        <w:t>.</w:t>
      </w:r>
      <w:r w:rsidRPr="00146CD8">
        <w:rPr>
          <w:rPrChange w:id="832" w:author="modified" w:date="2019-02-14T17:59:00Z">
            <w:rPr>
              <w:rFonts w:ascii="Arial" w:hAnsi="Arial"/>
              <w:sz w:val="24"/>
            </w:rPr>
          </w:rPrChange>
        </w:rPr>
        <w:tab/>
        <w:t xml:space="preserve">Riggs KA, Wickramasinghe NS, Cochrum RK, Watts MB, Klinge CM. Decreased chicken ovalbumin upstream promoter transcription factor II expression in tamoxifen-resistant breast cancer cells. </w:t>
      </w:r>
      <w:r w:rsidRPr="00146CD8">
        <w:rPr>
          <w:i/>
          <w:rPrChange w:id="833" w:author="modified" w:date="2019-02-14T17:59:00Z">
            <w:rPr>
              <w:rFonts w:ascii="Arial" w:hAnsi="Arial"/>
              <w:i/>
              <w:sz w:val="24"/>
            </w:rPr>
          </w:rPrChange>
        </w:rPr>
        <w:t xml:space="preserve">Cancer Res </w:t>
      </w:r>
      <w:r w:rsidRPr="00146CD8">
        <w:rPr>
          <w:rPrChange w:id="834" w:author="modified" w:date="2019-02-14T17:59:00Z">
            <w:rPr>
              <w:rFonts w:ascii="Arial" w:hAnsi="Arial"/>
              <w:sz w:val="24"/>
            </w:rPr>
          </w:rPrChange>
        </w:rPr>
        <w:t>2006: 66(20): 10188-10198.</w:t>
      </w:r>
    </w:p>
    <w:p w14:paraId="6AD13032" w14:textId="62D3C55A" w:rsidR="00146CD8" w:rsidRPr="00146CD8" w:rsidRDefault="005A10C5">
      <w:pPr>
        <w:pStyle w:val="EndNoteBibliography"/>
        <w:spacing w:after="0"/>
        <w:rPr>
          <w:rPrChange w:id="835" w:author="modified" w:date="2019-02-14T17:59:00Z">
            <w:rPr>
              <w:rFonts w:ascii="Arial" w:hAnsi="Arial"/>
              <w:sz w:val="24"/>
            </w:rPr>
          </w:rPrChange>
        </w:rPr>
        <w:pPrChange w:id="836" w:author="modified" w:date="2019-02-14T17:59:00Z">
          <w:pPr>
            <w:pStyle w:val="EndNoteBibliography"/>
            <w:wordWrap/>
            <w:spacing w:after="0" w:line="480" w:lineRule="auto"/>
          </w:pPr>
        </w:pPrChange>
      </w:pPr>
      <w:del w:id="837" w:author="modified" w:date="2019-02-14T17:59:00Z">
        <w:r>
          <w:rPr>
            <w:rFonts w:ascii="Arial" w:hAnsi="Arial" w:cs="Arial"/>
            <w:sz w:val="24"/>
            <w:szCs w:val="24"/>
          </w:rPr>
          <w:delText>38</w:delText>
        </w:r>
      </w:del>
      <w:ins w:id="838" w:author="modified" w:date="2019-02-14T17:59:00Z">
        <w:r w:rsidR="00146CD8" w:rsidRPr="00146CD8">
          <w:t>52</w:t>
        </w:r>
      </w:ins>
      <w:r w:rsidR="00146CD8" w:rsidRPr="00146CD8">
        <w:rPr>
          <w:rPrChange w:id="839" w:author="modified" w:date="2019-02-14T17:59:00Z">
            <w:rPr>
              <w:rFonts w:ascii="Arial" w:hAnsi="Arial"/>
              <w:sz w:val="24"/>
            </w:rPr>
          </w:rPrChange>
        </w:rPr>
        <w:t>.</w:t>
      </w:r>
      <w:r w:rsidR="00146CD8" w:rsidRPr="00146CD8">
        <w:rPr>
          <w:rPrChange w:id="840" w:author="modified" w:date="2019-02-14T17:59:00Z">
            <w:rPr>
              <w:rFonts w:ascii="Arial" w:hAnsi="Arial"/>
              <w:sz w:val="24"/>
            </w:rPr>
          </w:rPrChange>
        </w:rPr>
        <w:tab/>
        <w:t xml:space="preserve">Glasgow CG, Taveira-DaSilva AM, Darling TN, Moss J. Lymphatic involvement in lymphangioleiomyomatosis. </w:t>
      </w:r>
      <w:r w:rsidR="00146CD8" w:rsidRPr="00146CD8">
        <w:rPr>
          <w:i/>
          <w:rPrChange w:id="841" w:author="modified" w:date="2019-02-14T17:59:00Z">
            <w:rPr>
              <w:rFonts w:ascii="Arial" w:hAnsi="Arial"/>
              <w:i/>
              <w:sz w:val="24"/>
            </w:rPr>
          </w:rPrChange>
        </w:rPr>
        <w:t xml:space="preserve">Ann Ny Acad Sci </w:t>
      </w:r>
      <w:r w:rsidR="00146CD8" w:rsidRPr="00146CD8">
        <w:rPr>
          <w:rPrChange w:id="842" w:author="modified" w:date="2019-02-14T17:59:00Z">
            <w:rPr>
              <w:rFonts w:ascii="Arial" w:hAnsi="Arial"/>
              <w:sz w:val="24"/>
            </w:rPr>
          </w:rPrChange>
        </w:rPr>
        <w:t>2008: 1131: 206-214.</w:t>
      </w:r>
    </w:p>
    <w:p w14:paraId="1A3D25EB" w14:textId="7146F0AC" w:rsidR="00146CD8" w:rsidRPr="00146CD8" w:rsidRDefault="005A10C5" w:rsidP="00146CD8">
      <w:pPr>
        <w:pStyle w:val="EndNoteBibliography"/>
        <w:spacing w:after="0"/>
        <w:rPr>
          <w:ins w:id="843" w:author="modified" w:date="2019-02-14T17:59:00Z"/>
        </w:rPr>
      </w:pPr>
      <w:del w:id="844" w:author="modified" w:date="2019-02-14T17:59:00Z">
        <w:r>
          <w:rPr>
            <w:rFonts w:ascii="Arial" w:hAnsi="Arial" w:cs="Arial"/>
            <w:sz w:val="24"/>
            <w:szCs w:val="24"/>
          </w:rPr>
          <w:delText>39</w:delText>
        </w:r>
      </w:del>
      <w:ins w:id="845" w:author="modified" w:date="2019-02-14T17:59:00Z">
        <w:r w:rsidR="00146CD8" w:rsidRPr="00146CD8">
          <w:t>53.</w:t>
        </w:r>
        <w:r w:rsidR="00146CD8" w:rsidRPr="00146CD8">
          <w:tab/>
          <w:t xml:space="preserve">Seyama K, Mitani K, Kumasaka T. Lymphangioleiomyoma Cells and Lymphatic Endothelial Cells Expression of VEGFR-3 in Lymphangioleiomyoma Cell Clusters. </w:t>
        </w:r>
        <w:r w:rsidR="00146CD8" w:rsidRPr="00146CD8">
          <w:rPr>
            <w:i/>
          </w:rPr>
          <w:t xml:space="preserve">Am J Pathol </w:t>
        </w:r>
        <w:r w:rsidR="00146CD8" w:rsidRPr="00146CD8">
          <w:t>2010: 176(4): 2051-2052.</w:t>
        </w:r>
      </w:ins>
    </w:p>
    <w:p w14:paraId="149C9D7A" w14:textId="77777777" w:rsidR="00146CD8" w:rsidRPr="00146CD8" w:rsidRDefault="00146CD8">
      <w:pPr>
        <w:pStyle w:val="EndNoteBibliography"/>
        <w:spacing w:after="0"/>
        <w:rPr>
          <w:rPrChange w:id="846" w:author="modified" w:date="2019-02-14T17:59:00Z">
            <w:rPr>
              <w:rFonts w:ascii="Arial" w:hAnsi="Arial"/>
              <w:sz w:val="24"/>
            </w:rPr>
          </w:rPrChange>
        </w:rPr>
        <w:pPrChange w:id="847" w:author="modified" w:date="2019-02-14T17:59:00Z">
          <w:pPr>
            <w:pStyle w:val="EndNoteBibliography"/>
            <w:wordWrap/>
            <w:spacing w:after="0" w:line="480" w:lineRule="auto"/>
          </w:pPr>
        </w:pPrChange>
      </w:pPr>
      <w:ins w:id="848" w:author="modified" w:date="2019-02-14T17:59:00Z">
        <w:r w:rsidRPr="00146CD8">
          <w:t>54</w:t>
        </w:r>
      </w:ins>
      <w:r w:rsidRPr="00146CD8">
        <w:rPr>
          <w:rPrChange w:id="849" w:author="modified" w:date="2019-02-14T17:59:00Z">
            <w:rPr>
              <w:rFonts w:ascii="Arial" w:hAnsi="Arial"/>
              <w:sz w:val="24"/>
            </w:rPr>
          </w:rPrChange>
        </w:rPr>
        <w:t>.</w:t>
      </w:r>
      <w:r w:rsidRPr="00146CD8">
        <w:rPr>
          <w:rPrChange w:id="850" w:author="modified" w:date="2019-02-14T17:59:00Z">
            <w:rPr>
              <w:rFonts w:ascii="Arial" w:hAnsi="Arial"/>
              <w:sz w:val="24"/>
            </w:rPr>
          </w:rPrChange>
        </w:rPr>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146CD8">
        <w:rPr>
          <w:i/>
          <w:rPrChange w:id="851" w:author="modified" w:date="2019-02-14T17:59:00Z">
            <w:rPr>
              <w:rFonts w:ascii="Arial" w:hAnsi="Arial"/>
              <w:i/>
              <w:sz w:val="24"/>
            </w:rPr>
          </w:rPrChange>
        </w:rPr>
        <w:t xml:space="preserve">Lancet Resp Med </w:t>
      </w:r>
      <w:r w:rsidRPr="00146CD8">
        <w:rPr>
          <w:rPrChange w:id="852" w:author="modified" w:date="2019-02-14T17:59:00Z">
            <w:rPr>
              <w:rFonts w:ascii="Arial" w:hAnsi="Arial"/>
              <w:sz w:val="24"/>
            </w:rPr>
          </w:rPrChange>
        </w:rPr>
        <w:t>2013: 1(6): 445-452.</w:t>
      </w:r>
    </w:p>
    <w:p w14:paraId="60D1135B" w14:textId="498BF4AA" w:rsidR="00146CD8" w:rsidRPr="00146CD8" w:rsidRDefault="005A10C5">
      <w:pPr>
        <w:pStyle w:val="EndNoteBibliography"/>
        <w:rPr>
          <w:rPrChange w:id="853" w:author="modified" w:date="2019-02-14T17:59:00Z">
            <w:rPr>
              <w:rFonts w:ascii="Arial" w:hAnsi="Arial"/>
              <w:sz w:val="24"/>
            </w:rPr>
          </w:rPrChange>
        </w:rPr>
        <w:pPrChange w:id="854" w:author="modified" w:date="2019-02-14T17:59:00Z">
          <w:pPr>
            <w:pStyle w:val="EndNoteBibliography"/>
            <w:wordWrap/>
            <w:spacing w:line="480" w:lineRule="auto"/>
          </w:pPr>
        </w:pPrChange>
      </w:pPr>
      <w:del w:id="855" w:author="modified" w:date="2019-02-14T17:59:00Z">
        <w:r>
          <w:rPr>
            <w:rFonts w:ascii="Arial" w:hAnsi="Arial" w:cs="Arial"/>
            <w:sz w:val="24"/>
            <w:szCs w:val="24"/>
          </w:rPr>
          <w:delText>40</w:delText>
        </w:r>
      </w:del>
      <w:ins w:id="856" w:author="modified" w:date="2019-02-14T17:59:00Z">
        <w:r w:rsidR="00146CD8" w:rsidRPr="00146CD8">
          <w:t>55</w:t>
        </w:r>
      </w:ins>
      <w:r w:rsidR="00146CD8" w:rsidRPr="00146CD8">
        <w:rPr>
          <w:rPrChange w:id="857" w:author="modified" w:date="2019-02-14T17:59:00Z">
            <w:rPr>
              <w:rFonts w:ascii="Arial" w:hAnsi="Arial"/>
              <w:sz w:val="24"/>
            </w:rPr>
          </w:rPrChange>
        </w:rPr>
        <w:t>.</w:t>
      </w:r>
      <w:r w:rsidR="00146CD8" w:rsidRPr="00146CD8">
        <w:rPr>
          <w:rPrChange w:id="858" w:author="modified" w:date="2019-02-14T17:59:00Z">
            <w:rPr>
              <w:rFonts w:ascii="Arial" w:hAnsi="Arial"/>
              <w:sz w:val="24"/>
            </w:rPr>
          </w:rPrChange>
        </w:rPr>
        <w:tab/>
        <w:t xml:space="preserve">Srinivasan RS, Geng X, Yang Y, Wang Y, Mukatira S, Studer M, Porto MP, Lagutin O, Oliver G. The nuclear hormone receptor Coup-TFII is required for the initiation and early maintenance of Prox1 expression in lymphatic endothelial cells. </w:t>
      </w:r>
      <w:r w:rsidR="00146CD8" w:rsidRPr="00146CD8">
        <w:rPr>
          <w:i/>
          <w:rPrChange w:id="859" w:author="modified" w:date="2019-02-14T17:59:00Z">
            <w:rPr>
              <w:rFonts w:ascii="Arial" w:hAnsi="Arial"/>
              <w:i/>
              <w:sz w:val="24"/>
            </w:rPr>
          </w:rPrChange>
        </w:rPr>
        <w:t xml:space="preserve">Genes &amp; development </w:t>
      </w:r>
      <w:r w:rsidR="00146CD8" w:rsidRPr="00146CD8">
        <w:rPr>
          <w:rPrChange w:id="860" w:author="modified" w:date="2019-02-14T17:59:00Z">
            <w:rPr>
              <w:rFonts w:ascii="Arial" w:hAnsi="Arial"/>
              <w:sz w:val="24"/>
            </w:rPr>
          </w:rPrChange>
        </w:rPr>
        <w:t>2010: 24(7): 696-707.</w:t>
      </w:r>
    </w:p>
    <w:p w14:paraId="3E017F33" w14:textId="77777777" w:rsidR="00F61AE1" w:rsidRPr="00F55CA4" w:rsidRDefault="005A10C5" w:rsidP="00F61AE1">
      <w:pPr>
        <w:pStyle w:val="EndNoteBibliography"/>
        <w:spacing w:after="0"/>
        <w:rPr>
          <w:ins w:id="861" w:author="Kwiatkowski, David Joseph,M.D.,Ph.D." w:date="2019-02-15T08:35:00Z"/>
        </w:rPr>
      </w:pPr>
      <w:r w:rsidRPr="00E21A8C">
        <w:rPr>
          <w:rFonts w:ascii="Arial" w:hAnsi="Arial" w:cs="Arial"/>
          <w:color w:val="000000" w:themeColor="text1"/>
        </w:rPr>
        <w:fldChar w:fldCharType="end"/>
      </w:r>
      <w:ins w:id="862" w:author="Kwiatkowski, David Joseph,M.D.,Ph.D." w:date="2019-02-15T08:35:00Z">
        <w:r w:rsidR="00F61AE1" w:rsidRPr="00F55CA4">
          <w:t>5</w:t>
        </w:r>
        <w:r w:rsidR="00F61AE1">
          <w:t>6</w:t>
        </w:r>
        <w:r w:rsidR="00F61AE1" w:rsidRPr="00F55CA4">
          <w:t>.</w:t>
        </w:r>
        <w:r w:rsidR="00F61AE1" w:rsidRPr="00F55CA4">
          <w:tab/>
          <w:t xml:space="preserve">Breslow N, Day N, Halvorsen K, Prentice R, Sabai C. Estimation of multiple relative risk functions in matched case-control studies. </w:t>
        </w:r>
        <w:r w:rsidR="00F61AE1" w:rsidRPr="00F55CA4">
          <w:rPr>
            <w:i/>
          </w:rPr>
          <w:t xml:space="preserve">American Journal of Epidemiology </w:t>
        </w:r>
        <w:r w:rsidR="00F61AE1" w:rsidRPr="00F55CA4">
          <w:t>1978: 108(4): 299-307.</w:t>
        </w:r>
      </w:ins>
    </w:p>
    <w:p w14:paraId="5A79A6FC" w14:textId="77777777" w:rsidR="00F61AE1" w:rsidRPr="00F55CA4" w:rsidRDefault="00F61AE1" w:rsidP="00F61AE1">
      <w:pPr>
        <w:pStyle w:val="EndNoteBibliography"/>
        <w:spacing w:after="0"/>
        <w:rPr>
          <w:ins w:id="863" w:author="Kwiatkowski, David Joseph,M.D.,Ph.D." w:date="2019-02-15T08:35:00Z"/>
        </w:rPr>
      </w:pPr>
      <w:ins w:id="864" w:author="Kwiatkowski, David Joseph,M.D.,Ph.D." w:date="2019-02-15T08:35:00Z">
        <w:r w:rsidRPr="00F55CA4">
          <w:lastRenderedPageBreak/>
          <w:t>5</w:t>
        </w:r>
        <w:r>
          <w:t>7</w:t>
        </w:r>
        <w:r w:rsidRPr="00F55CA4">
          <w:t>.</w:t>
        </w:r>
        <w:r w:rsidRPr="00F55CA4">
          <w:tab/>
          <w:t xml:space="preserve">Kupper LL, Karon JM, Kleinbaum DG, Morgenstern H, Lewis DK. Matching in epidemiologic studies: validity and efficiency considerations. </w:t>
        </w:r>
        <w:r w:rsidRPr="00F55CA4">
          <w:rPr>
            <w:i/>
          </w:rPr>
          <w:t xml:space="preserve">Biometrics </w:t>
        </w:r>
        <w:r w:rsidRPr="00F55CA4">
          <w:t>1981: 271-291.</w:t>
        </w:r>
      </w:ins>
    </w:p>
    <w:p w14:paraId="0807FB20" w14:textId="77777777" w:rsidR="00F61AE1" w:rsidRPr="00F55CA4" w:rsidRDefault="00F61AE1" w:rsidP="00F61AE1">
      <w:pPr>
        <w:pStyle w:val="EndNoteBibliography"/>
        <w:spacing w:after="0"/>
        <w:rPr>
          <w:ins w:id="865" w:author="Kwiatkowski, David Joseph,M.D.,Ph.D." w:date="2019-02-15T08:35:00Z"/>
        </w:rPr>
      </w:pPr>
      <w:ins w:id="866" w:author="Kwiatkowski, David Joseph,M.D.,Ph.D." w:date="2019-02-15T08:35:00Z">
        <w:r w:rsidRPr="00F55CA4">
          <w:t>5</w:t>
        </w:r>
        <w:r>
          <w:t>8</w:t>
        </w:r>
        <w:r w:rsidRPr="00F55CA4">
          <w:t>.</w:t>
        </w:r>
        <w:r w:rsidRPr="00F55CA4">
          <w:tab/>
          <w:t xml:space="preserve">McKinlay SM. Pair-matching--A reappraisal of a popular technique. </w:t>
        </w:r>
        <w:r w:rsidRPr="00F55CA4">
          <w:rPr>
            <w:i/>
          </w:rPr>
          <w:t xml:space="preserve">Biometrics </w:t>
        </w:r>
        <w:r w:rsidRPr="00F55CA4">
          <w:t>1977: 725-735.</w:t>
        </w:r>
      </w:ins>
    </w:p>
    <w:p w14:paraId="3539AB7B" w14:textId="77777777" w:rsidR="00F61AE1" w:rsidRPr="00F55CA4" w:rsidRDefault="00F61AE1" w:rsidP="00F61AE1">
      <w:pPr>
        <w:pStyle w:val="EndNoteBibliography"/>
        <w:spacing w:after="0"/>
        <w:rPr>
          <w:ins w:id="867" w:author="Kwiatkowski, David Joseph,M.D.,Ph.D." w:date="2019-02-15T08:35:00Z"/>
        </w:rPr>
      </w:pPr>
      <w:ins w:id="868" w:author="Kwiatkowski, David Joseph,M.D.,Ph.D." w:date="2019-02-15T08:35:00Z">
        <w:r>
          <w:t>59</w:t>
        </w:r>
        <w:r w:rsidRPr="00F55CA4">
          <w:t>.</w:t>
        </w:r>
        <w:r w:rsidRPr="00F55CA4">
          <w:tab/>
          <w:t xml:space="preserve">THOMPSON WD, KELSEY JL, WALTER SD. Cost and efficiency in the choice of matched and unmatched case-control study designs. </w:t>
        </w:r>
        <w:r w:rsidRPr="00F55CA4">
          <w:rPr>
            <w:i/>
          </w:rPr>
          <w:t xml:space="preserve">American journal of epidemiology </w:t>
        </w:r>
        <w:r w:rsidRPr="00F55CA4">
          <w:t>1982: 116(5): 840-851.</w:t>
        </w:r>
      </w:ins>
    </w:p>
    <w:p w14:paraId="007451A6" w14:textId="77777777" w:rsidR="00F61AE1" w:rsidRPr="00F55CA4" w:rsidRDefault="00F61AE1" w:rsidP="00F61AE1">
      <w:pPr>
        <w:pStyle w:val="EndNoteBibliography"/>
        <w:spacing w:after="0"/>
        <w:rPr>
          <w:ins w:id="869" w:author="Kwiatkowski, David Joseph,M.D.,Ph.D." w:date="2019-02-15T08:35:00Z"/>
        </w:rPr>
      </w:pPr>
      <w:ins w:id="870" w:author="Kwiatkowski, David Joseph,M.D.,Ph.D." w:date="2019-02-15T08:35:00Z">
        <w:r w:rsidRPr="00F55CA4">
          <w:t>6</w:t>
        </w:r>
        <w:r>
          <w:t>0</w:t>
        </w:r>
        <w:r w:rsidRPr="00F55CA4">
          <w:t>.</w:t>
        </w:r>
        <w:r w:rsidRPr="00F55CA4">
          <w:tab/>
          <w:t xml:space="preserve">Thomas DC, Greenland S. The relative efficiencies of matched and independent sample designs for case-control studies. </w:t>
        </w:r>
        <w:r w:rsidRPr="00F55CA4">
          <w:rPr>
            <w:i/>
          </w:rPr>
          <w:t xml:space="preserve">Journal of chronic diseases </w:t>
        </w:r>
        <w:r w:rsidRPr="00F55CA4">
          <w:t>1983: 36(10): 685-697.</w:t>
        </w:r>
      </w:ins>
    </w:p>
    <w:p w14:paraId="096CF71E" w14:textId="77777777" w:rsidR="00F61AE1" w:rsidRPr="00F55CA4" w:rsidRDefault="00F61AE1" w:rsidP="00F61AE1">
      <w:pPr>
        <w:pStyle w:val="EndNoteBibliography"/>
        <w:spacing w:after="0"/>
        <w:rPr>
          <w:ins w:id="871" w:author="Kwiatkowski, David Joseph,M.D.,Ph.D." w:date="2019-02-15T08:35:00Z"/>
        </w:rPr>
      </w:pPr>
      <w:ins w:id="872" w:author="Kwiatkowski, David Joseph,M.D.,Ph.D." w:date="2019-02-15T08:35:00Z">
        <w:r w:rsidRPr="00F55CA4">
          <w:t>6</w:t>
        </w:r>
        <w:r>
          <w:t>1</w:t>
        </w:r>
        <w:r w:rsidRPr="00F55CA4">
          <w:t>.</w:t>
        </w:r>
        <w:r w:rsidRPr="00F55CA4">
          <w:tab/>
          <w:t xml:space="preserve">Miettinen OS. Estimation of relative risk from individually matched series. </w:t>
        </w:r>
        <w:r w:rsidRPr="00F55CA4">
          <w:rPr>
            <w:i/>
          </w:rPr>
          <w:t xml:space="preserve">Biometrics </w:t>
        </w:r>
        <w:r w:rsidRPr="00F55CA4">
          <w:t>1970: 75-86.</w:t>
        </w:r>
      </w:ins>
    </w:p>
    <w:p w14:paraId="3450FB03" w14:textId="77777777" w:rsidR="00F61AE1" w:rsidRPr="00F55CA4" w:rsidRDefault="00F61AE1" w:rsidP="00F61AE1">
      <w:pPr>
        <w:pStyle w:val="EndNoteBibliography"/>
        <w:rPr>
          <w:ins w:id="873" w:author="Kwiatkowski, David Joseph,M.D.,Ph.D." w:date="2019-02-15T08:35:00Z"/>
        </w:rPr>
      </w:pPr>
      <w:ins w:id="874" w:author="Kwiatkowski, David Joseph,M.D.,Ph.D." w:date="2019-02-15T08:35:00Z">
        <w:r w:rsidRPr="00F55CA4">
          <w:t>6</w:t>
        </w:r>
        <w:r>
          <w:t>2</w:t>
        </w:r>
        <w:r w:rsidRPr="00F55CA4">
          <w:t>.</w:t>
        </w:r>
        <w:r w:rsidRPr="00F55CA4">
          <w:tab/>
          <w:t xml:space="preserve">Luca D, Ringquist S, Klei L, Lee AB, Gieger C, Wichmann H-E, Schreiber S, Krawczak M, Lu Y, Styche A. On the use of general control samples for genome-wide association studies: genetic matching highlights causal variants. </w:t>
        </w:r>
        <w:r w:rsidRPr="00F55CA4">
          <w:rPr>
            <w:i/>
          </w:rPr>
          <w:t xml:space="preserve">The American Journal of Human Genetics </w:t>
        </w:r>
        <w:r w:rsidRPr="00F55CA4">
          <w:t>2008: 82(2): 453-463.</w:t>
        </w:r>
      </w:ins>
    </w:p>
    <w:p w14:paraId="7C3E3894" w14:textId="04A248D7" w:rsidR="00956095" w:rsidRPr="000D150D" w:rsidRDefault="00956095"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1.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Change w:id="875">
          <w:tblGrid>
            <w:gridCol w:w="3060"/>
            <w:gridCol w:w="2160"/>
            <w:gridCol w:w="2160"/>
            <w:gridCol w:w="2160"/>
          </w:tblGrid>
        </w:tblGridChange>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Gulim" w:hAnsi="Arial" w:cs="Arial"/>
                <w:lang w:eastAsia="ko-KR"/>
              </w:rPr>
            </w:pPr>
            <w:ins w:id="876" w:author="modified" w:date="2019-02-14T17:59:00Z">
              <w:r>
                <w:rPr>
                  <w:rFonts w:ascii="Arial" w:eastAsia="Gulim" w:hAnsi="Arial" w:cs="Arial"/>
                  <w:color w:val="000000"/>
                  <w:kern w:val="24"/>
                  <w:lang w:eastAsia="ko-KR"/>
                </w:rPr>
                <w:t xml:space="preserve">  </w:t>
              </w:r>
            </w:ins>
            <w:r w:rsidR="001215A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Gulim" w:hAnsi="Arial" w:cs="Arial"/>
                <w:lang w:eastAsia="ko-KR"/>
              </w:rPr>
            </w:pPr>
            <w:ins w:id="877" w:author="modified" w:date="2019-02-14T17:59:00Z">
              <w:r>
                <w:rPr>
                  <w:rFonts w:ascii="Arial" w:eastAsia="Gulim" w:hAnsi="Arial" w:cs="Arial"/>
                  <w:color w:val="000000"/>
                  <w:kern w:val="24"/>
                  <w:lang w:eastAsia="ko-KR"/>
                </w:rPr>
                <w:t xml:space="preserve">  </w:t>
              </w:r>
            </w:ins>
            <w:r w:rsidR="00CF16EA"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1935F31B" w:rsidR="001215A8" w:rsidRPr="00B0793C" w:rsidRDefault="00B0793C" w:rsidP="00F9466F">
            <w:pPr>
              <w:adjustRightInd w:val="0"/>
              <w:snapToGrid w:val="0"/>
              <w:rPr>
                <w:rFonts w:ascii="Arial" w:hAnsi="Arial"/>
                <w:b/>
                <w:i/>
                <w:color w:val="000000"/>
                <w:kern w:val="24"/>
                <w:rPrChange w:id="878" w:author="modified" w:date="2019-02-14T17:59:00Z">
                  <w:rPr>
                    <w:rFonts w:ascii="Arial" w:hAnsi="Arial"/>
                  </w:rPr>
                </w:rPrChange>
              </w:rPr>
            </w:pPr>
            <w:moveToRangeStart w:id="879" w:author="modified" w:date="2019-02-14T17:59:00Z" w:name="move1059596"/>
            <w:moveTo w:id="880" w:author="modified" w:date="2019-02-14T17:59:00Z">
              <w:r w:rsidRPr="000D150D">
                <w:rPr>
                  <w:rFonts w:ascii="Arial" w:eastAsia="Gulim" w:hAnsi="Arial" w:cs="Arial"/>
                  <w:b/>
                  <w:bCs/>
                  <w:i/>
                  <w:iCs/>
                  <w:color w:val="000000"/>
                  <w:kern w:val="24"/>
                  <w:lang w:eastAsia="ko-KR"/>
                </w:rPr>
                <w:t>Discovery data</w:t>
              </w:r>
            </w:moveTo>
            <w:moveFromRangeStart w:id="881" w:author="modified" w:date="2019-02-14T17:59:00Z" w:name="move1059597"/>
            <w:moveToRangeEnd w:id="879"/>
            <w:moveFrom w:id="882" w:author="modified" w:date="2019-02-14T17:59:00Z">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moveFrom>
            <w:moveFromRangeEnd w:id="881"/>
          </w:p>
        </w:tc>
      </w:tr>
      <w:tr w:rsidR="00B0793C" w:rsidRPr="000D150D" w14:paraId="57CBAF6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5BD808E" w14:textId="45BC0203" w:rsidR="00B0793C" w:rsidRDefault="00B0793C" w:rsidP="00F9466F">
            <w:pPr>
              <w:adjustRightInd w:val="0"/>
              <w:snapToGrid w:val="0"/>
              <w:rPr>
                <w:rFonts w:ascii="Arial" w:hAnsi="Arial"/>
                <w:color w:val="000000"/>
                <w:kern w:val="24"/>
                <w:rPrChange w:id="883" w:author="modified" w:date="2019-02-14T17:59:00Z">
                  <w:rPr>
                    <w:rFonts w:ascii="Arial" w:hAnsi="Arial"/>
                  </w:rPr>
                </w:rPrChange>
              </w:rPr>
            </w:pPr>
            <w:moveToRangeStart w:id="884" w:author="modified" w:date="2019-02-14T17:59:00Z" w:name="move1059597"/>
            <w:moveTo w:id="885" w:author="modified" w:date="2019-02-14T17:59:00Z">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moveTo>
            <w:moveToRangeEnd w:id="884"/>
            <w:del w:id="886" w:author="modified" w:date="2019-02-14T17:59:00Z">
              <w:r w:rsidR="009B6C38" w:rsidRPr="000D150D">
                <w:rPr>
                  <w:rFonts w:ascii="Arial" w:eastAsia="Gulim" w:hAnsi="Arial" w:cs="Arial"/>
                  <w:color w:val="000000"/>
                  <w:kern w:val="24"/>
                  <w:lang w:eastAsia="ko-KR"/>
                </w:rPr>
                <w:delText>S-LAM</w:delText>
              </w:r>
            </w:del>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1F980BF" w14:textId="58A61790" w:rsidR="00B0793C" w:rsidRPr="000D150D" w:rsidRDefault="009B6C38" w:rsidP="00F9466F">
            <w:pPr>
              <w:adjustRightInd w:val="0"/>
              <w:snapToGrid w:val="0"/>
              <w:jc w:val="center"/>
              <w:rPr>
                <w:rFonts w:ascii="Arial" w:hAnsi="Arial"/>
                <w:color w:val="000000"/>
                <w:kern w:val="24"/>
                <w:rPrChange w:id="887" w:author="modified" w:date="2019-02-14T17:59:00Z">
                  <w:rPr>
                    <w:rFonts w:ascii="Arial" w:hAnsi="Arial"/>
                  </w:rPr>
                </w:rPrChange>
              </w:rPr>
            </w:pPr>
            <w:del w:id="888" w:author="modified" w:date="2019-02-14T17:59:00Z">
              <w:r w:rsidRPr="000D150D">
                <w:rPr>
                  <w:rFonts w:ascii="Arial" w:eastAsia="Gulim" w:hAnsi="Arial" w:cs="Arial"/>
                  <w:color w:val="000000"/>
                  <w:kern w:val="24"/>
                  <w:lang w:eastAsia="ko-KR"/>
                </w:rPr>
                <w:delText>16 / 108 / 299 / 3</w:delText>
              </w:r>
            </w:del>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CD2330" w14:textId="76E2CD6B" w:rsidR="00B0793C" w:rsidRPr="000D150D" w:rsidRDefault="009B6C38" w:rsidP="00F9466F">
            <w:pPr>
              <w:adjustRightInd w:val="0"/>
              <w:snapToGrid w:val="0"/>
              <w:jc w:val="center"/>
              <w:rPr>
                <w:rFonts w:ascii="Arial" w:hAnsi="Arial"/>
                <w:color w:val="000000"/>
                <w:kern w:val="24"/>
                <w:rPrChange w:id="889" w:author="modified" w:date="2019-02-14T17:59:00Z">
                  <w:rPr>
                    <w:rFonts w:ascii="Arial" w:hAnsi="Arial"/>
                  </w:rPr>
                </w:rPrChange>
              </w:rPr>
            </w:pPr>
            <w:del w:id="890" w:author="modified" w:date="2019-02-14T17:59:00Z">
              <w:r w:rsidRPr="000D150D">
                <w:rPr>
                  <w:rFonts w:ascii="Arial" w:eastAsia="Gulim" w:hAnsi="Arial" w:cs="Arial"/>
                  <w:color w:val="000000"/>
                  <w:kern w:val="24"/>
                  <w:lang w:eastAsia="ko-KR"/>
                </w:rPr>
                <w:delText>11 / 99 / 316 / 0</w:delText>
              </w:r>
            </w:del>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75EF8777" w:rsidR="009B6C38" w:rsidRPr="000D150D" w:rsidRDefault="009B6C38" w:rsidP="00F9466F">
            <w:pPr>
              <w:adjustRightInd w:val="0"/>
              <w:snapToGrid w:val="0"/>
              <w:rPr>
                <w:rFonts w:ascii="Arial" w:eastAsia="Gulim" w:hAnsi="Arial" w:cs="Arial"/>
                <w:lang w:eastAsia="ko-KR"/>
              </w:rPr>
            </w:pPr>
            <w:del w:id="891" w:author="modified" w:date="2019-02-14T17:59:00Z">
              <w:r w:rsidRPr="000D150D">
                <w:rPr>
                  <w:rFonts w:ascii="Arial" w:eastAsia="Gulim" w:hAnsi="Arial" w:cs="Arial"/>
                  <w:color w:val="000000"/>
                  <w:kern w:val="24"/>
                  <w:lang w:eastAsia="ko-KR"/>
                </w:rPr>
                <w:delText>Control</w:delText>
              </w:r>
            </w:del>
            <w:ins w:id="892" w:author="modified" w:date="2019-02-14T17:59:00Z">
              <w:r w:rsidR="00733353">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S-LAM</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012CDB58" w:rsidR="009B6C38" w:rsidRPr="000D150D" w:rsidRDefault="009B6C38" w:rsidP="00F9466F">
            <w:pPr>
              <w:adjustRightInd w:val="0"/>
              <w:snapToGrid w:val="0"/>
              <w:jc w:val="center"/>
              <w:rPr>
                <w:rFonts w:ascii="Arial" w:eastAsia="Gulim" w:hAnsi="Arial" w:cs="Arial"/>
                <w:lang w:eastAsia="ko-KR"/>
              </w:rPr>
            </w:pPr>
            <w:del w:id="893" w:author="modified" w:date="2019-02-14T17:59:00Z">
              <w:r w:rsidRPr="000D150D">
                <w:rPr>
                  <w:rFonts w:ascii="Arial" w:eastAsia="Gulim" w:hAnsi="Arial" w:cs="Arial"/>
                  <w:color w:val="000000" w:themeColor="text1"/>
                  <w:kern w:val="24"/>
                  <w:lang w:eastAsia="ko-KR"/>
                </w:rPr>
                <w:delText>62 / 343 / 444</w:delText>
              </w:r>
            </w:del>
            <w:ins w:id="894" w:author="modified" w:date="2019-02-14T17:59:00Z">
              <w:r w:rsidRPr="000D150D">
                <w:rPr>
                  <w:rFonts w:ascii="Arial" w:eastAsia="Gulim" w:hAnsi="Arial" w:cs="Arial"/>
                  <w:color w:val="000000"/>
                  <w:kern w:val="24"/>
                  <w:lang w:eastAsia="ko-KR"/>
                </w:rPr>
                <w:t>16 / 108 / 299</w:t>
              </w:r>
            </w:ins>
            <w:r w:rsidRPr="000D150D">
              <w:rPr>
                <w:rFonts w:ascii="Arial" w:hAnsi="Arial"/>
                <w:color w:val="000000"/>
                <w:kern w:val="24"/>
                <w:rPrChange w:id="895" w:author="modified" w:date="2019-02-14T17:59:00Z">
                  <w:rPr>
                    <w:rFonts w:ascii="Arial" w:hAnsi="Arial"/>
                    <w:color w:val="000000" w:themeColor="text1"/>
                    <w:kern w:val="24"/>
                  </w:rPr>
                </w:rPrChange>
              </w:rPr>
              <w:t xml:space="preserve">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30E75CDE" w:rsidR="009B6C38" w:rsidRPr="000D150D" w:rsidRDefault="009B6C38" w:rsidP="00F9466F">
            <w:pPr>
              <w:adjustRightInd w:val="0"/>
              <w:snapToGrid w:val="0"/>
              <w:jc w:val="center"/>
              <w:rPr>
                <w:rFonts w:ascii="Arial" w:eastAsia="Gulim" w:hAnsi="Arial" w:cs="Arial"/>
                <w:lang w:eastAsia="ko-KR"/>
              </w:rPr>
            </w:pPr>
            <w:del w:id="896" w:author="modified" w:date="2019-02-14T17:59:00Z">
              <w:r w:rsidRPr="000D150D">
                <w:rPr>
                  <w:rFonts w:ascii="Arial" w:eastAsia="Gulim" w:hAnsi="Arial" w:cs="Arial" w:hint="eastAsia"/>
                  <w:color w:val="000000" w:themeColor="text1"/>
                  <w:kern w:val="24"/>
                  <w:lang w:eastAsia="ko-KR"/>
                </w:rPr>
                <w:delText>58</w:delText>
              </w:r>
              <w:r w:rsidRPr="000D150D">
                <w:rPr>
                  <w:rFonts w:ascii="Arial" w:eastAsia="Gulim" w:hAnsi="Arial" w:cs="Arial"/>
                  <w:color w:val="000000" w:themeColor="text1"/>
                  <w:kern w:val="24"/>
                  <w:lang w:eastAsia="ko-KR"/>
                </w:rPr>
                <w:delText xml:space="preserve"> / </w:delText>
              </w:r>
              <w:r w:rsidRPr="000D150D">
                <w:rPr>
                  <w:rFonts w:ascii="Arial" w:eastAsia="Gulim" w:hAnsi="Arial" w:cs="Arial" w:hint="eastAsia"/>
                  <w:color w:val="000000" w:themeColor="text1"/>
                  <w:kern w:val="24"/>
                  <w:lang w:eastAsia="ko-KR"/>
                </w:rPr>
                <w:delText>31</w:delText>
              </w:r>
              <w:r w:rsidRPr="000D150D">
                <w:rPr>
                  <w:rFonts w:ascii="Arial" w:eastAsia="Gulim" w:hAnsi="Arial" w:cs="Arial"/>
                  <w:color w:val="000000" w:themeColor="text1"/>
                  <w:kern w:val="24"/>
                  <w:lang w:eastAsia="ko-KR"/>
                </w:rPr>
                <w:delText xml:space="preserve">5 / </w:delText>
              </w:r>
              <w:r w:rsidRPr="000D150D">
                <w:rPr>
                  <w:rFonts w:ascii="Arial" w:eastAsia="Gulim" w:hAnsi="Arial" w:cs="Arial" w:hint="eastAsia"/>
                  <w:color w:val="000000" w:themeColor="text1"/>
                  <w:kern w:val="24"/>
                  <w:lang w:eastAsia="ko-KR"/>
                </w:rPr>
                <w:delText>4</w:delText>
              </w:r>
              <w:r w:rsidRPr="000D150D">
                <w:rPr>
                  <w:rFonts w:ascii="Arial" w:eastAsia="Gulim" w:hAnsi="Arial" w:cs="Arial"/>
                  <w:color w:val="000000" w:themeColor="text1"/>
                  <w:kern w:val="24"/>
                  <w:lang w:eastAsia="ko-KR"/>
                </w:rPr>
                <w:delText>79</w:delText>
              </w:r>
            </w:del>
            <w:ins w:id="897" w:author="modified" w:date="2019-02-14T17:59:00Z">
              <w:r w:rsidRPr="000D150D">
                <w:rPr>
                  <w:rFonts w:ascii="Arial" w:eastAsia="Gulim" w:hAnsi="Arial" w:cs="Arial"/>
                  <w:color w:val="000000"/>
                  <w:kern w:val="24"/>
                  <w:lang w:eastAsia="ko-KR"/>
                </w:rPr>
                <w:t>11 / 99 / 316</w:t>
              </w:r>
            </w:ins>
            <w:r w:rsidRPr="000D150D">
              <w:rPr>
                <w:rFonts w:ascii="Arial" w:hAnsi="Arial"/>
                <w:color w:val="000000"/>
                <w:kern w:val="24"/>
                <w:rPrChange w:id="898" w:author="modified" w:date="2019-02-14T17:59:00Z">
                  <w:rPr>
                    <w:rFonts w:ascii="Arial" w:hAnsi="Arial"/>
                    <w:color w:val="000000" w:themeColor="text1"/>
                    <w:kern w:val="24"/>
                  </w:rPr>
                </w:rPrChange>
              </w:rPr>
              <w:t xml:space="preserve">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36E27655" w:rsidR="009B6C38" w:rsidRPr="000D150D" w:rsidRDefault="00733353" w:rsidP="00F9466F">
            <w:pPr>
              <w:adjustRightInd w:val="0"/>
              <w:snapToGrid w:val="0"/>
              <w:rPr>
                <w:rFonts w:ascii="Arial" w:eastAsia="Gulim" w:hAnsi="Arial" w:cs="Arial"/>
                <w:lang w:eastAsia="ko-KR"/>
              </w:rPr>
            </w:pPr>
            <w:ins w:id="899" w:author="modified" w:date="2019-02-14T17:59:00Z">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Control</w:t>
              </w:r>
            </w:ins>
            <w:moveFromRangeStart w:id="900" w:author="modified" w:date="2019-02-14T17:59:00Z" w:name="move1059596"/>
            <w:moveFrom w:id="901" w:author="modified" w:date="2019-02-14T17:59:00Z">
              <w:r w:rsidR="00B0793C" w:rsidRPr="000D150D">
                <w:rPr>
                  <w:rFonts w:ascii="Arial" w:eastAsia="Gulim" w:hAnsi="Arial" w:cs="Arial"/>
                  <w:b/>
                  <w:bCs/>
                  <w:i/>
                  <w:iCs/>
                  <w:color w:val="000000"/>
                  <w:kern w:val="24"/>
                  <w:lang w:eastAsia="ko-KR"/>
                </w:rPr>
                <w:t>Discovery data</w:t>
              </w:r>
            </w:moveFrom>
            <w:moveFromRangeEnd w:id="900"/>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pPr>
              <w:adjustRightInd w:val="0"/>
              <w:snapToGrid w:val="0"/>
              <w:jc w:val="center"/>
              <w:rPr>
                <w:rFonts w:ascii="Arial" w:eastAsia="Gulim" w:hAnsi="Arial" w:cs="Arial"/>
                <w:lang w:eastAsia="ko-KR"/>
              </w:rPr>
              <w:pPrChange w:id="902" w:author="modified" w:date="2019-02-14T17:59:00Z">
                <w:pPr>
                  <w:adjustRightInd w:val="0"/>
                  <w:snapToGrid w:val="0"/>
                </w:pPr>
              </w:pPrChange>
            </w:pPr>
            <w:ins w:id="903" w:author="modified" w:date="2019-02-14T17:59:00Z">
              <w:r w:rsidRPr="000D150D">
                <w:rPr>
                  <w:rFonts w:ascii="Arial" w:eastAsia="Gulim" w:hAnsi="Arial" w:cs="Arial"/>
                  <w:color w:val="000000" w:themeColor="text1"/>
                  <w:kern w:val="24"/>
                  <w:lang w:eastAsia="ko-KR"/>
                </w:rPr>
                <w:t>62 / 343 / 444 / 3</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pPr>
              <w:adjustRightInd w:val="0"/>
              <w:snapToGrid w:val="0"/>
              <w:jc w:val="center"/>
              <w:rPr>
                <w:rFonts w:ascii="Arial" w:hAnsi="Arial"/>
                <w:rPrChange w:id="904" w:author="modified" w:date="2019-02-14T17:59:00Z">
                  <w:rPr/>
                </w:rPrChange>
              </w:rPr>
              <w:pPrChange w:id="905" w:author="modified" w:date="2019-02-14T17:59:00Z">
                <w:pPr>
                  <w:adjustRightInd w:val="0"/>
                  <w:snapToGrid w:val="0"/>
                </w:pPr>
              </w:pPrChange>
            </w:pPr>
            <w:ins w:id="906" w:author="modified" w:date="2019-02-14T17:59:00Z">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ins>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0ECE33EC" w:rsidR="001215A8" w:rsidRPr="00B0793C" w:rsidRDefault="001215A8" w:rsidP="00F9466F">
            <w:pPr>
              <w:adjustRightInd w:val="0"/>
              <w:snapToGrid w:val="0"/>
              <w:rPr>
                <w:rFonts w:ascii="Arial" w:hAnsi="Arial"/>
                <w:b/>
                <w:rPrChange w:id="907" w:author="modified" w:date="2019-02-14T17:59:00Z">
                  <w:rPr>
                    <w:rFonts w:ascii="Arial" w:hAnsi="Arial"/>
                  </w:rPr>
                </w:rPrChange>
              </w:rPr>
            </w:pPr>
            <w:r w:rsidRPr="00B0793C">
              <w:rPr>
                <w:rFonts w:ascii="Arial" w:hAnsi="Arial"/>
                <w:b/>
                <w:color w:val="000000"/>
                <w:kern w:val="24"/>
                <w:rPrChange w:id="908" w:author="modified" w:date="2019-02-14T17:59:00Z">
                  <w:rPr>
                    <w:rFonts w:ascii="Arial" w:hAnsi="Arial"/>
                    <w:color w:val="000000"/>
                    <w:kern w:val="24"/>
                  </w:rPr>
                </w:rPrChange>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4668D6F6" w:rsidR="009B6C38" w:rsidRPr="000D150D" w:rsidRDefault="00B0793C" w:rsidP="00F9466F">
            <w:pPr>
              <w:adjustRightInd w:val="0"/>
              <w:snapToGrid w:val="0"/>
              <w:rPr>
                <w:rFonts w:ascii="Arial" w:eastAsia="Gulim" w:hAnsi="Arial" w:cs="Arial"/>
                <w:lang w:eastAsia="ko-KR"/>
              </w:rPr>
            </w:pPr>
            <w:ins w:id="909" w:author="modified" w:date="2019-02-14T17:59:00Z">
              <w:r>
                <w:rPr>
                  <w:rFonts w:ascii="Arial" w:eastAsia="Gulim" w:hAnsi="Arial" w:cs="Arial"/>
                  <w:color w:val="000000"/>
                  <w:kern w:val="24"/>
                  <w:lang w:eastAsia="ko-KR"/>
                </w:rPr>
                <w:t xml:space="preserve">  </w:t>
              </w:r>
            </w:ins>
            <w:r w:rsidR="009B6C38"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8E27D60"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del w:id="910" w:author="modified" w:date="2019-02-14T17:59:00Z">
              <w:r w:rsidRPr="000D150D">
                <w:rPr>
                  <w:rFonts w:ascii="Arial" w:eastAsia="Gulim" w:hAnsi="Arial" w:cs="Arial"/>
                  <w:color w:val="000000" w:themeColor="text1"/>
                  <w:kern w:val="24"/>
                  <w:lang w:eastAsia="ko-KR"/>
                </w:rPr>
                <w:delText>4916</w:delText>
              </w:r>
            </w:del>
            <w:ins w:id="911" w:author="modified" w:date="2019-02-14T17:59:00Z">
              <w:r w:rsidR="000E7203">
                <w:rPr>
                  <w:rFonts w:ascii="Arial" w:eastAsia="Gulim" w:hAnsi="Arial" w:cs="Arial" w:hint="eastAsia"/>
                  <w:color w:val="000000" w:themeColor="text1"/>
                  <w:kern w:val="24"/>
                  <w:lang w:eastAsia="ko-KR"/>
                </w:rPr>
                <w:t>4973</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13F0899E"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del w:id="912" w:author="modified" w:date="2019-02-14T17:59:00Z">
              <w:r w:rsidRPr="000D150D">
                <w:rPr>
                  <w:rFonts w:ascii="Arial" w:eastAsia="Gulim" w:hAnsi="Arial" w:cs="Arial"/>
                  <w:color w:val="000000" w:themeColor="text1"/>
                  <w:kern w:val="24"/>
                  <w:lang w:eastAsia="ko-KR"/>
                </w:rPr>
                <w:delText>4732</w:delText>
              </w:r>
            </w:del>
            <w:ins w:id="913" w:author="modified" w:date="2019-02-14T17:59:00Z">
              <w:r w:rsidR="000E7203">
                <w:rPr>
                  <w:rFonts w:ascii="Arial" w:eastAsia="Gulim" w:hAnsi="Arial" w:cs="Arial" w:hint="eastAsia"/>
                  <w:color w:val="000000" w:themeColor="text1"/>
                  <w:kern w:val="24"/>
                  <w:lang w:eastAsia="ko-KR"/>
                </w:rPr>
                <w:t>4673</w:t>
              </w:r>
            </w:ins>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11ED35B2" w:rsidR="009B6C38" w:rsidRPr="000D150D" w:rsidRDefault="00B0793C" w:rsidP="00F9466F">
            <w:pPr>
              <w:adjustRightInd w:val="0"/>
              <w:snapToGrid w:val="0"/>
              <w:rPr>
                <w:rFonts w:ascii="Arial" w:eastAsia="Gulim" w:hAnsi="Arial" w:cs="Arial"/>
                <w:lang w:eastAsia="ko-KR"/>
              </w:rPr>
            </w:pPr>
            <w:ins w:id="914" w:author="modified" w:date="2019-02-14T17:59:00Z">
              <w:r>
                <w:rPr>
                  <w:rFonts w:ascii="Arial" w:eastAsia="Gulim" w:hAnsi="Arial" w:cs="Arial"/>
                  <w:color w:val="000000"/>
                  <w:kern w:val="24"/>
                  <w:lang w:eastAsia="ko-KR"/>
                </w:rPr>
                <w:t xml:space="preserve">  </w:t>
              </w:r>
            </w:ins>
            <w:r w:rsidR="009B6C38"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0DDC3FA7"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del w:id="915" w:author="modified" w:date="2019-02-14T17:59:00Z">
              <w:r w:rsidRPr="000D150D">
                <w:rPr>
                  <w:rFonts w:ascii="Arial" w:eastAsia="Gulim" w:hAnsi="Arial" w:cs="Arial"/>
                  <w:color w:val="000000" w:themeColor="text1"/>
                  <w:lang w:eastAsia="ko-KR"/>
                </w:rPr>
                <w:delText>5677</w:delText>
              </w:r>
            </w:del>
            <w:ins w:id="916" w:author="modified" w:date="2019-02-14T17:59:00Z">
              <w:r w:rsidR="005329A4">
                <w:rPr>
                  <w:rFonts w:ascii="Arial" w:eastAsia="Gulim" w:hAnsi="Arial" w:cs="Arial" w:hint="eastAsia"/>
                  <w:color w:val="000000" w:themeColor="text1"/>
                  <w:lang w:eastAsia="ko-KR"/>
                </w:rPr>
                <w:t>5925</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5582A78F"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del w:id="917" w:author="modified" w:date="2019-02-14T17:59:00Z">
              <w:r w:rsidRPr="000D150D">
                <w:rPr>
                  <w:rFonts w:ascii="Arial" w:eastAsia="Gulim" w:hAnsi="Arial" w:cs="Arial"/>
                  <w:color w:val="000000" w:themeColor="text1"/>
                  <w:lang w:eastAsia="ko-KR"/>
                </w:rPr>
                <w:delText>5315</w:delText>
              </w:r>
            </w:del>
            <w:ins w:id="918" w:author="modified" w:date="2019-02-14T17:59:00Z">
              <w:r w:rsidR="005329A4">
                <w:rPr>
                  <w:rFonts w:ascii="Arial" w:eastAsia="Gulim" w:hAnsi="Arial" w:cs="Arial" w:hint="eastAsia"/>
                  <w:color w:val="000000" w:themeColor="text1"/>
                  <w:lang w:eastAsia="ko-KR"/>
                </w:rPr>
                <w:t>5272</w:t>
              </w:r>
            </w:ins>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0CBDABFF" w:rsidR="009B6C38" w:rsidRPr="00B0793C" w:rsidRDefault="009B6C38" w:rsidP="00F9466F">
            <w:pPr>
              <w:adjustRightInd w:val="0"/>
              <w:snapToGrid w:val="0"/>
              <w:rPr>
                <w:rFonts w:ascii="Arial" w:hAnsi="Arial"/>
                <w:b/>
                <w:rPrChange w:id="919" w:author="modified" w:date="2019-02-14T17:59:00Z">
                  <w:rPr>
                    <w:rFonts w:ascii="Arial" w:hAnsi="Arial"/>
                  </w:rPr>
                </w:rPrChange>
              </w:rPr>
            </w:pPr>
            <w:r w:rsidRPr="00B0793C">
              <w:rPr>
                <w:rFonts w:ascii="Arial" w:hAnsi="Arial"/>
                <w:b/>
                <w:color w:val="000000"/>
                <w:kern w:val="24"/>
                <w:rPrChange w:id="920" w:author="modified" w:date="2019-02-14T17:59:00Z">
                  <w:rPr>
                    <w:rFonts w:ascii="Arial" w:hAnsi="Arial"/>
                    <w:color w:val="000000"/>
                    <w:kern w:val="24"/>
                  </w:rPr>
                </w:rPrChange>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3F3CBEBA" w:rsidR="009B6C38" w:rsidRPr="000D150D" w:rsidRDefault="009B6C38" w:rsidP="00F9466F">
            <w:pPr>
              <w:adjustRightInd w:val="0"/>
              <w:snapToGrid w:val="0"/>
              <w:jc w:val="center"/>
              <w:rPr>
                <w:rFonts w:ascii="Arial" w:eastAsia="Gulim" w:hAnsi="Arial" w:cs="Arial"/>
                <w:lang w:eastAsia="ko-KR"/>
              </w:rPr>
            </w:pPr>
            <w:del w:id="921" w:author="modified" w:date="2019-02-14T17:59:00Z">
              <w:r w:rsidRPr="000D150D">
                <w:rPr>
                  <w:rFonts w:ascii="Arial" w:eastAsia="Gulim" w:hAnsi="Arial" w:cs="Arial"/>
                  <w:color w:val="000000"/>
                  <w:kern w:val="2"/>
                  <w:lang w:eastAsia="ko-KR"/>
                </w:rPr>
                <w:delText>8.51</w:delText>
              </w:r>
            </w:del>
            <w:ins w:id="922" w:author="modified" w:date="2019-02-14T17:59:00Z">
              <w:r w:rsidR="003A313E">
                <w:rPr>
                  <w:rFonts w:ascii="Arial" w:eastAsia="Gulim" w:hAnsi="Arial" w:cs="Arial" w:hint="eastAsia"/>
                  <w:color w:val="000000"/>
                  <w:kern w:val="2"/>
                  <w:lang w:eastAsia="ko-KR"/>
                </w:rPr>
                <w:t>4.19</w:t>
              </w:r>
            </w:ins>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sidR="003A313E">
              <w:rPr>
                <w:rFonts w:ascii="Arial" w:eastAsia="Gulim" w:hAnsi="Arial" w:cs="Arial"/>
                <w:color w:val="000000"/>
                <w:kern w:val="2"/>
                <w:position w:val="7"/>
                <w:vertAlign w:val="superscript"/>
                <w:lang w:eastAsia="ko-KR"/>
              </w:rPr>
              <w:t>-</w:t>
            </w:r>
            <w:del w:id="923" w:author="modified" w:date="2019-02-14T17:59:00Z">
              <w:r w:rsidRPr="000D150D">
                <w:rPr>
                  <w:rFonts w:ascii="Arial" w:eastAsia="Gulim" w:hAnsi="Arial" w:cs="Arial"/>
                  <w:color w:val="000000"/>
                  <w:kern w:val="2"/>
                  <w:position w:val="7"/>
                  <w:vertAlign w:val="superscript"/>
                  <w:lang w:eastAsia="ko-KR"/>
                </w:rPr>
                <w:delText>10</w:delText>
              </w:r>
            </w:del>
            <w:ins w:id="924" w:author="modified" w:date="2019-02-14T17:59:00Z">
              <w:r w:rsidR="003A313E">
                <w:rPr>
                  <w:rFonts w:ascii="Arial" w:eastAsia="Gulim" w:hAnsi="Arial" w:cs="Arial" w:hint="eastAsia"/>
                  <w:color w:val="000000"/>
                  <w:kern w:val="2"/>
                  <w:position w:val="7"/>
                  <w:vertAlign w:val="superscript"/>
                  <w:lang w:eastAsia="ko-KR"/>
                </w:rPr>
                <w:t>8</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45A56D32" w:rsidR="009B6C38" w:rsidRPr="000D150D" w:rsidRDefault="009B6C38" w:rsidP="00F9466F">
            <w:pPr>
              <w:adjustRightInd w:val="0"/>
              <w:snapToGrid w:val="0"/>
              <w:jc w:val="center"/>
              <w:rPr>
                <w:rFonts w:eastAsia="Times New Roman"/>
                <w:lang w:eastAsia="ko-KR"/>
              </w:rPr>
            </w:pPr>
            <w:del w:id="925" w:author="modified" w:date="2019-02-14T17:59:00Z">
              <w:r w:rsidRPr="000D150D">
                <w:rPr>
                  <w:rFonts w:ascii="Arial" w:eastAsia="Gulim" w:hAnsi="Arial" w:cs="Arial"/>
                  <w:color w:val="000000"/>
                  <w:kern w:val="2"/>
                  <w:lang w:eastAsia="ko-KR"/>
                </w:rPr>
                <w:delText>3.92</w:delText>
              </w:r>
            </w:del>
            <w:ins w:id="926" w:author="modified" w:date="2019-02-14T17:59:00Z">
              <w:r w:rsidR="003A313E">
                <w:rPr>
                  <w:rFonts w:ascii="Arial" w:eastAsia="Gulim" w:hAnsi="Arial" w:cs="Arial" w:hint="eastAsia"/>
                  <w:color w:val="000000"/>
                  <w:kern w:val="2"/>
                  <w:lang w:eastAsia="ko-KR"/>
                </w:rPr>
                <w:t>6.12</w:t>
              </w:r>
            </w:ins>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sidR="003A313E">
              <w:rPr>
                <w:rFonts w:ascii="Arial" w:eastAsia="Gulim" w:hAnsi="Arial" w:cs="Arial"/>
                <w:color w:val="000000"/>
                <w:kern w:val="2"/>
                <w:position w:val="7"/>
                <w:vertAlign w:val="superscript"/>
                <w:lang w:eastAsia="ko-KR"/>
              </w:rPr>
              <w:t>-</w:t>
            </w:r>
            <w:del w:id="927" w:author="modified" w:date="2019-02-14T17:59:00Z">
              <w:r w:rsidRPr="000D150D">
                <w:rPr>
                  <w:rFonts w:ascii="Arial" w:eastAsia="Gulim" w:hAnsi="Arial" w:cs="Arial"/>
                  <w:color w:val="000000"/>
                  <w:kern w:val="2"/>
                  <w:position w:val="7"/>
                  <w:vertAlign w:val="superscript"/>
                  <w:lang w:eastAsia="ko-KR"/>
                </w:rPr>
                <w:delText>10</w:delText>
              </w:r>
            </w:del>
            <w:ins w:id="928" w:author="modified" w:date="2019-02-14T17:59:00Z">
              <w:r w:rsidR="003A313E">
                <w:rPr>
                  <w:rFonts w:ascii="Arial" w:eastAsia="Gulim" w:hAnsi="Arial" w:cs="Arial" w:hint="eastAsia"/>
                  <w:color w:val="000000"/>
                  <w:kern w:val="2"/>
                  <w:position w:val="7"/>
                  <w:vertAlign w:val="superscript"/>
                  <w:lang w:eastAsia="ko-KR"/>
                </w:rPr>
                <w:t>9</w:t>
              </w:r>
            </w:ins>
          </w:p>
        </w:tc>
      </w:tr>
      <w:tr w:rsidR="00C36220" w:rsidRPr="000D150D" w14:paraId="28C271B0" w14:textId="77777777" w:rsidTr="00863BFC">
        <w:tblPrEx>
          <w:tblW w:w="7380" w:type="dxa"/>
          <w:jc w:val="center"/>
          <w:tblCellMar>
            <w:left w:w="0" w:type="dxa"/>
            <w:right w:w="0" w:type="dxa"/>
          </w:tblCellMar>
          <w:tblLook w:val="0420" w:firstRow="1" w:lastRow="0" w:firstColumn="0" w:lastColumn="0" w:noHBand="0" w:noVBand="1"/>
          <w:tblPrExChange w:id="929" w:author="modified" w:date="2019-02-14T17:59:00Z">
            <w:tblPrEx>
              <w:tblW w:w="7380" w:type="dxa"/>
              <w:jc w:val="center"/>
              <w:tblCellMar>
                <w:left w:w="0" w:type="dxa"/>
                <w:right w:w="0" w:type="dxa"/>
              </w:tblCellMar>
              <w:tblLook w:val="0420" w:firstRow="1" w:lastRow="0" w:firstColumn="0" w:lastColumn="0" w:noHBand="0" w:noVBand="1"/>
            </w:tblPrEx>
          </w:tblPrExChange>
        </w:tblPrEx>
        <w:trPr>
          <w:jc w:val="center"/>
          <w:trPrChange w:id="930" w:author="modified" w:date="2019-02-14T17:59:00Z">
            <w:trPr>
              <w:jc w:val="center"/>
            </w:trPr>
          </w:trPrChange>
        </w:trPr>
        <w:tc>
          <w:tcPr>
            <w:tcW w:w="3060" w:type="dxa"/>
            <w:tcBorders>
              <w:top w:val="nil"/>
              <w:left w:val="nil"/>
              <w:bottom w:val="nil"/>
              <w:right w:val="nil"/>
            </w:tcBorders>
            <w:shd w:val="clear" w:color="auto" w:fill="auto"/>
            <w:tcMar>
              <w:top w:w="72" w:type="dxa"/>
              <w:left w:w="144" w:type="dxa"/>
              <w:bottom w:w="72" w:type="dxa"/>
              <w:right w:w="144" w:type="dxa"/>
            </w:tcMar>
            <w:vAlign w:val="center"/>
            <w:tcPrChange w:id="931" w:author="modified" w:date="2019-02-14T17:59:00Z">
              <w:tcPr>
                <w:tcW w:w="7380" w:type="dxa"/>
                <w:gridSpan w:val="2"/>
                <w:tcBorders>
                  <w:top w:val="nil"/>
                  <w:left w:val="nil"/>
                  <w:bottom w:val="nil"/>
                  <w:right w:val="nil"/>
                </w:tcBorders>
                <w:shd w:val="clear" w:color="auto" w:fill="auto"/>
                <w:tcMar>
                  <w:top w:w="72" w:type="dxa"/>
                  <w:left w:w="144" w:type="dxa"/>
                  <w:bottom w:w="72" w:type="dxa"/>
                  <w:right w:w="144" w:type="dxa"/>
                </w:tcMar>
                <w:vAlign w:val="center"/>
              </w:tcPr>
            </w:tcPrChange>
          </w:tcPr>
          <w:p w14:paraId="43A147B5" w14:textId="30836FCC" w:rsidR="00C36220" w:rsidRDefault="00C36220" w:rsidP="00424C1C">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cellIns w:id="932" w:author="Klonowska, Katarzyna,Ph.D." w:date="2019-02-14T17:59:00Z"/>
            <w:tcPrChange w:id="933" w:author="modified" w:date="2019-02-14T17:59:00Z">
              <w:tcPr>
                <w:tcW w:w="7380" w:type="dxa"/>
                <w:tcBorders>
                  <w:top w:val="nil"/>
                  <w:left w:val="nil"/>
                  <w:bottom w:val="nil"/>
                  <w:right w:val="nil"/>
                </w:tcBorders>
                <w:shd w:val="clear" w:color="auto" w:fill="auto"/>
                <w:tcMar>
                  <w:top w:w="72" w:type="dxa"/>
                  <w:left w:w="144" w:type="dxa"/>
                  <w:bottom w:w="72" w:type="dxa"/>
                  <w:right w:w="144" w:type="dxa"/>
                </w:tcMar>
                <w:vAlign w:val="center"/>
                <w:cellIns w:id="934" w:author="Klonowska, Katarzyna,Ph.D." w:date="2019-02-14T17:59:00Z"/>
              </w:tcPr>
            </w:tcPrChange>
          </w:tcPr>
          <w:p w14:paraId="1D48C0D9" w14:textId="413BAA6D" w:rsidR="00C36220" w:rsidRPr="000D150D" w:rsidRDefault="00C3622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cellIns w:id="935" w:author="Klonowska, Katarzyna,Ph.D." w:date="2019-02-14T17:59:00Z"/>
            <w:tcPrChange w:id="936" w:author="modified" w:date="2019-02-14T17:59:00Z">
              <w:tcPr>
                <w:tcW w:w="7380" w:type="dxa"/>
                <w:tcBorders>
                  <w:top w:val="nil"/>
                  <w:left w:val="nil"/>
                  <w:bottom w:val="nil"/>
                  <w:right w:val="nil"/>
                </w:tcBorders>
                <w:shd w:val="clear" w:color="auto" w:fill="auto"/>
                <w:tcMar>
                  <w:top w:w="72" w:type="dxa"/>
                  <w:left w:w="144" w:type="dxa"/>
                  <w:bottom w:w="72" w:type="dxa"/>
                  <w:right w:w="144" w:type="dxa"/>
                </w:tcMar>
                <w:vAlign w:val="center"/>
                <w:cellIns w:id="937" w:author="Klonowska, Katarzyna,Ph.D." w:date="2019-02-14T17:59:00Z"/>
              </w:tcPr>
            </w:tcPrChange>
          </w:tcPr>
          <w:p w14:paraId="0B1B135C" w14:textId="3EDD0CAA" w:rsidR="00C36220" w:rsidRPr="000D150D" w:rsidRDefault="00C36220" w:rsidP="00F9466F">
            <w:pPr>
              <w:adjustRightInd w:val="0"/>
              <w:snapToGrid w:val="0"/>
              <w:jc w:val="center"/>
              <w:rPr>
                <w:rFonts w:ascii="Arial" w:eastAsia="Gulim" w:hAnsi="Arial" w:cs="Arial"/>
                <w:lang w:eastAsia="ko-KR"/>
              </w:rPr>
            </w:pPr>
          </w:p>
        </w:tc>
      </w:tr>
      <w:tr w:rsidR="00B0793C" w:rsidRPr="000D150D" w14:paraId="46F7FAAA" w14:textId="77777777" w:rsidTr="00863BFC">
        <w:trPr>
          <w:jc w:val="center"/>
          <w:ins w:id="938"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8439F9E" w14:textId="5DB76B9D" w:rsidR="00B0793C" w:rsidRPr="000D150D" w:rsidRDefault="00B0793C" w:rsidP="00424C1C">
            <w:pPr>
              <w:adjustRightInd w:val="0"/>
              <w:snapToGrid w:val="0"/>
              <w:rPr>
                <w:ins w:id="939" w:author="modified" w:date="2019-02-14T17:59:00Z"/>
                <w:rFonts w:ascii="Arial" w:eastAsia="Gulim" w:hAnsi="Arial" w:cs="Arial"/>
                <w:b/>
                <w:bCs/>
                <w:i/>
                <w:iCs/>
                <w:color w:val="000000"/>
                <w:kern w:val="24"/>
                <w:lang w:eastAsia="ko-KR"/>
              </w:rPr>
            </w:pPr>
            <w:ins w:id="940" w:author="modified" w:date="2019-02-14T17:59:00Z">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54F393A" w14:textId="77777777" w:rsidR="00B0793C" w:rsidRDefault="00B0793C" w:rsidP="00F9466F">
            <w:pPr>
              <w:adjustRightInd w:val="0"/>
              <w:snapToGrid w:val="0"/>
              <w:jc w:val="center"/>
              <w:rPr>
                <w:ins w:id="941" w:author="modified" w:date="2019-02-14T17:59:00Z"/>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B535530" w14:textId="77777777" w:rsidR="00B0793C" w:rsidRDefault="00B0793C" w:rsidP="00F9466F">
            <w:pPr>
              <w:adjustRightInd w:val="0"/>
              <w:snapToGrid w:val="0"/>
              <w:jc w:val="center"/>
              <w:rPr>
                <w:ins w:id="942" w:author="modified" w:date="2019-02-14T17:59:00Z"/>
                <w:rFonts w:ascii="Arial" w:eastAsia="Gulim" w:hAnsi="Arial" w:cs="Arial"/>
                <w:lang w:eastAsia="ko-KR"/>
              </w:rPr>
            </w:pPr>
          </w:p>
        </w:tc>
      </w:tr>
      <w:tr w:rsidR="00C619B0" w:rsidRPr="000D150D" w14:paraId="7AD339D2" w14:textId="77777777" w:rsidTr="00863BFC">
        <w:trPr>
          <w:jc w:val="center"/>
          <w:ins w:id="943"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11A9CCA" w14:textId="56A59D0E" w:rsidR="00C619B0" w:rsidRPr="00B0793C" w:rsidRDefault="00C619B0" w:rsidP="00B0793C">
            <w:pPr>
              <w:adjustRightInd w:val="0"/>
              <w:snapToGrid w:val="0"/>
              <w:ind w:firstLineChars="100" w:firstLine="240"/>
              <w:rPr>
                <w:ins w:id="944" w:author="modified" w:date="2019-02-14T17:59:00Z"/>
                <w:rFonts w:ascii="Arial" w:eastAsia="Gulim" w:hAnsi="Arial" w:cs="Arial"/>
                <w:bCs/>
                <w:iCs/>
                <w:color w:val="000000"/>
                <w:kern w:val="24"/>
                <w:lang w:eastAsia="ko-KR"/>
              </w:rPr>
            </w:pPr>
            <w:ins w:id="945" w:author="modified" w:date="2019-02-14T17:59:00Z">
              <w:r>
                <w:rPr>
                  <w:rFonts w:ascii="Arial" w:eastAsia="Gulim" w:hAnsi="Arial" w:cs="Arial" w:hint="eastAsia"/>
                  <w:bCs/>
                  <w:iCs/>
                  <w:color w:val="000000"/>
                  <w:kern w:val="24"/>
                  <w:lang w:eastAsia="ko-KR"/>
                </w:rPr>
                <w:t>S-LAM</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FDBC04" w14:textId="45FFD91B" w:rsidR="00C619B0" w:rsidRDefault="00C619B0" w:rsidP="00F9466F">
            <w:pPr>
              <w:adjustRightInd w:val="0"/>
              <w:snapToGrid w:val="0"/>
              <w:jc w:val="center"/>
              <w:rPr>
                <w:ins w:id="946" w:author="modified" w:date="2019-02-14T17:59:00Z"/>
                <w:rFonts w:ascii="Arial" w:eastAsia="Gulim" w:hAnsi="Arial" w:cs="Arial"/>
                <w:lang w:eastAsia="ko-KR"/>
              </w:rPr>
            </w:pPr>
            <w:ins w:id="947" w:author="modified" w:date="2019-02-14T17:59:00Z">
              <w:r>
                <w:rPr>
                  <w:rFonts w:ascii="Arial" w:eastAsia="Gulim" w:hAnsi="Arial" w:cs="Arial" w:hint="eastAsia"/>
                  <w:lang w:eastAsia="ko-KR"/>
                </w:rPr>
                <w:t>4 / 48 / 144 / 0</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52295A1" w14:textId="0338B389" w:rsidR="00C619B0" w:rsidRDefault="00C619B0" w:rsidP="00F9466F">
            <w:pPr>
              <w:adjustRightInd w:val="0"/>
              <w:snapToGrid w:val="0"/>
              <w:jc w:val="center"/>
              <w:rPr>
                <w:ins w:id="948" w:author="modified" w:date="2019-02-14T17:59:00Z"/>
                <w:rFonts w:ascii="Arial" w:eastAsia="Gulim" w:hAnsi="Arial" w:cs="Arial"/>
                <w:lang w:eastAsia="ko-KR"/>
              </w:rPr>
            </w:pPr>
            <w:ins w:id="949" w:author="modified" w:date="2019-02-14T17:59:00Z">
              <w:r>
                <w:rPr>
                  <w:rFonts w:ascii="Arial" w:eastAsia="Gulim" w:hAnsi="Arial" w:cs="Arial" w:hint="eastAsia"/>
                  <w:lang w:eastAsia="ko-KR"/>
                </w:rPr>
                <w:t>3 / 39 / 154 / 0</w:t>
              </w:r>
            </w:ins>
          </w:p>
        </w:tc>
      </w:tr>
      <w:tr w:rsidR="00C619B0" w:rsidRPr="000D150D" w14:paraId="4F0285E8" w14:textId="77777777" w:rsidTr="00863BFC">
        <w:trPr>
          <w:jc w:val="center"/>
          <w:ins w:id="950"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293B59" w14:textId="165EF193" w:rsidR="00C619B0" w:rsidRPr="00B0793C" w:rsidRDefault="00C619B0" w:rsidP="00B0793C">
            <w:pPr>
              <w:adjustRightInd w:val="0"/>
              <w:snapToGrid w:val="0"/>
              <w:ind w:firstLineChars="100" w:firstLine="240"/>
              <w:rPr>
                <w:ins w:id="951" w:author="modified" w:date="2019-02-14T17:59:00Z"/>
                <w:rFonts w:ascii="Arial" w:eastAsia="Gulim" w:hAnsi="Arial" w:cs="Arial"/>
                <w:bCs/>
                <w:iCs/>
                <w:color w:val="000000"/>
                <w:kern w:val="24"/>
                <w:lang w:eastAsia="ko-KR"/>
              </w:rPr>
            </w:pPr>
            <w:proofErr w:type="spellStart"/>
            <w:ins w:id="952" w:author="modified" w:date="2019-02-14T17:59:00Z">
              <w:r>
                <w:rPr>
                  <w:rFonts w:ascii="Arial" w:eastAsia="Gulim" w:hAnsi="Arial" w:cs="Arial" w:hint="eastAsia"/>
                  <w:bCs/>
                  <w:iCs/>
                  <w:color w:val="000000"/>
                  <w:kern w:val="24"/>
                  <w:lang w:eastAsia="ko-KR"/>
                </w:rPr>
                <w:t>COPDGene</w:t>
              </w:r>
              <w:proofErr w:type="spellEnd"/>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FD6A0E6" w14:textId="6776CD51" w:rsidR="00C619B0" w:rsidRDefault="003F1DE6" w:rsidP="00F9466F">
            <w:pPr>
              <w:adjustRightInd w:val="0"/>
              <w:snapToGrid w:val="0"/>
              <w:jc w:val="center"/>
              <w:rPr>
                <w:ins w:id="953" w:author="modified" w:date="2019-02-14T17:59:00Z"/>
                <w:rFonts w:ascii="Arial" w:eastAsia="Gulim" w:hAnsi="Arial" w:cs="Arial"/>
                <w:lang w:eastAsia="ko-KR"/>
              </w:rPr>
            </w:pPr>
            <w:ins w:id="954" w:author="modified" w:date="2019-02-14T17:59:00Z">
              <w:r>
                <w:rPr>
                  <w:rFonts w:ascii="Arial" w:eastAsia="Gulim" w:hAnsi="Arial" w:cs="Arial" w:hint="eastAsia"/>
                  <w:lang w:eastAsia="ko-KR"/>
                </w:rPr>
                <w:t>26 / 171 / 212 / 0</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7E749AF" w14:textId="53AF7D15" w:rsidR="00C619B0" w:rsidRDefault="003F1DE6" w:rsidP="00F9466F">
            <w:pPr>
              <w:adjustRightInd w:val="0"/>
              <w:snapToGrid w:val="0"/>
              <w:jc w:val="center"/>
              <w:rPr>
                <w:ins w:id="955" w:author="modified" w:date="2019-02-14T17:59:00Z"/>
                <w:rFonts w:ascii="Arial" w:eastAsia="Gulim" w:hAnsi="Arial" w:cs="Arial"/>
                <w:lang w:eastAsia="ko-KR"/>
              </w:rPr>
            </w:pPr>
            <w:ins w:id="956" w:author="modified" w:date="2019-02-14T17:59:00Z">
              <w:r>
                <w:rPr>
                  <w:rFonts w:ascii="Arial" w:eastAsia="Gulim" w:hAnsi="Arial" w:cs="Arial" w:hint="eastAsia"/>
                  <w:lang w:eastAsia="ko-KR"/>
                </w:rPr>
                <w:t>26 / 159 / 224</w:t>
              </w:r>
            </w:ins>
          </w:p>
        </w:tc>
      </w:tr>
      <w:tr w:rsidR="00C619B0" w:rsidRPr="000D150D" w14:paraId="65126BF7" w14:textId="77777777" w:rsidTr="00863BFC">
        <w:trPr>
          <w:jc w:val="center"/>
          <w:ins w:id="957"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9D59717" w14:textId="43D10CA8" w:rsidR="00C619B0" w:rsidRPr="00B0793C" w:rsidRDefault="00C619B0" w:rsidP="00C619B0">
            <w:pPr>
              <w:adjustRightInd w:val="0"/>
              <w:snapToGrid w:val="0"/>
              <w:ind w:firstLineChars="100" w:firstLine="240"/>
              <w:rPr>
                <w:ins w:id="958" w:author="modified" w:date="2019-02-14T17:59:00Z"/>
                <w:rFonts w:ascii="Arial" w:eastAsia="Gulim" w:hAnsi="Arial" w:cs="Arial"/>
                <w:bCs/>
                <w:iCs/>
                <w:color w:val="000000"/>
                <w:kern w:val="24"/>
                <w:lang w:eastAsia="ko-KR"/>
              </w:rPr>
            </w:pPr>
            <w:ins w:id="959" w:author="modified" w:date="2019-02-14T17:59:00Z">
              <w:r>
                <w:rPr>
                  <w:rFonts w:ascii="Arial" w:eastAsia="Gulim" w:hAnsi="Arial" w:cs="Arial" w:hint="eastAsia"/>
                  <w:bCs/>
                  <w:iCs/>
                  <w:color w:val="000000"/>
                  <w:kern w:val="24"/>
                  <w:lang w:eastAsia="ko-KR"/>
                </w:rPr>
                <w:t>MESA</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2125940" w14:textId="52E45B99" w:rsidR="00C619B0" w:rsidRDefault="00C619B0" w:rsidP="00F9466F">
            <w:pPr>
              <w:adjustRightInd w:val="0"/>
              <w:snapToGrid w:val="0"/>
              <w:jc w:val="center"/>
              <w:rPr>
                <w:ins w:id="960" w:author="modified" w:date="2019-02-14T17:59:00Z"/>
                <w:rFonts w:ascii="Arial" w:eastAsia="Gulim" w:hAnsi="Arial" w:cs="Arial"/>
                <w:lang w:eastAsia="ko-KR"/>
              </w:rPr>
            </w:pPr>
            <w:ins w:id="961" w:author="modified" w:date="2019-02-14T17:59:00Z">
              <w:r>
                <w:rPr>
                  <w:rFonts w:ascii="Arial" w:eastAsia="Gulim" w:hAnsi="Arial" w:cs="Arial" w:hint="eastAsia"/>
                  <w:lang w:eastAsia="ko-KR"/>
                </w:rPr>
                <w:t>69 / 417 / 635 / 0</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4F6A485" w14:textId="5A400676" w:rsidR="00C619B0" w:rsidRDefault="00C619B0" w:rsidP="00F9466F">
            <w:pPr>
              <w:adjustRightInd w:val="0"/>
              <w:snapToGrid w:val="0"/>
              <w:jc w:val="center"/>
              <w:rPr>
                <w:ins w:id="962" w:author="modified" w:date="2019-02-14T17:59:00Z"/>
                <w:rFonts w:ascii="Arial" w:eastAsia="Gulim" w:hAnsi="Arial" w:cs="Arial"/>
                <w:lang w:eastAsia="ko-KR"/>
              </w:rPr>
            </w:pPr>
            <w:ins w:id="963" w:author="modified" w:date="2019-02-14T17:59:00Z">
              <w:r>
                <w:rPr>
                  <w:rFonts w:ascii="Arial" w:eastAsia="Gulim" w:hAnsi="Arial" w:cs="Arial" w:hint="eastAsia"/>
                  <w:lang w:eastAsia="ko-KR"/>
                </w:rPr>
                <w:t>64 / 385 / 672 / 0</w:t>
              </w:r>
            </w:ins>
          </w:p>
        </w:tc>
      </w:tr>
      <w:tr w:rsidR="00C619B0" w:rsidRPr="000D150D" w14:paraId="28CD9B77" w14:textId="77777777" w:rsidTr="00863BFC">
        <w:trPr>
          <w:jc w:val="center"/>
          <w:ins w:id="964"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56F72636" w14:textId="63311B75" w:rsidR="00C619B0" w:rsidRPr="00B0793C" w:rsidRDefault="00C619B0" w:rsidP="00C619B0">
            <w:pPr>
              <w:adjustRightInd w:val="0"/>
              <w:snapToGrid w:val="0"/>
              <w:ind w:firstLineChars="100" w:firstLine="240"/>
              <w:rPr>
                <w:ins w:id="965" w:author="modified" w:date="2019-02-14T17:59:00Z"/>
                <w:rFonts w:ascii="Arial" w:eastAsia="Gulim" w:hAnsi="Arial" w:cs="Arial"/>
                <w:bCs/>
                <w:iCs/>
                <w:color w:val="000000"/>
                <w:kern w:val="24"/>
                <w:lang w:eastAsia="ko-KR"/>
              </w:rPr>
            </w:pPr>
            <w:ins w:id="966" w:author="modified" w:date="2019-02-14T17:59:00Z">
              <w:r>
                <w:rPr>
                  <w:rFonts w:ascii="Arial" w:eastAsia="Gulim" w:hAnsi="Arial" w:cs="Arial" w:hint="eastAsia"/>
                  <w:bCs/>
                  <w:iCs/>
                  <w:color w:val="000000"/>
                  <w:kern w:val="24"/>
                  <w:lang w:eastAsia="ko-KR"/>
                </w:rPr>
                <w:t xml:space="preserve">UK </w:t>
              </w:r>
              <w:proofErr w:type="spellStart"/>
              <w:r>
                <w:rPr>
                  <w:rFonts w:ascii="Arial" w:eastAsia="Gulim" w:hAnsi="Arial" w:cs="Arial" w:hint="eastAsia"/>
                  <w:bCs/>
                  <w:iCs/>
                  <w:color w:val="000000"/>
                  <w:kern w:val="24"/>
                  <w:lang w:eastAsia="ko-KR"/>
                </w:rPr>
                <w:t>BioBank</w:t>
              </w:r>
              <w:proofErr w:type="spellEnd"/>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281CB4B" w14:textId="2398F3E8" w:rsidR="00C619B0" w:rsidRDefault="00743B03" w:rsidP="00F9466F">
            <w:pPr>
              <w:adjustRightInd w:val="0"/>
              <w:snapToGrid w:val="0"/>
              <w:jc w:val="center"/>
              <w:rPr>
                <w:ins w:id="967" w:author="modified" w:date="2019-02-14T17:59:00Z"/>
                <w:rFonts w:ascii="Arial" w:eastAsia="Gulim" w:hAnsi="Arial" w:cs="Arial"/>
                <w:lang w:eastAsia="ko-KR"/>
              </w:rPr>
            </w:pPr>
            <w:ins w:id="968" w:author="modified" w:date="2019-02-14T17:59:00Z">
              <w:r>
                <w:rPr>
                  <w:rFonts w:ascii="Arial" w:eastAsia="Gulim" w:hAnsi="Arial" w:cs="Arial" w:hint="eastAsia"/>
                  <w:lang w:eastAsia="ko-KR"/>
                </w:rPr>
                <w:t>14468 / 85721 / 125542 / 0</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860E8BE" w14:textId="3DD1CABF" w:rsidR="00C619B0" w:rsidRDefault="00743B03" w:rsidP="00F9466F">
            <w:pPr>
              <w:adjustRightInd w:val="0"/>
              <w:snapToGrid w:val="0"/>
              <w:jc w:val="center"/>
              <w:rPr>
                <w:ins w:id="969" w:author="modified" w:date="2019-02-14T17:59:00Z"/>
                <w:rFonts w:ascii="Arial" w:eastAsia="Gulim" w:hAnsi="Arial" w:cs="Arial"/>
                <w:lang w:eastAsia="ko-KR"/>
              </w:rPr>
            </w:pPr>
            <w:ins w:id="970" w:author="modified" w:date="2019-02-14T17:59:00Z">
              <w:r>
                <w:rPr>
                  <w:rFonts w:ascii="Arial" w:eastAsia="Gulim" w:hAnsi="Arial" w:cs="Arial" w:hint="eastAsia"/>
                  <w:lang w:eastAsia="ko-KR"/>
                </w:rPr>
                <w:t>12765 / 81784 / 131182 / 0</w:t>
              </w:r>
            </w:ins>
          </w:p>
        </w:tc>
      </w:tr>
      <w:tr w:rsidR="00C619B0" w:rsidRPr="000D150D" w14:paraId="436B2AC5" w14:textId="77777777" w:rsidTr="00863BFC">
        <w:trPr>
          <w:jc w:val="center"/>
          <w:ins w:id="971"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01DDA3D0" w:rsidR="00C619B0" w:rsidRPr="000D150D" w:rsidRDefault="00C619B0" w:rsidP="00C619B0">
            <w:pPr>
              <w:adjustRightInd w:val="0"/>
              <w:snapToGrid w:val="0"/>
              <w:rPr>
                <w:ins w:id="972" w:author="modified" w:date="2019-02-14T17:59:00Z"/>
                <w:rFonts w:ascii="Arial" w:eastAsia="Gulim" w:hAnsi="Arial" w:cs="Arial"/>
                <w:lang w:eastAsia="ko-KR"/>
              </w:rPr>
            </w:pPr>
            <w:ins w:id="973" w:author="modified" w:date="2019-02-14T17:59:00Z">
              <w:r>
                <w:rPr>
                  <w:rFonts w:ascii="Arial" w:eastAsia="Gulim" w:hAnsi="Arial" w:cs="Arial"/>
                  <w:lang w:eastAsia="ko-KR"/>
                </w:rPr>
                <w:t xml:space="preserve">S-LAM vs </w:t>
              </w:r>
              <w:proofErr w:type="spellStart"/>
              <w:r>
                <w:rPr>
                  <w:rFonts w:ascii="Arial" w:eastAsia="Gulim" w:hAnsi="Arial" w:cs="Arial"/>
                  <w:lang w:eastAsia="ko-KR"/>
                </w:rPr>
                <w:t>COPDGene</w:t>
              </w:r>
              <w:proofErr w:type="spellEnd"/>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C619B0" w:rsidRPr="000D150D" w:rsidRDefault="00C619B0" w:rsidP="00F9466F">
            <w:pPr>
              <w:adjustRightInd w:val="0"/>
              <w:snapToGrid w:val="0"/>
              <w:jc w:val="center"/>
              <w:rPr>
                <w:ins w:id="974" w:author="modified" w:date="2019-02-14T17:59:00Z"/>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C619B0" w:rsidRPr="000D150D" w:rsidRDefault="00C619B0" w:rsidP="00F9466F">
            <w:pPr>
              <w:adjustRightInd w:val="0"/>
              <w:snapToGrid w:val="0"/>
              <w:jc w:val="center"/>
              <w:rPr>
                <w:ins w:id="975" w:author="modified" w:date="2019-02-14T17:59:00Z"/>
                <w:rFonts w:ascii="Arial" w:eastAsia="Gulim" w:hAnsi="Arial" w:cs="Arial"/>
                <w:lang w:eastAsia="ko-KR"/>
              </w:rPr>
            </w:pPr>
          </w:p>
        </w:tc>
      </w:tr>
      <w:tr w:rsidR="00C619B0"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C619B0" w:rsidRPr="00DE685C" w:rsidRDefault="00C619B0" w:rsidP="00863BFC">
            <w:pPr>
              <w:adjustRightInd w:val="0"/>
              <w:snapToGrid w:val="0"/>
              <w:rPr>
                <w:rFonts w:ascii="Arial" w:hAnsi="Arial"/>
                <w:color w:val="000000"/>
                <w:kern w:val="24"/>
                <w:rPrChange w:id="976" w:author="modified" w:date="2019-02-14T17:59:00Z">
                  <w:rPr>
                    <w:rFonts w:ascii="Arial" w:hAnsi="Arial"/>
                  </w:rPr>
                </w:rPrChange>
              </w:rPr>
            </w:pPr>
            <w:ins w:id="977" w:author="modified" w:date="2019-02-14T17:59:00Z">
              <w:r>
                <w:rPr>
                  <w:rFonts w:ascii="Arial" w:eastAsia="Gulim" w:hAnsi="Arial" w:cs="Arial"/>
                  <w:color w:val="000000"/>
                  <w:kern w:val="24"/>
                  <w:lang w:eastAsia="ko-KR"/>
                </w:rPr>
                <w:t xml:space="preserve">    </w:t>
              </w:r>
            </w:ins>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C619B0" w:rsidRPr="00DE685C" w:rsidRDefault="00C619B0" w:rsidP="00863BFC">
            <w:pPr>
              <w:adjustRightInd w:val="0"/>
              <w:snapToGrid w:val="0"/>
              <w:jc w:val="center"/>
              <w:rPr>
                <w:rFonts w:ascii="Arial" w:hAnsi="Arial"/>
                <w:color w:val="000000" w:themeColor="text1"/>
                <w:kern w:val="2"/>
                <w:rPrChange w:id="978" w:author="modified" w:date="2019-02-14T17:59:00Z">
                  <w:rPr>
                    <w:rFonts w:ascii="Arial" w:hAnsi="Arial"/>
                  </w:rPr>
                </w:rPrChange>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C619B0" w:rsidRPr="00DE685C" w:rsidRDefault="00C619B0" w:rsidP="00863BFC">
            <w:pPr>
              <w:adjustRightInd w:val="0"/>
              <w:snapToGrid w:val="0"/>
              <w:jc w:val="center"/>
              <w:rPr>
                <w:rFonts w:ascii="Arial" w:hAnsi="Arial"/>
                <w:color w:val="000000" w:themeColor="text1"/>
                <w:kern w:val="2"/>
                <w:rPrChange w:id="979" w:author="modified" w:date="2019-02-14T17:59:00Z">
                  <w:rPr>
                    <w:rFonts w:ascii="Arial" w:hAnsi="Arial"/>
                  </w:rPr>
                </w:rPrChange>
              </w:rPr>
            </w:pPr>
            <w:r w:rsidRPr="000D150D">
              <w:rPr>
                <w:rFonts w:ascii="Arial" w:eastAsia="Gulim" w:hAnsi="Arial" w:cs="Arial"/>
                <w:color w:val="000000" w:themeColor="text1"/>
                <w:kern w:val="2"/>
                <w:lang w:eastAsia="ko-KR"/>
              </w:rPr>
              <w:t>0.2731</w:t>
            </w:r>
          </w:p>
        </w:tc>
      </w:tr>
      <w:tr w:rsidR="00C619B0" w:rsidRPr="000D150D" w14:paraId="2F269CA8" w14:textId="77777777" w:rsidTr="00DE685C">
        <w:tblPrEx>
          <w:tblW w:w="7380" w:type="dxa"/>
          <w:jc w:val="center"/>
          <w:tblCellMar>
            <w:left w:w="0" w:type="dxa"/>
            <w:right w:w="0" w:type="dxa"/>
          </w:tblCellMar>
          <w:tblLook w:val="0420" w:firstRow="1" w:lastRow="0" w:firstColumn="0" w:lastColumn="0" w:noHBand="0" w:noVBand="1"/>
          <w:tblPrExChange w:id="980" w:author="modified" w:date="2019-02-14T17:59:00Z">
            <w:tblPrEx>
              <w:tblW w:w="7380" w:type="dxa"/>
              <w:jc w:val="center"/>
              <w:tblCellMar>
                <w:left w:w="0" w:type="dxa"/>
                <w:right w:w="0" w:type="dxa"/>
              </w:tblCellMar>
              <w:tblLook w:val="0420" w:firstRow="1" w:lastRow="0" w:firstColumn="0" w:lastColumn="0" w:noHBand="0" w:noVBand="1"/>
            </w:tblPrEx>
          </w:tblPrExChange>
        </w:tblPrEx>
        <w:trPr>
          <w:jc w:val="center"/>
          <w:trPrChange w:id="981" w:author="modified" w:date="2019-02-14T17:59:00Z">
            <w:trPr>
              <w:gridAfter w:val="0"/>
              <w:jc w:val="center"/>
            </w:trPr>
          </w:trPrChange>
        </w:trPr>
        <w:tc>
          <w:tcPr>
            <w:tcW w:w="3060" w:type="dxa"/>
            <w:tcBorders>
              <w:top w:val="nil"/>
              <w:left w:val="nil"/>
              <w:bottom w:val="nil"/>
              <w:right w:val="nil"/>
            </w:tcBorders>
            <w:shd w:val="clear" w:color="auto" w:fill="auto"/>
            <w:tcMar>
              <w:top w:w="72" w:type="dxa"/>
              <w:left w:w="144" w:type="dxa"/>
              <w:bottom w:w="72" w:type="dxa"/>
              <w:right w:w="144" w:type="dxa"/>
            </w:tcMar>
            <w:vAlign w:val="center"/>
            <w:tcPrChange w:id="982" w:author="modified" w:date="2019-02-14T17:59:00Z">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tcPrChange>
          </w:tcPr>
          <w:p w14:paraId="621F1644" w14:textId="3FF68A08" w:rsidR="00C619B0" w:rsidRPr="00DE685C" w:rsidRDefault="00C619B0" w:rsidP="00863BFC">
            <w:pPr>
              <w:adjustRightInd w:val="0"/>
              <w:snapToGrid w:val="0"/>
              <w:rPr>
                <w:rFonts w:ascii="Arial" w:hAnsi="Arial"/>
                <w:color w:val="000000"/>
                <w:kern w:val="24"/>
                <w:rPrChange w:id="983" w:author="modified" w:date="2019-02-14T17:59:00Z">
                  <w:rPr>
                    <w:rFonts w:ascii="Arial" w:hAnsi="Arial"/>
                  </w:rPr>
                </w:rPrChange>
              </w:rPr>
            </w:pPr>
            <w:ins w:id="984" w:author="modified" w:date="2019-02-14T17:59:00Z">
              <w:r>
                <w:rPr>
                  <w:rFonts w:ascii="Arial" w:eastAsia="Gulim" w:hAnsi="Arial" w:cs="Arial"/>
                  <w:color w:val="000000"/>
                  <w:kern w:val="24"/>
                  <w:lang w:eastAsia="ko-KR"/>
                </w:rPr>
                <w:t xml:space="preserve">    </w:t>
              </w:r>
            </w:ins>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Change w:id="985" w:author="modified" w:date="2019-02-14T17:59:00Z">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tcPrChange>
          </w:tcPr>
          <w:p w14:paraId="5DA619F6" w14:textId="0948EC6D" w:rsidR="00C619B0" w:rsidRPr="00DE685C" w:rsidRDefault="00C619B0" w:rsidP="00863BFC">
            <w:pPr>
              <w:adjustRightInd w:val="0"/>
              <w:snapToGrid w:val="0"/>
              <w:jc w:val="center"/>
              <w:rPr>
                <w:rFonts w:ascii="Arial" w:hAnsi="Arial"/>
                <w:color w:val="000000" w:themeColor="text1"/>
                <w:kern w:val="2"/>
                <w:rPrChange w:id="986" w:author="modified" w:date="2019-02-14T17:59:00Z">
                  <w:rPr>
                    <w:rFonts w:ascii="Arial" w:hAnsi="Arial"/>
                  </w:rPr>
                </w:rPrChange>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Change w:id="987" w:author="modified" w:date="2019-02-14T17:59:00Z">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tcPrChange>
          </w:tcPr>
          <w:p w14:paraId="483EE010" w14:textId="4DA2DA0E" w:rsidR="00C619B0" w:rsidRPr="00DE685C" w:rsidRDefault="00C619B0" w:rsidP="00863BFC">
            <w:pPr>
              <w:adjustRightInd w:val="0"/>
              <w:snapToGrid w:val="0"/>
              <w:jc w:val="center"/>
              <w:rPr>
                <w:rFonts w:ascii="Arial" w:hAnsi="Arial"/>
                <w:color w:val="000000" w:themeColor="text1"/>
                <w:kern w:val="2"/>
                <w:rPrChange w:id="988" w:author="modified" w:date="2019-02-14T17:59:00Z">
                  <w:rPr>
                    <w:rFonts w:ascii="Arial" w:hAnsi="Arial"/>
                  </w:rPr>
                </w:rPrChange>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r w:rsidR="00C619B0" w:rsidRPr="000D150D" w14:paraId="7FBCAF29" w14:textId="77777777" w:rsidTr="001215A8">
        <w:trPr>
          <w:jc w:val="center"/>
          <w:ins w:id="989"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2EE21105" w:rsidR="00C619B0" w:rsidRPr="000D150D" w:rsidRDefault="00C619B0" w:rsidP="00863BFC">
            <w:pPr>
              <w:adjustRightInd w:val="0"/>
              <w:snapToGrid w:val="0"/>
              <w:rPr>
                <w:ins w:id="990" w:author="modified" w:date="2019-02-14T17:59:00Z"/>
                <w:rFonts w:ascii="Arial" w:eastAsia="Gulim" w:hAnsi="Arial" w:cs="Arial"/>
                <w:color w:val="000000"/>
                <w:kern w:val="24"/>
                <w:lang w:eastAsia="ko-KR"/>
              </w:rPr>
            </w:pPr>
            <w:ins w:id="991" w:author="modified" w:date="2019-02-14T17:59:00Z">
              <w:r>
                <w:rPr>
                  <w:rFonts w:ascii="Arial" w:eastAsia="Gulim" w:hAnsi="Arial" w:cs="Arial"/>
                  <w:lang w:eastAsia="ko-KR"/>
                </w:rPr>
                <w:t xml:space="preserve">S-LAM vs </w:t>
              </w:r>
              <w:r>
                <w:rPr>
                  <w:rFonts w:ascii="Arial" w:eastAsia="Gulim" w:hAnsi="Arial" w:cs="Arial"/>
                  <w:color w:val="000000"/>
                  <w:kern w:val="24"/>
                  <w:lang w:eastAsia="ko-KR"/>
                </w:rPr>
                <w:t>MESA</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C619B0" w:rsidRPr="000D150D" w:rsidRDefault="00C619B0" w:rsidP="00863BFC">
            <w:pPr>
              <w:adjustRightInd w:val="0"/>
              <w:snapToGrid w:val="0"/>
              <w:jc w:val="center"/>
              <w:rPr>
                <w:ins w:id="992" w:author="modified" w:date="2019-02-14T17:59:00Z"/>
                <w:rFonts w:ascii="Arial" w:eastAsia="Gulim"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C619B0" w:rsidRPr="000D150D" w:rsidRDefault="00C619B0" w:rsidP="00863BFC">
            <w:pPr>
              <w:adjustRightInd w:val="0"/>
              <w:snapToGrid w:val="0"/>
              <w:jc w:val="center"/>
              <w:rPr>
                <w:ins w:id="993" w:author="modified" w:date="2019-02-14T17:59:00Z"/>
                <w:rFonts w:ascii="Arial" w:eastAsia="Gulim" w:hAnsi="Arial" w:cs="Arial"/>
                <w:color w:val="000000" w:themeColor="text1"/>
                <w:kern w:val="2"/>
                <w:lang w:eastAsia="ko-KR"/>
              </w:rPr>
            </w:pPr>
          </w:p>
        </w:tc>
      </w:tr>
      <w:tr w:rsidR="00C619B0" w:rsidRPr="000D150D" w14:paraId="38B27BD8" w14:textId="77777777" w:rsidTr="001215A8">
        <w:trPr>
          <w:jc w:val="center"/>
          <w:ins w:id="994"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C619B0" w:rsidRPr="000D150D" w:rsidRDefault="00C619B0" w:rsidP="00863BFC">
            <w:pPr>
              <w:adjustRightInd w:val="0"/>
              <w:snapToGrid w:val="0"/>
              <w:rPr>
                <w:ins w:id="995" w:author="modified" w:date="2019-02-14T17:59:00Z"/>
                <w:rFonts w:ascii="Arial" w:eastAsia="Gulim" w:hAnsi="Arial" w:cs="Arial"/>
                <w:color w:val="000000"/>
                <w:kern w:val="24"/>
                <w:lang w:eastAsia="ko-KR"/>
              </w:rPr>
            </w:pPr>
            <w:ins w:id="996" w:author="modified" w:date="2019-02-14T17:59:00Z">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C619B0" w:rsidRPr="000D150D" w:rsidRDefault="00C619B0" w:rsidP="00863BFC">
            <w:pPr>
              <w:adjustRightInd w:val="0"/>
              <w:snapToGrid w:val="0"/>
              <w:jc w:val="center"/>
              <w:rPr>
                <w:ins w:id="997" w:author="modified" w:date="2019-02-14T17:59:00Z"/>
                <w:rFonts w:ascii="Arial" w:eastAsia="Gulim" w:hAnsi="Arial" w:cs="Arial"/>
                <w:color w:val="000000" w:themeColor="text1"/>
                <w:kern w:val="2"/>
                <w:lang w:eastAsia="ko-KR"/>
              </w:rPr>
            </w:pPr>
            <w:ins w:id="998" w:author="modified" w:date="2019-02-14T17:59:00Z">
              <w:r>
                <w:rPr>
                  <w:rFonts w:ascii="Arial" w:eastAsia="Gulim" w:hAnsi="Arial" w:cs="Arial"/>
                  <w:color w:val="000000" w:themeColor="text1"/>
                  <w:kern w:val="2"/>
                  <w:lang w:eastAsia="ko-KR"/>
                </w:rPr>
                <w:t>0.5070</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C619B0" w:rsidRPr="000D150D" w:rsidRDefault="00C619B0" w:rsidP="00863BFC">
            <w:pPr>
              <w:adjustRightInd w:val="0"/>
              <w:snapToGrid w:val="0"/>
              <w:jc w:val="center"/>
              <w:rPr>
                <w:ins w:id="999" w:author="modified" w:date="2019-02-14T17:59:00Z"/>
                <w:rFonts w:ascii="Arial" w:eastAsia="Gulim" w:hAnsi="Arial" w:cs="Arial"/>
                <w:color w:val="000000" w:themeColor="text1"/>
                <w:kern w:val="2"/>
                <w:lang w:eastAsia="ko-KR"/>
              </w:rPr>
            </w:pPr>
            <w:ins w:id="1000" w:author="modified" w:date="2019-02-14T17:59:00Z">
              <w:r>
                <w:rPr>
                  <w:rFonts w:ascii="Arial" w:eastAsia="Gulim" w:hAnsi="Arial" w:cs="Arial"/>
                  <w:color w:val="000000" w:themeColor="text1"/>
                  <w:kern w:val="2"/>
                  <w:lang w:eastAsia="ko-KR"/>
                </w:rPr>
                <w:t>0.4448</w:t>
              </w:r>
            </w:ins>
          </w:p>
        </w:tc>
      </w:tr>
      <w:tr w:rsidR="00C619B0" w:rsidRPr="000D150D" w14:paraId="562D83EA" w14:textId="77777777" w:rsidTr="001215A8">
        <w:trPr>
          <w:jc w:val="center"/>
          <w:ins w:id="1001"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C619B0" w:rsidRPr="000D150D" w:rsidRDefault="00C619B0" w:rsidP="00863BFC">
            <w:pPr>
              <w:adjustRightInd w:val="0"/>
              <w:snapToGrid w:val="0"/>
              <w:rPr>
                <w:ins w:id="1002" w:author="modified" w:date="2019-02-14T17:59:00Z"/>
                <w:rFonts w:ascii="Arial" w:eastAsia="Gulim" w:hAnsi="Arial" w:cs="Arial"/>
                <w:color w:val="000000"/>
                <w:kern w:val="24"/>
                <w:lang w:eastAsia="ko-KR"/>
              </w:rPr>
            </w:pPr>
            <w:ins w:id="1003" w:author="modified" w:date="2019-02-14T17:59:00Z">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C619B0" w:rsidRPr="000D150D" w:rsidRDefault="00C619B0" w:rsidP="00780DAB">
            <w:pPr>
              <w:adjustRightInd w:val="0"/>
              <w:snapToGrid w:val="0"/>
              <w:jc w:val="center"/>
              <w:rPr>
                <w:ins w:id="1004" w:author="modified" w:date="2019-02-14T17:59:00Z"/>
                <w:rFonts w:ascii="Arial" w:eastAsia="Gulim" w:hAnsi="Arial" w:cs="Arial"/>
                <w:color w:val="000000" w:themeColor="text1"/>
                <w:kern w:val="2"/>
                <w:lang w:eastAsia="ko-KR"/>
              </w:rPr>
            </w:pPr>
            <w:ins w:id="1005" w:author="modified" w:date="2019-02-14T17:59:00Z">
              <w:r>
                <w:rPr>
                  <w:rFonts w:ascii="Arial" w:eastAsia="Gulim" w:hAnsi="Arial" w:cs="Arial"/>
                  <w:color w:val="000000" w:themeColor="text1"/>
                  <w:kern w:val="2"/>
                  <w:lang w:eastAsia="ko-KR"/>
                </w:rPr>
                <w:t>9.28</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C619B0" w:rsidRPr="000D150D" w:rsidRDefault="00C619B0" w:rsidP="00863BFC">
            <w:pPr>
              <w:adjustRightInd w:val="0"/>
              <w:snapToGrid w:val="0"/>
              <w:jc w:val="center"/>
              <w:rPr>
                <w:ins w:id="1006" w:author="modified" w:date="2019-02-14T17:59:00Z"/>
                <w:rFonts w:ascii="Arial" w:eastAsia="Gulim" w:hAnsi="Arial" w:cs="Arial"/>
                <w:color w:val="000000" w:themeColor="text1"/>
                <w:kern w:val="2"/>
                <w:lang w:eastAsia="ko-KR"/>
              </w:rPr>
            </w:pPr>
            <w:ins w:id="1007" w:author="modified" w:date="2019-02-14T17:59:00Z">
              <w:r>
                <w:rPr>
                  <w:rFonts w:ascii="Arial" w:eastAsia="Gulim" w:hAnsi="Arial" w:cs="Arial"/>
                  <w:color w:val="000000" w:themeColor="text1"/>
                  <w:kern w:val="2"/>
                  <w:lang w:eastAsia="ko-KR"/>
                </w:rPr>
                <w:t>1.04</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ins>
          </w:p>
        </w:tc>
      </w:tr>
      <w:tr w:rsidR="00C619B0" w:rsidRPr="000D150D" w14:paraId="5E78B634" w14:textId="77777777" w:rsidTr="00863BFC">
        <w:trPr>
          <w:jc w:val="center"/>
          <w:ins w:id="1008"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31B3B7F9" w:rsidR="00C619B0" w:rsidRPr="000D150D" w:rsidRDefault="00C619B0" w:rsidP="00863BFC">
            <w:pPr>
              <w:adjustRightInd w:val="0"/>
              <w:snapToGrid w:val="0"/>
              <w:rPr>
                <w:ins w:id="1009" w:author="modified" w:date="2019-02-14T17:59:00Z"/>
                <w:rFonts w:ascii="Arial" w:eastAsia="Gulim" w:hAnsi="Arial" w:cs="Arial"/>
                <w:lang w:eastAsia="ko-KR"/>
              </w:rPr>
            </w:pPr>
            <w:ins w:id="1010" w:author="modified" w:date="2019-02-14T17:59:00Z">
              <w:r>
                <w:rPr>
                  <w:rFonts w:ascii="Arial" w:eastAsia="Gulim" w:hAnsi="Arial" w:cs="Arial"/>
                  <w:lang w:eastAsia="ko-KR"/>
                </w:rPr>
                <w:t xml:space="preserve">S-LAM vs UK </w:t>
              </w:r>
              <w:proofErr w:type="spellStart"/>
              <w:r>
                <w:rPr>
                  <w:rFonts w:ascii="Arial" w:eastAsia="Gulim" w:hAnsi="Arial" w:cs="Arial"/>
                  <w:lang w:eastAsia="ko-KR"/>
                </w:rPr>
                <w:t>BioBank</w:t>
              </w:r>
              <w:proofErr w:type="spellEnd"/>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C619B0" w:rsidRPr="000D150D" w:rsidRDefault="00C619B0" w:rsidP="00863BFC">
            <w:pPr>
              <w:adjustRightInd w:val="0"/>
              <w:snapToGrid w:val="0"/>
              <w:jc w:val="center"/>
              <w:rPr>
                <w:ins w:id="1011" w:author="modified" w:date="2019-02-14T17:59:00Z"/>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C619B0" w:rsidRPr="000D150D" w:rsidRDefault="00C619B0" w:rsidP="00863BFC">
            <w:pPr>
              <w:adjustRightInd w:val="0"/>
              <w:snapToGrid w:val="0"/>
              <w:jc w:val="center"/>
              <w:rPr>
                <w:ins w:id="1012" w:author="modified" w:date="2019-02-14T17:59:00Z"/>
                <w:rFonts w:ascii="Arial" w:eastAsia="Gulim" w:hAnsi="Arial" w:cs="Arial"/>
                <w:lang w:eastAsia="ko-KR"/>
              </w:rPr>
            </w:pPr>
          </w:p>
        </w:tc>
      </w:tr>
      <w:tr w:rsidR="00C619B0" w:rsidRPr="000D150D" w14:paraId="5BBEFCF9" w14:textId="77777777" w:rsidTr="00863BFC">
        <w:trPr>
          <w:jc w:val="center"/>
          <w:ins w:id="1013" w:author="modified" w:date="2019-02-14T17:59:00Z"/>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C619B0" w:rsidRPr="000D150D" w:rsidRDefault="00C619B0" w:rsidP="00863BFC">
            <w:pPr>
              <w:adjustRightInd w:val="0"/>
              <w:snapToGrid w:val="0"/>
              <w:rPr>
                <w:ins w:id="1014" w:author="modified" w:date="2019-02-14T17:59:00Z"/>
                <w:rFonts w:ascii="Arial" w:eastAsia="Gulim" w:hAnsi="Arial" w:cs="Arial"/>
                <w:lang w:eastAsia="ko-KR"/>
              </w:rPr>
            </w:pPr>
            <w:ins w:id="1015" w:author="modified" w:date="2019-02-14T17:59:00Z">
              <w:r>
                <w:rPr>
                  <w:rFonts w:ascii="Arial" w:eastAsia="Gulim" w:hAnsi="Arial" w:cs="Arial"/>
                  <w:color w:val="000000"/>
                  <w:kern w:val="24"/>
                  <w:lang w:eastAsia="ko-KR"/>
                </w:rPr>
                <w:lastRenderedPageBreak/>
                <w:t xml:space="preserve">    </w:t>
              </w:r>
              <w:r w:rsidRPr="000D150D">
                <w:rPr>
                  <w:rFonts w:ascii="Arial" w:eastAsia="Gulim" w:hAnsi="Arial" w:cs="Arial"/>
                  <w:color w:val="000000"/>
                  <w:kern w:val="24"/>
                  <w:lang w:eastAsia="ko-KR"/>
                </w:rPr>
                <w:t>Odds ratio</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C619B0" w:rsidRPr="000D150D" w:rsidRDefault="00C619B0" w:rsidP="009B7747">
            <w:pPr>
              <w:adjustRightInd w:val="0"/>
              <w:snapToGrid w:val="0"/>
              <w:jc w:val="center"/>
              <w:rPr>
                <w:ins w:id="1016" w:author="modified" w:date="2019-02-14T17:59:00Z"/>
                <w:rFonts w:ascii="Arial" w:eastAsia="Gulim" w:hAnsi="Arial" w:cs="Arial"/>
                <w:lang w:eastAsia="ko-KR"/>
              </w:rPr>
            </w:pPr>
            <w:ins w:id="1017" w:author="modified" w:date="2019-02-14T17:59:00Z">
              <w:r>
                <w:rPr>
                  <w:rFonts w:ascii="Arial" w:eastAsia="Gulim" w:hAnsi="Arial" w:cs="Arial"/>
                  <w:lang w:eastAsia="ko-KR"/>
                </w:rPr>
                <w:t>0.4</w:t>
              </w:r>
              <w:r>
                <w:rPr>
                  <w:rFonts w:ascii="Arial" w:eastAsia="Gulim" w:hAnsi="Arial" w:cs="Arial" w:hint="eastAsia"/>
                  <w:lang w:eastAsia="ko-KR"/>
                </w:rPr>
                <w:t>888</w:t>
              </w:r>
            </w:ins>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C619B0" w:rsidRPr="000D150D" w:rsidRDefault="00C619B0" w:rsidP="00863BFC">
            <w:pPr>
              <w:adjustRightInd w:val="0"/>
              <w:snapToGrid w:val="0"/>
              <w:jc w:val="center"/>
              <w:rPr>
                <w:ins w:id="1018" w:author="modified" w:date="2019-02-14T17:59:00Z"/>
                <w:rFonts w:ascii="Arial" w:eastAsia="Gulim" w:hAnsi="Arial" w:cs="Arial"/>
                <w:lang w:eastAsia="ko-KR"/>
              </w:rPr>
            </w:pPr>
            <w:ins w:id="1019" w:author="modified" w:date="2019-02-14T17:59:00Z">
              <w:r>
                <w:rPr>
                  <w:rFonts w:ascii="Arial" w:eastAsia="Gulim" w:hAnsi="Arial" w:cs="Arial"/>
                  <w:lang w:eastAsia="ko-KR"/>
                </w:rPr>
                <w:t>0.</w:t>
              </w:r>
              <w:r>
                <w:rPr>
                  <w:rFonts w:ascii="Arial" w:eastAsia="Gulim" w:hAnsi="Arial" w:cs="Arial" w:hint="eastAsia"/>
                  <w:lang w:eastAsia="ko-KR"/>
                </w:rPr>
                <w:t>4159</w:t>
              </w:r>
            </w:ins>
          </w:p>
        </w:tc>
      </w:tr>
      <w:tr w:rsidR="00C619B0" w:rsidRPr="000D150D" w14:paraId="17A35A6B" w14:textId="77777777" w:rsidTr="00863BFC">
        <w:trPr>
          <w:jc w:val="center"/>
          <w:ins w:id="1020" w:author="modified" w:date="2019-02-14T17:59:00Z"/>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C619B0" w:rsidRPr="000D150D" w:rsidRDefault="00C619B0" w:rsidP="00863BFC">
            <w:pPr>
              <w:adjustRightInd w:val="0"/>
              <w:snapToGrid w:val="0"/>
              <w:rPr>
                <w:ins w:id="1021" w:author="modified" w:date="2019-02-14T17:59:00Z"/>
                <w:rFonts w:ascii="Arial" w:eastAsia="Gulim" w:hAnsi="Arial" w:cs="Arial"/>
                <w:lang w:eastAsia="ko-KR"/>
              </w:rPr>
            </w:pPr>
            <w:ins w:id="1022" w:author="modified" w:date="2019-02-14T17:59:00Z">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ins>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C619B0" w:rsidRPr="000D150D" w:rsidRDefault="00C619B0" w:rsidP="00385BBD">
            <w:pPr>
              <w:adjustRightInd w:val="0"/>
              <w:snapToGrid w:val="0"/>
              <w:jc w:val="center"/>
              <w:rPr>
                <w:ins w:id="1023" w:author="modified" w:date="2019-02-14T17:59:00Z"/>
                <w:rFonts w:ascii="Arial" w:eastAsia="Gulim" w:hAnsi="Arial" w:cs="Arial"/>
                <w:lang w:eastAsia="ko-KR"/>
              </w:rPr>
            </w:pPr>
            <w:ins w:id="1024" w:author="modified" w:date="2019-02-14T17:59:00Z">
              <w:r>
                <w:rPr>
                  <w:rFonts w:ascii="Arial" w:eastAsia="Gulim" w:hAnsi="Arial" w:cs="Arial"/>
                  <w:color w:val="000000" w:themeColor="text1"/>
                  <w:kern w:val="2"/>
                  <w:lang w:eastAsia="ko-KR"/>
                </w:rPr>
                <w:t>7.</w:t>
              </w:r>
              <w:r>
                <w:rPr>
                  <w:rFonts w:ascii="Arial" w:eastAsia="Gulim" w:hAnsi="Arial" w:cs="Arial" w:hint="eastAsia"/>
                  <w:color w:val="000000" w:themeColor="text1"/>
                  <w:kern w:val="2"/>
                  <w:lang w:eastAsia="ko-KR"/>
                </w:rPr>
                <w:t>30</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7</w:t>
              </w:r>
            </w:ins>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C619B0" w:rsidRPr="000D150D" w:rsidRDefault="00C619B0" w:rsidP="00385BBD">
            <w:pPr>
              <w:adjustRightInd w:val="0"/>
              <w:snapToGrid w:val="0"/>
              <w:jc w:val="center"/>
              <w:rPr>
                <w:ins w:id="1025" w:author="modified" w:date="2019-02-14T17:59:00Z"/>
                <w:rFonts w:ascii="Arial" w:eastAsia="Gulim" w:hAnsi="Arial" w:cs="Arial"/>
                <w:lang w:eastAsia="ko-KR"/>
              </w:rPr>
            </w:pPr>
            <w:ins w:id="1026" w:author="modified" w:date="2019-02-14T17:59:00Z">
              <w:r>
                <w:rPr>
                  <w:rFonts w:ascii="Arial" w:eastAsia="Gulim" w:hAnsi="Arial" w:cs="Arial"/>
                  <w:color w:val="000000" w:themeColor="text1"/>
                  <w:kern w:val="2"/>
                  <w:lang w:eastAsia="ko-KR"/>
                </w:rPr>
                <w:t>3.11</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8</w:t>
              </w:r>
            </w:ins>
          </w:p>
        </w:tc>
      </w:tr>
    </w:tbl>
    <w:p w14:paraId="557477DF" w14:textId="77777777" w:rsidR="00E938BD" w:rsidRDefault="00E938BD" w:rsidP="00A134C5">
      <w:pPr>
        <w:spacing w:line="480" w:lineRule="auto"/>
        <w:rPr>
          <w:rFonts w:ascii="Arial" w:hAnsi="Arial" w:cs="Arial"/>
          <w:lang w:eastAsia="ko-KR"/>
        </w:rPr>
      </w:pPr>
    </w:p>
    <w:p w14:paraId="17C85F04" w14:textId="091A255C" w:rsidR="00812DB8" w:rsidRPr="00646493" w:rsidRDefault="00812DB8" w:rsidP="00A134C5">
      <w:pPr>
        <w:spacing w:line="480" w:lineRule="auto"/>
        <w:rPr>
          <w:rFonts w:ascii="Arial" w:hAnsi="Arial"/>
          <w:b/>
          <w:rPrChange w:id="1027" w:author="modified" w:date="2019-02-14T17:59:00Z">
            <w:rPr>
              <w:rFonts w:ascii="Arial" w:hAnsi="Arial"/>
            </w:rPr>
          </w:rPrChange>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DD438E">
        <w:rPr>
          <w:rFonts w:ascii="Arial" w:hAnsi="Arial" w:cs="Arial"/>
          <w:lang w:eastAsia="ko-KR"/>
        </w:rPr>
        <w:t>.</w:t>
      </w:r>
    </w:p>
    <w:p w14:paraId="765AF040" w14:textId="77777777" w:rsidR="00812DB8" w:rsidRPr="000D150D" w:rsidRDefault="00812DB8" w:rsidP="00A134C5">
      <w:pPr>
        <w:spacing w:line="480" w:lineRule="auto"/>
        <w:rPr>
          <w:del w:id="1028" w:author="modified" w:date="2019-02-14T17:59:00Z"/>
          <w:rFonts w:ascii="Arial" w:hAnsi="Arial" w:cs="Arial"/>
          <w:b/>
        </w:rPr>
      </w:pPr>
    </w:p>
    <w:p w14:paraId="19BFC655" w14:textId="77777777" w:rsidR="00812DB8" w:rsidRPr="000D150D" w:rsidRDefault="00812DB8" w:rsidP="00A134C5">
      <w:pPr>
        <w:spacing w:line="480" w:lineRule="auto"/>
        <w:rPr>
          <w:del w:id="1029" w:author="modified" w:date="2019-02-14T17:59:00Z"/>
          <w:rFonts w:ascii="Arial" w:hAnsi="Arial" w:cs="Arial"/>
          <w:b/>
        </w:rPr>
        <w:sectPr w:rsidR="00812DB8" w:rsidRPr="000D150D" w:rsidSect="001215A8">
          <w:footerReference w:type="default" r:id="rId13"/>
          <w:footerReference w:type="first" r:id="rId14"/>
          <w:pgSz w:w="11906" w:h="16838"/>
          <w:pgMar w:top="1418" w:right="1418" w:bottom="1418" w:left="1418" w:header="851" w:footer="992" w:gutter="0"/>
          <w:lnNumType w:countBy="1"/>
          <w:cols w:space="425"/>
          <w:docGrid w:linePitch="360"/>
        </w:sectPr>
      </w:pPr>
    </w:p>
    <w:p w14:paraId="647A89AA" w14:textId="50EFFB4A" w:rsidR="00956095" w:rsidRPr="00DE685C" w:rsidRDefault="005A55A3" w:rsidP="00A134C5">
      <w:pPr>
        <w:spacing w:line="480" w:lineRule="auto"/>
        <w:rPr>
          <w:rFonts w:ascii="Arial" w:hAnsi="Arial"/>
          <w:rPrChange w:id="1030" w:author="modified" w:date="2019-02-14T17:59:00Z">
            <w:rPr>
              <w:rFonts w:ascii="Arial" w:hAnsi="Arial"/>
              <w:b/>
            </w:rPr>
          </w:rPrChange>
        </w:rPr>
      </w:pPr>
      <w:r w:rsidRPr="00DE685C">
        <w:rPr>
          <w:rFonts w:ascii="Arial" w:hAnsi="Arial"/>
          <w:b/>
          <w:color w:val="000000" w:themeColor="text1"/>
          <w:shd w:val="clear" w:color="auto" w:fill="FFFFFF"/>
          <w:rPrChange w:id="1031" w:author="modified" w:date="2019-02-14T17:59:00Z">
            <w:rPr>
              <w:rFonts w:ascii="Arial" w:hAnsi="Arial"/>
              <w:b/>
            </w:rPr>
          </w:rPrChange>
        </w:rPr>
        <w:t>Table 2. Statistical analyses of imputed SNPs with CLR.</w:t>
      </w:r>
      <w:r w:rsidRPr="00DE685C">
        <w:rPr>
          <w:rFonts w:ascii="Arial" w:hAnsi="Arial"/>
          <w:color w:val="000000" w:themeColor="text1"/>
          <w:shd w:val="clear" w:color="auto" w:fill="FFFFFF"/>
          <w:rPrChange w:id="1032" w:author="modified" w:date="2019-02-14T17:59:00Z">
            <w:rPr>
              <w:rFonts w:ascii="Arial" w:hAnsi="Arial"/>
              <w:b/>
            </w:rPr>
          </w:rPrChange>
        </w:rPr>
        <w:t xml:space="preserve"> </w:t>
      </w:r>
      <w:ins w:id="1033" w:author="modified" w:date="2019-02-14T17:59:00Z">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sidR="00424C1C">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 xml:space="preserve">was conducted by using </w:t>
        </w:r>
        <w:r w:rsidRPr="00D5081D">
          <w:rPr>
            <w:rFonts w:ascii="Arial" w:hAnsi="Arial" w:cs="Arial"/>
            <w:color w:val="000000" w:themeColor="text1"/>
            <w:shd w:val="clear" w:color="auto" w:fill="FFFFFF"/>
            <w:lang w:eastAsia="ko-KR"/>
          </w:rPr>
          <w:t>the Haplotype Reference Consortium as reference panel.</w:t>
        </w:r>
      </w:ins>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424C1C" w:rsidRDefault="00956095" w:rsidP="00D47520">
            <w:pPr>
              <w:adjustRightInd w:val="0"/>
              <w:snapToGrid w:val="0"/>
              <w:jc w:val="center"/>
              <w:rPr>
                <w:rFonts w:ascii="Arial" w:eastAsia="Malgun Gothic" w:hAnsi="Arial" w:cs="Arial"/>
                <w:color w:val="000000"/>
              </w:rPr>
            </w:pPr>
            <w:r w:rsidRPr="00424C1C">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5756BEB3" w14:textId="6F267691" w:rsidR="00956095" w:rsidRPr="00424C1C" w:rsidRDefault="00F02BED" w:rsidP="00D47520">
            <w:pPr>
              <w:adjustRightInd w:val="0"/>
              <w:snapToGrid w:val="0"/>
              <w:jc w:val="center"/>
              <w:rPr>
                <w:rFonts w:ascii="Arial" w:hAnsi="Arial" w:cs="Arial"/>
              </w:rPr>
            </w:pPr>
            <w:del w:id="1034" w:author="modified" w:date="2019-02-14T17:59:00Z">
              <w:r w:rsidRPr="000D150D">
                <w:rPr>
                  <w:rFonts w:ascii="Arial" w:eastAsia="Malgun Gothic" w:hAnsi="Arial" w:cs="Arial" w:hint="eastAsia"/>
                </w:rPr>
                <w:delText>3.</w:delText>
              </w:r>
              <w:r w:rsidRPr="000D150D">
                <w:rPr>
                  <w:rFonts w:ascii="Arial" w:eastAsia="Malgun Gothic" w:hAnsi="Arial" w:cs="Arial" w:hint="eastAsia"/>
                  <w:lang w:eastAsia="ko-KR"/>
                </w:rPr>
                <w:delText>432</w:delText>
              </w:r>
            </w:del>
            <w:ins w:id="1035" w:author="modified" w:date="2019-02-14T17:59:00Z">
              <w:r w:rsidR="00630DA2" w:rsidRPr="00424C1C">
                <w:rPr>
                  <w:rFonts w:ascii="Arial" w:eastAsia="Malgun Gothic" w:hAnsi="Arial" w:cs="Arial"/>
                </w:rPr>
                <w:t>1.322</w:t>
              </w:r>
            </w:ins>
            <m:oMath>
              <m:r>
                <m:rPr>
                  <m:sty m:val="p"/>
                </m:rPr>
                <w:rPr>
                  <w:rFonts w:ascii="Cambria Math" w:hAnsi="Cambria Math" w:cs="Arial"/>
                </w:rPr>
                <m:t>×</m:t>
              </m:r>
            </m:oMath>
            <w:r w:rsidR="00956095" w:rsidRPr="00424C1C">
              <w:rPr>
                <w:rFonts w:ascii="Arial" w:hAnsi="Arial" w:cs="Arial" w:hint="eastAsia"/>
              </w:rPr>
              <w:t>10</w:t>
            </w:r>
            <w:r w:rsidR="00956095" w:rsidRPr="00424C1C">
              <w:rPr>
                <w:rFonts w:ascii="Arial" w:hAnsi="Arial" w:cs="Arial" w:hint="eastAsia"/>
                <w:vertAlign w:val="superscript"/>
              </w:rPr>
              <w:t>-</w:t>
            </w:r>
            <w:del w:id="1036" w:author="modified" w:date="2019-02-14T17:59:00Z">
              <w:r w:rsidR="00956095" w:rsidRPr="000D150D">
                <w:rPr>
                  <w:rFonts w:ascii="Arial" w:hAnsi="Arial" w:cs="Arial" w:hint="eastAsia"/>
                  <w:vertAlign w:val="superscript"/>
                </w:rPr>
                <w:delText>9</w:delText>
              </w:r>
            </w:del>
            <w:ins w:id="1037" w:author="modified" w:date="2019-02-14T17:59:00Z">
              <w:r w:rsidR="00630DA2" w:rsidRPr="00424C1C">
                <w:rPr>
                  <w:rFonts w:ascii="Arial" w:hAnsi="Arial" w:cs="Arial"/>
                  <w:vertAlign w:val="superscript"/>
                </w:rPr>
                <w:t>7</w:t>
              </w:r>
            </w:ins>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4EBC4F52" w:rsidR="00956095" w:rsidRPr="000D150D" w:rsidRDefault="00956095" w:rsidP="00D47520">
            <w:pPr>
              <w:adjustRightInd w:val="0"/>
              <w:snapToGrid w:val="0"/>
              <w:jc w:val="center"/>
              <w:rPr>
                <w:rFonts w:ascii="Arial" w:hAnsi="Arial" w:cs="Arial"/>
              </w:rPr>
            </w:pPr>
            <w:del w:id="1038" w:author="modified" w:date="2019-02-14T17:59:00Z">
              <w:r w:rsidRPr="000D150D">
                <w:rPr>
                  <w:rFonts w:ascii="Arial" w:eastAsia="Malgun Gothic" w:hAnsi="Arial" w:cs="Arial"/>
                  <w:color w:val="000000"/>
                </w:rPr>
                <w:delText>3.</w:delText>
              </w:r>
              <w:r w:rsidR="00F02BED" w:rsidRPr="000D150D">
                <w:rPr>
                  <w:rFonts w:ascii="Arial" w:eastAsia="Malgun Gothic" w:hAnsi="Arial" w:cs="Arial" w:hint="eastAsia"/>
                  <w:color w:val="000000"/>
                  <w:lang w:eastAsia="ko-KR"/>
                </w:rPr>
                <w:delText>229</w:delText>
              </w:r>
            </w:del>
            <w:ins w:id="1039" w:author="modified" w:date="2019-02-14T17:59:00Z">
              <w:r w:rsidR="00241CDA">
                <w:rPr>
                  <w:rFonts w:ascii="Arial" w:eastAsia="Malgun Gothic" w:hAnsi="Arial" w:cs="Arial"/>
                </w:rPr>
                <w:t>2.74</w:t>
              </w:r>
              <w:r w:rsidR="00EA4AAC">
                <w:rPr>
                  <w:rFonts w:ascii="Arial" w:eastAsia="Malgun Gothic" w:hAnsi="Arial" w:cs="Arial"/>
                </w:rPr>
                <w:t>1</w:t>
              </w:r>
            </w:ins>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del w:id="1040" w:author="modified" w:date="2019-02-14T17:59:00Z">
              <w:r w:rsidRPr="000D150D">
                <w:rPr>
                  <w:rFonts w:ascii="Arial" w:hAnsi="Arial" w:cs="Arial"/>
                  <w:vertAlign w:val="superscript"/>
                </w:rPr>
                <w:delText>10</w:delText>
              </w:r>
            </w:del>
            <w:ins w:id="1041" w:author="modified" w:date="2019-02-14T17:59:00Z">
              <w:r w:rsidR="004B495B">
                <w:rPr>
                  <w:rFonts w:ascii="Arial" w:hAnsi="Arial" w:cs="Arial"/>
                  <w:vertAlign w:val="superscript"/>
                </w:rPr>
                <w:t>9</w:t>
              </w:r>
            </w:ins>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293BDB5A" w:rsidR="00956095" w:rsidRPr="000D150D" w:rsidRDefault="00EA4AAC" w:rsidP="00D47520">
            <w:pPr>
              <w:adjustRightInd w:val="0"/>
              <w:snapToGrid w:val="0"/>
              <w:jc w:val="center"/>
              <w:rPr>
                <w:rFonts w:ascii="Arial" w:hAnsi="Arial" w:cs="Arial"/>
              </w:rPr>
            </w:pPr>
            <w:r w:rsidRPr="00DE685C">
              <w:rPr>
                <w:rFonts w:ascii="Arial" w:hAnsi="Arial"/>
                <w:rPrChange w:id="1042" w:author="modified" w:date="2019-02-14T17:59:00Z">
                  <w:rPr>
                    <w:rFonts w:ascii="Arial" w:hAnsi="Arial"/>
                    <w:color w:val="000000"/>
                  </w:rPr>
                </w:rPrChange>
              </w:rPr>
              <w:t>1.</w:t>
            </w:r>
            <w:del w:id="1043" w:author="modified" w:date="2019-02-14T17:59:00Z">
              <w:r w:rsidR="00F02BED" w:rsidRPr="000D150D">
                <w:rPr>
                  <w:rFonts w:ascii="Arial" w:eastAsia="Malgun Gothic" w:hAnsi="Arial" w:cs="Arial" w:hint="eastAsia"/>
                  <w:color w:val="000000"/>
                  <w:lang w:eastAsia="ko-KR"/>
                </w:rPr>
                <w:delText>384</w:delText>
              </w:r>
            </w:del>
            <w:ins w:id="1044" w:author="modified" w:date="2019-02-14T17:59:00Z">
              <w:r>
                <w:rPr>
                  <w:rFonts w:ascii="Arial" w:eastAsia="Malgun Gothic" w:hAnsi="Arial" w:cs="Arial"/>
                </w:rPr>
                <w:t>250</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4DB7FD65" w:rsidR="00956095" w:rsidRPr="000D150D" w:rsidRDefault="00956095" w:rsidP="00D47520">
            <w:pPr>
              <w:adjustRightInd w:val="0"/>
              <w:snapToGrid w:val="0"/>
              <w:jc w:val="center"/>
              <w:rPr>
                <w:rFonts w:ascii="Arial" w:hAnsi="Arial" w:cs="Arial"/>
              </w:rPr>
            </w:pPr>
            <w:del w:id="1045" w:author="modified" w:date="2019-02-14T17:59:00Z">
              <w:r w:rsidRPr="000D150D">
                <w:rPr>
                  <w:rFonts w:ascii="Arial" w:eastAsia="Malgun Gothic" w:hAnsi="Arial" w:cs="Arial"/>
                  <w:color w:val="000000"/>
                </w:rPr>
                <w:delText>1.</w:delText>
              </w:r>
              <w:r w:rsidR="00A94026" w:rsidRPr="000D150D">
                <w:rPr>
                  <w:rFonts w:ascii="Arial" w:eastAsia="Malgun Gothic" w:hAnsi="Arial" w:cs="Arial" w:hint="eastAsia"/>
                  <w:color w:val="000000"/>
                  <w:lang w:eastAsia="ko-KR"/>
                </w:rPr>
                <w:delText>814</w:delText>
              </w:r>
            </w:del>
            <w:ins w:id="1046" w:author="modified" w:date="2019-02-14T17:59:00Z">
              <w:r w:rsidR="00EA4AAC">
                <w:rPr>
                  <w:rFonts w:ascii="Arial" w:eastAsia="Malgun Gothic" w:hAnsi="Arial" w:cs="Arial"/>
                </w:rPr>
                <w:t>6.982</w:t>
              </w:r>
            </w:ins>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del w:id="1047" w:author="modified" w:date="2019-02-14T17:59:00Z">
              <w:r w:rsidRPr="000D150D">
                <w:rPr>
                  <w:rFonts w:ascii="Arial" w:hAnsi="Arial" w:cs="Arial" w:hint="eastAsia"/>
                  <w:vertAlign w:val="superscript"/>
                </w:rPr>
                <w:delText>10</w:delText>
              </w:r>
            </w:del>
            <w:ins w:id="1048" w:author="modified" w:date="2019-02-14T17:59:00Z">
              <w:r w:rsidR="004B495B">
                <w:rPr>
                  <w:rFonts w:ascii="Arial" w:hAnsi="Arial" w:cs="Arial"/>
                  <w:vertAlign w:val="superscript"/>
                </w:rPr>
                <w:t>9</w:t>
              </w:r>
            </w:ins>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3BBE4F63" w:rsidR="00956095" w:rsidRPr="000D150D" w:rsidRDefault="00A94026" w:rsidP="00D47520">
            <w:pPr>
              <w:adjustRightInd w:val="0"/>
              <w:snapToGrid w:val="0"/>
              <w:jc w:val="center"/>
              <w:rPr>
                <w:rFonts w:ascii="Arial" w:hAnsi="Arial" w:cs="Arial"/>
              </w:rPr>
            </w:pPr>
            <w:del w:id="1049" w:author="modified" w:date="2019-02-14T17:59:00Z">
              <w:r w:rsidRPr="000D150D">
                <w:rPr>
                  <w:rFonts w:ascii="Arial" w:eastAsia="Malgun Gothic" w:hAnsi="Arial" w:cs="Arial"/>
                  <w:color w:val="000000"/>
                </w:rPr>
                <w:delText>1.</w:delText>
              </w:r>
              <w:r w:rsidRPr="000D150D">
                <w:rPr>
                  <w:rFonts w:ascii="Arial" w:eastAsia="Malgun Gothic" w:hAnsi="Arial" w:cs="Arial" w:hint="eastAsia"/>
                  <w:color w:val="000000"/>
                  <w:lang w:eastAsia="ko-KR"/>
                </w:rPr>
                <w:delText>814</w:delText>
              </w:r>
            </w:del>
            <w:ins w:id="1050" w:author="modified" w:date="2019-02-14T17:59:00Z">
              <w:r w:rsidR="00EA4AAC">
                <w:rPr>
                  <w:rFonts w:ascii="Arial" w:eastAsia="Malgun Gothic" w:hAnsi="Arial" w:cs="Arial"/>
                </w:rPr>
                <w:t>6.691</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51" w:author="modified" w:date="2019-02-14T17:59:00Z">
              <w:r w:rsidR="00956095" w:rsidRPr="000D150D">
                <w:rPr>
                  <w:rFonts w:ascii="Arial" w:hAnsi="Arial" w:cs="Arial" w:hint="eastAsia"/>
                  <w:vertAlign w:val="superscript"/>
                </w:rPr>
                <w:delText>10</w:delText>
              </w:r>
            </w:del>
            <w:ins w:id="1052" w:author="modified" w:date="2019-02-14T17:59:00Z">
              <w:r w:rsidR="004B495B">
                <w:rPr>
                  <w:rFonts w:ascii="Arial" w:hAnsi="Arial" w:cs="Arial"/>
                  <w:vertAlign w:val="superscript"/>
                </w:rPr>
                <w:t>9</w:t>
              </w:r>
            </w:ins>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68CE17B2" w:rsidR="00956095" w:rsidRPr="000D150D" w:rsidRDefault="00A94026" w:rsidP="00D47520">
            <w:pPr>
              <w:adjustRightInd w:val="0"/>
              <w:snapToGrid w:val="0"/>
              <w:jc w:val="center"/>
              <w:rPr>
                <w:rFonts w:ascii="Arial" w:hAnsi="Arial" w:cs="Arial"/>
              </w:rPr>
            </w:pPr>
            <w:del w:id="1053" w:author="modified" w:date="2019-02-14T17:59:00Z">
              <w:r w:rsidRPr="000D150D">
                <w:rPr>
                  <w:rFonts w:ascii="Arial" w:eastAsia="Malgun Gothic" w:hAnsi="Arial" w:cs="Arial"/>
                  <w:color w:val="000000"/>
                </w:rPr>
                <w:delText>3.</w:delText>
              </w:r>
              <w:r w:rsidRPr="000D150D">
                <w:rPr>
                  <w:rFonts w:ascii="Arial" w:eastAsia="Malgun Gothic" w:hAnsi="Arial" w:cs="Arial" w:hint="eastAsia"/>
                  <w:color w:val="000000"/>
                  <w:lang w:eastAsia="ko-KR"/>
                </w:rPr>
                <w:delText>571</w:delText>
              </w:r>
            </w:del>
            <w:ins w:id="1054" w:author="modified" w:date="2019-02-14T17:59:00Z">
              <w:r w:rsidR="00EA4AAC">
                <w:rPr>
                  <w:rFonts w:ascii="Arial" w:eastAsia="Malgun Gothic" w:hAnsi="Arial" w:cs="Arial"/>
                </w:rPr>
                <w:t>6.691</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55" w:author="modified" w:date="2019-02-14T17:59:00Z">
              <w:r w:rsidR="00956095" w:rsidRPr="000D150D">
                <w:rPr>
                  <w:rFonts w:ascii="Arial" w:hAnsi="Arial" w:cs="Arial" w:hint="eastAsia"/>
                  <w:vertAlign w:val="superscript"/>
                </w:rPr>
                <w:delText>10</w:delText>
              </w:r>
            </w:del>
            <w:ins w:id="1056" w:author="modified" w:date="2019-02-14T17:59:00Z">
              <w:r w:rsidR="004B495B">
                <w:rPr>
                  <w:rFonts w:ascii="Arial" w:hAnsi="Arial" w:cs="Arial"/>
                  <w:vertAlign w:val="superscript"/>
                </w:rPr>
                <w:t>9</w:t>
              </w:r>
            </w:ins>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759A24F0" w:rsidR="00956095" w:rsidRPr="000D150D" w:rsidRDefault="00EA4AAC" w:rsidP="00D47520">
            <w:pPr>
              <w:adjustRightInd w:val="0"/>
              <w:snapToGrid w:val="0"/>
              <w:jc w:val="center"/>
              <w:rPr>
                <w:rFonts w:ascii="Arial" w:hAnsi="Arial" w:cs="Arial"/>
              </w:rPr>
            </w:pPr>
            <w:r w:rsidRPr="00DE685C">
              <w:rPr>
                <w:rFonts w:ascii="Arial" w:hAnsi="Arial"/>
                <w:rPrChange w:id="1057" w:author="modified" w:date="2019-02-14T17:59:00Z">
                  <w:rPr>
                    <w:rFonts w:ascii="Arial" w:hAnsi="Arial"/>
                    <w:color w:val="000000"/>
                  </w:rPr>
                </w:rPrChange>
              </w:rPr>
              <w:t>4.</w:t>
            </w:r>
            <w:del w:id="1058" w:author="modified" w:date="2019-02-14T17:59:00Z">
              <w:r w:rsidR="00A94026" w:rsidRPr="000D150D">
                <w:rPr>
                  <w:rFonts w:ascii="Arial" w:eastAsia="Malgun Gothic" w:hAnsi="Arial" w:cs="Arial" w:hint="eastAsia"/>
                  <w:color w:val="000000"/>
                  <w:lang w:eastAsia="ko-KR"/>
                </w:rPr>
                <w:delText>178</w:delText>
              </w:r>
            </w:del>
            <w:ins w:id="1059" w:author="modified" w:date="2019-02-14T17:59:00Z">
              <w:r>
                <w:rPr>
                  <w:rFonts w:ascii="Arial" w:eastAsia="Malgun Gothic" w:hAnsi="Arial" w:cs="Arial"/>
                </w:rPr>
                <w:t>008</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60" w:author="modified" w:date="2019-02-14T17:59:00Z">
              <w:r w:rsidR="00956095" w:rsidRPr="000D150D">
                <w:rPr>
                  <w:rFonts w:ascii="Arial" w:hAnsi="Arial" w:cs="Arial" w:hint="eastAsia"/>
                  <w:vertAlign w:val="superscript"/>
                </w:rPr>
                <w:delText>10</w:delText>
              </w:r>
            </w:del>
            <w:ins w:id="1061" w:author="modified" w:date="2019-02-14T17:59:00Z">
              <w:r w:rsidR="004B495B">
                <w:rPr>
                  <w:rFonts w:ascii="Arial" w:hAnsi="Arial" w:cs="Arial"/>
                  <w:vertAlign w:val="superscript"/>
                </w:rPr>
                <w:t>8</w:t>
              </w:r>
            </w:ins>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3F240D55" w:rsidR="00956095" w:rsidRPr="000D150D" w:rsidRDefault="00A94026" w:rsidP="00D47520">
            <w:pPr>
              <w:adjustRightInd w:val="0"/>
              <w:snapToGrid w:val="0"/>
              <w:jc w:val="center"/>
              <w:rPr>
                <w:rFonts w:ascii="Arial" w:hAnsi="Arial" w:cs="Arial"/>
              </w:rPr>
            </w:pPr>
            <w:del w:id="1062" w:author="modified" w:date="2019-02-14T17:59:00Z">
              <w:r w:rsidRPr="000D150D">
                <w:rPr>
                  <w:rFonts w:ascii="Arial" w:eastAsia="Malgun Gothic" w:hAnsi="Arial" w:cs="Arial" w:hint="eastAsia"/>
                  <w:color w:val="000000"/>
                  <w:lang w:eastAsia="ko-KR"/>
                </w:rPr>
                <w:delText>5.801</w:delText>
              </w:r>
            </w:del>
            <w:ins w:id="1063" w:author="modified" w:date="2019-02-14T17:59:00Z">
              <w:r w:rsidR="00EA4AAC">
                <w:rPr>
                  <w:rFonts w:ascii="Arial" w:eastAsia="Malgun Gothic" w:hAnsi="Arial" w:cs="Arial"/>
                </w:rPr>
                <w:t>1.173</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64" w:author="modified" w:date="2019-02-14T17:59:00Z">
              <w:r w:rsidR="00956095" w:rsidRPr="000D150D">
                <w:rPr>
                  <w:rFonts w:ascii="Arial" w:hAnsi="Arial" w:cs="Arial" w:hint="eastAsia"/>
                  <w:vertAlign w:val="superscript"/>
                </w:rPr>
                <w:delText>10</w:delText>
              </w:r>
            </w:del>
            <w:ins w:id="1065" w:author="modified" w:date="2019-02-14T17:59:00Z">
              <w:r w:rsidR="004B495B">
                <w:rPr>
                  <w:rFonts w:ascii="Arial" w:hAnsi="Arial" w:cs="Arial"/>
                  <w:vertAlign w:val="superscript"/>
                </w:rPr>
                <w:t>8</w:t>
              </w:r>
            </w:ins>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25D55E0A" w:rsidR="00956095" w:rsidRPr="000D150D" w:rsidRDefault="00A94026" w:rsidP="00D47520">
            <w:pPr>
              <w:adjustRightInd w:val="0"/>
              <w:snapToGrid w:val="0"/>
              <w:jc w:val="center"/>
              <w:rPr>
                <w:rFonts w:ascii="Arial" w:hAnsi="Arial" w:cs="Arial"/>
                <w:lang w:eastAsia="ko-KR"/>
              </w:rPr>
            </w:pPr>
            <w:del w:id="1066" w:author="modified" w:date="2019-02-14T17:59:00Z">
              <w:r w:rsidRPr="000D150D">
                <w:rPr>
                  <w:rFonts w:ascii="Arial" w:eastAsia="Malgun Gothic" w:hAnsi="Arial" w:cs="Arial" w:hint="eastAsia"/>
                  <w:color w:val="000000"/>
                  <w:lang w:eastAsia="ko-KR"/>
                </w:rPr>
                <w:delText>9.592</w:delText>
              </w:r>
            </w:del>
            <w:ins w:id="1067" w:author="modified" w:date="2019-02-14T17:59:00Z">
              <w:r w:rsidR="00EA4AAC">
                <w:rPr>
                  <w:rFonts w:ascii="Arial" w:eastAsia="Malgun Gothic" w:hAnsi="Arial" w:cs="Arial"/>
                </w:rPr>
                <w:t>3.547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68" w:author="modified" w:date="2019-02-14T17:59:00Z">
              <w:r w:rsidRPr="000D150D">
                <w:rPr>
                  <w:rFonts w:ascii="Arial" w:hAnsi="Arial" w:cs="Arial" w:hint="eastAsia"/>
                  <w:vertAlign w:val="superscript"/>
                  <w:lang w:eastAsia="ko-KR"/>
                </w:rPr>
                <w:delText>10</w:delText>
              </w:r>
            </w:del>
            <w:ins w:id="1069" w:author="modified" w:date="2019-02-14T17:59:00Z">
              <w:r w:rsidR="004B495B">
                <w:rPr>
                  <w:rFonts w:ascii="Arial" w:hAnsi="Arial" w:cs="Arial"/>
                  <w:vertAlign w:val="superscript"/>
                </w:rPr>
                <w:t>8</w:t>
              </w:r>
            </w:ins>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6C784223" w:rsidR="00956095" w:rsidRPr="000D150D" w:rsidRDefault="00A94026" w:rsidP="00D47520">
            <w:pPr>
              <w:adjustRightInd w:val="0"/>
              <w:snapToGrid w:val="0"/>
              <w:jc w:val="center"/>
              <w:rPr>
                <w:rFonts w:ascii="Arial" w:hAnsi="Arial" w:cs="Arial"/>
              </w:rPr>
            </w:pPr>
            <w:del w:id="1070" w:author="modified" w:date="2019-02-14T17:59:00Z">
              <w:r w:rsidRPr="000D150D">
                <w:rPr>
                  <w:rFonts w:ascii="Arial" w:eastAsia="Malgun Gothic" w:hAnsi="Arial" w:cs="Arial" w:hint="eastAsia"/>
                  <w:color w:val="000000"/>
                  <w:lang w:eastAsia="ko-KR"/>
                </w:rPr>
                <w:delText>5.147</w:delText>
              </w:r>
            </w:del>
            <w:ins w:id="1071" w:author="modified" w:date="2019-02-14T17:59:00Z">
              <w:r w:rsidR="00EA4AAC">
                <w:rPr>
                  <w:rFonts w:ascii="Arial" w:eastAsia="Malgun Gothic" w:hAnsi="Arial" w:cs="Arial"/>
                </w:rPr>
                <w:t>3.547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72" w:author="modified" w:date="2019-02-14T17:59:00Z">
              <w:r w:rsidR="00956095" w:rsidRPr="000D150D">
                <w:rPr>
                  <w:rFonts w:ascii="Arial" w:hAnsi="Arial" w:cs="Arial" w:hint="eastAsia"/>
                  <w:vertAlign w:val="superscript"/>
                </w:rPr>
                <w:delText>10</w:delText>
              </w:r>
            </w:del>
            <w:ins w:id="1073" w:author="modified" w:date="2019-02-14T17:59:00Z">
              <w:r w:rsidR="004B495B">
                <w:rPr>
                  <w:rFonts w:ascii="Arial" w:hAnsi="Arial" w:cs="Arial"/>
                  <w:vertAlign w:val="superscript"/>
                </w:rPr>
                <w:t>8</w:t>
              </w:r>
            </w:ins>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54925EEB" w:rsidR="00956095" w:rsidRPr="000D150D" w:rsidRDefault="00A94026" w:rsidP="00D47520">
            <w:pPr>
              <w:adjustRightInd w:val="0"/>
              <w:snapToGrid w:val="0"/>
              <w:jc w:val="center"/>
              <w:rPr>
                <w:rFonts w:ascii="Arial" w:hAnsi="Arial" w:cs="Arial"/>
              </w:rPr>
            </w:pPr>
            <w:del w:id="1074" w:author="modified" w:date="2019-02-14T17:59:00Z">
              <w:r w:rsidRPr="000D150D">
                <w:rPr>
                  <w:rFonts w:ascii="Arial" w:eastAsia="Malgun Gothic" w:hAnsi="Arial" w:cs="Arial"/>
                  <w:color w:val="000000"/>
                </w:rPr>
                <w:delText>5.</w:delText>
              </w:r>
              <w:r w:rsidRPr="000D150D">
                <w:rPr>
                  <w:rFonts w:ascii="Arial" w:eastAsia="Malgun Gothic" w:hAnsi="Arial" w:cs="Arial" w:hint="eastAsia"/>
                  <w:color w:val="000000"/>
                  <w:lang w:eastAsia="ko-KR"/>
                </w:rPr>
                <w:delText>147</w:delText>
              </w:r>
            </w:del>
            <w:ins w:id="1075" w:author="modified" w:date="2019-02-14T17:59:00Z">
              <w:r w:rsidR="00EA4AAC">
                <w:rPr>
                  <w:rFonts w:ascii="Arial" w:eastAsia="Malgun Gothic" w:hAnsi="Arial" w:cs="Arial"/>
                  <w:color w:val="000000"/>
                  <w:lang w:eastAsia="ko-KR"/>
                </w:rPr>
                <w:t>3.5</w:t>
              </w:r>
              <w:r w:rsidRPr="000D150D">
                <w:rPr>
                  <w:rFonts w:ascii="Arial" w:eastAsia="Malgun Gothic" w:hAnsi="Arial" w:cs="Arial" w:hint="eastAsia"/>
                  <w:color w:val="000000"/>
                  <w:lang w:eastAsia="ko-KR"/>
                </w:rPr>
                <w:t>47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76" w:author="modified" w:date="2019-02-14T17:59:00Z">
              <w:r w:rsidR="00956095" w:rsidRPr="000D150D">
                <w:rPr>
                  <w:rFonts w:ascii="Arial" w:hAnsi="Arial" w:cs="Arial" w:hint="eastAsia"/>
                  <w:vertAlign w:val="superscript"/>
                </w:rPr>
                <w:delText>10</w:delText>
              </w:r>
            </w:del>
            <w:ins w:id="1077" w:author="modified" w:date="2019-02-14T17:59:00Z">
              <w:r w:rsidR="004B495B">
                <w:rPr>
                  <w:rFonts w:ascii="Arial" w:hAnsi="Arial" w:cs="Arial"/>
                  <w:vertAlign w:val="superscript"/>
                </w:rPr>
                <w:t>8</w:t>
              </w:r>
            </w:ins>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3540915A" w:rsidR="00956095" w:rsidRPr="000D150D" w:rsidRDefault="00A94026" w:rsidP="00D47520">
            <w:pPr>
              <w:adjustRightInd w:val="0"/>
              <w:snapToGrid w:val="0"/>
              <w:jc w:val="center"/>
              <w:rPr>
                <w:rFonts w:ascii="Arial" w:hAnsi="Arial" w:cs="Arial"/>
              </w:rPr>
            </w:pPr>
            <w:del w:id="1078" w:author="modified" w:date="2019-02-14T17:59:00Z">
              <w:r w:rsidRPr="000D150D">
                <w:rPr>
                  <w:rFonts w:ascii="Arial" w:eastAsia="Malgun Gothic" w:hAnsi="Arial" w:cs="Arial"/>
                  <w:color w:val="000000"/>
                </w:rPr>
                <w:delText>5.</w:delText>
              </w:r>
              <w:r w:rsidRPr="000D150D">
                <w:rPr>
                  <w:rFonts w:ascii="Arial" w:eastAsia="Malgun Gothic" w:hAnsi="Arial" w:cs="Arial" w:hint="eastAsia"/>
                  <w:color w:val="000000"/>
                  <w:lang w:eastAsia="ko-KR"/>
                </w:rPr>
                <w:delText>147</w:delText>
              </w:r>
            </w:del>
            <w:ins w:id="1079" w:author="modified" w:date="2019-02-14T17:59:00Z">
              <w:r w:rsidR="00EA4AAC">
                <w:rPr>
                  <w:rFonts w:ascii="Arial" w:eastAsia="Malgun Gothic" w:hAnsi="Arial" w:cs="Arial"/>
                  <w:color w:val="000000"/>
                  <w:lang w:eastAsia="ko-KR"/>
                </w:rPr>
                <w:t>3.5</w:t>
              </w:r>
              <w:r w:rsidRPr="000D150D">
                <w:rPr>
                  <w:rFonts w:ascii="Arial" w:eastAsia="Malgun Gothic" w:hAnsi="Arial" w:cs="Arial" w:hint="eastAsia"/>
                  <w:color w:val="000000"/>
                  <w:lang w:eastAsia="ko-KR"/>
                </w:rPr>
                <w:t>47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80" w:author="modified" w:date="2019-02-14T17:59:00Z">
              <w:r w:rsidR="00956095" w:rsidRPr="000D150D">
                <w:rPr>
                  <w:rFonts w:ascii="Arial" w:hAnsi="Arial" w:cs="Arial" w:hint="eastAsia"/>
                  <w:vertAlign w:val="superscript"/>
                </w:rPr>
                <w:delText>10</w:delText>
              </w:r>
            </w:del>
            <w:ins w:id="1081" w:author="modified" w:date="2019-02-14T17:59:00Z">
              <w:r w:rsidR="004B495B">
                <w:rPr>
                  <w:rFonts w:ascii="Arial" w:hAnsi="Arial" w:cs="Arial"/>
                  <w:vertAlign w:val="superscript"/>
                </w:rPr>
                <w:t>8</w:t>
              </w:r>
            </w:ins>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0546DB2E" w:rsidR="00956095" w:rsidRPr="000D150D" w:rsidRDefault="00A94026" w:rsidP="00D47520">
            <w:pPr>
              <w:adjustRightInd w:val="0"/>
              <w:snapToGrid w:val="0"/>
              <w:jc w:val="center"/>
              <w:rPr>
                <w:rFonts w:ascii="Arial" w:hAnsi="Arial" w:cs="Arial"/>
              </w:rPr>
            </w:pPr>
            <w:del w:id="1082" w:author="modified" w:date="2019-02-14T17:59:00Z">
              <w:r w:rsidRPr="000D150D">
                <w:rPr>
                  <w:rFonts w:ascii="Arial" w:eastAsia="Malgun Gothic" w:hAnsi="Arial" w:cs="Arial"/>
                  <w:color w:val="000000"/>
                </w:rPr>
                <w:delText>5.</w:delText>
              </w:r>
              <w:r w:rsidRPr="000D150D">
                <w:rPr>
                  <w:rFonts w:ascii="Arial" w:eastAsia="Malgun Gothic" w:hAnsi="Arial" w:cs="Arial" w:hint="eastAsia"/>
                  <w:color w:val="000000"/>
                  <w:lang w:eastAsia="ko-KR"/>
                </w:rPr>
                <w:delText>147</w:delText>
              </w:r>
            </w:del>
            <w:ins w:id="1083" w:author="modified" w:date="2019-02-14T17:59:00Z">
              <w:r w:rsidR="00EA4AAC">
                <w:rPr>
                  <w:rFonts w:ascii="Arial" w:eastAsia="Malgun Gothic" w:hAnsi="Arial" w:cs="Arial"/>
                  <w:color w:val="000000"/>
                  <w:lang w:eastAsia="ko-KR"/>
                </w:rPr>
                <w:t>3.5</w:t>
              </w:r>
              <w:r w:rsidRPr="000D150D">
                <w:rPr>
                  <w:rFonts w:ascii="Arial" w:eastAsia="Malgun Gothic" w:hAnsi="Arial" w:cs="Arial" w:hint="eastAsia"/>
                  <w:color w:val="000000"/>
                  <w:lang w:eastAsia="ko-KR"/>
                </w:rPr>
                <w:t>47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84" w:author="modified" w:date="2019-02-14T17:59:00Z">
              <w:r w:rsidR="00956095" w:rsidRPr="000D150D">
                <w:rPr>
                  <w:rFonts w:ascii="Arial" w:hAnsi="Arial" w:cs="Arial" w:hint="eastAsia"/>
                  <w:vertAlign w:val="superscript"/>
                </w:rPr>
                <w:delText>10</w:delText>
              </w:r>
            </w:del>
            <w:ins w:id="1085" w:author="modified" w:date="2019-02-14T17:59:00Z">
              <w:r w:rsidR="004B495B">
                <w:rPr>
                  <w:rFonts w:ascii="Arial" w:hAnsi="Arial" w:cs="Arial"/>
                  <w:vertAlign w:val="superscript"/>
                </w:rPr>
                <w:t>8</w:t>
              </w:r>
            </w:ins>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32865473" w:rsidR="00956095" w:rsidRPr="000D150D" w:rsidRDefault="00A94026" w:rsidP="00D47520">
            <w:pPr>
              <w:adjustRightInd w:val="0"/>
              <w:snapToGrid w:val="0"/>
              <w:jc w:val="center"/>
              <w:rPr>
                <w:rFonts w:ascii="Arial" w:hAnsi="Arial" w:cs="Arial"/>
              </w:rPr>
            </w:pPr>
            <w:del w:id="1086" w:author="modified" w:date="2019-02-14T17:59:00Z">
              <w:r w:rsidRPr="000D150D">
                <w:rPr>
                  <w:rFonts w:ascii="Arial" w:eastAsia="Malgun Gothic" w:hAnsi="Arial" w:cs="Arial"/>
                  <w:color w:val="000000"/>
                </w:rPr>
                <w:delText>6.</w:delText>
              </w:r>
              <w:r w:rsidRPr="000D150D">
                <w:rPr>
                  <w:rFonts w:ascii="Arial" w:eastAsia="Malgun Gothic" w:hAnsi="Arial" w:cs="Arial" w:hint="eastAsia"/>
                  <w:color w:val="000000"/>
                  <w:lang w:eastAsia="ko-KR"/>
                </w:rPr>
                <w:delText>361</w:delText>
              </w:r>
            </w:del>
            <w:ins w:id="1087" w:author="modified" w:date="2019-02-14T17:59:00Z">
              <w:r w:rsidR="004B495B">
                <w:rPr>
                  <w:rFonts w:ascii="Arial" w:eastAsia="Malgun Gothic" w:hAnsi="Arial" w:cs="Arial"/>
                </w:rPr>
                <w:t>3.632</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88" w:author="modified" w:date="2019-02-14T17:59:00Z">
              <w:r w:rsidR="00956095" w:rsidRPr="000D150D">
                <w:rPr>
                  <w:rFonts w:ascii="Arial" w:hAnsi="Arial" w:cs="Arial" w:hint="eastAsia"/>
                  <w:vertAlign w:val="superscript"/>
                </w:rPr>
                <w:delText>10</w:delText>
              </w:r>
            </w:del>
            <w:ins w:id="1089" w:author="modified" w:date="2019-02-14T17:59:00Z">
              <w:r w:rsidR="004B495B">
                <w:rPr>
                  <w:rFonts w:ascii="Arial" w:hAnsi="Arial" w:cs="Arial"/>
                  <w:vertAlign w:val="superscript"/>
                </w:rPr>
                <w:t>8</w:t>
              </w:r>
            </w:ins>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6B5F259A" w:rsidR="00956095" w:rsidRPr="000D150D" w:rsidRDefault="00A94026" w:rsidP="00D47520">
            <w:pPr>
              <w:adjustRightInd w:val="0"/>
              <w:snapToGrid w:val="0"/>
              <w:jc w:val="center"/>
              <w:rPr>
                <w:rFonts w:ascii="Arial" w:hAnsi="Arial" w:cs="Arial"/>
              </w:rPr>
            </w:pPr>
            <w:del w:id="1090" w:author="modified" w:date="2019-02-14T17:59:00Z">
              <w:r w:rsidRPr="000D150D">
                <w:rPr>
                  <w:rFonts w:ascii="Arial" w:eastAsia="Malgun Gothic" w:hAnsi="Arial" w:cs="Arial"/>
                  <w:color w:val="000000"/>
                </w:rPr>
                <w:delText>7.</w:delText>
              </w:r>
              <w:r w:rsidRPr="000D150D">
                <w:rPr>
                  <w:rFonts w:ascii="Arial" w:eastAsia="Malgun Gothic" w:hAnsi="Arial" w:cs="Arial" w:hint="eastAsia"/>
                  <w:color w:val="000000"/>
                  <w:lang w:eastAsia="ko-KR"/>
                </w:rPr>
                <w:delText>356</w:delText>
              </w:r>
            </w:del>
            <w:ins w:id="1091" w:author="modified" w:date="2019-02-14T17:59:00Z">
              <w:r w:rsidR="00EA4AAC">
                <w:rPr>
                  <w:rFonts w:ascii="Arial" w:eastAsia="Malgun Gothic" w:hAnsi="Arial" w:cs="Arial"/>
                </w:rPr>
                <w:t>2.</w:t>
              </w:r>
              <w:r w:rsidR="004B495B">
                <w:rPr>
                  <w:rFonts w:ascii="Arial" w:eastAsia="Malgun Gothic" w:hAnsi="Arial" w:cs="Arial"/>
                </w:rPr>
                <w:t>375</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92" w:author="modified" w:date="2019-02-14T17:59:00Z">
              <w:r w:rsidR="00956095" w:rsidRPr="000D150D">
                <w:rPr>
                  <w:rFonts w:ascii="Arial" w:hAnsi="Arial" w:cs="Arial" w:hint="eastAsia"/>
                  <w:vertAlign w:val="superscript"/>
                </w:rPr>
                <w:delText>10</w:delText>
              </w:r>
            </w:del>
            <w:ins w:id="1093" w:author="modified" w:date="2019-02-14T17:59:00Z">
              <w:r w:rsidR="004B495B">
                <w:rPr>
                  <w:rFonts w:ascii="Arial" w:hAnsi="Arial" w:cs="Arial"/>
                  <w:vertAlign w:val="superscript"/>
                </w:rPr>
                <w:t>8</w:t>
              </w:r>
            </w:ins>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742BAE2C" w:rsidR="00956095" w:rsidRPr="000D150D" w:rsidRDefault="00A94026" w:rsidP="00D47520">
            <w:pPr>
              <w:adjustRightInd w:val="0"/>
              <w:snapToGrid w:val="0"/>
              <w:jc w:val="center"/>
              <w:rPr>
                <w:rFonts w:ascii="Arial" w:hAnsi="Arial" w:cs="Arial"/>
              </w:rPr>
            </w:pPr>
            <w:del w:id="1094" w:author="modified" w:date="2019-02-14T17:59:00Z">
              <w:r w:rsidRPr="000D150D">
                <w:rPr>
                  <w:rFonts w:ascii="Arial" w:eastAsia="Malgun Gothic" w:hAnsi="Arial" w:cs="Arial"/>
                  <w:color w:val="000000"/>
                </w:rPr>
                <w:delText>5.</w:delText>
              </w:r>
              <w:r w:rsidRPr="000D150D">
                <w:rPr>
                  <w:rFonts w:ascii="Arial" w:eastAsia="Malgun Gothic" w:hAnsi="Arial" w:cs="Arial" w:hint="eastAsia"/>
                  <w:color w:val="000000"/>
                  <w:lang w:eastAsia="ko-KR"/>
                </w:rPr>
                <w:delText>224</w:delText>
              </w:r>
            </w:del>
            <w:ins w:id="1095" w:author="modified" w:date="2019-02-14T17:59:00Z">
              <w:r w:rsidR="00EA4AAC">
                <w:rPr>
                  <w:rFonts w:ascii="Arial" w:eastAsia="Malgun Gothic" w:hAnsi="Arial" w:cs="Arial"/>
                </w:rPr>
                <w:t>2.227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096" w:author="modified" w:date="2019-02-14T17:59:00Z">
              <w:r w:rsidR="00956095" w:rsidRPr="000D150D">
                <w:rPr>
                  <w:rFonts w:ascii="Arial" w:hAnsi="Arial" w:cs="Arial" w:hint="eastAsia"/>
                  <w:vertAlign w:val="superscript"/>
                </w:rPr>
                <w:delText>10</w:delText>
              </w:r>
            </w:del>
            <w:ins w:id="1097" w:author="modified" w:date="2019-02-14T17:59:00Z">
              <w:r w:rsidR="004B495B">
                <w:rPr>
                  <w:rFonts w:ascii="Arial" w:hAnsi="Arial" w:cs="Arial"/>
                  <w:vertAlign w:val="superscript"/>
                </w:rPr>
                <w:t>8</w:t>
              </w:r>
            </w:ins>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2266EF0B" w:rsidR="00956095" w:rsidRPr="000D150D" w:rsidRDefault="00A94026" w:rsidP="00D47520">
            <w:pPr>
              <w:adjustRightInd w:val="0"/>
              <w:snapToGrid w:val="0"/>
              <w:jc w:val="center"/>
              <w:rPr>
                <w:rFonts w:ascii="Arial" w:hAnsi="Arial" w:cs="Arial"/>
              </w:rPr>
            </w:pPr>
            <w:del w:id="1098" w:author="modified" w:date="2019-02-14T17:59:00Z">
              <w:r w:rsidRPr="000D150D">
                <w:rPr>
                  <w:rFonts w:ascii="Arial" w:eastAsia="Malgun Gothic" w:hAnsi="Arial" w:cs="Arial"/>
                  <w:color w:val="000000"/>
                </w:rPr>
                <w:delText>5.</w:delText>
              </w:r>
              <w:r w:rsidRPr="000D150D">
                <w:rPr>
                  <w:rFonts w:ascii="Arial" w:eastAsia="Malgun Gothic" w:hAnsi="Arial" w:cs="Arial" w:hint="eastAsia"/>
                  <w:color w:val="000000"/>
                  <w:lang w:eastAsia="ko-KR"/>
                </w:rPr>
                <w:delText>224</w:delText>
              </w:r>
            </w:del>
            <w:ins w:id="1099" w:author="modified" w:date="2019-02-14T17:59:00Z">
              <w:r w:rsidR="00EA4AAC">
                <w:rPr>
                  <w:rFonts w:ascii="Arial" w:eastAsia="Malgun Gothic" w:hAnsi="Arial" w:cs="Arial"/>
                </w:rPr>
                <w:t>2.227</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100" w:author="modified" w:date="2019-02-14T17:59:00Z">
              <w:r w:rsidR="00956095" w:rsidRPr="000D150D">
                <w:rPr>
                  <w:rFonts w:ascii="Arial" w:hAnsi="Arial" w:cs="Arial" w:hint="eastAsia"/>
                  <w:vertAlign w:val="superscript"/>
                </w:rPr>
                <w:delText>10</w:delText>
              </w:r>
            </w:del>
            <w:ins w:id="1101" w:author="modified" w:date="2019-02-14T17:59:00Z">
              <w:r w:rsidR="004B495B">
                <w:rPr>
                  <w:rFonts w:ascii="Arial" w:hAnsi="Arial" w:cs="Arial"/>
                  <w:vertAlign w:val="superscript"/>
                </w:rPr>
                <w:t>8</w:t>
              </w:r>
            </w:ins>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67C95656" w:rsidR="00956095" w:rsidRPr="000D150D" w:rsidRDefault="00A94026" w:rsidP="00D47520">
            <w:pPr>
              <w:adjustRightInd w:val="0"/>
              <w:snapToGrid w:val="0"/>
              <w:jc w:val="center"/>
              <w:rPr>
                <w:rFonts w:ascii="Arial" w:eastAsia="Malgun Gothic" w:hAnsi="Arial" w:cs="Arial"/>
                <w:color w:val="000000"/>
              </w:rPr>
            </w:pPr>
            <w:del w:id="1102" w:author="modified" w:date="2019-02-14T17:59:00Z">
              <w:r w:rsidRPr="000D150D">
                <w:rPr>
                  <w:rFonts w:ascii="Arial" w:eastAsia="Malgun Gothic" w:hAnsi="Arial" w:cs="Arial" w:hint="eastAsia"/>
                  <w:color w:val="000000"/>
                  <w:lang w:eastAsia="ko-KR"/>
                </w:rPr>
                <w:delText>1.900</w:delText>
              </w:r>
            </w:del>
            <w:ins w:id="1103" w:author="modified" w:date="2019-02-14T17:59:00Z">
              <w:r w:rsidR="00EA4AAC">
                <w:rPr>
                  <w:rFonts w:ascii="Arial" w:eastAsia="Malgun Gothic" w:hAnsi="Arial" w:cs="Arial"/>
                </w:rPr>
                <w:t>2.289</w:t>
              </w:r>
            </w:ins>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del w:id="1104" w:author="modified" w:date="2019-02-14T17:59:00Z">
              <w:r w:rsidR="00956095" w:rsidRPr="000D150D">
                <w:rPr>
                  <w:rFonts w:ascii="Arial" w:hAnsi="Arial" w:cs="Arial" w:hint="eastAsia"/>
                  <w:vertAlign w:val="superscript"/>
                </w:rPr>
                <w:delText>10</w:delText>
              </w:r>
            </w:del>
            <w:ins w:id="1105" w:author="modified" w:date="2019-02-14T17:59:00Z">
              <w:r w:rsidR="004B495B">
                <w:rPr>
                  <w:rFonts w:ascii="Arial" w:hAnsi="Arial" w:cs="Arial"/>
                  <w:vertAlign w:val="superscript"/>
                </w:rPr>
                <w:t>8</w:t>
              </w:r>
            </w:ins>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1BCEFCF3"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lastRenderedPageBreak/>
        <w:t>†</w:t>
      </w:r>
      <w:r w:rsidRPr="000D150D">
        <w:rPr>
          <w:rFonts w:ascii="Arial" w:hAnsi="Arial" w:cs="Arial"/>
          <w:lang w:eastAsia="ko-KR"/>
        </w:rPr>
        <w:t xml:space="preserve"> INFO is </w:t>
      </w:r>
      <w:del w:id="1106" w:author="modified" w:date="2019-02-14T17:59:00Z">
        <w:r w:rsidRPr="000D150D">
          <w:rPr>
            <w:rFonts w:ascii="Arial" w:hAnsi="Arial" w:cs="Arial"/>
            <w:lang w:eastAsia="ko-KR"/>
          </w:rPr>
          <w:delText>the</w:delText>
        </w:r>
      </w:del>
      <w:ins w:id="1107" w:author="modified" w:date="2019-02-14T17:59:00Z">
        <w:r w:rsidR="003E522C">
          <w:rPr>
            <w:rFonts w:ascii="Arial" w:hAnsi="Arial" w:cs="Arial"/>
            <w:lang w:eastAsia="ko-KR"/>
          </w:rPr>
          <w:t>a</w:t>
        </w:r>
      </w:ins>
      <w:r w:rsidRPr="000D150D">
        <w:rPr>
          <w:rFonts w:ascii="Arial" w:hAnsi="Arial" w:cs="Arial"/>
          <w:lang w:eastAsia="ko-KR"/>
        </w:rPr>
        <w:t xml:space="preserve"> metric </w:t>
      </w:r>
      <w:del w:id="1108" w:author="modified" w:date="2019-02-14T17:59:00Z">
        <w:r w:rsidRPr="000D150D">
          <w:rPr>
            <w:rFonts w:ascii="Arial" w:hAnsi="Arial" w:cs="Arial"/>
            <w:lang w:eastAsia="ko-KR"/>
          </w:rPr>
          <w:delText>about</w:delText>
        </w:r>
      </w:del>
      <w:ins w:id="1109" w:author="modified" w:date="2019-02-14T17:59:00Z">
        <w:r w:rsidR="003E522C">
          <w:rPr>
            <w:rFonts w:ascii="Arial" w:hAnsi="Arial" w:cs="Arial"/>
            <w:lang w:eastAsia="ko-KR"/>
          </w:rPr>
          <w:t>for</w:t>
        </w:r>
      </w:ins>
      <w:r w:rsidRPr="000D150D">
        <w:rPr>
          <w:rFonts w:ascii="Arial" w:hAnsi="Arial" w:cs="Arial"/>
          <w:lang w:eastAsia="ko-KR"/>
        </w:rPr>
        <w:t xml:space="preserve"> imputation quality </w:t>
      </w:r>
      <w:del w:id="1110" w:author="modified" w:date="2019-02-14T17:59:00Z">
        <w:r w:rsidRPr="000D150D">
          <w:rPr>
            <w:rFonts w:ascii="Arial" w:hAnsi="Arial" w:cs="Arial"/>
            <w:lang w:eastAsia="ko-KR"/>
          </w:rPr>
          <w:delText>provided</w:delText>
        </w:r>
      </w:del>
      <w:ins w:id="1111" w:author="modified" w:date="2019-02-14T17:59:00Z">
        <w:r w:rsidR="003E522C">
          <w:rPr>
            <w:rFonts w:ascii="Arial" w:hAnsi="Arial" w:cs="Arial"/>
            <w:lang w:eastAsia="ko-KR"/>
          </w:rPr>
          <w:t>determined</w:t>
        </w:r>
      </w:ins>
      <w:r w:rsidR="003E522C">
        <w:rPr>
          <w:rFonts w:ascii="Arial" w:hAnsi="Arial" w:cs="Arial"/>
          <w:lang w:eastAsia="ko-KR"/>
        </w:rPr>
        <w:t xml:space="preserve"> </w:t>
      </w:r>
      <w:r w:rsidRPr="000D150D">
        <w:rPr>
          <w:rFonts w:ascii="Arial" w:hAnsi="Arial" w:cs="Arial"/>
          <w:lang w:eastAsia="ko-KR"/>
        </w:rPr>
        <w:t>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6ECAC493" w14:textId="77777777" w:rsidR="00812DB8" w:rsidRPr="000D150D" w:rsidRDefault="00812DB8" w:rsidP="00A134C5">
      <w:pPr>
        <w:spacing w:line="480" w:lineRule="auto"/>
        <w:rPr>
          <w:del w:id="1112" w:author="modified" w:date="2019-02-14T17:59:00Z"/>
          <w:rFonts w:ascii="Arial" w:hAnsi="Arial" w:cs="Arial"/>
          <w:b/>
        </w:rPr>
      </w:pPr>
    </w:p>
    <w:p w14:paraId="73E4347C" w14:textId="77777777" w:rsidR="00812DB8" w:rsidRPr="000D150D" w:rsidRDefault="00812DB8" w:rsidP="00A134C5">
      <w:pPr>
        <w:spacing w:line="480" w:lineRule="auto"/>
        <w:rPr>
          <w:del w:id="1113" w:author="modified" w:date="2019-02-14T17:59:00Z"/>
          <w:rFonts w:ascii="Arial" w:hAnsi="Arial" w:cs="Arial"/>
          <w:b/>
        </w:rPr>
      </w:pPr>
    </w:p>
    <w:p w14:paraId="14BE6745" w14:textId="77777777" w:rsidR="00956095" w:rsidRPr="000D150D" w:rsidRDefault="00956095" w:rsidP="00A134C5">
      <w:pPr>
        <w:spacing w:line="480" w:lineRule="auto"/>
        <w:rPr>
          <w:del w:id="1114" w:author="modified" w:date="2019-02-14T17:59:00Z"/>
          <w:rFonts w:ascii="Arial" w:hAnsi="Arial" w:cs="Arial"/>
          <w:b/>
        </w:rPr>
      </w:pPr>
      <w:del w:id="1115" w:author="modified" w:date="2019-02-14T17:59:00Z">
        <w:r w:rsidRPr="000D150D">
          <w:rPr>
            <w:rFonts w:ascii="Arial" w:hAnsi="Arial" w:cs="Arial"/>
            <w:b/>
          </w:rPr>
          <w:br w:type="page"/>
        </w:r>
      </w:del>
    </w:p>
    <w:p w14:paraId="27AE2DEA" w14:textId="678C7D08" w:rsidR="00956095" w:rsidRPr="000D150D" w:rsidRDefault="00956095" w:rsidP="00A134C5">
      <w:pPr>
        <w:spacing w:line="480" w:lineRule="auto"/>
        <w:rPr>
          <w:rFonts w:ascii="Arial" w:hAnsi="Arial" w:cs="Arial"/>
          <w:lang w:eastAsia="ko-KR"/>
        </w:rPr>
      </w:pPr>
      <w:r w:rsidRPr="000D150D">
        <w:rPr>
          <w:rFonts w:ascii="Arial" w:hAnsi="Arial" w:cs="Arial"/>
          <w:b/>
        </w:rPr>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w:t>
      </w:r>
      <w:del w:id="1116" w:author="modified" w:date="2019-02-14T17:59:00Z">
        <w:r w:rsidR="002929AA" w:rsidRPr="000D150D">
          <w:rPr>
            <w:rFonts w:ascii="Arial" w:hAnsi="Arial" w:cs="Arial"/>
          </w:rPr>
          <w:delText>2</w:delText>
        </w:r>
      </w:del>
      <w:ins w:id="1117" w:author="modified" w:date="2019-02-14T17:59:00Z">
        <w:r w:rsidR="003E522C">
          <w:rPr>
            <w:rFonts w:ascii="Arial" w:hAnsi="Arial" w:cs="Arial"/>
          </w:rPr>
          <w:t>4</w:t>
        </w:r>
      </w:ins>
      <w:r w:rsidR="002929AA" w:rsidRPr="000D150D">
        <w:rPr>
          <w:rFonts w:ascii="Arial" w:hAnsi="Arial" w:cs="Arial"/>
        </w:rPr>
        <w:t xml:space="preserve">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47207397" w14:textId="77777777" w:rsidR="00A46E45" w:rsidRDefault="00D1711D" w:rsidP="00A46E45">
      <w:pPr>
        <w:spacing w:line="480" w:lineRule="auto"/>
        <w:rPr>
          <w:del w:id="1118" w:author="modified" w:date="2019-02-14T17:59:00Z"/>
          <w:rFonts w:ascii="Arial" w:hAnsi="Arial" w:cs="Arial"/>
        </w:rPr>
      </w:pPr>
      <w:r w:rsidRPr="00646493">
        <w:rPr>
          <w:rFonts w:ascii="Arial" w:hAnsi="Arial"/>
          <w:rPrChange w:id="1119" w:author="modified" w:date="2019-02-14T17:59:00Z">
            <w:rPr>
              <w:rFonts w:ascii="Arial" w:hAnsi="Arial"/>
              <w:b/>
            </w:rPr>
          </w:rPrChange>
        </w:rPr>
        <w:t>a</w:t>
      </w:r>
      <w:del w:id="1120" w:author="modified" w:date="2019-02-14T17:59:00Z">
        <w:r w:rsidR="00A46E45">
          <w:rPr>
            <w:rFonts w:ascii="Arial" w:hAnsi="Arial" w:cs="Arial"/>
            <w:b/>
          </w:rPr>
          <w:delText>.</w:delText>
        </w:r>
      </w:del>
      <w:ins w:id="1121" w:author="modified" w:date="2019-02-14T17:59:00Z">
        <w:r w:rsidRPr="00D1711D">
          <w:rPr>
            <w:rFonts w:ascii="Arial" w:hAnsi="Arial" w:cs="Arial"/>
          </w:rPr>
          <w:t>)</w:t>
        </w:r>
      </w:ins>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del w:id="1122" w:author="modified" w:date="2019-02-14T17:59:00Z">
        <w:r w:rsidR="00A46E45" w:rsidRPr="00B53A0D">
          <w:rPr>
            <w:rFonts w:ascii="Arial" w:hAnsi="Arial" w:cs="Arial"/>
          </w:rPr>
          <w:delText>599</w:delText>
        </w:r>
      </w:del>
      <w:ins w:id="1123" w:author="modified" w:date="2019-02-14T17:59:00Z">
        <w:r w:rsidR="004D3BEB">
          <w:rPr>
            <w:rFonts w:ascii="Arial" w:hAnsi="Arial" w:cs="Arial" w:hint="eastAsia"/>
            <w:lang w:eastAsia="ko-KR"/>
          </w:rPr>
          <w:t>591</w:t>
        </w:r>
      </w:ins>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p>
    <w:p w14:paraId="35B60FA6" w14:textId="42FF5314" w:rsidR="00A46E45" w:rsidRPr="00B53A0D" w:rsidRDefault="00D1711D" w:rsidP="00A46E45">
      <w:pPr>
        <w:spacing w:line="480" w:lineRule="auto"/>
        <w:rPr>
          <w:rFonts w:ascii="Arial" w:hAnsi="Arial" w:cs="Arial"/>
        </w:rPr>
      </w:pPr>
      <w:ins w:id="1124" w:author="modified" w:date="2019-02-14T17:59:00Z">
        <w:r>
          <w:rPr>
            <w:rFonts w:ascii="Arial" w:hAnsi="Arial" w:cs="Arial"/>
          </w:rPr>
          <w:t xml:space="preserve"> </w:t>
        </w:r>
      </w:ins>
      <w:r w:rsidRPr="00646493">
        <w:rPr>
          <w:rFonts w:ascii="Arial" w:hAnsi="Arial"/>
          <w:rPrChange w:id="1125" w:author="modified" w:date="2019-02-14T17:59:00Z">
            <w:rPr>
              <w:rFonts w:ascii="Arial" w:hAnsi="Arial"/>
              <w:b/>
            </w:rPr>
          </w:rPrChange>
        </w:rPr>
        <w:t>b</w:t>
      </w:r>
      <w:del w:id="1126" w:author="modified" w:date="2019-02-14T17:59:00Z">
        <w:r w:rsidR="00A46E45">
          <w:rPr>
            <w:rFonts w:ascii="Arial" w:hAnsi="Arial" w:cs="Arial"/>
            <w:b/>
          </w:rPr>
          <w:delText>.</w:delText>
        </w:r>
      </w:del>
      <w:ins w:id="1127" w:author="modified" w:date="2019-02-14T17:59:00Z">
        <w:r>
          <w:rPr>
            <w:rFonts w:ascii="Arial" w:hAnsi="Arial" w:cs="Arial"/>
          </w:rPr>
          <w:t>)</w:t>
        </w:r>
      </w:ins>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ins w:id="1128" w:author="modified" w:date="2019-02-14T17:59:00Z">
        <w:r w:rsidR="008E7E12">
          <w:rPr>
            <w:rFonts w:ascii="Arial" w:hAnsi="Arial" w:cs="Arial"/>
          </w:rPr>
          <w:t xml:space="preserve">tumors </w:t>
        </w:r>
      </w:ins>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5DD9C1CB"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r w:rsidRPr="00B53A0D">
        <w:rPr>
          <w:rFonts w:ascii="Arial" w:eastAsia="Malgun Gothic" w:hAnsi="Arial" w:cs="Arial"/>
          <w:b/>
        </w:rPr>
        <w:t xml:space="preserve">angiomyolipoma. </w:t>
      </w:r>
      <w:r w:rsidRPr="00B53A0D">
        <w:rPr>
          <w:rFonts w:ascii="Arial" w:eastAsia="Malgun Gothic" w:hAnsi="Arial" w:cs="Arial"/>
        </w:rPr>
        <w:t xml:space="preserve">Strong nuclear staining is seen in lung LAM cells (A) and angiomyolipoma cells (B) (brown stain). Some other cells also have nuclear staining for </w:t>
      </w:r>
      <w:r w:rsidRPr="00B53A0D">
        <w:rPr>
          <w:rFonts w:ascii="Arial" w:eastAsia="Malgun Gothic" w:hAnsi="Arial" w:cs="Arial"/>
          <w:i/>
        </w:rPr>
        <w:t>NR2F2</w:t>
      </w:r>
      <w:r w:rsidRPr="00B53A0D">
        <w:rPr>
          <w:rFonts w:ascii="Arial" w:eastAsia="Malgun Gothic" w:hAnsi="Arial" w:cs="Arial"/>
        </w:rPr>
        <w:t xml:space="preserve"> but most do not.</w:t>
      </w:r>
      <w:r>
        <w:rPr>
          <w:rFonts w:ascii="Arial" w:eastAsia="Malgun Gothic" w:hAnsi="Arial" w:cs="Arial"/>
        </w:rPr>
        <w:t xml:space="preserve"> This is a representative field obtained from </w:t>
      </w:r>
      <w:r w:rsidR="008E7E12">
        <w:rPr>
          <w:rFonts w:ascii="Arial" w:eastAsia="Malgun Gothic" w:hAnsi="Arial" w:cs="Arial"/>
        </w:rPr>
        <w:t>8</w:t>
      </w:r>
      <w:r>
        <w:rPr>
          <w:rFonts w:ascii="Arial" w:eastAsia="Malgun Gothic" w:hAnsi="Arial" w:cs="Arial"/>
        </w:rPr>
        <w:t xml:space="preserve"> LAM</w:t>
      </w:r>
      <w:ins w:id="1129" w:author="modified" w:date="2019-02-14T17:59:00Z">
        <w:r>
          <w:rPr>
            <w:rFonts w:ascii="Arial" w:eastAsia="Malgun Gothic" w:hAnsi="Arial" w:cs="Arial"/>
          </w:rPr>
          <w:t xml:space="preserve"> </w:t>
        </w:r>
        <w:r w:rsidR="008E7E12">
          <w:rPr>
            <w:rFonts w:ascii="Arial" w:eastAsia="Malgun Gothic" w:hAnsi="Arial" w:cs="Arial"/>
          </w:rPr>
          <w:t>lung</w:t>
        </w:r>
      </w:ins>
      <w:r w:rsidR="008E7E12">
        <w:rPr>
          <w:rFonts w:ascii="Arial" w:eastAsia="Malgun Gothic" w:hAnsi="Arial" w:cs="Arial"/>
        </w:rPr>
        <w:t xml:space="preserve"> </w:t>
      </w:r>
      <w:r>
        <w:rPr>
          <w:rFonts w:ascii="Arial" w:eastAsia="Malgun Gothic" w:hAnsi="Arial" w:cs="Arial"/>
        </w:rPr>
        <w:t xml:space="preserve">samples and </w:t>
      </w:r>
      <w:r w:rsidR="008E7E12">
        <w:rPr>
          <w:rFonts w:ascii="Arial" w:eastAsia="Malgun Gothic" w:hAnsi="Arial" w:cs="Arial"/>
        </w:rPr>
        <w:t>4</w:t>
      </w:r>
      <w:r>
        <w:rPr>
          <w:rFonts w:ascii="Arial" w:eastAsia="Malgun Gothic" w:hAnsi="Arial" w:cs="Arial"/>
        </w:rPr>
        <w:t xml:space="preserve"> angiomyolipoma samples examined by IHC.</w:t>
      </w:r>
    </w:p>
    <w:p w14:paraId="2084BDC0" w14:textId="77777777" w:rsidR="00A46E45" w:rsidRDefault="00A46E45" w:rsidP="00A46E45"/>
    <w:p w14:paraId="22EADE22" w14:textId="032A6AB9" w:rsidR="00956095" w:rsidRPr="00B53A0D" w:rsidRDefault="00956095" w:rsidP="00A134C5">
      <w:pPr>
        <w:spacing w:line="480" w:lineRule="auto"/>
        <w:rPr>
          <w:rFonts w:ascii="Arial" w:hAnsi="Arial" w:cs="Arial"/>
          <w:b/>
          <w:lang w:eastAsia="ko-KR"/>
        </w:rPr>
      </w:pPr>
    </w:p>
    <w:sectPr w:rsidR="00956095" w:rsidRPr="00B53A0D" w:rsidSect="00A134C5">
      <w:footerReference w:type="default" r:id="rId15"/>
      <w:footerReference w:type="first" r:id="rId16"/>
      <w:pgSz w:w="11906" w:h="16838"/>
      <w:pgMar w:top="1418" w:right="1418" w:bottom="1418" w:left="1418"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8F594" w14:textId="77777777" w:rsidR="00F56887" w:rsidRDefault="00F56887" w:rsidP="00956095">
      <w:r>
        <w:separator/>
      </w:r>
    </w:p>
  </w:endnote>
  <w:endnote w:type="continuationSeparator" w:id="0">
    <w:p w14:paraId="55495347" w14:textId="77777777" w:rsidR="00F56887" w:rsidRDefault="00F56887" w:rsidP="00956095">
      <w:r>
        <w:continuationSeparator/>
      </w:r>
    </w:p>
  </w:endnote>
  <w:endnote w:type="continuationNotice" w:id="1">
    <w:p w14:paraId="74FDAD8E" w14:textId="77777777" w:rsidR="00F56887" w:rsidRDefault="00F56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678042"/>
      <w:docPartObj>
        <w:docPartGallery w:val="Page Numbers (Bottom of Page)"/>
        <w:docPartUnique/>
      </w:docPartObj>
    </w:sdtPr>
    <w:sdtEndPr>
      <w:rPr>
        <w:rStyle w:val="PageNumber"/>
      </w:rPr>
    </w:sdtEndPr>
    <w:sdtContent>
      <w:p w14:paraId="679D0991" w14:textId="1A572618" w:rsidR="00E709CD" w:rsidRDefault="00E709CD"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EndPr>
      <w:rPr>
        <w:rStyle w:val="PageNumber"/>
      </w:rPr>
    </w:sdtEndPr>
    <w:sdtContent>
      <w:p w14:paraId="1AE38575" w14:textId="42E3E96F" w:rsidR="00E709CD" w:rsidRDefault="00E709CD"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EndPr>
      <w:rPr>
        <w:rStyle w:val="PageNumber"/>
      </w:rPr>
    </w:sdtEndPr>
    <w:sdtContent>
      <w:p w14:paraId="0E187691" w14:textId="3F6EAC7E" w:rsidR="00E709CD" w:rsidRDefault="00E709CD"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E709CD" w:rsidRDefault="00E7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D322" w14:textId="34067791" w:rsidR="00E709CD" w:rsidRDefault="00E709CD">
    <w:pPr>
      <w:pStyle w:val="Footer"/>
      <w:jc w:val="center"/>
    </w:pPr>
  </w:p>
  <w:p w14:paraId="5F2C682B" w14:textId="77777777" w:rsidR="00E709CD" w:rsidRDefault="00E70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326543"/>
      <w:docPartObj>
        <w:docPartGallery w:val="Page Numbers (Bottom of Page)"/>
        <w:docPartUnique/>
      </w:docPartObj>
    </w:sdtPr>
    <w:sdtEndPr/>
    <w:sdtContent>
      <w:p w14:paraId="60E26472" w14:textId="77777777" w:rsidR="00E709CD" w:rsidRDefault="00E709CD">
        <w:pPr>
          <w:pStyle w:val="Footer"/>
          <w:jc w:val="center"/>
        </w:pPr>
        <w:r>
          <w:fldChar w:fldCharType="begin"/>
        </w:r>
        <w:r>
          <w:instrText>PAGE   \* MERGEFORMAT</w:instrText>
        </w:r>
        <w:r>
          <w:fldChar w:fldCharType="separate"/>
        </w:r>
        <w:r w:rsidRPr="00657773">
          <w:rPr>
            <w:noProof/>
            <w:lang w:val="ko-KR"/>
          </w:rPr>
          <w:t>13</w:t>
        </w:r>
        <w:r>
          <w:fldChar w:fldCharType="end"/>
        </w:r>
      </w:p>
    </w:sdtContent>
  </w:sdt>
  <w:p w14:paraId="6834498C" w14:textId="77777777" w:rsidR="00E709CD" w:rsidRDefault="00E709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5021"/>
      <w:docPartObj>
        <w:docPartGallery w:val="Page Numbers (Bottom of Page)"/>
        <w:docPartUnique/>
      </w:docPartObj>
    </w:sdtPr>
    <w:sdtEndPr/>
    <w:sdtContent>
      <w:p w14:paraId="5E1E16B9" w14:textId="77777777" w:rsidR="00E709CD" w:rsidRDefault="00E709CD">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35AA4E7" w14:textId="77777777" w:rsidR="00E709CD" w:rsidRDefault="00E709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130" w:author="modified" w:date="2019-02-14T17:59:00Z"/>
  <w:sdt>
    <w:sdtPr>
      <w:id w:val="813306123"/>
      <w:docPartObj>
        <w:docPartGallery w:val="Page Numbers (Bottom of Page)"/>
        <w:docPartUnique/>
      </w:docPartObj>
    </w:sdtPr>
    <w:sdtEndPr/>
    <w:sdtContent>
      <w:customXmlInsRangeEnd w:id="1130"/>
      <w:p w14:paraId="41C496C6" w14:textId="6347EE24" w:rsidR="00E709CD" w:rsidRDefault="00E709CD">
        <w:pPr>
          <w:pStyle w:val="Footer"/>
          <w:jc w:val="center"/>
          <w:rPr>
            <w:ins w:id="1131" w:author="modified" w:date="2019-02-14T17:59:00Z"/>
          </w:rPr>
        </w:pPr>
        <w:ins w:id="1132" w:author="modified" w:date="2019-02-14T17:59:00Z">
          <w:r>
            <w:fldChar w:fldCharType="begin"/>
          </w:r>
          <w:r>
            <w:instrText>PAGE   \* MERGEFORMAT</w:instrText>
          </w:r>
          <w:r>
            <w:fldChar w:fldCharType="separate"/>
          </w:r>
          <w:r w:rsidRPr="00A80925">
            <w:rPr>
              <w:noProof/>
              <w:lang w:val="ko-KR"/>
            </w:rPr>
            <w:t>21</w:t>
          </w:r>
          <w:r>
            <w:fldChar w:fldCharType="end"/>
          </w:r>
        </w:ins>
      </w:p>
      <w:customXmlInsRangeStart w:id="1133" w:author="modified" w:date="2019-02-14T17:59:00Z"/>
    </w:sdtContent>
  </w:sdt>
  <w:customXmlInsRangeEnd w:id="1133"/>
  <w:p w14:paraId="0B8BDEDE" w14:textId="77777777" w:rsidR="00E709CD" w:rsidRDefault="00E709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134" w:author="modified" w:date="2019-02-14T17:59:00Z"/>
  <w:sdt>
    <w:sdtPr>
      <w:id w:val="454527040"/>
      <w:docPartObj>
        <w:docPartGallery w:val="Page Numbers (Bottom of Page)"/>
        <w:docPartUnique/>
      </w:docPartObj>
    </w:sdtPr>
    <w:sdtEndPr/>
    <w:sdtContent>
      <w:customXmlInsRangeEnd w:id="1134"/>
      <w:p w14:paraId="34DD9CE1" w14:textId="426805C7" w:rsidR="00E709CD" w:rsidRDefault="00E709CD">
        <w:pPr>
          <w:pStyle w:val="Footer"/>
          <w:jc w:val="center"/>
          <w:rPr>
            <w:ins w:id="1135" w:author="modified" w:date="2019-02-14T17:59:00Z"/>
          </w:rPr>
        </w:pPr>
        <w:ins w:id="1136" w:author="modified" w:date="2019-02-14T17:59:00Z">
          <w:r>
            <w:fldChar w:fldCharType="begin"/>
          </w:r>
          <w:r>
            <w:instrText>PAGE   \* MERGEFORMAT</w:instrText>
          </w:r>
          <w:r>
            <w:fldChar w:fldCharType="separate"/>
          </w:r>
          <w:r w:rsidRPr="00296D3C">
            <w:rPr>
              <w:noProof/>
              <w:lang w:val="ko-KR"/>
            </w:rPr>
            <w:t>1</w:t>
          </w:r>
          <w:r>
            <w:fldChar w:fldCharType="end"/>
          </w:r>
        </w:ins>
      </w:p>
      <w:customXmlInsRangeStart w:id="1137" w:author="modified" w:date="2019-02-14T17:59:00Z"/>
    </w:sdtContent>
  </w:sdt>
  <w:customXmlInsRangeEnd w:id="1137"/>
  <w:p w14:paraId="4935ABDA" w14:textId="77777777" w:rsidR="00E709CD" w:rsidRDefault="00E70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569CD" w14:textId="77777777" w:rsidR="00F56887" w:rsidRDefault="00F56887" w:rsidP="00956095">
      <w:r>
        <w:separator/>
      </w:r>
    </w:p>
  </w:footnote>
  <w:footnote w:type="continuationSeparator" w:id="0">
    <w:p w14:paraId="06174388" w14:textId="77777777" w:rsidR="00F56887" w:rsidRDefault="00F56887" w:rsidP="00956095">
      <w:r>
        <w:continuationSeparator/>
      </w:r>
    </w:p>
  </w:footnote>
  <w:footnote w:type="continuationNotice" w:id="1">
    <w:p w14:paraId="4FEE59E5" w14:textId="77777777" w:rsidR="00F56887" w:rsidRDefault="00F56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93677" w14:textId="77777777" w:rsidR="00E709CD" w:rsidRDefault="00E7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2731DA"/>
    <w:multiLevelType w:val="multilevel"/>
    <w:tmpl w:val="67A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wiatkowski, David Joseph,M.D.,Ph.D.">
    <w15:presenceInfo w15:providerId="None" w15:userId="Kwiatkowski, David Joseph,M.D.,Ph.D."/>
  </w15:person>
  <w15:person w15:author="Klonowska, Katarzyna,Ph.D.">
    <w15:presenceInfo w15:providerId="AD" w15:userId="S::kklonowska@bwh.harvard.edu::3d6d1858-472e-417a-aa2d-3b9ed8daf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32"/>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4&lt;/item&gt;&lt;item&gt;305&lt;/item&gt;&lt;item&gt;307&lt;/item&gt;&lt;item&gt;314&lt;/item&gt;&lt;item&gt;315&lt;/item&gt;&lt;item&gt;316&lt;/item&gt;&lt;item&gt;317&lt;/item&gt;&lt;item&gt;319&lt;/item&gt;&lt;item&gt;320&lt;/item&gt;&lt;/record-ids&gt;&lt;/item&gt;&lt;/Libraries&gt;"/>
  </w:docVars>
  <w:rsids>
    <w:rsidRoot w:val="00104400"/>
    <w:rsid w:val="00000664"/>
    <w:rsid w:val="0000071E"/>
    <w:rsid w:val="00000E6B"/>
    <w:rsid w:val="00017992"/>
    <w:rsid w:val="00021BED"/>
    <w:rsid w:val="00023222"/>
    <w:rsid w:val="00023A54"/>
    <w:rsid w:val="00026F15"/>
    <w:rsid w:val="00032E69"/>
    <w:rsid w:val="000362C4"/>
    <w:rsid w:val="000521ED"/>
    <w:rsid w:val="00061045"/>
    <w:rsid w:val="000644C7"/>
    <w:rsid w:val="00077B4E"/>
    <w:rsid w:val="000809C6"/>
    <w:rsid w:val="000909F6"/>
    <w:rsid w:val="00090F67"/>
    <w:rsid w:val="00092C1D"/>
    <w:rsid w:val="00092F0E"/>
    <w:rsid w:val="00094668"/>
    <w:rsid w:val="0009524C"/>
    <w:rsid w:val="000A5B58"/>
    <w:rsid w:val="000A7158"/>
    <w:rsid w:val="000B2244"/>
    <w:rsid w:val="000B2774"/>
    <w:rsid w:val="000B2A37"/>
    <w:rsid w:val="000C39F7"/>
    <w:rsid w:val="000C5589"/>
    <w:rsid w:val="000D150D"/>
    <w:rsid w:val="000D266D"/>
    <w:rsid w:val="000D35B3"/>
    <w:rsid w:val="000D4F7C"/>
    <w:rsid w:val="000D6543"/>
    <w:rsid w:val="000D7727"/>
    <w:rsid w:val="000E06AA"/>
    <w:rsid w:val="000E0D19"/>
    <w:rsid w:val="000E2BF8"/>
    <w:rsid w:val="000E4B22"/>
    <w:rsid w:val="000E4C29"/>
    <w:rsid w:val="000E7203"/>
    <w:rsid w:val="00100271"/>
    <w:rsid w:val="00101D23"/>
    <w:rsid w:val="00101E35"/>
    <w:rsid w:val="00104400"/>
    <w:rsid w:val="0010472D"/>
    <w:rsid w:val="001056EB"/>
    <w:rsid w:val="00105AC6"/>
    <w:rsid w:val="001070BE"/>
    <w:rsid w:val="00112864"/>
    <w:rsid w:val="001162CB"/>
    <w:rsid w:val="001163BC"/>
    <w:rsid w:val="00117FE3"/>
    <w:rsid w:val="00120C01"/>
    <w:rsid w:val="001215A8"/>
    <w:rsid w:val="00122219"/>
    <w:rsid w:val="00125B11"/>
    <w:rsid w:val="00125BB3"/>
    <w:rsid w:val="00134A0E"/>
    <w:rsid w:val="00134C77"/>
    <w:rsid w:val="00135989"/>
    <w:rsid w:val="0013635F"/>
    <w:rsid w:val="00140BCF"/>
    <w:rsid w:val="00146CD8"/>
    <w:rsid w:val="00152529"/>
    <w:rsid w:val="00153C87"/>
    <w:rsid w:val="00155201"/>
    <w:rsid w:val="00156B48"/>
    <w:rsid w:val="00164411"/>
    <w:rsid w:val="001658F6"/>
    <w:rsid w:val="001675EE"/>
    <w:rsid w:val="001714FE"/>
    <w:rsid w:val="00171BE7"/>
    <w:rsid w:val="00172D0A"/>
    <w:rsid w:val="00182696"/>
    <w:rsid w:val="00185674"/>
    <w:rsid w:val="001977B3"/>
    <w:rsid w:val="001A19B1"/>
    <w:rsid w:val="001A3DC7"/>
    <w:rsid w:val="001A4A9D"/>
    <w:rsid w:val="001A4E6E"/>
    <w:rsid w:val="001A598B"/>
    <w:rsid w:val="001A63EC"/>
    <w:rsid w:val="001B002E"/>
    <w:rsid w:val="001B18AF"/>
    <w:rsid w:val="001B326B"/>
    <w:rsid w:val="001B3518"/>
    <w:rsid w:val="001C5FF2"/>
    <w:rsid w:val="001C628D"/>
    <w:rsid w:val="001C6811"/>
    <w:rsid w:val="001C7A21"/>
    <w:rsid w:val="001D0015"/>
    <w:rsid w:val="001D301C"/>
    <w:rsid w:val="001D515E"/>
    <w:rsid w:val="001D7EC8"/>
    <w:rsid w:val="001E464B"/>
    <w:rsid w:val="001E6095"/>
    <w:rsid w:val="001E6546"/>
    <w:rsid w:val="001F3812"/>
    <w:rsid w:val="001F42D7"/>
    <w:rsid w:val="001F6131"/>
    <w:rsid w:val="00203DC1"/>
    <w:rsid w:val="00205C03"/>
    <w:rsid w:val="00205C67"/>
    <w:rsid w:val="002063D9"/>
    <w:rsid w:val="00215461"/>
    <w:rsid w:val="0022097D"/>
    <w:rsid w:val="00220D80"/>
    <w:rsid w:val="0022153C"/>
    <w:rsid w:val="00221C51"/>
    <w:rsid w:val="002239BC"/>
    <w:rsid w:val="00226BD1"/>
    <w:rsid w:val="00227B36"/>
    <w:rsid w:val="00227EBB"/>
    <w:rsid w:val="0023191D"/>
    <w:rsid w:val="002322E8"/>
    <w:rsid w:val="00232DE4"/>
    <w:rsid w:val="00232EBD"/>
    <w:rsid w:val="00233BB0"/>
    <w:rsid w:val="0023540A"/>
    <w:rsid w:val="00235B9C"/>
    <w:rsid w:val="00241CDA"/>
    <w:rsid w:val="002427B8"/>
    <w:rsid w:val="00243E09"/>
    <w:rsid w:val="00250E8F"/>
    <w:rsid w:val="002565D3"/>
    <w:rsid w:val="00256CDB"/>
    <w:rsid w:val="00257E13"/>
    <w:rsid w:val="002632B4"/>
    <w:rsid w:val="00264293"/>
    <w:rsid w:val="00265CA0"/>
    <w:rsid w:val="0027009A"/>
    <w:rsid w:val="00270A72"/>
    <w:rsid w:val="0027194C"/>
    <w:rsid w:val="00275629"/>
    <w:rsid w:val="002762B8"/>
    <w:rsid w:val="00280B42"/>
    <w:rsid w:val="00283400"/>
    <w:rsid w:val="0028616F"/>
    <w:rsid w:val="0028682E"/>
    <w:rsid w:val="002929AA"/>
    <w:rsid w:val="00292A33"/>
    <w:rsid w:val="00292B05"/>
    <w:rsid w:val="00296D3C"/>
    <w:rsid w:val="002A04C1"/>
    <w:rsid w:val="002A05FD"/>
    <w:rsid w:val="002A2B9D"/>
    <w:rsid w:val="002A3F7D"/>
    <w:rsid w:val="002A413A"/>
    <w:rsid w:val="002A42E9"/>
    <w:rsid w:val="002A7A30"/>
    <w:rsid w:val="002B2518"/>
    <w:rsid w:val="002B4276"/>
    <w:rsid w:val="002B6C54"/>
    <w:rsid w:val="002C0EC7"/>
    <w:rsid w:val="002C769A"/>
    <w:rsid w:val="002D03EF"/>
    <w:rsid w:val="002D10CE"/>
    <w:rsid w:val="002D1F47"/>
    <w:rsid w:val="002D216E"/>
    <w:rsid w:val="002D29FA"/>
    <w:rsid w:val="002D2AE6"/>
    <w:rsid w:val="002E018C"/>
    <w:rsid w:val="002E1029"/>
    <w:rsid w:val="002E43DF"/>
    <w:rsid w:val="002E6A43"/>
    <w:rsid w:val="002E74B3"/>
    <w:rsid w:val="002F1512"/>
    <w:rsid w:val="002F33FD"/>
    <w:rsid w:val="002F4DF4"/>
    <w:rsid w:val="00302AA5"/>
    <w:rsid w:val="00303BFC"/>
    <w:rsid w:val="0030651C"/>
    <w:rsid w:val="00310D5C"/>
    <w:rsid w:val="003115B8"/>
    <w:rsid w:val="003134AD"/>
    <w:rsid w:val="00315607"/>
    <w:rsid w:val="00320945"/>
    <w:rsid w:val="00321B1C"/>
    <w:rsid w:val="0032279C"/>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0BFF"/>
    <w:rsid w:val="00371B1E"/>
    <w:rsid w:val="003737D7"/>
    <w:rsid w:val="00373832"/>
    <w:rsid w:val="00374B46"/>
    <w:rsid w:val="00376B3C"/>
    <w:rsid w:val="003771CF"/>
    <w:rsid w:val="00385BBD"/>
    <w:rsid w:val="00395064"/>
    <w:rsid w:val="003A07A1"/>
    <w:rsid w:val="003A0CC8"/>
    <w:rsid w:val="003A1DB7"/>
    <w:rsid w:val="003A313E"/>
    <w:rsid w:val="003A356E"/>
    <w:rsid w:val="003A3AF3"/>
    <w:rsid w:val="003A70D6"/>
    <w:rsid w:val="003A7922"/>
    <w:rsid w:val="003B02A7"/>
    <w:rsid w:val="003C1659"/>
    <w:rsid w:val="003C4AC8"/>
    <w:rsid w:val="003D5ADB"/>
    <w:rsid w:val="003E29F2"/>
    <w:rsid w:val="003E2A47"/>
    <w:rsid w:val="003E4C32"/>
    <w:rsid w:val="003E522C"/>
    <w:rsid w:val="003E7EF3"/>
    <w:rsid w:val="003F0447"/>
    <w:rsid w:val="003F1DE6"/>
    <w:rsid w:val="003F3EB3"/>
    <w:rsid w:val="003F5AEA"/>
    <w:rsid w:val="003F7470"/>
    <w:rsid w:val="003F7A31"/>
    <w:rsid w:val="003F7C98"/>
    <w:rsid w:val="004000C4"/>
    <w:rsid w:val="00402F9C"/>
    <w:rsid w:val="0040482C"/>
    <w:rsid w:val="0040661B"/>
    <w:rsid w:val="00412AED"/>
    <w:rsid w:val="00415F9A"/>
    <w:rsid w:val="004178BE"/>
    <w:rsid w:val="0042056F"/>
    <w:rsid w:val="004226D1"/>
    <w:rsid w:val="00423FCE"/>
    <w:rsid w:val="00424C1C"/>
    <w:rsid w:val="00433C99"/>
    <w:rsid w:val="0043724E"/>
    <w:rsid w:val="004432BA"/>
    <w:rsid w:val="00451F84"/>
    <w:rsid w:val="00454E5C"/>
    <w:rsid w:val="00456AEC"/>
    <w:rsid w:val="00456B70"/>
    <w:rsid w:val="00457D4F"/>
    <w:rsid w:val="00463B0A"/>
    <w:rsid w:val="00463F7D"/>
    <w:rsid w:val="00465405"/>
    <w:rsid w:val="004660C6"/>
    <w:rsid w:val="0048727F"/>
    <w:rsid w:val="0049742A"/>
    <w:rsid w:val="004A403E"/>
    <w:rsid w:val="004A7DEC"/>
    <w:rsid w:val="004B03E8"/>
    <w:rsid w:val="004B32D7"/>
    <w:rsid w:val="004B3971"/>
    <w:rsid w:val="004B495B"/>
    <w:rsid w:val="004B629C"/>
    <w:rsid w:val="004B6BBF"/>
    <w:rsid w:val="004C0753"/>
    <w:rsid w:val="004C1054"/>
    <w:rsid w:val="004C1E74"/>
    <w:rsid w:val="004C1FC4"/>
    <w:rsid w:val="004C36AE"/>
    <w:rsid w:val="004C4547"/>
    <w:rsid w:val="004C53C0"/>
    <w:rsid w:val="004D3BEB"/>
    <w:rsid w:val="004D3D54"/>
    <w:rsid w:val="004D5358"/>
    <w:rsid w:val="004E0774"/>
    <w:rsid w:val="004E1DAF"/>
    <w:rsid w:val="004E231E"/>
    <w:rsid w:val="004E59A0"/>
    <w:rsid w:val="004E7433"/>
    <w:rsid w:val="004F16BB"/>
    <w:rsid w:val="004F178B"/>
    <w:rsid w:val="004F17E4"/>
    <w:rsid w:val="004F313D"/>
    <w:rsid w:val="004F53FD"/>
    <w:rsid w:val="004F5AD6"/>
    <w:rsid w:val="004F6261"/>
    <w:rsid w:val="004F7552"/>
    <w:rsid w:val="00501DE9"/>
    <w:rsid w:val="00502D6F"/>
    <w:rsid w:val="00504F02"/>
    <w:rsid w:val="00511C5B"/>
    <w:rsid w:val="005143C8"/>
    <w:rsid w:val="005244C9"/>
    <w:rsid w:val="00530970"/>
    <w:rsid w:val="005329A4"/>
    <w:rsid w:val="005333CB"/>
    <w:rsid w:val="0053349F"/>
    <w:rsid w:val="005355AD"/>
    <w:rsid w:val="00537C90"/>
    <w:rsid w:val="00542D0D"/>
    <w:rsid w:val="00544A42"/>
    <w:rsid w:val="00544ED0"/>
    <w:rsid w:val="005454FD"/>
    <w:rsid w:val="00547102"/>
    <w:rsid w:val="00550A3E"/>
    <w:rsid w:val="00551D63"/>
    <w:rsid w:val="00553A13"/>
    <w:rsid w:val="00554154"/>
    <w:rsid w:val="00565B81"/>
    <w:rsid w:val="00565CED"/>
    <w:rsid w:val="00565DCA"/>
    <w:rsid w:val="00567FA5"/>
    <w:rsid w:val="0057531A"/>
    <w:rsid w:val="00580E5A"/>
    <w:rsid w:val="00581FDA"/>
    <w:rsid w:val="00586D38"/>
    <w:rsid w:val="00591227"/>
    <w:rsid w:val="005917EE"/>
    <w:rsid w:val="005940E1"/>
    <w:rsid w:val="00594477"/>
    <w:rsid w:val="00594D23"/>
    <w:rsid w:val="005A10C5"/>
    <w:rsid w:val="005A55A3"/>
    <w:rsid w:val="005A67E7"/>
    <w:rsid w:val="005B08D1"/>
    <w:rsid w:val="005B3F28"/>
    <w:rsid w:val="005C05D8"/>
    <w:rsid w:val="005C0A90"/>
    <w:rsid w:val="005C4574"/>
    <w:rsid w:val="005D3E26"/>
    <w:rsid w:val="005D4090"/>
    <w:rsid w:val="005D690D"/>
    <w:rsid w:val="005D72A3"/>
    <w:rsid w:val="005D7800"/>
    <w:rsid w:val="005E2A32"/>
    <w:rsid w:val="005E6DDC"/>
    <w:rsid w:val="005E6F24"/>
    <w:rsid w:val="005E7A20"/>
    <w:rsid w:val="005F2CFF"/>
    <w:rsid w:val="005F456D"/>
    <w:rsid w:val="005F6A39"/>
    <w:rsid w:val="00607B6C"/>
    <w:rsid w:val="00613EEB"/>
    <w:rsid w:val="00616101"/>
    <w:rsid w:val="0061632B"/>
    <w:rsid w:val="00630DA2"/>
    <w:rsid w:val="00631C24"/>
    <w:rsid w:val="006331E9"/>
    <w:rsid w:val="00633E24"/>
    <w:rsid w:val="006362FE"/>
    <w:rsid w:val="00643549"/>
    <w:rsid w:val="00645E3A"/>
    <w:rsid w:val="00646493"/>
    <w:rsid w:val="00651528"/>
    <w:rsid w:val="00652BEC"/>
    <w:rsid w:val="0065400D"/>
    <w:rsid w:val="00655842"/>
    <w:rsid w:val="00657773"/>
    <w:rsid w:val="00670B9E"/>
    <w:rsid w:val="0067377E"/>
    <w:rsid w:val="006758F2"/>
    <w:rsid w:val="0068053A"/>
    <w:rsid w:val="00682E17"/>
    <w:rsid w:val="006834A2"/>
    <w:rsid w:val="0068589D"/>
    <w:rsid w:val="00691543"/>
    <w:rsid w:val="00693E6A"/>
    <w:rsid w:val="00695149"/>
    <w:rsid w:val="006A1EC7"/>
    <w:rsid w:val="006A4707"/>
    <w:rsid w:val="006A712A"/>
    <w:rsid w:val="006B23D5"/>
    <w:rsid w:val="006B5551"/>
    <w:rsid w:val="006B5F6C"/>
    <w:rsid w:val="006C4D5C"/>
    <w:rsid w:val="006D0877"/>
    <w:rsid w:val="006D24FF"/>
    <w:rsid w:val="006D38FA"/>
    <w:rsid w:val="006D4229"/>
    <w:rsid w:val="006E3FFD"/>
    <w:rsid w:val="006E711B"/>
    <w:rsid w:val="006F19DA"/>
    <w:rsid w:val="006F48CE"/>
    <w:rsid w:val="006F69D0"/>
    <w:rsid w:val="00704E68"/>
    <w:rsid w:val="00712657"/>
    <w:rsid w:val="007203F2"/>
    <w:rsid w:val="0072374E"/>
    <w:rsid w:val="00725CF9"/>
    <w:rsid w:val="0073078C"/>
    <w:rsid w:val="00730E67"/>
    <w:rsid w:val="00731138"/>
    <w:rsid w:val="0073144B"/>
    <w:rsid w:val="007317C6"/>
    <w:rsid w:val="007319B2"/>
    <w:rsid w:val="00733353"/>
    <w:rsid w:val="00734779"/>
    <w:rsid w:val="00734987"/>
    <w:rsid w:val="00735383"/>
    <w:rsid w:val="00736DEF"/>
    <w:rsid w:val="00736FDC"/>
    <w:rsid w:val="007404DF"/>
    <w:rsid w:val="00742163"/>
    <w:rsid w:val="0074384C"/>
    <w:rsid w:val="00743B03"/>
    <w:rsid w:val="00743EDC"/>
    <w:rsid w:val="007441A9"/>
    <w:rsid w:val="0074527C"/>
    <w:rsid w:val="00750481"/>
    <w:rsid w:val="00750ED2"/>
    <w:rsid w:val="0075612E"/>
    <w:rsid w:val="00761DB5"/>
    <w:rsid w:val="00761F52"/>
    <w:rsid w:val="0076347B"/>
    <w:rsid w:val="00767C64"/>
    <w:rsid w:val="00777BA0"/>
    <w:rsid w:val="00780DAB"/>
    <w:rsid w:val="0078158D"/>
    <w:rsid w:val="00781F9C"/>
    <w:rsid w:val="0078472D"/>
    <w:rsid w:val="00787E0E"/>
    <w:rsid w:val="00791050"/>
    <w:rsid w:val="00797194"/>
    <w:rsid w:val="007A1E7E"/>
    <w:rsid w:val="007A344E"/>
    <w:rsid w:val="007A3CE7"/>
    <w:rsid w:val="007A6EFC"/>
    <w:rsid w:val="007A7FCB"/>
    <w:rsid w:val="007B1ADB"/>
    <w:rsid w:val="007B42DF"/>
    <w:rsid w:val="007B7674"/>
    <w:rsid w:val="007C56A7"/>
    <w:rsid w:val="007C6C80"/>
    <w:rsid w:val="007D7A9C"/>
    <w:rsid w:val="007F4B80"/>
    <w:rsid w:val="007F5043"/>
    <w:rsid w:val="007F6288"/>
    <w:rsid w:val="007F7EA8"/>
    <w:rsid w:val="00803630"/>
    <w:rsid w:val="008043AF"/>
    <w:rsid w:val="008059E7"/>
    <w:rsid w:val="0080786D"/>
    <w:rsid w:val="008129B7"/>
    <w:rsid w:val="00812DB8"/>
    <w:rsid w:val="0081762C"/>
    <w:rsid w:val="00821F99"/>
    <w:rsid w:val="008230F4"/>
    <w:rsid w:val="008237C5"/>
    <w:rsid w:val="00824D52"/>
    <w:rsid w:val="00826CEE"/>
    <w:rsid w:val="00827D86"/>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45F6"/>
    <w:rsid w:val="008C7F34"/>
    <w:rsid w:val="008D4281"/>
    <w:rsid w:val="008D4A05"/>
    <w:rsid w:val="008E2240"/>
    <w:rsid w:val="008E3B0A"/>
    <w:rsid w:val="008E40AD"/>
    <w:rsid w:val="008E5121"/>
    <w:rsid w:val="008E7E12"/>
    <w:rsid w:val="008F1462"/>
    <w:rsid w:val="008F15CF"/>
    <w:rsid w:val="008F18A2"/>
    <w:rsid w:val="008F4BE3"/>
    <w:rsid w:val="008F4CB4"/>
    <w:rsid w:val="008F62AA"/>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66559"/>
    <w:rsid w:val="00966B13"/>
    <w:rsid w:val="0097036C"/>
    <w:rsid w:val="00975273"/>
    <w:rsid w:val="00980095"/>
    <w:rsid w:val="0098116A"/>
    <w:rsid w:val="00986DE4"/>
    <w:rsid w:val="0099579F"/>
    <w:rsid w:val="00997390"/>
    <w:rsid w:val="009A1EA8"/>
    <w:rsid w:val="009B25CA"/>
    <w:rsid w:val="009B58F8"/>
    <w:rsid w:val="009B6C38"/>
    <w:rsid w:val="009B7747"/>
    <w:rsid w:val="009C0815"/>
    <w:rsid w:val="009C0B2D"/>
    <w:rsid w:val="009C2DF2"/>
    <w:rsid w:val="009C60EE"/>
    <w:rsid w:val="009D14DF"/>
    <w:rsid w:val="009D463F"/>
    <w:rsid w:val="009D465C"/>
    <w:rsid w:val="009D544B"/>
    <w:rsid w:val="009E057B"/>
    <w:rsid w:val="009E0D18"/>
    <w:rsid w:val="009E2057"/>
    <w:rsid w:val="009E50E1"/>
    <w:rsid w:val="009F1701"/>
    <w:rsid w:val="009F454F"/>
    <w:rsid w:val="009F54D9"/>
    <w:rsid w:val="009F6203"/>
    <w:rsid w:val="00A04FA6"/>
    <w:rsid w:val="00A053FF"/>
    <w:rsid w:val="00A0587D"/>
    <w:rsid w:val="00A06032"/>
    <w:rsid w:val="00A11126"/>
    <w:rsid w:val="00A11801"/>
    <w:rsid w:val="00A134C5"/>
    <w:rsid w:val="00A14B6B"/>
    <w:rsid w:val="00A14D25"/>
    <w:rsid w:val="00A16A5D"/>
    <w:rsid w:val="00A21F15"/>
    <w:rsid w:val="00A2302A"/>
    <w:rsid w:val="00A24458"/>
    <w:rsid w:val="00A2575A"/>
    <w:rsid w:val="00A31EBC"/>
    <w:rsid w:val="00A40597"/>
    <w:rsid w:val="00A46E45"/>
    <w:rsid w:val="00A547D3"/>
    <w:rsid w:val="00A61C73"/>
    <w:rsid w:val="00A667AE"/>
    <w:rsid w:val="00A679AF"/>
    <w:rsid w:val="00A80925"/>
    <w:rsid w:val="00A81432"/>
    <w:rsid w:val="00A822AA"/>
    <w:rsid w:val="00A875DA"/>
    <w:rsid w:val="00A91A21"/>
    <w:rsid w:val="00A92F2B"/>
    <w:rsid w:val="00A93740"/>
    <w:rsid w:val="00A94026"/>
    <w:rsid w:val="00AA0C2D"/>
    <w:rsid w:val="00AA0E06"/>
    <w:rsid w:val="00AA2406"/>
    <w:rsid w:val="00AA6865"/>
    <w:rsid w:val="00AB0BB0"/>
    <w:rsid w:val="00AB17C2"/>
    <w:rsid w:val="00AB266A"/>
    <w:rsid w:val="00AB3FAA"/>
    <w:rsid w:val="00AB5E75"/>
    <w:rsid w:val="00AC10EF"/>
    <w:rsid w:val="00AC1A85"/>
    <w:rsid w:val="00AC47D1"/>
    <w:rsid w:val="00AC4C20"/>
    <w:rsid w:val="00AD19B8"/>
    <w:rsid w:val="00AD19CC"/>
    <w:rsid w:val="00AE0CE7"/>
    <w:rsid w:val="00AE1416"/>
    <w:rsid w:val="00AE35F2"/>
    <w:rsid w:val="00AF3345"/>
    <w:rsid w:val="00AF3E2E"/>
    <w:rsid w:val="00B0097C"/>
    <w:rsid w:val="00B0444F"/>
    <w:rsid w:val="00B06744"/>
    <w:rsid w:val="00B0793C"/>
    <w:rsid w:val="00B13F6A"/>
    <w:rsid w:val="00B14241"/>
    <w:rsid w:val="00B159A1"/>
    <w:rsid w:val="00B17B41"/>
    <w:rsid w:val="00B20024"/>
    <w:rsid w:val="00B27623"/>
    <w:rsid w:val="00B332CC"/>
    <w:rsid w:val="00B33497"/>
    <w:rsid w:val="00B3725B"/>
    <w:rsid w:val="00B41EF5"/>
    <w:rsid w:val="00B42822"/>
    <w:rsid w:val="00B43004"/>
    <w:rsid w:val="00B52052"/>
    <w:rsid w:val="00B52CBD"/>
    <w:rsid w:val="00B53A0D"/>
    <w:rsid w:val="00B550E1"/>
    <w:rsid w:val="00B620FE"/>
    <w:rsid w:val="00B64B25"/>
    <w:rsid w:val="00B64D44"/>
    <w:rsid w:val="00B6740B"/>
    <w:rsid w:val="00B730C0"/>
    <w:rsid w:val="00B775AF"/>
    <w:rsid w:val="00B7762F"/>
    <w:rsid w:val="00B77790"/>
    <w:rsid w:val="00B81143"/>
    <w:rsid w:val="00B8127D"/>
    <w:rsid w:val="00B85D4E"/>
    <w:rsid w:val="00B905C3"/>
    <w:rsid w:val="00BA2F3F"/>
    <w:rsid w:val="00BA7308"/>
    <w:rsid w:val="00BA7F7D"/>
    <w:rsid w:val="00BB0AD4"/>
    <w:rsid w:val="00BB13E2"/>
    <w:rsid w:val="00BB1AFE"/>
    <w:rsid w:val="00BB232C"/>
    <w:rsid w:val="00BB3E1B"/>
    <w:rsid w:val="00BB4469"/>
    <w:rsid w:val="00BC782C"/>
    <w:rsid w:val="00BD30FB"/>
    <w:rsid w:val="00BD61F8"/>
    <w:rsid w:val="00BE10B7"/>
    <w:rsid w:val="00BE2367"/>
    <w:rsid w:val="00BE2AE3"/>
    <w:rsid w:val="00BE36AA"/>
    <w:rsid w:val="00BE4131"/>
    <w:rsid w:val="00BE4BE2"/>
    <w:rsid w:val="00BF0B19"/>
    <w:rsid w:val="00BF4633"/>
    <w:rsid w:val="00BF5768"/>
    <w:rsid w:val="00C0441C"/>
    <w:rsid w:val="00C05C6D"/>
    <w:rsid w:val="00C06923"/>
    <w:rsid w:val="00C10E40"/>
    <w:rsid w:val="00C12F40"/>
    <w:rsid w:val="00C25490"/>
    <w:rsid w:val="00C30C9A"/>
    <w:rsid w:val="00C31941"/>
    <w:rsid w:val="00C33D9E"/>
    <w:rsid w:val="00C36220"/>
    <w:rsid w:val="00C4594D"/>
    <w:rsid w:val="00C526F5"/>
    <w:rsid w:val="00C56C2A"/>
    <w:rsid w:val="00C6113F"/>
    <w:rsid w:val="00C619B0"/>
    <w:rsid w:val="00C66935"/>
    <w:rsid w:val="00C71E41"/>
    <w:rsid w:val="00C72962"/>
    <w:rsid w:val="00C72B01"/>
    <w:rsid w:val="00C72D8F"/>
    <w:rsid w:val="00C7426C"/>
    <w:rsid w:val="00C81BE9"/>
    <w:rsid w:val="00C83E99"/>
    <w:rsid w:val="00C84A66"/>
    <w:rsid w:val="00C90312"/>
    <w:rsid w:val="00C923E9"/>
    <w:rsid w:val="00CA1F2F"/>
    <w:rsid w:val="00CA6C21"/>
    <w:rsid w:val="00CB4D3F"/>
    <w:rsid w:val="00CC0C11"/>
    <w:rsid w:val="00CC19C3"/>
    <w:rsid w:val="00CC414B"/>
    <w:rsid w:val="00CC68F2"/>
    <w:rsid w:val="00CD1DE6"/>
    <w:rsid w:val="00CD399F"/>
    <w:rsid w:val="00CD5593"/>
    <w:rsid w:val="00CD7F48"/>
    <w:rsid w:val="00CE0C14"/>
    <w:rsid w:val="00CE50A6"/>
    <w:rsid w:val="00CE7894"/>
    <w:rsid w:val="00CF16EA"/>
    <w:rsid w:val="00CF18BD"/>
    <w:rsid w:val="00D03394"/>
    <w:rsid w:val="00D03F5E"/>
    <w:rsid w:val="00D07009"/>
    <w:rsid w:val="00D07CCE"/>
    <w:rsid w:val="00D1077A"/>
    <w:rsid w:val="00D10D44"/>
    <w:rsid w:val="00D12067"/>
    <w:rsid w:val="00D127C5"/>
    <w:rsid w:val="00D14EBD"/>
    <w:rsid w:val="00D16098"/>
    <w:rsid w:val="00D1711D"/>
    <w:rsid w:val="00D235A6"/>
    <w:rsid w:val="00D403D6"/>
    <w:rsid w:val="00D42F8A"/>
    <w:rsid w:val="00D47520"/>
    <w:rsid w:val="00D507AD"/>
    <w:rsid w:val="00D5361E"/>
    <w:rsid w:val="00D54B21"/>
    <w:rsid w:val="00D56142"/>
    <w:rsid w:val="00D62D8A"/>
    <w:rsid w:val="00D6343F"/>
    <w:rsid w:val="00D635CE"/>
    <w:rsid w:val="00D71D67"/>
    <w:rsid w:val="00D77FA8"/>
    <w:rsid w:val="00D807D5"/>
    <w:rsid w:val="00D82F59"/>
    <w:rsid w:val="00D83866"/>
    <w:rsid w:val="00D84359"/>
    <w:rsid w:val="00D87666"/>
    <w:rsid w:val="00D87CE0"/>
    <w:rsid w:val="00D9275D"/>
    <w:rsid w:val="00D92D51"/>
    <w:rsid w:val="00D94929"/>
    <w:rsid w:val="00DA49C4"/>
    <w:rsid w:val="00DB6E69"/>
    <w:rsid w:val="00DB786B"/>
    <w:rsid w:val="00DC562B"/>
    <w:rsid w:val="00DD438E"/>
    <w:rsid w:val="00DE5F97"/>
    <w:rsid w:val="00DE685C"/>
    <w:rsid w:val="00DF3DC4"/>
    <w:rsid w:val="00DF7937"/>
    <w:rsid w:val="00E04E31"/>
    <w:rsid w:val="00E04F15"/>
    <w:rsid w:val="00E1307D"/>
    <w:rsid w:val="00E13378"/>
    <w:rsid w:val="00E153DB"/>
    <w:rsid w:val="00E15C02"/>
    <w:rsid w:val="00E202F7"/>
    <w:rsid w:val="00E21A8C"/>
    <w:rsid w:val="00E24A6A"/>
    <w:rsid w:val="00E2714F"/>
    <w:rsid w:val="00E30381"/>
    <w:rsid w:val="00E31A81"/>
    <w:rsid w:val="00E34178"/>
    <w:rsid w:val="00E34496"/>
    <w:rsid w:val="00E3483C"/>
    <w:rsid w:val="00E35693"/>
    <w:rsid w:val="00E35F07"/>
    <w:rsid w:val="00E411DF"/>
    <w:rsid w:val="00E433FF"/>
    <w:rsid w:val="00E43EB6"/>
    <w:rsid w:val="00E47892"/>
    <w:rsid w:val="00E51330"/>
    <w:rsid w:val="00E516C3"/>
    <w:rsid w:val="00E56448"/>
    <w:rsid w:val="00E56620"/>
    <w:rsid w:val="00E6178E"/>
    <w:rsid w:val="00E61E84"/>
    <w:rsid w:val="00E708C1"/>
    <w:rsid w:val="00E709CD"/>
    <w:rsid w:val="00E7211C"/>
    <w:rsid w:val="00E7661D"/>
    <w:rsid w:val="00E81340"/>
    <w:rsid w:val="00E81710"/>
    <w:rsid w:val="00E849CE"/>
    <w:rsid w:val="00E938BD"/>
    <w:rsid w:val="00E94034"/>
    <w:rsid w:val="00EA4AAC"/>
    <w:rsid w:val="00EB4711"/>
    <w:rsid w:val="00EC3A2E"/>
    <w:rsid w:val="00ED2152"/>
    <w:rsid w:val="00ED4D53"/>
    <w:rsid w:val="00ED76E0"/>
    <w:rsid w:val="00EE737D"/>
    <w:rsid w:val="00F027BE"/>
    <w:rsid w:val="00F02BB4"/>
    <w:rsid w:val="00F02BED"/>
    <w:rsid w:val="00F06053"/>
    <w:rsid w:val="00F10DF6"/>
    <w:rsid w:val="00F14988"/>
    <w:rsid w:val="00F22005"/>
    <w:rsid w:val="00F24DE9"/>
    <w:rsid w:val="00F27D9F"/>
    <w:rsid w:val="00F31445"/>
    <w:rsid w:val="00F31CDA"/>
    <w:rsid w:val="00F33ACE"/>
    <w:rsid w:val="00F35B44"/>
    <w:rsid w:val="00F35FB4"/>
    <w:rsid w:val="00F36CEE"/>
    <w:rsid w:val="00F36F57"/>
    <w:rsid w:val="00F407CF"/>
    <w:rsid w:val="00F47870"/>
    <w:rsid w:val="00F50807"/>
    <w:rsid w:val="00F528DA"/>
    <w:rsid w:val="00F55CA4"/>
    <w:rsid w:val="00F560D0"/>
    <w:rsid w:val="00F56887"/>
    <w:rsid w:val="00F606FF"/>
    <w:rsid w:val="00F607D6"/>
    <w:rsid w:val="00F61AE1"/>
    <w:rsid w:val="00F645B3"/>
    <w:rsid w:val="00F649E7"/>
    <w:rsid w:val="00F64D3B"/>
    <w:rsid w:val="00F65196"/>
    <w:rsid w:val="00F65DB6"/>
    <w:rsid w:val="00F74402"/>
    <w:rsid w:val="00F83139"/>
    <w:rsid w:val="00F8573F"/>
    <w:rsid w:val="00F91992"/>
    <w:rsid w:val="00F928A6"/>
    <w:rsid w:val="00F92AC6"/>
    <w:rsid w:val="00F9466F"/>
    <w:rsid w:val="00F96A70"/>
    <w:rsid w:val="00FA4199"/>
    <w:rsid w:val="00FB292F"/>
    <w:rsid w:val="00FC54C0"/>
    <w:rsid w:val="00FC5E22"/>
    <w:rsid w:val="00FC66B0"/>
    <w:rsid w:val="00FD0A2A"/>
    <w:rsid w:val="00FD1133"/>
    <w:rsid w:val="00FD31A4"/>
    <w:rsid w:val="00FD59B9"/>
    <w:rsid w:val="00FE0BC0"/>
    <w:rsid w:val="00FE2383"/>
    <w:rsid w:val="00FF542A"/>
    <w:rsid w:val="00FF7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063BB74C-F2EF-4F0F-8C46-C1C366D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Heading3">
    <w:name w:val="heading 3"/>
    <w:basedOn w:val="Normal"/>
    <w:next w:val="Normal"/>
    <w:link w:val="Heading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 w:type="character" w:customStyle="1" w:styleId="Heading3Char">
    <w:name w:val="Heading 3 Char"/>
    <w:basedOn w:val="DefaultParagraphFont"/>
    <w:link w:val="Heading3"/>
    <w:uiPriority w:val="9"/>
    <w:semiHidden/>
    <w:rsid w:val="00412AE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5612E"/>
    <w:rPr>
      <w:i/>
      <w:iCs/>
    </w:rPr>
  </w:style>
  <w:style w:type="character" w:customStyle="1" w:styleId="UnresolvedMention3">
    <w:name w:val="Unresolved Mention3"/>
    <w:basedOn w:val="DefaultParagraphFont"/>
    <w:uiPriority w:val="99"/>
    <w:semiHidden/>
    <w:unhideWhenUsed/>
    <w:rsid w:val="00094668"/>
    <w:rPr>
      <w:color w:val="605E5C"/>
      <w:shd w:val="clear" w:color="auto" w:fill="E1DFDD"/>
    </w:rPr>
  </w:style>
  <w:style w:type="character" w:customStyle="1" w:styleId="element-citation">
    <w:name w:val="element-citation"/>
    <w:basedOn w:val="DefaultParagraphFont"/>
    <w:rsid w:val="000B2244"/>
  </w:style>
  <w:style w:type="character" w:customStyle="1" w:styleId="ref-journal">
    <w:name w:val="ref-journal"/>
    <w:basedOn w:val="DefaultParagraphFont"/>
    <w:rsid w:val="000B2244"/>
  </w:style>
  <w:style w:type="character" w:customStyle="1" w:styleId="ref-vol">
    <w:name w:val="ref-vol"/>
    <w:basedOn w:val="DefaultParagraphFont"/>
    <w:rsid w:val="000B2244"/>
  </w:style>
  <w:style w:type="character" w:customStyle="1" w:styleId="nowrap">
    <w:name w:val="nowrap"/>
    <w:basedOn w:val="DefaultParagraphFont"/>
    <w:rsid w:val="000B2244"/>
  </w:style>
  <w:style w:type="character" w:styleId="HTMLCite">
    <w:name w:val="HTML Cite"/>
    <w:basedOn w:val="DefaultParagraphFont"/>
    <w:uiPriority w:val="99"/>
    <w:semiHidden/>
    <w:unhideWhenUsed/>
    <w:rsid w:val="00CD1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36014709">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rics.bwh.harvard.edu" TargetMode="Externa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3dgenom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F8D9B-CEF6-AA41-BE12-284ED45B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19879</Words>
  <Characters>113315</Characters>
  <Application>Microsoft Office Word</Application>
  <DocSecurity>0</DocSecurity>
  <Lines>944</Lines>
  <Paragraphs>265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Kwiatkowski, David Joseph,M.D.,Ph.D.</cp:lastModifiedBy>
  <cp:revision>4</cp:revision>
  <cp:lastPrinted>2018-10-16T16:17:00Z</cp:lastPrinted>
  <dcterms:created xsi:type="dcterms:W3CDTF">2019-02-15T12:58:00Z</dcterms:created>
  <dcterms:modified xsi:type="dcterms:W3CDTF">2019-02-15T13:38:00Z</dcterms:modified>
</cp:coreProperties>
</file>