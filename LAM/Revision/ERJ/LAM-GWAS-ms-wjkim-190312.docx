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Lymphangioleiomyomatosis Pathogenesis</w:t>
      </w:r>
    </w:p>
    <w:p w14:paraId="7B753F8E" w14:textId="77777777" w:rsidR="0068053A" w:rsidRPr="000D150D" w:rsidRDefault="0068053A" w:rsidP="00A134C5">
      <w:pPr>
        <w:spacing w:line="480" w:lineRule="auto"/>
        <w:rPr>
          <w:rFonts w:ascii="Arial" w:hAnsi="Arial" w:cs="Arial"/>
          <w:b/>
        </w:rPr>
      </w:pPr>
    </w:p>
    <w:p w14:paraId="25A5B27A" w14:textId="132A5BA8" w:rsidR="00104400" w:rsidRPr="000D150D" w:rsidRDefault="00104400" w:rsidP="00A134C5">
      <w:pPr>
        <w:spacing w:afterLines="200" w:after="480" w:line="480" w:lineRule="auto"/>
        <w:rPr>
          <w:rFonts w:ascii="Arial" w:hAnsi="Arial" w:cs="Arial"/>
          <w:color w:val="000000" w:themeColor="text1"/>
        </w:rPr>
      </w:pPr>
      <w:r w:rsidRPr="000D150D">
        <w:rPr>
          <w:rFonts w:ascii="Arial" w:hAnsi="Arial" w:cs="Arial" w:hint="eastAsia"/>
          <w:color w:val="000000" w:themeColor="text1"/>
        </w:rPr>
        <w:t>Wonji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Krinio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Sanghun Lee</w:t>
      </w:r>
      <w:r w:rsidR="00730E67">
        <w:rPr>
          <w:rFonts w:ascii="Arial" w:hAnsi="Arial" w:cs="Arial"/>
          <w:color w:val="000000" w:themeColor="text1"/>
          <w:vertAlign w:val="superscript"/>
        </w:rPr>
        <w:t>4</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Elżbieta Radzikowska</w:t>
      </w:r>
      <w:r w:rsidR="00730E67">
        <w:rPr>
          <w:rFonts w:ascii="Arial" w:hAnsi="Arial" w:cs="Arial"/>
          <w:color w:val="000000" w:themeColor="text1"/>
          <w:vertAlign w:val="superscript"/>
        </w:rPr>
        <w:t>5</w:t>
      </w:r>
      <w:r w:rsidRPr="000D150D">
        <w:rPr>
          <w:rFonts w:ascii="Arial" w:hAnsi="Arial" w:cs="Arial"/>
          <w:color w:val="000000" w:themeColor="text1"/>
        </w:rPr>
        <w:t>, Shulin Wu</w:t>
      </w:r>
      <w:r w:rsidR="00730E67">
        <w:rPr>
          <w:rFonts w:ascii="Arial" w:hAnsi="Arial" w:cs="Arial"/>
          <w:color w:val="000000" w:themeColor="text1"/>
          <w:vertAlign w:val="superscript"/>
        </w:rPr>
        <w:t>6</w:t>
      </w:r>
      <w:r w:rsidRPr="000D150D">
        <w:rPr>
          <w:rFonts w:ascii="Arial" w:hAnsi="Arial" w:cs="Arial"/>
          <w:color w:val="000000" w:themeColor="text1"/>
        </w:rPr>
        <w:t>, Chin-Lee Wu</w:t>
      </w:r>
      <w:r w:rsidR="00730E67">
        <w:rPr>
          <w:rFonts w:ascii="Arial" w:hAnsi="Arial" w:cs="Arial"/>
          <w:color w:val="000000" w:themeColor="text1"/>
          <w:vertAlign w:val="superscript"/>
        </w:rPr>
        <w:t>6</w:t>
      </w:r>
      <w:r w:rsidRPr="000D150D">
        <w:rPr>
          <w:rFonts w:ascii="Arial" w:hAnsi="Arial" w:cs="Arial"/>
          <w:color w:val="000000" w:themeColor="text1"/>
          <w:vertAlign w:val="superscript"/>
        </w:rPr>
        <w:t xml:space="preserve">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Havi Carel</w:t>
      </w:r>
      <w:r w:rsidR="00730E67">
        <w:rPr>
          <w:rFonts w:ascii="Arial" w:hAnsi="Arial" w:cs="Arial"/>
          <w:color w:val="000000" w:themeColor="text1"/>
          <w:vertAlign w:val="superscript"/>
        </w:rPr>
        <w:t>7</w:t>
      </w:r>
      <w:r w:rsidRPr="000D150D">
        <w:rPr>
          <w:rFonts w:ascii="Arial" w:hAnsi="Arial" w:cs="Arial"/>
          <w:color w:val="000000" w:themeColor="text1"/>
        </w:rPr>
        <w:t>, Antonio Roman</w:t>
      </w:r>
      <w:r w:rsidR="00730E67">
        <w:rPr>
          <w:rFonts w:ascii="Arial" w:hAnsi="Arial" w:cs="Arial"/>
          <w:color w:val="000000" w:themeColor="text1"/>
          <w:vertAlign w:val="superscript"/>
        </w:rPr>
        <w:t>8</w:t>
      </w:r>
      <w:r w:rsidRPr="000D150D">
        <w:rPr>
          <w:rFonts w:ascii="Arial" w:hAnsi="Arial" w:cs="Arial"/>
          <w:color w:val="000000" w:themeColor="text1"/>
        </w:rPr>
        <w:t>, Miquel Angel Pujana</w:t>
      </w:r>
      <w:r w:rsidR="00730E67">
        <w:rPr>
          <w:rFonts w:ascii="Arial" w:hAnsi="Arial" w:cs="Arial"/>
          <w:color w:val="000000" w:themeColor="text1"/>
          <w:vertAlign w:val="superscript"/>
        </w:rPr>
        <w:t>9</w:t>
      </w:r>
      <w:r w:rsidRPr="000D150D">
        <w:rPr>
          <w:rFonts w:ascii="Arial" w:hAnsi="Arial" w:cs="Arial"/>
          <w:color w:val="000000" w:themeColor="text1"/>
        </w:rPr>
        <w:t>, Joel Moss</w:t>
      </w:r>
      <w:r w:rsidRPr="000D150D">
        <w:rPr>
          <w:rFonts w:ascii="Arial" w:hAnsi="Arial" w:cs="Arial"/>
          <w:color w:val="000000" w:themeColor="text1"/>
          <w:vertAlign w:val="superscript"/>
        </w:rPr>
        <w:t>1</w:t>
      </w:r>
      <w:r w:rsidR="00730E67">
        <w:rPr>
          <w:rFonts w:ascii="Arial" w:hAnsi="Arial" w:cs="Arial"/>
          <w:color w:val="000000" w:themeColor="text1"/>
          <w:vertAlign w:val="superscript"/>
        </w:rPr>
        <w:t>0</w:t>
      </w:r>
      <w:r w:rsidRPr="000D150D">
        <w:rPr>
          <w:rFonts w:ascii="Arial" w:hAnsi="Arial" w:cs="Arial"/>
          <w:color w:val="000000" w:themeColor="text1"/>
        </w:rPr>
        <w:t xml:space="preserve">, </w:t>
      </w:r>
      <w:r w:rsidR="00730E67" w:rsidRPr="000D150D">
        <w:rPr>
          <w:rFonts w:ascii="Arial" w:hAnsi="Arial" w:cs="Arial"/>
          <w:color w:val="000000" w:themeColor="text1"/>
        </w:rPr>
        <w:t>Sungho Won</w:t>
      </w:r>
      <w:r w:rsidR="00730E67" w:rsidRPr="000D150D">
        <w:rPr>
          <w:rFonts w:ascii="Arial" w:hAnsi="Arial" w:cs="Arial"/>
          <w:color w:val="000000" w:themeColor="text1"/>
          <w:vertAlign w:val="superscript"/>
        </w:rPr>
        <w:t>1</w:t>
      </w:r>
      <w:r w:rsidR="00730E67">
        <w:rPr>
          <w:rFonts w:ascii="Arial" w:hAnsi="Arial" w:cs="Arial"/>
          <w:color w:val="000000" w:themeColor="text1"/>
          <w:vertAlign w:val="superscript"/>
        </w:rPr>
        <w:t>1</w:t>
      </w:r>
      <w:r w:rsidR="00730E67" w:rsidRPr="000D150D">
        <w:rPr>
          <w:rFonts w:ascii="Arial" w:hAnsi="Arial" w:cs="Arial"/>
          <w:color w:val="000000" w:themeColor="text1"/>
          <w:vertAlign w:val="superscript"/>
        </w:rPr>
        <w:t>,</w:t>
      </w:r>
      <w:r w:rsidR="00730E67">
        <w:rPr>
          <w:rFonts w:ascii="Arial" w:hAnsi="Arial" w:cs="Arial"/>
          <w:color w:val="000000" w:themeColor="text1"/>
          <w:vertAlign w:val="superscript"/>
        </w:rPr>
        <w:t>12</w:t>
      </w:r>
      <w:r w:rsidR="00730E67" w:rsidRPr="000D150D">
        <w:rPr>
          <w:rFonts w:ascii="Arial" w:hAnsi="Arial" w:cs="Arial"/>
          <w:color w:val="000000" w:themeColor="text1"/>
        </w:rPr>
        <w:t xml:space="preserve">, </w:t>
      </w:r>
      <w:r w:rsidRPr="000D150D">
        <w:rPr>
          <w:rFonts w:ascii="Arial" w:hAnsi="Arial" w:cs="Arial"/>
          <w:color w:val="000000" w:themeColor="text1"/>
        </w:rPr>
        <w:t>David J. Kwiatkowski</w:t>
      </w:r>
      <w:r w:rsidR="00A31EBC">
        <w:rPr>
          <w:rFonts w:ascii="Arial" w:hAnsi="Arial" w:cs="Arial"/>
          <w:color w:val="000000" w:themeColor="text1"/>
          <w:vertAlign w:val="superscript"/>
        </w:rPr>
        <w:t>3</w:t>
      </w:r>
    </w:p>
    <w:p w14:paraId="60BCCB09" w14:textId="76B0A463"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w:t>
      </w:r>
      <w:r w:rsidR="00655842">
        <w:rPr>
          <w:rFonts w:ascii="Arial" w:hAnsi="Arial" w:cs="Arial"/>
          <w:color w:val="000000" w:themeColor="text1"/>
        </w:rPr>
        <w:t>a</w:t>
      </w:r>
    </w:p>
    <w:p w14:paraId="7F9D236B" w14:textId="26FE6C09"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00F3275F" w14:textId="5B0B083B"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Medical Consilience, Graduate School, Dankook University, Seoul, Korea</w:t>
      </w:r>
    </w:p>
    <w:p w14:paraId="0B3A05F0" w14:textId="4584E8AD"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National Tuberculosis and Lung Diseases Research Institute, Warsaw, Poland</w:t>
      </w:r>
    </w:p>
    <w:p w14:paraId="4C0271EC" w14:textId="07995839"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Urology Research Laboratory, Massachusetts General Hospital, Boston, MA, 02114, USA</w:t>
      </w:r>
    </w:p>
    <w:p w14:paraId="14D956BF" w14:textId="6F8B4D2A" w:rsidR="00104400" w:rsidRPr="000D150D" w:rsidRDefault="00730E67" w:rsidP="00A134C5">
      <w:pPr>
        <w:spacing w:line="480" w:lineRule="auto"/>
        <w:outlineLvl w:val="0"/>
        <w:rPr>
          <w:rFonts w:ascii="Arial" w:hAnsi="Arial" w:cs="Arial"/>
          <w:color w:val="000000" w:themeColor="text1"/>
        </w:rPr>
      </w:pPr>
      <w:r>
        <w:rPr>
          <w:rFonts w:ascii="Arial" w:hAnsi="Arial" w:cs="Arial"/>
          <w:color w:val="000000" w:themeColor="text1"/>
          <w:vertAlign w:val="superscript"/>
        </w:rPr>
        <w:t>7</w:t>
      </w:r>
      <w:r w:rsidR="00104400" w:rsidRPr="000D150D">
        <w:rPr>
          <w:rFonts w:ascii="Arial" w:hAnsi="Arial" w:cs="Arial"/>
          <w:color w:val="000000" w:themeColor="text1"/>
        </w:rPr>
        <w:t>Department of Philosophy, University of Bristol, UK</w:t>
      </w:r>
    </w:p>
    <w:p w14:paraId="70E19DAC" w14:textId="2BCEE7F6"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8</w:t>
      </w:r>
      <w:r w:rsidR="00104400" w:rsidRPr="000D150D">
        <w:rPr>
          <w:rFonts w:ascii="Arial" w:hAnsi="Arial" w:cs="Arial"/>
          <w:color w:val="000000" w:themeColor="text1"/>
        </w:rPr>
        <w:t>Vall d'Hebron University Hospital, CIBERES, Barcelona, Spain</w:t>
      </w:r>
    </w:p>
    <w:p w14:paraId="1A6AC9D8" w14:textId="5147B538"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9</w:t>
      </w:r>
      <w:r w:rsidR="00104400" w:rsidRPr="000D150D">
        <w:rPr>
          <w:rFonts w:ascii="Arial" w:hAnsi="Arial" w:cs="Arial"/>
          <w:color w:val="000000" w:themeColor="text1"/>
        </w:rPr>
        <w:t>ProCURE, Catalan Institute of Oncology, Oncobell, Bellvitge Institute of Biomedical Research (IDIBELL), Barcelona, Spain</w:t>
      </w:r>
    </w:p>
    <w:p w14:paraId="0DCE2EC6" w14:textId="6906DC0D"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 1</w:t>
      </w:r>
      <w:r w:rsidR="00730E67">
        <w:rPr>
          <w:rFonts w:ascii="Arial" w:hAnsi="Arial" w:cs="Arial"/>
          <w:color w:val="000000" w:themeColor="text1"/>
          <w:vertAlign w:val="superscript"/>
        </w:rPr>
        <w:t>0</w:t>
      </w:r>
      <w:r w:rsidRPr="000D150D">
        <w:rPr>
          <w:rFonts w:ascii="Arial" w:hAnsi="Arial" w:cs="Arial"/>
          <w:color w:val="000000" w:themeColor="text1"/>
        </w:rPr>
        <w:t>Cardiovascular and Pulmonary Branch, National Heart Lung and Blood Institute, National Institutes of Health, Bethesda, MD</w:t>
      </w:r>
      <w:r w:rsidR="00094668">
        <w:rPr>
          <w:rFonts w:ascii="Arial" w:hAnsi="Arial" w:cs="Arial"/>
          <w:color w:val="000000" w:themeColor="text1"/>
        </w:rPr>
        <w:t>GTEx</w:t>
      </w:r>
    </w:p>
    <w:p w14:paraId="5AE4E66F" w14:textId="29AE6696"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11</w:t>
      </w:r>
      <w:r w:rsidRPr="000D150D">
        <w:rPr>
          <w:rFonts w:ascii="Arial" w:hAnsi="Arial" w:cs="Arial"/>
          <w:color w:val="000000" w:themeColor="text1"/>
        </w:rPr>
        <w:t>Department of Public Health Sciences, Seoul National University, Seoul, Korea</w:t>
      </w:r>
    </w:p>
    <w:p w14:paraId="1A690645" w14:textId="40BDCC90"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12</w:t>
      </w:r>
      <w:r w:rsidRPr="000D150D">
        <w:rPr>
          <w:rFonts w:ascii="Arial" w:hAnsi="Arial" w:cs="Arial"/>
          <w:color w:val="000000" w:themeColor="text1"/>
        </w:rPr>
        <w:t>Institute of Health and Environment, Seoul National University, Seoul, Korea</w:t>
      </w:r>
    </w:p>
    <w:p w14:paraId="39E52A76" w14:textId="7B72949D" w:rsidR="00104400" w:rsidRDefault="00104400" w:rsidP="00A134C5">
      <w:pPr>
        <w:spacing w:line="480" w:lineRule="auto"/>
        <w:rPr>
          <w:rFonts w:ascii="Arial" w:hAnsi="Arial" w:cs="Arial"/>
          <w:color w:val="000000" w:themeColor="text1"/>
        </w:rPr>
      </w:pPr>
    </w:p>
    <w:p w14:paraId="75BC4CCF" w14:textId="0C21CCFB" w:rsidR="00730E67" w:rsidRDefault="00730E67" w:rsidP="00A134C5">
      <w:pPr>
        <w:spacing w:line="480" w:lineRule="auto"/>
        <w:rPr>
          <w:rFonts w:ascii="Arial" w:hAnsi="Arial" w:cs="Arial"/>
          <w:color w:val="000000" w:themeColor="text1"/>
        </w:rPr>
      </w:pPr>
    </w:p>
    <w:p w14:paraId="07C17C2C" w14:textId="77777777" w:rsidR="00730E67" w:rsidRPr="000D150D" w:rsidRDefault="00730E67" w:rsidP="00A134C5">
      <w:pPr>
        <w:spacing w:line="480" w:lineRule="auto"/>
        <w:rPr>
          <w:rFonts w:ascii="Arial" w:hAnsi="Arial" w:cs="Arial"/>
          <w:color w:val="000000" w:themeColor="text1"/>
        </w:rPr>
      </w:pPr>
    </w:p>
    <w:p w14:paraId="20C4463D" w14:textId="4734C599" w:rsidR="009D463F" w:rsidRPr="003F7C98" w:rsidRDefault="009D463F" w:rsidP="00A134C5">
      <w:pPr>
        <w:spacing w:line="480" w:lineRule="auto"/>
        <w:rPr>
          <w:rFonts w:ascii="Arial" w:hAnsi="Arial"/>
          <w:color w:val="000000" w:themeColor="text1"/>
        </w:rPr>
      </w:pPr>
      <w:r w:rsidRPr="003F7C98">
        <w:rPr>
          <w:rFonts w:ascii="Arial" w:hAnsi="Arial"/>
          <w:color w:val="000000" w:themeColor="text1"/>
        </w:rPr>
        <w:t xml:space="preserve">Corresponding </w:t>
      </w:r>
      <w:r w:rsidRPr="000D150D">
        <w:rPr>
          <w:rFonts w:ascii="Arial" w:hAnsi="Arial" w:cs="Arial"/>
          <w:color w:val="000000" w:themeColor="text1"/>
        </w:rPr>
        <w:t>author</w:t>
      </w:r>
      <w:r w:rsidR="00730E67">
        <w:rPr>
          <w:rFonts w:ascii="Arial" w:hAnsi="Arial" w:cs="Arial"/>
          <w:color w:val="000000" w:themeColor="text1"/>
        </w:rPr>
        <w:t>s</w:t>
      </w:r>
      <w:r w:rsidRPr="003F7C98">
        <w:rPr>
          <w:rFonts w:ascii="Arial" w:hAnsi="Arial"/>
          <w:color w:val="000000" w:themeColor="text1"/>
        </w:rPr>
        <w:t>:</w:t>
      </w:r>
    </w:p>
    <w:p w14:paraId="5A39CFE9" w14:textId="7AC3F8D3" w:rsidR="00730E67" w:rsidRDefault="00730E67" w:rsidP="00A134C5">
      <w:pPr>
        <w:spacing w:line="480" w:lineRule="auto"/>
        <w:outlineLvl w:val="0"/>
        <w:rPr>
          <w:rFonts w:ascii="Arial" w:hAnsi="Arial" w:cs="Arial"/>
          <w:color w:val="000000" w:themeColor="text1"/>
          <w:lang w:eastAsia="ko-KR"/>
        </w:rPr>
      </w:pPr>
      <w:r>
        <w:rPr>
          <w:rFonts w:ascii="Arial" w:hAnsi="Arial" w:cs="Arial" w:hint="eastAsia"/>
          <w:color w:val="000000" w:themeColor="text1"/>
          <w:lang w:eastAsia="ko-KR"/>
        </w:rPr>
        <w:t>Sungho Won</w:t>
      </w:r>
    </w:p>
    <w:p w14:paraId="1015B1A9" w14:textId="2C5D044C" w:rsidR="00730E67" w:rsidRDefault="00B3725B" w:rsidP="00A134C5">
      <w:pPr>
        <w:spacing w:line="480" w:lineRule="auto"/>
        <w:outlineLvl w:val="0"/>
        <w:rPr>
          <w:rFonts w:ascii="Arial" w:hAnsi="Arial" w:cs="Arial"/>
          <w:color w:val="000000" w:themeColor="text1"/>
        </w:rPr>
      </w:pPr>
      <w:r>
        <w:rPr>
          <w:rFonts w:ascii="Arial" w:hAnsi="Arial" w:cs="Arial"/>
          <w:color w:val="222222"/>
          <w:shd w:val="clear" w:color="auto" w:fill="FFFFFF"/>
        </w:rPr>
        <w:t>1 Kwanak-</w:t>
      </w:r>
      <w:r>
        <w:t>ro</w:t>
      </w:r>
      <w:r>
        <w:rPr>
          <w:rFonts w:ascii="Arial" w:hAnsi="Arial" w:cs="Arial"/>
          <w:color w:val="222222"/>
          <w:shd w:val="clear" w:color="auto" w:fill="FFFFFF"/>
        </w:rPr>
        <w:t> Kwanak-gu, Department of Public Health Sciences, Seoul National University, Seoul 151-742, Korea</w:t>
      </w:r>
    </w:p>
    <w:p w14:paraId="2D14BE17" w14:textId="3FB4CDB3" w:rsidR="00730E67" w:rsidRDefault="009948A9" w:rsidP="00A134C5">
      <w:pPr>
        <w:spacing w:line="480" w:lineRule="auto"/>
        <w:outlineLvl w:val="0"/>
        <w:rPr>
          <w:rFonts w:ascii="Arial" w:hAnsi="Arial" w:cs="Arial"/>
          <w:color w:val="000000" w:themeColor="text1"/>
          <w:lang w:eastAsia="ko-KR"/>
        </w:rPr>
      </w:pPr>
      <w:hyperlink r:id="rId9" w:history="1">
        <w:r w:rsidR="00B3725B" w:rsidRPr="00A75EF0">
          <w:rPr>
            <w:rStyle w:val="a3"/>
            <w:rFonts w:ascii="Arial" w:hAnsi="Arial" w:cs="Arial" w:hint="eastAsia"/>
            <w:lang w:eastAsia="ko-KR"/>
          </w:rPr>
          <w:t>sunghow@gmail.com</w:t>
        </w:r>
      </w:hyperlink>
    </w:p>
    <w:p w14:paraId="292A508D" w14:textId="3B8F22DF" w:rsidR="00B3725B" w:rsidRDefault="00B3725B" w:rsidP="00B3725B">
      <w:pPr>
        <w:spacing w:line="480" w:lineRule="auto"/>
        <w:outlineLvl w:val="0"/>
        <w:rPr>
          <w:rFonts w:ascii="Arial" w:hAnsi="Arial" w:cs="Arial"/>
          <w:color w:val="000000" w:themeColor="text1"/>
          <w:lang w:eastAsia="ko-KR"/>
        </w:rPr>
      </w:pPr>
      <w:r>
        <w:rPr>
          <w:rFonts w:ascii="Arial" w:hAnsi="Arial" w:cs="Arial"/>
          <w:color w:val="000000" w:themeColor="text1"/>
          <w:lang w:eastAsia="ko-KR"/>
        </w:rPr>
        <w:t>phone:+82-2-880-2714</w:t>
      </w:r>
      <w:r w:rsidRPr="000D150D">
        <w:rPr>
          <w:rFonts w:ascii="Arial" w:hAnsi="Arial" w:cs="Arial"/>
          <w:color w:val="000000" w:themeColor="text1"/>
        </w:rPr>
        <w:t xml:space="preserve"> fax: </w:t>
      </w:r>
      <w:r w:rsidR="00320945">
        <w:rPr>
          <w:rFonts w:ascii="Arial" w:hAnsi="Arial" w:cs="Arial"/>
          <w:color w:val="000000" w:themeColor="text1"/>
        </w:rPr>
        <w:t>+82</w:t>
      </w:r>
      <w:r w:rsidR="00320945" w:rsidRPr="00320945">
        <w:rPr>
          <w:rFonts w:ascii="Arial" w:hAnsi="Arial" w:cs="Arial"/>
          <w:color w:val="222222"/>
          <w:shd w:val="clear" w:color="auto" w:fill="FFFFFF"/>
        </w:rPr>
        <w:t xml:space="preserve"> </w:t>
      </w:r>
      <w:r w:rsidR="00320945">
        <w:rPr>
          <w:rFonts w:ascii="Arial" w:hAnsi="Arial" w:cs="Arial"/>
          <w:color w:val="222222"/>
          <w:shd w:val="clear" w:color="auto" w:fill="FFFFFF"/>
        </w:rPr>
        <w:t>82-303-0942-2714</w:t>
      </w:r>
    </w:p>
    <w:p w14:paraId="6AF3469E" w14:textId="77777777" w:rsidR="00730E67" w:rsidRDefault="00730E67" w:rsidP="00B2051F">
      <w:pPr>
        <w:spacing w:line="480" w:lineRule="auto"/>
        <w:outlineLvl w:val="0"/>
        <w:rPr>
          <w:rFonts w:ascii="Arial" w:hAnsi="Arial" w:cs="Arial"/>
          <w:color w:val="000000" w:themeColor="text1"/>
        </w:rPr>
      </w:pPr>
    </w:p>
    <w:p w14:paraId="653FAFCE" w14:textId="0CE93DC4"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9948A9" w:rsidP="00A134C5">
      <w:pPr>
        <w:spacing w:line="480" w:lineRule="auto"/>
        <w:rPr>
          <w:rFonts w:ascii="Arial" w:hAnsi="Arial" w:cs="Arial"/>
          <w:color w:val="000000" w:themeColor="text1"/>
        </w:rPr>
      </w:pPr>
      <w:hyperlink r:id="rId10" w:history="1">
        <w:r w:rsidR="009D463F" w:rsidRPr="000D150D">
          <w:rPr>
            <w:rStyle w:val="a3"/>
            <w:rFonts w:ascii="Arial" w:hAnsi="Arial" w:cs="Arial"/>
          </w:rPr>
          <w:t>dk@rics.bwh.harvard.edu</w:t>
        </w:r>
      </w:hyperlink>
    </w:p>
    <w:p w14:paraId="6813B70A" w14:textId="08092A2B"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 xml:space="preserve">phone: </w:t>
      </w:r>
      <w:r w:rsidR="00B3725B">
        <w:rPr>
          <w:rFonts w:ascii="Arial" w:hAnsi="Arial" w:cs="Arial"/>
          <w:color w:val="000000" w:themeColor="text1"/>
        </w:rPr>
        <w:t>+1-</w:t>
      </w:r>
      <w:r w:rsidRPr="000D150D">
        <w:rPr>
          <w:rFonts w:ascii="Arial" w:hAnsi="Arial" w:cs="Arial"/>
          <w:color w:val="000000" w:themeColor="text1"/>
        </w:rPr>
        <w:t>857</w:t>
      </w:r>
      <w:r w:rsidR="00B3725B">
        <w:rPr>
          <w:rFonts w:ascii="Arial" w:hAnsi="Arial" w:cs="Arial"/>
          <w:color w:val="000000" w:themeColor="text1"/>
        </w:rPr>
        <w:t>-</w:t>
      </w:r>
      <w:r w:rsidRPr="000D150D">
        <w:rPr>
          <w:rFonts w:ascii="Arial" w:hAnsi="Arial" w:cs="Arial"/>
          <w:color w:val="000000" w:themeColor="text1"/>
        </w:rPr>
        <w:t>307</w:t>
      </w:r>
      <w:r w:rsidR="00B3725B">
        <w:rPr>
          <w:rFonts w:ascii="Arial" w:hAnsi="Arial" w:cs="Arial"/>
          <w:color w:val="000000" w:themeColor="text1"/>
        </w:rPr>
        <w:t>-</w:t>
      </w:r>
      <w:r w:rsidRPr="000D150D">
        <w:rPr>
          <w:rFonts w:ascii="Arial" w:hAnsi="Arial" w:cs="Arial"/>
          <w:color w:val="000000" w:themeColor="text1"/>
        </w:rPr>
        <w:t xml:space="preserve">0781   fax: </w:t>
      </w:r>
      <w:r w:rsidR="00320945">
        <w:rPr>
          <w:rFonts w:ascii="Arial" w:hAnsi="Arial" w:cs="Arial"/>
          <w:color w:val="000000" w:themeColor="text1"/>
        </w:rPr>
        <w:t>+1-</w:t>
      </w:r>
      <w:r w:rsidRPr="000D150D">
        <w:rPr>
          <w:rFonts w:ascii="Arial" w:hAnsi="Arial" w:cs="Arial"/>
          <w:color w:val="000000" w:themeColor="text1"/>
        </w:rPr>
        <w:t>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lastRenderedPageBreak/>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11"/>
          <w:footerReference w:type="default" r:id="rId12"/>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Lymphangioleiomyomatosis</w:t>
      </w:r>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7761FF7A" w14:textId="7777777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1390D7DF" w:rsidR="00104400" w:rsidRPr="00AE1416" w:rsidRDefault="00104400" w:rsidP="00AE1416">
      <w:pPr>
        <w:spacing w:line="480" w:lineRule="auto"/>
        <w:outlineLvl w:val="0"/>
        <w:rPr>
          <w:rFonts w:ascii="Arial" w:hAnsi="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Lymphangioleiomyomatosis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70F78D7A" w:rsidR="00104400" w:rsidRPr="000D150D" w:rsidRDefault="00104400" w:rsidP="00ED4D53">
      <w:pPr>
        <w:spacing w:line="480" w:lineRule="auto"/>
        <w:ind w:leftChars="100" w:left="240"/>
        <w:rPr>
          <w:rFonts w:ascii="Arial" w:hAnsi="Arial" w:cs="Arial"/>
          <w:color w:val="000000" w:themeColor="text1"/>
        </w:rPr>
      </w:pPr>
      <w:r w:rsidRPr="00B87CB4">
        <w:rPr>
          <w:rFonts w:ascii="Arial" w:hAnsi="Arial" w:cs="Arial"/>
          <w:b/>
          <w:color w:val="000000" w:themeColor="text1"/>
        </w:rPr>
        <w:t>Methods:</w:t>
      </w:r>
      <w:r w:rsidRPr="000D150D">
        <w:rPr>
          <w:rFonts w:ascii="Arial" w:hAnsi="Arial" w:cs="Arial"/>
          <w:color w:val="000000" w:themeColor="text1"/>
        </w:rPr>
        <w:t xml:space="preserve"> </w:t>
      </w:r>
      <w:r w:rsidR="00827D86">
        <w:rPr>
          <w:rFonts w:ascii="Arial" w:hAnsi="Arial" w:cs="Arial"/>
          <w:color w:val="000000" w:themeColor="text1"/>
        </w:rPr>
        <w:t>G</w:t>
      </w:r>
      <w:del w:id="0" w:author="김원지" w:date="2019-03-12T14:26:00Z">
        <w:r w:rsidR="00827D86" w:rsidDel="00256FE9">
          <w:rPr>
            <w:rFonts w:ascii="Arial" w:hAnsi="Arial" w:cs="Arial"/>
            <w:color w:val="000000" w:themeColor="text1"/>
          </w:rPr>
          <w:delText>enome-wide g</w:delText>
        </w:r>
      </w:del>
      <w:r w:rsidR="00824D52">
        <w:rPr>
          <w:rFonts w:ascii="Arial" w:hAnsi="Arial" w:cs="Arial"/>
          <w:color w:val="000000" w:themeColor="text1"/>
        </w:rPr>
        <w:t>enotype</w:t>
      </w:r>
      <w:ins w:id="1" w:author="김원지" w:date="2019-03-12T14:27:00Z">
        <w:r w:rsidR="00256FE9">
          <w:rPr>
            <w:rFonts w:ascii="Arial" w:hAnsi="Arial" w:cs="Arial" w:hint="eastAsia"/>
            <w:color w:val="000000" w:themeColor="text1"/>
            <w:lang w:eastAsia="ko-KR"/>
          </w:rPr>
          <w:t>d and imputed</w:t>
        </w:r>
      </w:ins>
      <w:r w:rsidR="00824D52">
        <w:rPr>
          <w:rFonts w:ascii="Arial" w:hAnsi="Arial" w:cs="Arial"/>
          <w:color w:val="000000" w:themeColor="text1"/>
        </w:rPr>
        <w:t xml:space="preserve"> data</w:t>
      </w:r>
      <w:r w:rsidR="00827D86">
        <w:rPr>
          <w:rFonts w:ascii="Arial" w:hAnsi="Arial" w:cs="Arial"/>
          <w:color w:val="000000" w:themeColor="text1"/>
        </w:rPr>
        <w:t xml:space="preserve"> on </w:t>
      </w:r>
      <w:ins w:id="2" w:author="김원지" w:date="2019-03-12T14:27:00Z">
        <w:r w:rsidR="00256FE9">
          <w:rPr>
            <w:rFonts w:ascii="Arial" w:hAnsi="Arial" w:cs="Arial" w:hint="eastAsia"/>
            <w:color w:val="000000" w:themeColor="text1"/>
            <w:shd w:val="clear" w:color="auto" w:fill="FFFFFF"/>
            <w:lang w:eastAsia="ko-KR"/>
          </w:rPr>
          <w:t>5,426,936</w:t>
        </w:r>
      </w:ins>
      <w:del w:id="3" w:author="김원지" w:date="2019-03-12T14:27:00Z">
        <w:r w:rsidR="00827D86" w:rsidRPr="000D150D" w:rsidDel="00256FE9">
          <w:rPr>
            <w:rFonts w:ascii="Arial" w:hAnsi="Arial" w:cs="Arial"/>
            <w:color w:val="000000" w:themeColor="text1"/>
            <w:shd w:val="clear" w:color="auto" w:fill="FFFFFF"/>
          </w:rPr>
          <w:delText>549,</w:delText>
        </w:r>
        <w:r w:rsidR="00827D86" w:rsidDel="00256FE9">
          <w:rPr>
            <w:rFonts w:ascii="Arial" w:hAnsi="Arial" w:cs="Arial" w:hint="eastAsia"/>
            <w:color w:val="000000" w:themeColor="text1"/>
            <w:shd w:val="clear" w:color="auto" w:fill="FFFFFF"/>
            <w:lang w:eastAsia="ko-KR"/>
          </w:rPr>
          <w:delText>591</w:delText>
        </w:r>
      </w:del>
      <w:r w:rsidR="00827D86" w:rsidRPr="000D150D">
        <w:rPr>
          <w:rFonts w:ascii="Arial" w:hAnsi="Arial" w:cs="Arial"/>
          <w:color w:val="000000" w:themeColor="text1"/>
          <w:shd w:val="clear" w:color="auto" w:fill="FFFFFF"/>
        </w:rPr>
        <w:t xml:space="preserve"> </w:t>
      </w:r>
      <w:r w:rsidR="00827D86">
        <w:rPr>
          <w:rFonts w:ascii="Arial" w:hAnsi="Arial" w:cs="Arial"/>
          <w:color w:val="000000" w:themeColor="text1"/>
          <w:shd w:val="clear" w:color="auto" w:fill="FFFFFF"/>
        </w:rPr>
        <w:t>SNPs</w:t>
      </w:r>
      <w:r w:rsidR="00824D52">
        <w:rPr>
          <w:rFonts w:ascii="Arial" w:hAnsi="Arial" w:cs="Arial"/>
          <w:color w:val="000000" w:themeColor="text1"/>
        </w:rPr>
        <w:t xml:space="preserve"> </w:t>
      </w:r>
      <w:r w:rsidR="00AE1416">
        <w:rPr>
          <w:rFonts w:ascii="Arial" w:hAnsi="Arial" w:cs="Arial"/>
          <w:color w:val="000000" w:themeColor="text1"/>
        </w:rPr>
        <w:t xml:space="preserve">in </w:t>
      </w:r>
      <w:r w:rsidR="00824D52">
        <w:rPr>
          <w:rFonts w:ascii="Arial" w:hAnsi="Arial" w:cs="Arial"/>
          <w:color w:val="000000" w:themeColor="text1"/>
        </w:rPr>
        <w:t>426</w:t>
      </w:r>
      <w:r w:rsidR="00366726" w:rsidRPr="000D150D">
        <w:rPr>
          <w:rFonts w:ascii="Arial" w:hAnsi="Arial" w:cs="Arial"/>
          <w:color w:val="000000" w:themeColor="text1"/>
        </w:rPr>
        <w:t xml:space="preserve"> </w:t>
      </w:r>
      <w:r w:rsidR="007203F2">
        <w:rPr>
          <w:rFonts w:ascii="Arial" w:hAnsi="Arial" w:cs="Arial"/>
          <w:color w:val="000000" w:themeColor="text1"/>
        </w:rPr>
        <w:t xml:space="preserve">S-LAM </w:t>
      </w:r>
      <w:r w:rsidRPr="000D150D">
        <w:rPr>
          <w:rFonts w:ascii="Arial" w:hAnsi="Arial" w:cs="Arial"/>
          <w:color w:val="000000" w:themeColor="text1"/>
        </w:rPr>
        <w:t>subjects</w:t>
      </w:r>
      <w:r w:rsidR="00824D52">
        <w:rPr>
          <w:rFonts w:ascii="Arial" w:hAnsi="Arial" w:cs="Arial"/>
          <w:color w:val="000000" w:themeColor="text1"/>
        </w:rPr>
        <w:t xml:space="preserve"> were </w:t>
      </w:r>
      <w:r w:rsidR="003F7C98">
        <w:rPr>
          <w:rFonts w:ascii="Arial" w:hAnsi="Arial" w:cs="Arial"/>
          <w:color w:val="000000" w:themeColor="text1"/>
        </w:rPr>
        <w:t>compared</w:t>
      </w:r>
      <w:r w:rsidR="00824D52">
        <w:rPr>
          <w:rFonts w:ascii="Arial" w:hAnsi="Arial" w:cs="Arial"/>
          <w:color w:val="000000" w:themeColor="text1"/>
        </w:rPr>
        <w:t>,</w:t>
      </w:r>
      <w:r w:rsidR="00B27623">
        <w:rPr>
          <w:rFonts w:ascii="Arial" w:hAnsi="Arial" w:cs="Arial"/>
          <w:color w:val="000000" w:themeColor="text1"/>
        </w:rPr>
        <w:t xml:space="preserve"> </w:t>
      </w:r>
      <w:r w:rsidR="00824D52">
        <w:rPr>
          <w:rFonts w:ascii="Arial" w:hAnsi="Arial" w:cs="Arial"/>
          <w:color w:val="000000" w:themeColor="text1"/>
        </w:rPr>
        <w:t xml:space="preserve">using </w:t>
      </w:r>
      <w:r w:rsidR="00B27623">
        <w:rPr>
          <w:rFonts w:ascii="Arial" w:hAnsi="Arial" w:cs="Arial"/>
          <w:color w:val="000000" w:themeColor="text1"/>
          <w:lang w:eastAsia="ko-KR"/>
        </w:rPr>
        <w:t>c</w:t>
      </w:r>
      <w:r w:rsidR="00B27623">
        <w:rPr>
          <w:rFonts w:ascii="Arial" w:hAnsi="Arial" w:cs="Arial" w:hint="eastAsia"/>
          <w:color w:val="000000" w:themeColor="text1"/>
          <w:lang w:eastAsia="ko-KR"/>
        </w:rPr>
        <w:t>onditional logistic regression</w:t>
      </w:r>
      <w:r w:rsidR="00827D86">
        <w:rPr>
          <w:rFonts w:ascii="Arial" w:hAnsi="Arial" w:cs="Arial"/>
          <w:color w:val="000000" w:themeColor="text1"/>
          <w:lang w:eastAsia="ko-KR"/>
        </w:rPr>
        <w:t xml:space="preserve">, to similar data from </w:t>
      </w:r>
      <w:r w:rsidR="00824D52">
        <w:rPr>
          <w:rFonts w:ascii="Arial" w:hAnsi="Arial" w:cs="Arial" w:hint="eastAsia"/>
          <w:color w:val="000000" w:themeColor="text1"/>
          <w:lang w:eastAsia="ko-KR"/>
        </w:rPr>
        <w:t xml:space="preserve">852 females </w:t>
      </w:r>
      <w:r w:rsidR="00824D52">
        <w:rPr>
          <w:rFonts w:ascii="Arial" w:hAnsi="Arial" w:cs="Arial"/>
          <w:color w:val="000000" w:themeColor="text1"/>
          <w:lang w:eastAsia="ko-KR"/>
        </w:rPr>
        <w:t>from</w:t>
      </w:r>
      <w:r w:rsidR="00824D52">
        <w:rPr>
          <w:rFonts w:ascii="Arial" w:hAnsi="Arial" w:cs="Arial" w:hint="eastAsia"/>
          <w:color w:val="000000" w:themeColor="text1"/>
          <w:lang w:eastAsia="ko-KR"/>
        </w:rPr>
        <w:t xml:space="preserve"> </w:t>
      </w:r>
      <w:r w:rsidR="00824D52" w:rsidRPr="000D150D">
        <w:rPr>
          <w:rFonts w:ascii="Arial" w:hAnsi="Arial" w:cs="Arial"/>
          <w:color w:val="000000" w:themeColor="text1"/>
        </w:rPr>
        <w:t>COPDGene</w:t>
      </w:r>
      <w:r w:rsidR="00824D52">
        <w:rPr>
          <w:rFonts w:ascii="Arial" w:hAnsi="Arial" w:cs="Arial"/>
          <w:color w:val="000000" w:themeColor="text1"/>
        </w:rPr>
        <w:t xml:space="preserve"> in a</w:t>
      </w:r>
      <w:r w:rsidR="00B27623">
        <w:rPr>
          <w:rFonts w:ascii="Arial" w:hAnsi="Arial" w:cs="Arial"/>
          <w:color w:val="000000" w:themeColor="text1"/>
          <w:lang w:eastAsia="ko-KR"/>
        </w:rPr>
        <w:t xml:space="preserve"> matched case-control </w:t>
      </w:r>
      <w:r w:rsidR="00824D52">
        <w:rPr>
          <w:rFonts w:ascii="Arial" w:hAnsi="Arial" w:cs="Arial"/>
          <w:color w:val="000000" w:themeColor="text1"/>
          <w:lang w:eastAsia="ko-KR"/>
        </w:rPr>
        <w:t>design</w:t>
      </w:r>
      <w:r w:rsidR="00B27623" w:rsidRPr="000D150D">
        <w:rPr>
          <w:rFonts w:ascii="Arial" w:hAnsi="Arial" w:cs="Arial"/>
          <w:color w:val="000000" w:themeColor="text1"/>
        </w:rPr>
        <w:t>.</w:t>
      </w:r>
      <w:r w:rsidR="0049742A">
        <w:rPr>
          <w:rFonts w:ascii="Arial" w:hAnsi="Arial" w:cs="Arial"/>
          <w:color w:val="000000" w:themeColor="text1"/>
        </w:rPr>
        <w:t xml:space="preserve"> </w:t>
      </w:r>
      <w:r w:rsidR="00310D5C">
        <w:rPr>
          <w:rFonts w:ascii="Arial" w:hAnsi="Arial" w:cs="Arial"/>
          <w:color w:val="000000" w:themeColor="text1"/>
        </w:rPr>
        <w:t xml:space="preserve">For </w:t>
      </w:r>
      <w:r w:rsidR="00310D5C">
        <w:rPr>
          <w:rFonts w:ascii="Arial" w:hAnsi="Arial" w:cs="Arial"/>
          <w:color w:val="000000" w:themeColor="text1"/>
          <w:lang w:eastAsia="ko-KR"/>
        </w:rPr>
        <w:t>r</w:t>
      </w:r>
      <w:r w:rsidR="008F18A2">
        <w:rPr>
          <w:rFonts w:ascii="Arial" w:hAnsi="Arial" w:cs="Arial"/>
          <w:color w:val="000000" w:themeColor="text1"/>
        </w:rPr>
        <w:t>eplication stud</w:t>
      </w:r>
      <w:r w:rsidR="008F18A2">
        <w:rPr>
          <w:rFonts w:ascii="Arial" w:hAnsi="Arial" w:cs="Arial" w:hint="eastAsia"/>
          <w:color w:val="000000" w:themeColor="text1"/>
          <w:lang w:eastAsia="ko-KR"/>
        </w:rPr>
        <w:t>ies</w:t>
      </w:r>
      <w:r w:rsidR="004D3D54">
        <w:rPr>
          <w:rFonts w:ascii="Arial" w:hAnsi="Arial" w:cs="Arial"/>
          <w:color w:val="000000" w:themeColor="text1"/>
          <w:lang w:eastAsia="ko-KR"/>
        </w:rPr>
        <w:t xml:space="preserve">, </w:t>
      </w:r>
      <w:r w:rsidR="0030651C">
        <w:rPr>
          <w:rFonts w:ascii="Arial" w:hAnsi="Arial" w:cs="Arial"/>
          <w:color w:val="000000" w:themeColor="text1"/>
          <w:lang w:eastAsia="ko-KR"/>
        </w:rPr>
        <w:t>genotypes for</w:t>
      </w:r>
      <w:r w:rsidR="008F18A2">
        <w:rPr>
          <w:rFonts w:ascii="Arial" w:hAnsi="Arial" w:cs="Arial" w:hint="eastAsia"/>
          <w:color w:val="000000" w:themeColor="text1"/>
          <w:lang w:eastAsia="ko-KR"/>
        </w:rPr>
        <w:t xml:space="preserve"> </w:t>
      </w:r>
      <w:r w:rsidR="0030651C" w:rsidRPr="000D150D">
        <w:rPr>
          <w:rFonts w:ascii="Arial" w:hAnsi="Arial" w:cs="Arial" w:hint="eastAsia"/>
          <w:shd w:val="clear" w:color="auto" w:fill="FFFFFF"/>
          <w:lang w:eastAsia="ko-KR"/>
        </w:rPr>
        <w:t>196</w:t>
      </w:r>
      <w:r w:rsidR="0030651C" w:rsidRPr="000D150D">
        <w:rPr>
          <w:rFonts w:ascii="Arial" w:hAnsi="Arial" w:cs="Arial"/>
          <w:shd w:val="clear" w:color="auto" w:fill="FFFFFF"/>
        </w:rPr>
        <w:t xml:space="preserve"> non-Hispanic white (NHW) </w:t>
      </w:r>
      <w:r w:rsidR="0030651C" w:rsidRPr="000D150D">
        <w:rPr>
          <w:rFonts w:ascii="Arial" w:hAnsi="Arial" w:cs="Arial"/>
          <w:color w:val="000000" w:themeColor="text1"/>
          <w:shd w:val="clear" w:color="auto" w:fill="FFFFFF"/>
        </w:rPr>
        <w:t>female S-LAM subjects</w:t>
      </w:r>
      <w:r w:rsidR="0030651C">
        <w:rPr>
          <w:rFonts w:ascii="Arial" w:hAnsi="Arial" w:cs="Arial" w:hint="eastAsia"/>
          <w:color w:val="000000" w:themeColor="text1"/>
          <w:lang w:eastAsia="ko-KR"/>
        </w:rPr>
        <w:t xml:space="preserve"> </w:t>
      </w:r>
      <w:r w:rsidR="0030651C">
        <w:rPr>
          <w:rFonts w:ascii="Arial" w:hAnsi="Arial" w:cs="Arial"/>
          <w:color w:val="000000" w:themeColor="text1"/>
          <w:lang w:eastAsia="ko-KR"/>
        </w:rPr>
        <w:t xml:space="preserve">were compared with </w:t>
      </w:r>
      <w:r w:rsidR="008F18A2">
        <w:rPr>
          <w:rFonts w:ascii="Arial" w:hAnsi="Arial" w:cs="Arial" w:hint="eastAsia"/>
          <w:color w:val="000000" w:themeColor="text1"/>
          <w:lang w:eastAsia="ko-KR"/>
        </w:rPr>
        <w:t>three</w:t>
      </w:r>
      <w:r w:rsidR="0030651C">
        <w:rPr>
          <w:rFonts w:ascii="Arial" w:hAnsi="Arial" w:cs="Arial"/>
          <w:color w:val="000000" w:themeColor="text1"/>
          <w:lang w:eastAsia="ko-KR"/>
        </w:rPr>
        <w:t xml:space="preserve"> different </w:t>
      </w:r>
      <w:r w:rsidR="00824D52">
        <w:rPr>
          <w:rFonts w:ascii="Arial" w:hAnsi="Arial" w:cs="Arial"/>
          <w:color w:val="000000" w:themeColor="text1"/>
          <w:lang w:eastAsia="ko-KR"/>
        </w:rPr>
        <w:t xml:space="preserve">sets of </w:t>
      </w:r>
      <w:r w:rsidR="0030651C">
        <w:rPr>
          <w:rFonts w:ascii="Arial" w:hAnsi="Arial" w:cs="Arial"/>
          <w:color w:val="000000" w:themeColor="text1"/>
          <w:lang w:eastAsia="ko-KR"/>
        </w:rPr>
        <w:t>control</w:t>
      </w:r>
      <w:r w:rsidR="008F18A2">
        <w:rPr>
          <w:rFonts w:ascii="Arial" w:hAnsi="Arial" w:cs="Arial" w:hint="eastAsia"/>
          <w:color w:val="000000" w:themeColor="text1"/>
          <w:lang w:eastAsia="ko-KR"/>
        </w:rPr>
        <w:t>s.</w:t>
      </w:r>
      <w:r w:rsidR="00090F67" w:rsidRPr="000D150D">
        <w:rPr>
          <w:rFonts w:ascii="Arial" w:hAnsi="Arial" w:cs="Arial"/>
          <w:color w:val="000000" w:themeColor="text1"/>
        </w:rPr>
        <w:t xml:space="preserve"> </w:t>
      </w:r>
      <w:r w:rsidRPr="000D150D">
        <w:rPr>
          <w:rFonts w:ascii="Arial" w:hAnsi="Arial" w:cs="Arial"/>
          <w:color w:val="000000" w:themeColor="text1"/>
        </w:rPr>
        <w:t xml:space="preserve">RNA-seq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1B1B38D1"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 xml:space="preserve">Two non-coding </w:t>
      </w:r>
      <w:ins w:id="4" w:author="김원지" w:date="2019-03-12T14:27:00Z">
        <w:r w:rsidR="008000EB">
          <w:rPr>
            <w:rFonts w:ascii="Arial" w:hAnsi="Arial" w:cs="Arial" w:hint="eastAsia"/>
            <w:color w:val="000000" w:themeColor="text1"/>
            <w:lang w:eastAsia="ko-KR"/>
          </w:rPr>
          <w:t xml:space="preserve">genotyped </w:t>
        </w:r>
      </w:ins>
      <w:r w:rsidRPr="000D150D">
        <w:rPr>
          <w:rFonts w:ascii="Arial" w:hAnsi="Arial" w:cs="Arial"/>
          <w:color w:val="000000" w:themeColor="text1"/>
        </w:rPr>
        <w:t>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w:t>
      </w:r>
      <w:r w:rsidR="00D71D67">
        <w:rPr>
          <w:rFonts w:ascii="Arial" w:hAnsi="Arial" w:cs="Arial"/>
          <w:color w:val="000000" w:themeColor="text1"/>
        </w:rPr>
        <w:t>4.2</w:t>
      </w:r>
      <w:r w:rsidRPr="000D150D">
        <w:rPr>
          <w:rFonts w:ascii="Arial" w:hAnsi="Arial" w:cs="Arial"/>
          <w:color w:val="000000" w:themeColor="text1"/>
        </w:rPr>
        <w:t>×10</w:t>
      </w:r>
      <w:r w:rsidRPr="000D150D">
        <w:rPr>
          <w:rFonts w:ascii="Arial" w:hAnsi="Arial" w:cs="Arial"/>
          <w:color w:val="000000" w:themeColor="text1"/>
          <w:vertAlign w:val="superscript"/>
        </w:rPr>
        <w:t xml:space="preserve"> -</w:t>
      </w:r>
      <w:r w:rsidR="00D71D67">
        <w:rPr>
          <w:rFonts w:ascii="Arial" w:hAnsi="Arial" w:cs="Arial"/>
          <w:color w:val="000000" w:themeColor="text1"/>
          <w:vertAlign w:val="superscript"/>
        </w:rPr>
        <w:t>8</w:t>
      </w:r>
      <w:r w:rsidR="00A0587D">
        <w:rPr>
          <w:rFonts w:ascii="Arial" w:hAnsi="Arial" w:cs="Arial"/>
          <w:color w:val="000000" w:themeColor="text1"/>
        </w:rPr>
        <w:t xml:space="preserve">, </w:t>
      </w:r>
      <w:r w:rsidR="00D71D67">
        <w:rPr>
          <w:rFonts w:ascii="Arial" w:hAnsi="Arial" w:cs="Arial"/>
        </w:rPr>
        <w:t>6.1</w:t>
      </w:r>
      <w:r w:rsidRPr="000D150D">
        <w:rPr>
          <w:rFonts w:ascii="Arial" w:hAnsi="Arial" w:cs="Arial"/>
        </w:rPr>
        <w:t>×10</w:t>
      </w:r>
      <w:r w:rsidRPr="000D150D">
        <w:rPr>
          <w:rFonts w:ascii="Arial" w:hAnsi="Arial" w:cs="Arial"/>
          <w:vertAlign w:val="superscript"/>
        </w:rPr>
        <w:t xml:space="preserve"> -</w:t>
      </w:r>
      <w:r w:rsidR="00D71D67">
        <w:rPr>
          <w:rFonts w:ascii="Arial" w:hAnsi="Arial" w:cs="Arial"/>
          <w:vertAlign w:val="superscript"/>
        </w:rPr>
        <w:t>9</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RNA-seq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kidney angiomyolipoma</w:t>
      </w:r>
      <w:r w:rsidR="00F607D6">
        <w:rPr>
          <w:rFonts w:ascii="Arial" w:hAnsi="Arial" w:cs="Arial"/>
        </w:rPr>
        <w:t>s</w:t>
      </w:r>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249B2AC7"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6FC4CA50" w14:textId="7777777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24D52">
        <w:rPr>
          <w:rFonts w:ascii="Arial" w:hAnsi="Arial"/>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24D52">
        <w:rPr>
          <w:rFonts w:ascii="Arial" w:hAnsi="Arial"/>
          <w:color w:val="000000" w:themeColor="text1"/>
        </w:rPr>
        <w:t>TSC2</w:t>
      </w:r>
    </w:p>
    <w:p w14:paraId="6B925DD7" w14:textId="77777777" w:rsidR="00F35B44" w:rsidRDefault="00F35B44" w:rsidP="00A134C5">
      <w:pPr>
        <w:spacing w:line="480" w:lineRule="auto"/>
        <w:outlineLvl w:val="0"/>
        <w:rPr>
          <w:rFonts w:ascii="Arial" w:hAnsi="Arial" w:cs="Arial"/>
          <w:color w:val="000000" w:themeColor="text1"/>
        </w:rPr>
      </w:pPr>
    </w:p>
    <w:p w14:paraId="6926E7D4" w14:textId="77777777" w:rsidR="00F35B44" w:rsidRDefault="00F35B44" w:rsidP="00A134C5">
      <w:pPr>
        <w:spacing w:line="480" w:lineRule="auto"/>
        <w:outlineLvl w:val="0"/>
        <w:rPr>
          <w:rFonts w:ascii="Arial" w:hAnsi="Arial" w:cs="Arial"/>
          <w:color w:val="000000" w:themeColor="text1"/>
        </w:rPr>
      </w:pPr>
    </w:p>
    <w:p w14:paraId="1498B16B" w14:textId="77777777" w:rsidR="00F35B44" w:rsidRPr="005E2A32" w:rsidRDefault="00F35B44" w:rsidP="00A134C5">
      <w:pPr>
        <w:spacing w:line="480" w:lineRule="auto"/>
        <w:outlineLvl w:val="0"/>
        <w:rPr>
          <w:rFonts w:ascii="Arial" w:hAnsi="Arial" w:cs="Arial"/>
          <w:b/>
          <w:color w:val="000000" w:themeColor="text1"/>
        </w:rPr>
      </w:pPr>
    </w:p>
    <w:p w14:paraId="2F15B30F" w14:textId="28E60661" w:rsidR="00104400" w:rsidRPr="00824D52" w:rsidRDefault="00104400" w:rsidP="00824D52">
      <w:pPr>
        <w:spacing w:line="480" w:lineRule="auto"/>
        <w:rPr>
          <w:rFonts w:ascii="Arial" w:hAnsi="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04959559" w:rsidR="00104400" w:rsidRPr="000D150D" w:rsidRDefault="00104400" w:rsidP="005E2A32">
      <w:pPr>
        <w:spacing w:line="480" w:lineRule="auto"/>
        <w:ind w:firstLine="720"/>
        <w:rPr>
          <w:rFonts w:ascii="Arial" w:eastAsia="Times New Roman" w:hAnsi="Arial" w:cs="Arial"/>
        </w:rPr>
      </w:pPr>
      <w:r w:rsidRPr="000D150D">
        <w:rPr>
          <w:rFonts w:ascii="Arial" w:hAnsi="Arial" w:cs="Arial"/>
          <w:color w:val="000000" w:themeColor="text1"/>
        </w:rPr>
        <w:t xml:space="preserve">Lymphangioleiomyomatosis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6E637BC4"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w:t>
      </w:r>
      <w:r w:rsidR="00CC414B">
        <w:rPr>
          <w:rFonts w:ascii="Arial" w:hAnsi="Arial" w:cs="Arial"/>
          <w:color w:val="000000" w:themeColor="text1"/>
        </w:rPr>
        <w:t>and</w:t>
      </w:r>
      <w:r w:rsidR="00824D52">
        <w:rPr>
          <w:rFonts w:ascii="Arial" w:hAnsi="Arial" w:cs="Arial"/>
          <w:color w:val="000000" w:themeColor="text1"/>
        </w:rPr>
        <w:t>/or</w:t>
      </w:r>
      <w:r w:rsidRPr="000D150D">
        <w:rPr>
          <w:rFonts w:ascii="Arial" w:hAnsi="Arial" w:cs="Arial"/>
          <w:color w:val="000000" w:themeColor="text1"/>
        </w:rPr>
        <w:t xml:space="preserve"> </w:t>
      </w:r>
      <w:r w:rsidR="00824D52">
        <w:rPr>
          <w:rFonts w:ascii="Arial" w:hAnsi="Arial" w:cs="Arial"/>
          <w:color w:val="000000" w:themeColor="text1"/>
        </w:rPr>
        <w:t xml:space="preserve">mosaic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3AC85222" w:rsidR="00104400" w:rsidRPr="000D150D" w:rsidRDefault="00104400" w:rsidP="00B52052">
      <w:pPr>
        <w:adjustRightInd w:val="0"/>
        <w:spacing w:line="480" w:lineRule="auto"/>
        <w:ind w:firstLine="720"/>
        <w:rPr>
          <w:rFonts w:ascii="Arial" w:hAnsi="Arial" w:cs="Arial"/>
          <w:color w:val="000000" w:themeColor="text1"/>
        </w:rPr>
      </w:pPr>
      <w:bookmarkStart w:id="5" w:name="OLE_LINK9"/>
      <w:bookmarkStart w:id="6" w:name="OLE_LINK10"/>
      <w:bookmarkStart w:id="7"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5"/>
    <w:bookmarkEnd w:id="6"/>
    <w:bookmarkEnd w:id="7"/>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21281C2"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QIAamp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BeadChip,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r w:rsidR="00C10E40">
        <w:rPr>
          <w:rFonts w:ascii="Arial" w:hAnsi="Arial" w:cs="Arial"/>
          <w:color w:val="000000" w:themeColor="text1"/>
          <w:shd w:val="clear" w:color="auto" w:fill="FFFFFF"/>
        </w:rPr>
        <w:t xml:space="preserve"> There were no self-declared Hispanics in this set of subjects.</w:t>
      </w:r>
    </w:p>
    <w:p w14:paraId="01FC9271" w14:textId="798FF7B3"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COPDGene Consortium, and were obtained from dbGaP (phs000951.v2.p2.c1). These COPDGene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140C0B25"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w:t>
      </w:r>
      <w:r w:rsidRPr="000D150D">
        <w:rPr>
          <w:rFonts w:ascii="Arial" w:hAnsi="Arial" w:cs="Arial"/>
          <w:color w:val="000000" w:themeColor="text1"/>
          <w:shd w:val="clear" w:color="auto" w:fill="FFFFFF"/>
        </w:rPr>
        <w:lastRenderedPageBreak/>
        <w:t>subjects whose missing genotype rates were &gt; 5%, or showed identity-by-state &gt; 80% with any other subject</w:t>
      </w:r>
      <w:r w:rsidR="00E433FF">
        <w:rPr>
          <w:rFonts w:ascii="Arial" w:hAnsi="Arial" w:cs="Arial"/>
          <w:color w:val="000000" w:themeColor="text1"/>
          <w:shd w:val="clear" w:color="auto" w:fill="FFFFFF"/>
        </w:rPr>
        <w:t xml:space="preserve"> (Figure 1)</w:t>
      </w:r>
      <w:r w:rsidRPr="000D150D">
        <w:rPr>
          <w:rFonts w:ascii="Arial" w:hAnsi="Arial" w:cs="Arial"/>
          <w:color w:val="000000" w:themeColor="text1"/>
          <w:shd w:val="clear" w:color="auto" w:fill="FFFFFF"/>
        </w:rPr>
        <w:t xml:space="preserve">.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w:t>
      </w:r>
      <w:r w:rsidR="00CC68F2">
        <w:rPr>
          <w:rFonts w:ascii="Arial" w:hAnsi="Arial" w:cs="Arial"/>
          <w:color w:val="000000" w:themeColor="text1"/>
          <w:shd w:val="clear" w:color="auto" w:fill="FFFFFF"/>
        </w:rPr>
        <w:t xml:space="preserve"> (Figure 1)</w:t>
      </w:r>
      <w:r w:rsidR="00092F0E">
        <w:rPr>
          <w:rFonts w:ascii="Arial" w:hAnsi="Arial" w:cs="Arial"/>
          <w:color w:val="000000" w:themeColor="text1"/>
          <w:shd w:val="clear" w:color="auto" w:fill="FFFFFF"/>
        </w:rPr>
        <w:t>.</w:t>
      </w:r>
    </w:p>
    <w:p w14:paraId="36608E83" w14:textId="77777777" w:rsidR="00EE573A" w:rsidRDefault="00EE573A" w:rsidP="00A134C5">
      <w:pPr>
        <w:spacing w:line="480" w:lineRule="auto"/>
        <w:rPr>
          <w:ins w:id="8" w:author="김원지" w:date="2019-03-12T14:28:00Z"/>
          <w:rFonts w:ascii="Arial" w:hAnsi="Arial" w:cs="Arial" w:hint="eastAsia"/>
          <w:color w:val="000000" w:themeColor="text1"/>
          <w:shd w:val="clear" w:color="auto" w:fill="FFFFFF"/>
          <w:lang w:eastAsia="ko-KR"/>
        </w:rPr>
      </w:pPr>
    </w:p>
    <w:p w14:paraId="70B0CD11" w14:textId="77777777" w:rsidR="00EE573A" w:rsidRPr="000D150D" w:rsidRDefault="00EE573A" w:rsidP="00EE573A">
      <w:pPr>
        <w:spacing w:line="480" w:lineRule="auto"/>
        <w:outlineLvl w:val="0"/>
        <w:rPr>
          <w:ins w:id="9" w:author="김원지" w:date="2019-03-12T14:28:00Z"/>
          <w:rFonts w:ascii="Arial" w:hAnsi="Arial" w:cs="Arial"/>
          <w:b/>
          <w:color w:val="000000" w:themeColor="text1"/>
          <w:shd w:val="clear" w:color="auto" w:fill="FFFFFF"/>
        </w:rPr>
      </w:pPr>
      <w:ins w:id="10" w:author="김원지" w:date="2019-03-12T14:28:00Z">
        <w:r w:rsidRPr="000D150D">
          <w:rPr>
            <w:rFonts w:ascii="Arial" w:hAnsi="Arial" w:cs="Arial"/>
            <w:b/>
            <w:color w:val="000000" w:themeColor="text1"/>
            <w:shd w:val="clear" w:color="auto" w:fill="FFFFFF"/>
          </w:rPr>
          <w:t xml:space="preserve">Genotype imputation and </w:t>
        </w:r>
        <w:r>
          <w:rPr>
            <w:rFonts w:ascii="Arial" w:hAnsi="Arial" w:cs="Arial"/>
            <w:b/>
            <w:color w:val="000000" w:themeColor="text1"/>
            <w:shd w:val="clear" w:color="auto" w:fill="FFFFFF"/>
          </w:rPr>
          <w:t>SKAT-O statistic</w:t>
        </w:r>
        <w:r w:rsidRPr="000D150D">
          <w:rPr>
            <w:rFonts w:ascii="Arial" w:hAnsi="Arial" w:cs="Arial"/>
            <w:b/>
            <w:color w:val="000000" w:themeColor="text1"/>
            <w:shd w:val="clear" w:color="auto" w:fill="FFFFFF"/>
          </w:rPr>
          <w:t xml:space="preserve"> </w:t>
        </w:r>
      </w:ins>
    </w:p>
    <w:p w14:paraId="49B80A9F" w14:textId="1F738566" w:rsidR="00EE573A" w:rsidRPr="00B2051F" w:rsidRDefault="00EE573A" w:rsidP="00EE573A">
      <w:pPr>
        <w:spacing w:line="480" w:lineRule="auto"/>
        <w:ind w:firstLine="720"/>
        <w:rPr>
          <w:ins w:id="11" w:author="김원지" w:date="2019-03-12T14:28:00Z"/>
          <w:rFonts w:ascii="Arial" w:hAnsi="Arial"/>
          <w:color w:val="000000" w:themeColor="text1"/>
          <w:shd w:val="clear" w:color="auto" w:fill="FFFFFF"/>
        </w:rPr>
      </w:pPr>
      <w:ins w:id="12" w:author="김원지" w:date="2019-03-12T14:28:00Z">
        <w:r>
          <w:rPr>
            <w:rFonts w:ascii="Arial" w:hAnsi="Arial" w:cs="Arial" w:hint="eastAsia"/>
            <w:color w:val="000000" w:themeColor="text1"/>
            <w:shd w:val="clear" w:color="auto" w:fill="FFFFFF"/>
            <w:lang w:eastAsia="ko-KR"/>
          </w:rPr>
          <w:t xml:space="preserve">We performed genome-wide imputation for </w:t>
        </w:r>
        <w:r>
          <w:rPr>
            <w:rFonts w:ascii="Arial" w:hAnsi="Arial" w:cs="Arial"/>
            <w:color w:val="000000" w:themeColor="text1"/>
            <w:shd w:val="clear" w:color="auto" w:fill="FFFFFF"/>
            <w:lang w:eastAsia="ko-KR"/>
          </w:rPr>
          <w:t xml:space="preserve">all </w:t>
        </w:r>
        <w:r>
          <w:rPr>
            <w:rFonts w:ascii="Arial" w:hAnsi="Arial" w:cs="Arial" w:hint="eastAsia"/>
            <w:color w:val="000000" w:themeColor="text1"/>
            <w:shd w:val="clear" w:color="auto" w:fill="FFFFFF"/>
            <w:lang w:eastAsia="ko-KR"/>
          </w:rPr>
          <w:t xml:space="preserve">autosomes to </w:t>
        </w:r>
        <w:r>
          <w:rPr>
            <w:rFonts w:ascii="Arial" w:hAnsi="Arial" w:cs="Arial"/>
            <w:color w:val="000000" w:themeColor="text1"/>
            <w:shd w:val="clear" w:color="auto" w:fill="FFFFFF"/>
          </w:rPr>
          <w:t xml:space="preserve">enable discovery of associations for SNPs not </w:t>
        </w:r>
      </w:ins>
      <w:ins w:id="13" w:author="김원지" w:date="2019-03-12T14:29:00Z">
        <w:r>
          <w:rPr>
            <w:rFonts w:ascii="Arial" w:hAnsi="Arial" w:cs="Arial" w:hint="eastAsia"/>
            <w:color w:val="000000" w:themeColor="text1"/>
            <w:shd w:val="clear" w:color="auto" w:fill="FFFFFF"/>
            <w:lang w:eastAsia="ko-KR"/>
          </w:rPr>
          <w:t xml:space="preserve">only genotyped SNPs but not </w:t>
        </w:r>
      </w:ins>
      <w:ins w:id="14" w:author="김원지" w:date="2019-03-12T14:28:00Z">
        <w:r>
          <w:rPr>
            <w:rFonts w:ascii="Arial" w:hAnsi="Arial" w:cs="Arial"/>
            <w:color w:val="000000" w:themeColor="text1"/>
            <w:shd w:val="clear" w:color="auto" w:fill="FFFFFF"/>
          </w:rPr>
          <w:t>directly genotyped</w:t>
        </w:r>
      </w:ins>
      <w:ins w:id="15" w:author="김원지" w:date="2019-03-12T14:29:00Z">
        <w:r>
          <w:rPr>
            <w:rFonts w:ascii="Arial" w:hAnsi="Arial" w:cs="Arial" w:hint="eastAsia"/>
            <w:color w:val="000000" w:themeColor="text1"/>
            <w:shd w:val="clear" w:color="auto" w:fill="FFFFFF"/>
            <w:lang w:eastAsia="ko-KR"/>
          </w:rPr>
          <w:t xml:space="preserve"> SNPs</w:t>
        </w:r>
      </w:ins>
      <w:ins w:id="16" w:author="김원지" w:date="2019-03-12T14:28:00Z">
        <w:r>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Imputation was conducted using the Sanger Imputation Service (</w:t>
        </w:r>
        <w:r>
          <w:fldChar w:fldCharType="begin"/>
        </w:r>
        <w:r>
          <w:instrText xml:space="preserve"> HYPERLINK "https://imputation.sanger.ac.uk" </w:instrText>
        </w:r>
        <w:r>
          <w:fldChar w:fldCharType="separate"/>
        </w:r>
        <w:r w:rsidRPr="000D150D">
          <w:rPr>
            <w:rStyle w:val="a3"/>
            <w:rFonts w:ascii="Arial" w:hAnsi="Arial" w:cs="Arial"/>
            <w:color w:val="000000" w:themeColor="text1"/>
            <w:shd w:val="clear" w:color="auto" w:fill="FFFFFF"/>
          </w:rPr>
          <w:t>https://imputation.sanger.ac.uk</w:t>
        </w:r>
        <w:r>
          <w:rPr>
            <w:rStyle w:val="a3"/>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used Haplotype Reference Consortium release v1.1 </w:t>
        </w:r>
        <w:r>
          <w:rPr>
            <w:rFonts w:ascii="Arial" w:hAnsi="Arial" w:cs="Arial" w:hint="eastAsia"/>
            <w:color w:val="000000" w:themeColor="text1"/>
            <w:shd w:val="clear" w:color="auto" w:fill="FFFFFF"/>
            <w:lang w:eastAsia="ko-KR"/>
          </w:rPr>
          <w:t xml:space="preserve">for the reference panel </w:t>
        </w:r>
        <w:r w:rsidRPr="000D150D">
          <w:rPr>
            <w:rFonts w:ascii="Arial" w:hAnsi="Arial" w:cs="Arial"/>
            <w:color w:val="000000" w:themeColor="text1"/>
            <w:shd w:val="clear" w:color="auto" w:fill="FFFFFF"/>
          </w:rPr>
          <w:t xml:space="preserve">and considered predominantly European ancestry </w:t>
        </w:r>
        <w:r w:rsidRPr="000D150D">
          <w:rPr>
            <w:rFonts w:ascii="Arial" w:hAnsi="Arial" w:cs="Arial"/>
            <w:color w:val="000000" w:themeColor="text1"/>
            <w:shd w:val="clear" w:color="auto" w:fill="FFFFFF"/>
          </w:rPr>
          <w:fldChar w:fldCharType="begin"/>
        </w:r>
      </w:ins>
      <w:r>
        <w:rPr>
          <w:rFonts w:ascii="Arial" w:hAnsi="Arial" w:cs="Arial"/>
          <w:color w:val="000000" w:themeColor="text1"/>
          <w:shd w:val="clear" w:color="auto" w:fill="FFFFFF"/>
        </w:rPr>
        <w:instrText xml:space="preserve"> ADDIN EN.CITE &lt;EndNote&gt;&lt;Cite&gt;&lt;Author&gt;Consortium&lt;/Author&gt;&lt;Year&gt;2016&lt;/Year&gt;&lt;RecNum&gt;214&lt;/RecNum&gt;&lt;DisplayText&gt;[17]&lt;/DisplayText&gt;&lt;record&gt;&lt;rec-number&gt;214&lt;/rec-number&gt;&lt;foreign-keys&gt;&lt;key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ins w:id="17" w:author="김원지" w:date="2019-03-12T14:28:00Z">
        <w:r w:rsidRPr="000D150D">
          <w:rPr>
            <w:rFonts w:ascii="Arial" w:hAnsi="Arial" w:cs="Arial"/>
            <w:color w:val="000000" w:themeColor="text1"/>
            <w:shd w:val="clear" w:color="auto" w:fill="FFFFFF"/>
          </w:rPr>
          <w:fldChar w:fldCharType="separate"/>
        </w:r>
      </w:ins>
      <w:r>
        <w:rPr>
          <w:rFonts w:ascii="Arial" w:hAnsi="Arial" w:cs="Arial"/>
          <w:noProof/>
          <w:color w:val="000000" w:themeColor="text1"/>
          <w:shd w:val="clear" w:color="auto" w:fill="FFFFFF"/>
        </w:rPr>
        <w:t>[17]</w:t>
      </w:r>
      <w:ins w:id="18" w:author="김원지" w:date="2019-03-12T14:28:00Z">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P</w:t>
        </w:r>
        <w:r w:rsidRPr="006A474E">
          <w:rPr>
            <w:rFonts w:ascii="Arial" w:hAnsi="Arial" w:cs="Arial"/>
            <w:color w:val="000000" w:themeColor="text1"/>
            <w:shd w:val="clear" w:color="auto" w:fill="FFFFFF"/>
            <w:lang w:eastAsia="ko-KR"/>
          </w:rPr>
          <w:t xml:space="preserve">re-phasing was </w:t>
        </w:r>
        <w:r>
          <w:rPr>
            <w:rFonts w:ascii="Arial" w:hAnsi="Arial" w:cs="Arial"/>
            <w:color w:val="000000" w:themeColor="text1"/>
            <w:shd w:val="clear" w:color="auto" w:fill="FFFFFF"/>
            <w:lang w:eastAsia="ko-KR"/>
          </w:rPr>
          <w:t xml:space="preserve">performed first </w:t>
        </w:r>
        <w:r w:rsidRPr="006A474E">
          <w:rPr>
            <w:rFonts w:ascii="Arial" w:hAnsi="Arial" w:cs="Arial"/>
            <w:color w:val="000000" w:themeColor="text1"/>
            <w:shd w:val="clear" w:color="auto" w:fill="FFFFFF"/>
            <w:lang w:eastAsia="ko-KR"/>
          </w:rPr>
          <w:t>with EAGLE2 v2.0.5 [25], and then the Positional Burrows–Wheeler Transform (PBWT) package [26] was used for imputation according to the imputation pipeline recommended by Sanger Imputation Service.</w:t>
        </w:r>
        <w:r>
          <w:rPr>
            <w:rFonts w:ascii="Arial" w:hAnsi="Arial" w:cs="Arial" w:hint="eastAsia"/>
            <w:color w:val="000000" w:themeColor="text1"/>
            <w:shd w:val="clear" w:color="auto" w:fill="FFFFFF"/>
            <w:lang w:eastAsia="ko-KR"/>
          </w:rPr>
          <w:t xml:space="preserve"> I</w:t>
        </w:r>
        <w:r w:rsidRPr="000D150D">
          <w:rPr>
            <w:rFonts w:ascii="Arial" w:hAnsi="Arial" w:cs="Arial"/>
            <w:color w:val="000000" w:themeColor="text1"/>
            <w:shd w:val="clear" w:color="auto" w:fill="FFFFFF"/>
          </w:rPr>
          <w:t xml:space="preserve">mputation accuracy was evaluated with the INFO metric </w:t>
        </w:r>
        <w:r w:rsidRPr="000D150D">
          <w:rPr>
            <w:rFonts w:ascii="Arial" w:hAnsi="Arial" w:cs="Arial"/>
            <w:color w:val="000000" w:themeColor="text1"/>
            <w:shd w:val="clear" w:color="auto" w:fill="FFFFFF"/>
          </w:rPr>
          <w:fldChar w:fldCharType="begin"/>
        </w:r>
      </w:ins>
      <w:r>
        <w:rPr>
          <w:rFonts w:ascii="Arial" w:hAnsi="Arial" w:cs="Arial"/>
          <w:color w:val="000000" w:themeColor="text1"/>
          <w:shd w:val="clear" w:color="auto" w:fill="FFFFFF"/>
        </w:rPr>
        <w:instrText xml:space="preserve"> ADDIN EN.CITE &lt;EndNote&gt;&lt;Cite&gt;&lt;Author&gt;Marchini&lt;/Author&gt;&lt;Year&gt;2010&lt;/Year&gt;&lt;RecNum&gt;233&lt;/RecNum&gt;&lt;DisplayText&gt;[18]&lt;/DisplayText&gt;&lt;record&gt;&lt;rec-number&gt;233&lt;/rec-number&gt;&lt;foreign-keys&gt;&lt;key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ins w:id="19" w:author="김원지" w:date="2019-03-12T14:28:00Z">
        <w:r w:rsidRPr="000D150D">
          <w:rPr>
            <w:rFonts w:ascii="Arial" w:hAnsi="Arial" w:cs="Arial"/>
            <w:color w:val="000000" w:themeColor="text1"/>
            <w:shd w:val="clear" w:color="auto" w:fill="FFFFFF"/>
          </w:rPr>
          <w:fldChar w:fldCharType="separate"/>
        </w:r>
      </w:ins>
      <w:r>
        <w:rPr>
          <w:rFonts w:ascii="Arial" w:hAnsi="Arial" w:cs="Arial"/>
          <w:noProof/>
          <w:color w:val="000000" w:themeColor="text1"/>
          <w:shd w:val="clear" w:color="auto" w:fill="FFFFFF"/>
        </w:rPr>
        <w:t>[18]</w:t>
      </w:r>
      <w:ins w:id="20" w:author="김원지" w:date="2019-03-12T14:28:00Z">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Imputed SNPs were filtered out if INFOs, MAFs or P-values for the </w:t>
        </w:r>
        <w:r>
          <w:rPr>
            <w:rFonts w:ascii="Arial" w:hAnsi="Arial" w:cs="Arial" w:hint="eastAsia"/>
            <w:color w:val="000000" w:themeColor="text1"/>
            <w:shd w:val="clear" w:color="auto" w:fill="FFFFFF"/>
            <w:lang w:eastAsia="ko-KR"/>
          </w:rPr>
          <w:t>HWE</w:t>
        </w:r>
        <w:r w:rsidRPr="000D150D" w:rsidDel="00956095">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test were &lt; 0.3, 0.05, or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respectively.</w:t>
        </w:r>
        <w:r>
          <w:rPr>
            <w:rFonts w:ascii="Arial" w:hAnsi="Arial" w:cs="Arial" w:hint="eastAsia"/>
            <w:color w:val="000000" w:themeColor="text1"/>
            <w:shd w:val="clear" w:color="auto" w:fill="FFFFFF"/>
            <w:lang w:eastAsia="ko-KR"/>
          </w:rPr>
          <w:t xml:space="preserve"> </w:t>
        </w:r>
      </w:ins>
    </w:p>
    <w:p w14:paraId="7E9A7043" w14:textId="77777777" w:rsidR="00EE573A" w:rsidRPr="00EE573A" w:rsidRDefault="00EE573A" w:rsidP="00A134C5">
      <w:pPr>
        <w:spacing w:line="480" w:lineRule="auto"/>
        <w:rPr>
          <w:rFonts w:ascii="Arial" w:hAnsi="Arial" w:cs="Arial" w:hint="eastAsia"/>
          <w:color w:val="000000" w:themeColor="text1"/>
          <w:shd w:val="clear" w:color="auto" w:fill="FFFFFF"/>
          <w:lang w:eastAsia="ko-KR"/>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0F4D6CB3" w14:textId="30B55A0A" w:rsidR="008F1462" w:rsidRPr="000D150D" w:rsidRDefault="008F1462" w:rsidP="008F1462">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EIGENSTRAT </w:t>
      </w:r>
      <w:r w:rsidRPr="000D150D">
        <w:rPr>
          <w:rFonts w:ascii="Arial" w:hAnsi="Arial" w:cs="Arial"/>
          <w:color w:val="000000" w:themeColor="text1"/>
          <w:shd w:val="clear" w:color="auto" w:fill="FFFFFF"/>
        </w:rPr>
        <w:fldChar w:fldCharType="begin"/>
      </w:r>
      <w:r w:rsidR="00EE573A">
        <w:rPr>
          <w:rFonts w:ascii="Arial" w:hAnsi="Arial" w:cs="Arial"/>
          <w:color w:val="000000" w:themeColor="text1"/>
          <w:shd w:val="clear" w:color="auto" w:fill="FFFFFF"/>
        </w:rPr>
        <w:instrText xml:space="preserve"> ADDIN EN.CITE &lt;EndNote&gt;&lt;Cite&gt;&lt;Author&gt;Price&lt;/Author&gt;&lt;Year&gt;2006&lt;/Year&gt;&lt;RecNum&gt;238&lt;/RecNum&gt;&lt;DisplayText&gt;[19]&lt;/DisplayText&gt;&lt;record&gt;&lt;rec-number&gt;238&lt;/rec-number&gt;&lt;foreign-keys&gt;&lt;key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EE573A">
        <w:rPr>
          <w:rFonts w:ascii="Arial" w:hAnsi="Arial" w:cs="Arial"/>
          <w:noProof/>
          <w:color w:val="000000" w:themeColor="text1"/>
          <w:shd w:val="clear" w:color="auto" w:fill="FFFFFF"/>
        </w:rPr>
        <w:t>[19]</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w:t>
      </w:r>
      <w:r w:rsidR="00CC68F2">
        <w:rPr>
          <w:rFonts w:ascii="Arial" w:hAnsi="Arial" w:cs="Arial"/>
          <w:color w:val="000000" w:themeColor="text1"/>
          <w:shd w:val="clear" w:color="auto" w:fill="FFFFFF"/>
        </w:rPr>
        <w:t xml:space="preserve">also </w:t>
      </w:r>
      <w:r w:rsidRPr="000D150D">
        <w:rPr>
          <w:rFonts w:ascii="Arial" w:hAnsi="Arial" w:cs="Arial"/>
          <w:color w:val="000000" w:themeColor="text1"/>
          <w:shd w:val="clear" w:color="auto" w:fill="FFFFFF"/>
        </w:rPr>
        <w:t>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00CC68F2">
        <w:rPr>
          <w:rFonts w:ascii="Arial" w:hAnsi="Arial" w:cs="Arial"/>
          <w:color w:val="000000" w:themeColor="text1"/>
          <w:shd w:val="clear" w:color="auto" w:fill="FFFFFF"/>
        </w:rPr>
        <w:t xml:space="preserve">(3 subjects) </w:t>
      </w:r>
      <w:r w:rsidRPr="000D150D">
        <w:rPr>
          <w:rFonts w:ascii="Arial" w:hAnsi="Arial" w:cs="Arial"/>
          <w:color w:val="000000" w:themeColor="text1"/>
          <w:shd w:val="clear" w:color="auto" w:fill="FFFFFF"/>
        </w:rPr>
        <w:t>were then removed</w:t>
      </w:r>
      <w:r w:rsidR="00CC68F2">
        <w:rPr>
          <w:rFonts w:ascii="Arial" w:hAnsi="Arial" w:cs="Arial"/>
          <w:color w:val="000000" w:themeColor="text1"/>
          <w:shd w:val="clear" w:color="auto" w:fill="FFFFFF"/>
        </w:rPr>
        <w:t xml:space="preserve"> (Figure 1).</w:t>
      </w:r>
    </w:p>
    <w:p w14:paraId="00855DC6" w14:textId="1D87C7CE" w:rsidR="0074384C" w:rsidRDefault="00CC68F2" w:rsidP="00CC68F2">
      <w:pPr>
        <w:spacing w:line="480" w:lineRule="auto"/>
        <w:ind w:firstLine="720"/>
        <w:rPr>
          <w:rFonts w:ascii="Arial" w:hAnsi="Arial" w:cs="Arial"/>
          <w:color w:val="000000" w:themeColor="text1"/>
          <w:shd w:val="clear" w:color="auto" w:fill="FFFFFF"/>
          <w:lang w:eastAsia="ko-KR"/>
        </w:rPr>
      </w:pPr>
      <w:r>
        <w:rPr>
          <w:rFonts w:ascii="Arial" w:hAnsi="Arial" w:cs="Arial"/>
          <w:color w:val="000000" w:themeColor="text1"/>
          <w:shd w:val="clear" w:color="auto" w:fill="FFFFFF"/>
        </w:rPr>
        <w:lastRenderedPageBreak/>
        <w:t xml:space="preserve">To ensure matching of cases and controls for primary analysis, we used conditional logistic regression (CLR). </w:t>
      </w:r>
      <w:r w:rsidRPr="00B2051F">
        <w:rPr>
          <w:rFonts w:ascii="Arial" w:hAnsi="Arial"/>
          <w:color w:val="000000" w:themeColor="text1"/>
          <w:shd w:val="clear" w:color="auto" w:fill="FFFFFF"/>
        </w:rPr>
        <w:t xml:space="preserve"> E</w:t>
      </w:r>
      <w:r w:rsidR="00922083" w:rsidRPr="00B2051F">
        <w:rPr>
          <w:rFonts w:ascii="Arial" w:hAnsi="Arial"/>
          <w:color w:val="000000" w:themeColor="text1"/>
          <w:shd w:val="clear" w:color="auto" w:fill="FFFFFF"/>
        </w:rPr>
        <w:t>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w:t>
      </w:r>
      <w:r>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EE573A">
        <w:rPr>
          <w:rFonts w:ascii="Arial" w:hAnsi="Arial" w:cs="Arial"/>
          <w:color w:val="000000" w:themeColor="text1"/>
          <w:shd w:val="clear" w:color="auto" w:fill="FFFFFF"/>
        </w:rPr>
        <w:instrText xml:space="preserve"> ADDIN EN.CITE &lt;EndNote&gt;&lt;Cite&gt;&lt;Author&gt;Sekhon&lt;/Author&gt;&lt;Year&gt;2011&lt;/Year&gt;&lt;RecNum&gt;246&lt;/RecNum&gt;&lt;DisplayText&gt;[20]&lt;/DisplayText&gt;&lt;record&gt;&lt;rec-number&gt;246&lt;/rec-number&gt;&lt;foreign-keys&gt;&lt;key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EE573A">
        <w:rPr>
          <w:rFonts w:ascii="Arial" w:hAnsi="Arial" w:cs="Arial"/>
          <w:noProof/>
          <w:color w:val="000000" w:themeColor="text1"/>
          <w:shd w:val="clear" w:color="auto" w:fill="FFFFFF"/>
        </w:rPr>
        <w:t>[20]</w:t>
      </w:r>
      <w:r w:rsidR="00104400" w:rsidRPr="000D150D">
        <w:rPr>
          <w:rFonts w:ascii="Arial" w:hAnsi="Arial" w:cs="Arial"/>
          <w:color w:val="000000" w:themeColor="text1"/>
          <w:shd w:val="clear" w:color="auto" w:fill="FFFFFF"/>
        </w:rPr>
        <w:fldChar w:fldCharType="end"/>
      </w:r>
      <w:r w:rsidR="00256CDB">
        <w:rPr>
          <w:rFonts w:ascii="Arial" w:hAnsi="Arial" w:cs="Arial"/>
          <w:color w:val="000000" w:themeColor="text1"/>
          <w:shd w:val="clear" w:color="auto" w:fill="FFFFFF"/>
          <w:lang w:eastAsia="ko-KR"/>
        </w:rPr>
        <w:t xml:space="preserve">. </w:t>
      </w:r>
      <w:r w:rsidR="00256CDB">
        <w:rPr>
          <w:rFonts w:ascii="Arial" w:hAnsi="Arial" w:cs="Arial"/>
          <w:color w:val="000000" w:themeColor="text1"/>
          <w:shd w:val="clear" w:color="auto" w:fill="FFFFFF"/>
        </w:rPr>
        <w:t>M</w:t>
      </w:r>
      <w:r w:rsidR="00256CDB" w:rsidRPr="000D150D">
        <w:rPr>
          <w:rFonts w:ascii="Arial" w:hAnsi="Arial" w:cs="Arial"/>
          <w:color w:val="000000" w:themeColor="text1"/>
          <w:shd w:val="clear" w:color="auto" w:fill="FFFFFF"/>
        </w:rPr>
        <w:t>atching quality is affected by the number of PC scores</w:t>
      </w:r>
      <w:r w:rsidR="00256CDB" w:rsidRPr="000D150D">
        <w:t xml:space="preserve"> </w:t>
      </w:r>
      <w:r>
        <w:rPr>
          <w:rFonts w:ascii="Arial" w:hAnsi="Arial" w:cs="Arial"/>
          <w:color w:val="000000" w:themeColor="text1"/>
          <w:shd w:val="clear" w:color="auto" w:fill="FFFFFF"/>
        </w:rPr>
        <w:t>used, and we assessed how many PC scores</w:t>
      </w:r>
      <w:r w:rsidRPr="00B2051F">
        <w:rPr>
          <w:rFonts w:ascii="Arial" w:hAnsi="Arial"/>
          <w:color w:val="000000" w:themeColor="text1"/>
          <w:shd w:val="clear" w:color="auto" w:fill="FFFFFF"/>
        </w:rPr>
        <w:t xml:space="preserve"> were </w:t>
      </w:r>
      <w:r>
        <w:rPr>
          <w:rFonts w:ascii="Arial" w:hAnsi="Arial" w:cs="Arial"/>
          <w:color w:val="000000" w:themeColor="text1"/>
          <w:shd w:val="clear" w:color="auto" w:fill="FFFFFF"/>
        </w:rPr>
        <w:t>required for effective matching.  Tw</w:t>
      </w:r>
      <w:r w:rsidR="00104400" w:rsidRPr="000D150D">
        <w:rPr>
          <w:rFonts w:ascii="Arial" w:hAnsi="Arial" w:cs="Arial"/>
          <w:color w:val="000000" w:themeColor="text1"/>
          <w:shd w:val="clear" w:color="auto" w:fill="FFFFFF"/>
        </w:rPr>
        <w:t xml:space="preserve">o PC scores </w:t>
      </w:r>
      <w:r>
        <w:rPr>
          <w:rFonts w:ascii="Arial" w:hAnsi="Arial" w:cs="Arial"/>
          <w:color w:val="000000" w:themeColor="text1"/>
          <w:shd w:val="clear" w:color="auto" w:fill="FFFFFF"/>
        </w:rPr>
        <w:t>gave</w:t>
      </w:r>
      <w:r w:rsidR="00104400" w:rsidRPr="000D150D">
        <w:rPr>
          <w:rFonts w:ascii="Arial" w:hAnsi="Arial" w:cs="Arial"/>
          <w:color w:val="000000" w:themeColor="text1"/>
          <w:shd w:val="clear" w:color="auto" w:fill="FFFFFF"/>
        </w:rPr>
        <w:t xml:space="preserv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w:t>
      </w:r>
      <w:r w:rsidR="00104400" w:rsidRPr="00B2051F">
        <w:rPr>
          <w:rFonts w:ascii="Arial" w:hAnsi="Arial"/>
          <w:color w:val="000000" w:themeColor="text1"/>
          <w:shd w:val="clear" w:color="auto" w:fill="FFFFFF"/>
        </w:rPr>
        <w:t xml:space="preserve"> to </w:t>
      </w:r>
      <w:r w:rsidR="00104400" w:rsidRPr="000D150D">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Supplementary Figure 1</w:t>
      </w:r>
      <w:r>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74384C">
        <w:rPr>
          <w:rFonts w:ascii="Arial" w:hAnsi="Arial" w:cs="Arial"/>
          <w:color w:val="000000" w:themeColor="text1"/>
          <w:shd w:val="clear" w:color="auto" w:fill="FFFFFF"/>
          <w:lang w:eastAsia="ko-KR"/>
        </w:rPr>
        <w:t xml:space="preserve">Thus CLR was conducted </w:t>
      </w:r>
      <w:r w:rsidR="00E15C02">
        <w:rPr>
          <w:rFonts w:ascii="Arial" w:hAnsi="Arial" w:cs="Arial"/>
          <w:color w:val="000000" w:themeColor="text1"/>
          <w:shd w:val="clear" w:color="auto" w:fill="FFFFFF"/>
          <w:lang w:eastAsia="ko-KR"/>
        </w:rPr>
        <w:t xml:space="preserve">by </w:t>
      </w:r>
      <w:r w:rsidR="0074384C">
        <w:rPr>
          <w:rFonts w:ascii="Arial" w:hAnsi="Arial" w:cs="Arial"/>
          <w:color w:val="000000" w:themeColor="text1"/>
          <w:shd w:val="clear" w:color="auto" w:fill="FFFFFF"/>
          <w:lang w:eastAsia="ko-KR"/>
        </w:rPr>
        <w:t>conditioning on the matched cases and controls</w:t>
      </w:r>
      <w:r w:rsidR="00256CDB">
        <w:rPr>
          <w:rFonts w:ascii="Arial" w:hAnsi="Arial" w:cs="Arial"/>
          <w:color w:val="000000" w:themeColor="text1"/>
          <w:shd w:val="clear" w:color="auto" w:fill="FFFFFF"/>
          <w:lang w:eastAsia="ko-KR"/>
        </w:rPr>
        <w:t xml:space="preserve"> </w:t>
      </w:r>
      <w:r w:rsidR="00E15C02">
        <w:rPr>
          <w:rFonts w:ascii="Arial" w:hAnsi="Arial" w:cs="Arial"/>
          <w:color w:val="000000" w:themeColor="text1"/>
          <w:shd w:val="clear" w:color="auto" w:fill="FFFFFF"/>
          <w:lang w:eastAsia="ko-KR"/>
        </w:rPr>
        <w:t>with</w:t>
      </w:r>
      <w:r w:rsidR="0074384C">
        <w:rPr>
          <w:rFonts w:ascii="Arial" w:hAnsi="Arial" w:cs="Arial"/>
          <w:color w:val="000000" w:themeColor="text1"/>
          <w:shd w:val="clear" w:color="auto" w:fill="FFFFFF"/>
          <w:lang w:eastAsia="ko-KR"/>
        </w:rPr>
        <w:t xml:space="preserve"> the first 2 PC scores. Our CLR can be expressed as follows:</w:t>
      </w:r>
    </w:p>
    <w:p w14:paraId="176B27CF" w14:textId="1E736BB2" w:rsidR="0074384C" w:rsidRDefault="0074384C" w:rsidP="0074384C">
      <w:pPr>
        <w:spacing w:line="480" w:lineRule="auto"/>
        <w:rPr>
          <w:rFonts w:ascii="Arial" w:hAnsi="Arial" w:cs="Arial"/>
          <w:color w:val="000000" w:themeColor="text1"/>
          <w:shd w:val="clear" w:color="auto" w:fill="FFFFFF"/>
          <w:lang w:eastAsia="ko-KR"/>
        </w:rPr>
      </w:pPr>
      <w:r>
        <w:rPr>
          <w:rFonts w:ascii="Arial" w:hAnsi="Arial" w:cs="Arial"/>
          <w:color w:val="000000" w:themeColor="text1"/>
          <w:shd w:val="clear" w:color="auto" w:fill="FFFFFF"/>
          <w:lang w:eastAsia="ko-KR"/>
        </w:rPr>
        <w:t xml:space="preserve">for </w:t>
      </w:r>
      <m:oMath>
        <m:r>
          <w:rPr>
            <w:rFonts w:ascii="Cambria Math" w:hAnsi="Cambria Math" w:cs="Arial"/>
            <w:color w:val="000000" w:themeColor="text1"/>
            <w:shd w:val="clear" w:color="auto" w:fill="FFFFFF"/>
            <w:lang w:eastAsia="ko-KR"/>
          </w:rPr>
          <m:t>i</m:t>
        </m:r>
      </m:oMath>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p>
    <w:p w14:paraId="3B1B5B73" w14:textId="77777777" w:rsidR="0075612E" w:rsidRPr="00173C01" w:rsidRDefault="009948A9" w:rsidP="0075612E">
      <w:pPr>
        <w:spacing w:line="480" w:lineRule="auto"/>
        <w:ind w:leftChars="250" w:left="600"/>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5AE1723F" w14:textId="4A4B0C8F" w:rsidR="00104400" w:rsidRDefault="0075612E" w:rsidP="00D94929">
      <w:pPr>
        <w:spacing w:line="480" w:lineRule="auto"/>
        <w:rPr>
          <w:ins w:id="21" w:author="김원지" w:date="2019-03-12T14:29:00Z"/>
          <w:rFonts w:ascii="Arial" w:hAnsi="Arial" w:cs="Arial" w:hint="eastAsia"/>
          <w:color w:val="000000" w:themeColor="text1"/>
          <w:shd w:val="clear" w:color="auto" w:fill="FFFFFF"/>
          <w:lang w:eastAsia="ko-KR"/>
        </w:rPr>
      </w:pPr>
      <w:r>
        <w:rPr>
          <w:rFonts w:ascii="Arial" w:hAnsi="Arial" w:cs="Arial"/>
          <w:color w:val="000000" w:themeColor="text1"/>
          <w:shd w:val="clear" w:color="auto" w:fill="FFFFFF"/>
          <w:lang w:eastAsia="ko-KR"/>
        </w:rPr>
        <w:t xml:space="preserve">where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 xml:space="preserve">indicate the phenotype and covariates including SNP of </w:t>
      </w:r>
      <w:r w:rsidRPr="00AB3530">
        <w:rPr>
          <w:rFonts w:ascii="Arial" w:hAnsi="Arial" w:cs="Arial"/>
          <w:i/>
          <w:color w:val="000000" w:themeColor="text1"/>
          <w:shd w:val="clear" w:color="auto" w:fill="FFFFFF"/>
          <w:lang w:eastAsia="ko-KR"/>
        </w:rPr>
        <w:t>j</w:t>
      </w:r>
      <w:r w:rsidRPr="00AB3530">
        <w:rPr>
          <w:rFonts w:ascii="Arial" w:hAnsi="Arial" w:cs="Arial"/>
          <w:color w:val="000000" w:themeColor="text1"/>
          <w:shd w:val="clear" w:color="auto" w:fill="FFFFFF"/>
          <w:vertAlign w:val="superscript"/>
          <w:lang w:eastAsia="ko-KR"/>
        </w:rPr>
        <w:t>th</w:t>
      </w:r>
      <w:r>
        <w:rPr>
          <w:rFonts w:ascii="Arial" w:hAnsi="Arial" w:cs="Arial"/>
          <w:color w:val="000000" w:themeColor="text1"/>
          <w:shd w:val="clear" w:color="auto" w:fill="FFFFFF"/>
          <w:lang w:eastAsia="ko-KR"/>
        </w:rPr>
        <w:t xml:space="preserve"> subject in the </w:t>
      </w:r>
      <w:r w:rsidRPr="00AB3530">
        <w:rPr>
          <w:rFonts w:ascii="Arial" w:hAnsi="Arial" w:cs="Arial"/>
          <w:i/>
          <w:color w:val="000000" w:themeColor="text1"/>
          <w:shd w:val="clear" w:color="auto" w:fill="FFFFFF"/>
          <w:lang w:eastAsia="ko-KR"/>
        </w:rPr>
        <w:t>i</w:t>
      </w:r>
      <w:r w:rsidRPr="00AB3530">
        <w:rPr>
          <w:rFonts w:ascii="Arial" w:hAnsi="Arial" w:cs="Arial"/>
          <w:color w:val="000000" w:themeColor="text1"/>
          <w:shd w:val="clear" w:color="auto" w:fill="FFFFFF"/>
          <w:vertAlign w:val="superscript"/>
          <w:lang w:eastAsia="ko-KR"/>
        </w:rPr>
        <w:t>th</w:t>
      </w:r>
      <w:r>
        <w:rPr>
          <w:rFonts w:ascii="Arial" w:hAnsi="Arial" w:cs="Arial"/>
          <w:color w:val="000000" w:themeColor="text1"/>
          <w:shd w:val="clear" w:color="auto" w:fill="FFFFFF"/>
          <w:lang w:eastAsia="ko-KR"/>
        </w:rPr>
        <w:t xml:space="preserve"> matched strata</w:t>
      </w:r>
      <w:r>
        <w:rPr>
          <w:rFonts w:ascii="Arial" w:hAnsi="Arial" w:cs="Arial" w:hint="eastAsia"/>
          <w:color w:val="000000" w:themeColor="text1"/>
          <w:shd w:val="clear" w:color="auto" w:fill="FFFFFF"/>
          <w:lang w:eastAsia="ko-KR"/>
        </w:rPr>
        <w:t>,</w:t>
      </w:r>
      <w:r>
        <w:rPr>
          <w:rFonts w:ascii="Arial" w:hAnsi="Arial" w:cs="Arial"/>
          <w:color w:val="000000" w:themeColor="text1"/>
          <w:shd w:val="clear" w:color="auto" w:fill="FFFFFF"/>
          <w:lang w:eastAsia="ko-KR"/>
        </w:rPr>
        <w:t xml:space="preserve"> respectively.</w:t>
      </w:r>
      <w:r w:rsidR="0074384C">
        <w:rPr>
          <w:rFonts w:ascii="Arial" w:hAnsi="Arial" w:cs="Arial"/>
          <w:color w:val="000000" w:themeColor="text1"/>
          <w:shd w:val="clear" w:color="auto" w:fill="FFFFFF"/>
          <w:lang w:eastAsia="ko-KR"/>
        </w:rPr>
        <w:t xml:space="preserve"> </w:t>
      </w:r>
      <w:r w:rsidR="00DE685C">
        <w:rPr>
          <w:rFonts w:ascii="Arial" w:hAnsi="Arial" w:cs="Arial"/>
          <w:color w:val="000000" w:themeColor="text1"/>
          <w:shd w:val="clear" w:color="auto" w:fill="FFFFFF"/>
          <w:lang w:eastAsia="ko-KR"/>
        </w:rPr>
        <w:t xml:space="preserve">For covariates, 10 PC scores were included to adjust the additional population substructure.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EE573A">
        <w:rPr>
          <w:rFonts w:ascii="Arial" w:hAnsi="Arial" w:cs="Arial"/>
          <w:color w:val="000000" w:themeColor="text1"/>
          <w:shd w:val="clear" w:color="auto" w:fill="FFFFFF"/>
        </w:rPr>
        <w:instrText xml:space="preserve"> ADDIN EN.CITE &lt;EndNote&gt;&lt;Cite&gt;&lt;Author&gt;Therneau&lt;/Author&gt;&lt;Year&gt;2017&lt;/Year&gt;&lt;RecNum&gt;252&lt;/RecNum&gt;&lt;DisplayText&gt;[21]&lt;/DisplayText&gt;&lt;record&gt;&lt;rec-number&gt;252&lt;/rec-number&gt;&lt;foreign-keys&gt;&lt;key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EE573A">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47BA0EE4" w14:textId="77777777" w:rsidR="00EE573A" w:rsidRPr="00D94929" w:rsidRDefault="00EE573A" w:rsidP="00EE573A">
      <w:pPr>
        <w:spacing w:line="480" w:lineRule="auto"/>
        <w:ind w:firstLine="720"/>
        <w:rPr>
          <w:ins w:id="22" w:author="김원지" w:date="2019-03-12T14:29:00Z"/>
          <w:rFonts w:ascii="Arial" w:hAnsi="Arial" w:cs="Arial"/>
        </w:rPr>
      </w:pPr>
      <w:ins w:id="23" w:author="김원지" w:date="2019-03-12T14:29:00Z">
        <w:r>
          <w:rPr>
            <w:rFonts w:ascii="Arial" w:hAnsi="Arial" w:cs="Arial"/>
            <w:color w:val="000000" w:themeColor="text1"/>
            <w:shd w:val="clear" w:color="auto" w:fill="FFFFFF"/>
          </w:rPr>
          <w:t>W</w:t>
        </w:r>
        <w:r w:rsidRPr="000D150D">
          <w:rPr>
            <w:rFonts w:ascii="Arial" w:hAnsi="Arial" w:cs="Arial"/>
            <w:color w:val="000000" w:themeColor="text1"/>
            <w:shd w:val="clear" w:color="auto" w:fill="FFFFFF"/>
          </w:rPr>
          <w:t xml:space="preserve">e applied </w:t>
        </w:r>
        <w:r>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 xml:space="preserve">PICS software to </w:t>
        </w:r>
        <w:r>
          <w:rPr>
            <w:rFonts w:ascii="Arial" w:hAnsi="Arial" w:cs="Arial"/>
            <w:color w:val="000000" w:themeColor="text1"/>
            <w:shd w:val="clear" w:color="auto" w:fill="FFFFFF"/>
            <w:lang w:eastAsia="ko-KR"/>
          </w:rPr>
          <w:t>all</w:t>
        </w:r>
        <w:r>
          <w:rPr>
            <w:rFonts w:ascii="Arial" w:hAnsi="Arial" w:cs="Arial" w:hint="eastAsia"/>
            <w:color w:val="000000" w:themeColor="text1"/>
            <w:shd w:val="clear" w:color="auto" w:fill="FFFFFF"/>
            <w:lang w:eastAsia="ko-KR"/>
          </w:rPr>
          <w:t xml:space="preserve"> imputed and genotyped</w:t>
        </w:r>
        <w:r w:rsidRPr="000D150D">
          <w:rPr>
            <w:rFonts w:ascii="Arial" w:hAnsi="Arial" w:cs="Arial"/>
            <w:color w:val="000000" w:themeColor="text1"/>
            <w:shd w:val="clear" w:color="auto" w:fill="FFFFFF"/>
          </w:rPr>
          <w:t xml:space="preserve"> SNPs </w:t>
        </w:r>
        <w:r>
          <w:rPr>
            <w:rFonts w:ascii="Arial" w:hAnsi="Arial" w:cs="Arial"/>
            <w:color w:val="000000" w:themeColor="text1"/>
            <w:shd w:val="clear" w:color="auto" w:fill="FFFFFF"/>
          </w:rPr>
          <w:t>showing association with LAM</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to </w:t>
        </w:r>
        <w:r w:rsidRPr="000D150D">
          <w:rPr>
            <w:rFonts w:ascii="Arial" w:hAnsi="Arial" w:cs="Arial"/>
            <w:color w:val="000000" w:themeColor="text1"/>
            <w:shd w:val="clear" w:color="auto" w:fill="FFFFFF"/>
          </w:rPr>
          <w:t xml:space="preserve">calculate the probability of each individual SNP being the causal SNP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ins>
    </w:p>
    <w:p w14:paraId="23CA656E" w14:textId="45C7D8CA" w:rsidR="00EE573A" w:rsidRPr="00EE573A" w:rsidRDefault="00EE573A" w:rsidP="00EE573A">
      <w:pPr>
        <w:spacing w:line="480" w:lineRule="auto"/>
        <w:ind w:firstLine="720"/>
        <w:rPr>
          <w:rFonts w:ascii="Arial" w:hAnsi="Arial" w:cs="Arial" w:hint="eastAsia"/>
          <w:color w:val="000000" w:themeColor="text1"/>
          <w:shd w:val="clear" w:color="auto" w:fill="FFFFFF"/>
          <w:lang w:eastAsia="ko-KR"/>
        </w:rPr>
        <w:pPrChange w:id="24" w:author="김원지" w:date="2019-03-12T14:29:00Z">
          <w:pPr>
            <w:spacing w:line="480" w:lineRule="auto"/>
          </w:pPr>
        </w:pPrChange>
      </w:pPr>
      <w:ins w:id="25" w:author="김원지" w:date="2019-03-12T14:29:00Z">
        <w:r w:rsidRPr="007C601E">
          <w:rPr>
            <w:rFonts w:ascii="Arial" w:hAnsi="Arial" w:cs="Arial"/>
            <w:color w:val="000000" w:themeColor="text1"/>
            <w:shd w:val="clear" w:color="auto" w:fill="FFFFFF"/>
          </w:rPr>
          <w:t xml:space="preserve">We </w:t>
        </w:r>
      </w:ins>
      <w:ins w:id="26" w:author="김원지" w:date="2019-03-12T14:30:00Z">
        <w:r>
          <w:rPr>
            <w:rFonts w:ascii="Arial" w:hAnsi="Arial" w:cs="Arial" w:hint="eastAsia"/>
            <w:color w:val="000000" w:themeColor="text1"/>
            <w:shd w:val="clear" w:color="auto" w:fill="FFFFFF"/>
            <w:lang w:eastAsia="ko-KR"/>
          </w:rPr>
          <w:t xml:space="preserve">also </w:t>
        </w:r>
      </w:ins>
      <w:ins w:id="27" w:author="김원지" w:date="2019-03-12T14:29:00Z">
        <w:r w:rsidRPr="007C601E">
          <w:rPr>
            <w:rFonts w:ascii="Arial" w:hAnsi="Arial" w:cs="Arial"/>
            <w:color w:val="000000" w:themeColor="text1"/>
            <w:shd w:val="clear" w:color="auto" w:fill="FFFFFF"/>
          </w:rPr>
          <w:t xml:space="preserve">conducted gene-based analyses for </w:t>
        </w:r>
        <w:r>
          <w:rPr>
            <w:rFonts w:ascii="Arial" w:hAnsi="Arial" w:cs="Arial"/>
            <w:color w:val="000000" w:themeColor="text1"/>
            <w:shd w:val="clear" w:color="auto" w:fill="FFFFFF"/>
          </w:rPr>
          <w:t xml:space="preserve">association with LAM for those </w:t>
        </w:r>
        <w:r w:rsidRPr="007C601E">
          <w:rPr>
            <w:rFonts w:ascii="Arial" w:hAnsi="Arial" w:cs="Arial"/>
            <w:color w:val="000000" w:themeColor="text1"/>
            <w:shd w:val="clear" w:color="auto" w:fill="FFFFFF"/>
          </w:rPr>
          <w:t xml:space="preserve">genes near the genome-wide significant SNPs using the SKAT-O statistic </w:t>
        </w:r>
        <w:r w:rsidRPr="007C601E">
          <w:rPr>
            <w:rFonts w:ascii="Arial" w:hAnsi="Arial" w:cs="Arial"/>
            <w:color w:val="000000" w:themeColor="text1"/>
            <w:shd w:val="clear" w:color="auto" w:fill="FFFFFF"/>
          </w:rPr>
          <w:fldChar w:fldCharType="begin"/>
        </w:r>
        <w:r w:rsidRPr="007C601E">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7C601E">
          <w:rPr>
            <w:rFonts w:ascii="Arial" w:hAnsi="Arial" w:cs="Arial"/>
            <w:color w:val="000000" w:themeColor="text1"/>
            <w:shd w:val="clear" w:color="auto" w:fill="FFFFFF"/>
          </w:rPr>
          <w:fldChar w:fldCharType="separate"/>
        </w:r>
        <w:r w:rsidRPr="007C601E">
          <w:rPr>
            <w:rFonts w:ascii="Arial" w:hAnsi="Arial" w:cs="Arial"/>
            <w:noProof/>
            <w:color w:val="000000" w:themeColor="text1"/>
            <w:shd w:val="clear" w:color="auto" w:fill="FFFFFF"/>
          </w:rPr>
          <w:t>[23]</w:t>
        </w:r>
        <w:r w:rsidRPr="007C601E">
          <w:rPr>
            <w:rFonts w:ascii="Arial" w:hAnsi="Arial" w:cs="Arial"/>
            <w:color w:val="000000" w:themeColor="text1"/>
            <w:shd w:val="clear" w:color="auto" w:fill="FFFFFF"/>
          </w:rPr>
          <w:fldChar w:fldCharType="end"/>
        </w:r>
        <w:r w:rsidRPr="007C601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We </w:t>
        </w:r>
        <w:r>
          <w:rPr>
            <w:rFonts w:ascii="Arial" w:hAnsi="Arial" w:cs="Arial"/>
            <w:color w:val="000000" w:themeColor="text1"/>
            <w:shd w:val="clear" w:color="auto" w:fill="FFFFFF"/>
          </w:rPr>
          <w:lastRenderedPageBreak/>
          <w:t xml:space="preserve">included all genotyped SNPs in this analysis with no </w:t>
        </w:r>
        <w:r w:rsidRPr="007C601E">
          <w:rPr>
            <w:rFonts w:ascii="Arial" w:hAnsi="Arial" w:cs="Arial"/>
            <w:color w:val="000000" w:themeColor="text1"/>
            <w:shd w:val="clear" w:color="auto" w:fill="FFFFFF"/>
            <w:lang w:eastAsia="ko-KR"/>
          </w:rPr>
          <w:t xml:space="preserve">MAF </w:t>
        </w:r>
        <w:r>
          <w:rPr>
            <w:rFonts w:ascii="Arial" w:hAnsi="Arial" w:cs="Arial"/>
            <w:color w:val="000000" w:themeColor="text1"/>
            <w:shd w:val="clear" w:color="auto" w:fill="FFFFFF"/>
            <w:lang w:eastAsia="ko-KR"/>
          </w:rPr>
          <w:t>cut-off for inclusion</w:t>
        </w:r>
        <w:r w:rsidRPr="007C601E">
          <w:rPr>
            <w:rFonts w:ascii="Arial" w:hAnsi="Arial" w:cs="Arial"/>
            <w:color w:val="000000" w:themeColor="text1"/>
            <w:shd w:val="clear" w:color="auto" w:fill="FFFFFF"/>
            <w:lang w:eastAsia="ko-KR"/>
          </w:rPr>
          <w:t xml:space="preserve">. </w:t>
        </w:r>
        <w:r w:rsidRPr="007C601E">
          <w:rPr>
            <w:rFonts w:ascii="Arial" w:hAnsi="Arial" w:cs="Arial"/>
            <w:color w:val="000000" w:themeColor="text1"/>
            <w:shd w:val="clear" w:color="auto" w:fill="FFFFFF"/>
          </w:rPr>
          <w:t>Age, squared age</w:t>
        </w:r>
        <w:r>
          <w:rPr>
            <w:rFonts w:ascii="Arial" w:hAnsi="Arial" w:cs="Arial"/>
            <w:color w:val="000000" w:themeColor="text1"/>
            <w:shd w:val="clear" w:color="auto" w:fill="FFFFFF"/>
          </w:rPr>
          <w:t>,</w:t>
        </w:r>
        <w:r w:rsidRPr="007C601E">
          <w:rPr>
            <w:rFonts w:ascii="Arial" w:hAnsi="Arial" w:cs="Arial"/>
            <w:color w:val="000000" w:themeColor="text1"/>
            <w:shd w:val="clear" w:color="auto" w:fill="FFFFFF"/>
          </w:rPr>
          <w:t xml:space="preserve"> and 10 PC scores were included as covariates.</w:t>
        </w:r>
      </w:ins>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0D9DCAB3" w:rsidR="00104400" w:rsidRPr="000D150D" w:rsidDel="00EE573A" w:rsidRDefault="00104400" w:rsidP="00A134C5">
      <w:pPr>
        <w:spacing w:line="480" w:lineRule="auto"/>
        <w:outlineLvl w:val="0"/>
        <w:rPr>
          <w:del w:id="28" w:author="김원지" w:date="2019-03-12T14:30:00Z"/>
          <w:rFonts w:ascii="Arial" w:hAnsi="Arial" w:cs="Arial"/>
          <w:b/>
          <w:color w:val="000000" w:themeColor="text1"/>
          <w:shd w:val="clear" w:color="auto" w:fill="FFFFFF"/>
        </w:rPr>
      </w:pPr>
      <w:del w:id="29" w:author="김원지" w:date="2019-03-12T14:30:00Z">
        <w:r w:rsidRPr="000D150D" w:rsidDel="00EE573A">
          <w:rPr>
            <w:rFonts w:ascii="Arial" w:hAnsi="Arial" w:cs="Arial"/>
            <w:b/>
            <w:color w:val="000000" w:themeColor="text1"/>
            <w:shd w:val="clear" w:color="auto" w:fill="FFFFFF"/>
          </w:rPr>
          <w:delText xml:space="preserve">Genotype imputation and </w:delText>
        </w:r>
        <w:r w:rsidR="00D94929" w:rsidDel="00EE573A">
          <w:rPr>
            <w:rFonts w:ascii="Arial" w:hAnsi="Arial" w:cs="Arial"/>
            <w:b/>
            <w:color w:val="000000" w:themeColor="text1"/>
            <w:shd w:val="clear" w:color="auto" w:fill="FFFFFF"/>
          </w:rPr>
          <w:delText>SKAT-O statistic</w:delText>
        </w:r>
        <w:r w:rsidRPr="000D150D" w:rsidDel="00EE573A">
          <w:rPr>
            <w:rFonts w:ascii="Arial" w:hAnsi="Arial" w:cs="Arial"/>
            <w:b/>
            <w:color w:val="000000" w:themeColor="text1"/>
            <w:shd w:val="clear" w:color="auto" w:fill="FFFFFF"/>
          </w:rPr>
          <w:delText xml:space="preserve"> </w:delText>
        </w:r>
      </w:del>
    </w:p>
    <w:p w14:paraId="6EB916AC" w14:textId="4EC45B8F" w:rsidR="00D94929" w:rsidRPr="00B2051F" w:rsidDel="00EE573A" w:rsidRDefault="003349A5" w:rsidP="00B2051F">
      <w:pPr>
        <w:spacing w:line="480" w:lineRule="auto"/>
        <w:ind w:firstLine="720"/>
        <w:rPr>
          <w:del w:id="30" w:author="김원지" w:date="2019-03-12T14:30:00Z"/>
          <w:rFonts w:ascii="Arial" w:hAnsi="Arial"/>
          <w:color w:val="000000" w:themeColor="text1"/>
          <w:shd w:val="clear" w:color="auto" w:fill="FFFFFF"/>
        </w:rPr>
      </w:pPr>
      <w:del w:id="31" w:author="김원지" w:date="2019-03-12T14:30:00Z">
        <w:r w:rsidDel="00EE573A">
          <w:rPr>
            <w:rFonts w:ascii="Arial" w:hAnsi="Arial" w:cs="Arial" w:hint="eastAsia"/>
            <w:color w:val="000000" w:themeColor="text1"/>
            <w:shd w:val="clear" w:color="auto" w:fill="FFFFFF"/>
            <w:lang w:eastAsia="ko-KR"/>
          </w:rPr>
          <w:delText xml:space="preserve">We performed genome-wide imputation for </w:delText>
        </w:r>
        <w:r w:rsidR="005917EE" w:rsidDel="00EE573A">
          <w:rPr>
            <w:rFonts w:ascii="Arial" w:hAnsi="Arial" w:cs="Arial"/>
            <w:color w:val="000000" w:themeColor="text1"/>
            <w:shd w:val="clear" w:color="auto" w:fill="FFFFFF"/>
            <w:lang w:eastAsia="ko-KR"/>
          </w:rPr>
          <w:delText xml:space="preserve">all </w:delText>
        </w:r>
        <w:r w:rsidDel="00EE573A">
          <w:rPr>
            <w:rFonts w:ascii="Arial" w:hAnsi="Arial" w:cs="Arial" w:hint="eastAsia"/>
            <w:color w:val="000000" w:themeColor="text1"/>
            <w:shd w:val="clear" w:color="auto" w:fill="FFFFFF"/>
            <w:lang w:eastAsia="ko-KR"/>
          </w:rPr>
          <w:delText xml:space="preserve">autosomes to </w:delText>
        </w:r>
        <w:r w:rsidR="005917EE" w:rsidDel="00EE573A">
          <w:rPr>
            <w:rFonts w:ascii="Arial" w:hAnsi="Arial" w:cs="Arial"/>
            <w:color w:val="000000" w:themeColor="text1"/>
            <w:shd w:val="clear" w:color="auto" w:fill="FFFFFF"/>
          </w:rPr>
          <w:delText>enable discovery of associations for SNPs not directly genotyped</w:delText>
        </w:r>
        <w:r w:rsidDel="00EE573A">
          <w:rPr>
            <w:rFonts w:ascii="Arial" w:hAnsi="Arial" w:cs="Arial" w:hint="eastAsia"/>
            <w:color w:val="000000" w:themeColor="text1"/>
            <w:shd w:val="clear" w:color="auto" w:fill="FFFFFF"/>
            <w:lang w:eastAsia="ko-KR"/>
          </w:rPr>
          <w:delText>.</w:delText>
        </w:r>
        <w:r w:rsidR="00104400" w:rsidRPr="000D150D" w:rsidDel="00EE573A">
          <w:rPr>
            <w:rFonts w:ascii="Arial" w:hAnsi="Arial" w:cs="Arial"/>
            <w:color w:val="000000" w:themeColor="text1"/>
            <w:shd w:val="clear" w:color="auto" w:fill="FFFFFF"/>
          </w:rPr>
          <w:delText xml:space="preserve"> Imputation was conducted using the Sanger Imputation Service (</w:delText>
        </w:r>
        <w:r w:rsidR="009948A9" w:rsidDel="00EE573A">
          <w:fldChar w:fldCharType="begin"/>
        </w:r>
        <w:r w:rsidR="009948A9" w:rsidDel="00EE573A">
          <w:delInstrText xml:space="preserve"> HYPERLINK "https://imputation.sanger.ac.uk" </w:delInstrText>
        </w:r>
        <w:r w:rsidR="009948A9" w:rsidDel="00EE573A">
          <w:fldChar w:fldCharType="separate"/>
        </w:r>
        <w:r w:rsidR="00104400" w:rsidRPr="000D150D" w:rsidDel="00EE573A">
          <w:rPr>
            <w:rStyle w:val="a3"/>
            <w:rFonts w:ascii="Arial" w:hAnsi="Arial" w:cs="Arial"/>
            <w:color w:val="000000" w:themeColor="text1"/>
            <w:shd w:val="clear" w:color="auto" w:fill="FFFFFF"/>
          </w:rPr>
          <w:delText>https://imputation.sanger.ac.uk</w:delText>
        </w:r>
        <w:r w:rsidR="009948A9" w:rsidDel="00EE573A">
          <w:rPr>
            <w:rStyle w:val="a3"/>
            <w:rFonts w:ascii="Arial" w:hAnsi="Arial" w:cs="Arial"/>
            <w:color w:val="000000" w:themeColor="text1"/>
            <w:shd w:val="clear" w:color="auto" w:fill="FFFFFF"/>
          </w:rPr>
          <w:fldChar w:fldCharType="end"/>
        </w:r>
        <w:r w:rsidR="00104400" w:rsidRPr="000D150D" w:rsidDel="00EE573A">
          <w:rPr>
            <w:rFonts w:ascii="Arial" w:hAnsi="Arial" w:cs="Arial"/>
            <w:color w:val="000000" w:themeColor="text1"/>
            <w:shd w:val="clear" w:color="auto" w:fill="FFFFFF"/>
          </w:rPr>
          <w:delText xml:space="preserve">). We used Haplotype Reference Consortium release v1.1 </w:delText>
        </w:r>
        <w:r w:rsidR="00862829" w:rsidDel="00EE573A">
          <w:rPr>
            <w:rFonts w:ascii="Arial" w:hAnsi="Arial" w:cs="Arial" w:hint="eastAsia"/>
            <w:color w:val="000000" w:themeColor="text1"/>
            <w:shd w:val="clear" w:color="auto" w:fill="FFFFFF"/>
            <w:lang w:eastAsia="ko-KR"/>
          </w:rPr>
          <w:delText xml:space="preserve">for </w:delText>
        </w:r>
        <w:r w:rsidR="003737D7" w:rsidDel="00EE573A">
          <w:rPr>
            <w:rFonts w:ascii="Arial" w:hAnsi="Arial" w:cs="Arial" w:hint="eastAsia"/>
            <w:color w:val="000000" w:themeColor="text1"/>
            <w:shd w:val="clear" w:color="auto" w:fill="FFFFFF"/>
            <w:lang w:eastAsia="ko-KR"/>
          </w:rPr>
          <w:delText xml:space="preserve">the </w:delText>
        </w:r>
        <w:r w:rsidR="00862829" w:rsidDel="00EE573A">
          <w:rPr>
            <w:rFonts w:ascii="Arial" w:hAnsi="Arial" w:cs="Arial" w:hint="eastAsia"/>
            <w:color w:val="000000" w:themeColor="text1"/>
            <w:shd w:val="clear" w:color="auto" w:fill="FFFFFF"/>
            <w:lang w:eastAsia="ko-KR"/>
          </w:rPr>
          <w:delText xml:space="preserve">reference panel </w:delText>
        </w:r>
        <w:r w:rsidR="00104400" w:rsidRPr="000D150D" w:rsidDel="00EE573A">
          <w:rPr>
            <w:rFonts w:ascii="Arial" w:hAnsi="Arial" w:cs="Arial"/>
            <w:color w:val="000000" w:themeColor="text1"/>
            <w:shd w:val="clear" w:color="auto" w:fill="FFFFFF"/>
          </w:rPr>
          <w:delText xml:space="preserve">and considered predominantly European ancestry </w:delText>
        </w:r>
        <w:r w:rsidR="00104400" w:rsidRPr="000D150D" w:rsidDel="00EE573A">
          <w:rPr>
            <w:rFonts w:ascii="Arial" w:hAnsi="Arial" w:cs="Arial"/>
            <w:color w:val="000000" w:themeColor="text1"/>
            <w:shd w:val="clear" w:color="auto" w:fill="FFFFFF"/>
          </w:rPr>
          <w:fldChar w:fldCharType="begin"/>
        </w:r>
        <w:r w:rsidR="00EE573A" w:rsidDel="00EE573A">
          <w:rPr>
            <w:rFonts w:ascii="Arial" w:hAnsi="Arial" w:cs="Arial"/>
            <w:color w:val="000000" w:themeColor="text1"/>
            <w:shd w:val="clear" w:color="auto" w:fill="FFFFFF"/>
          </w:rPr>
          <w:delInstrText xml:space="preserve"> ADDIN EN.CITE &lt;EndNote&gt;&lt;Cite&gt;&lt;Author&gt;Consortium&lt;/Author&gt;&lt;Year&gt;2016&lt;/Year&gt;&lt;RecNum&gt;214&lt;/RecNum&gt;&lt;DisplayText&gt;[17]&lt;/DisplayText&gt;&lt;record&gt;&lt;rec-number&gt;214&lt;/rec-number&gt;&lt;foreign-keys&gt;&lt;key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delInstrText>
        </w:r>
        <w:r w:rsidR="00104400" w:rsidRPr="000D150D" w:rsidDel="00EE573A">
          <w:rPr>
            <w:rFonts w:ascii="Arial" w:hAnsi="Arial" w:cs="Arial"/>
            <w:color w:val="000000" w:themeColor="text1"/>
            <w:shd w:val="clear" w:color="auto" w:fill="FFFFFF"/>
          </w:rPr>
          <w:fldChar w:fldCharType="separate"/>
        </w:r>
        <w:r w:rsidR="00EE573A" w:rsidDel="00EE573A">
          <w:rPr>
            <w:rFonts w:ascii="Arial" w:hAnsi="Arial" w:cs="Arial"/>
            <w:noProof/>
            <w:color w:val="000000" w:themeColor="text1"/>
            <w:shd w:val="clear" w:color="auto" w:fill="FFFFFF"/>
          </w:rPr>
          <w:delText>[17]</w:delText>
        </w:r>
        <w:r w:rsidR="00104400" w:rsidRPr="000D150D" w:rsidDel="00EE573A">
          <w:rPr>
            <w:rFonts w:ascii="Arial" w:hAnsi="Arial" w:cs="Arial"/>
            <w:color w:val="000000" w:themeColor="text1"/>
            <w:shd w:val="clear" w:color="auto" w:fill="FFFFFF"/>
          </w:rPr>
          <w:fldChar w:fldCharType="end"/>
        </w:r>
        <w:r w:rsidR="00104400" w:rsidRPr="000D150D" w:rsidDel="00EE573A">
          <w:rPr>
            <w:rFonts w:ascii="Arial" w:hAnsi="Arial" w:cs="Arial"/>
            <w:color w:val="000000" w:themeColor="text1"/>
            <w:shd w:val="clear" w:color="auto" w:fill="FFFFFF"/>
          </w:rPr>
          <w:delText>.</w:delText>
        </w:r>
        <w:r w:rsidR="000E4C29" w:rsidDel="00EE573A">
          <w:rPr>
            <w:rFonts w:ascii="Arial" w:hAnsi="Arial" w:cs="Arial" w:hint="eastAsia"/>
            <w:color w:val="000000" w:themeColor="text1"/>
            <w:shd w:val="clear" w:color="auto" w:fill="FFFFFF"/>
            <w:lang w:eastAsia="ko-KR"/>
          </w:rPr>
          <w:delText xml:space="preserve"> </w:delText>
        </w:r>
        <w:r w:rsidR="005917EE" w:rsidDel="00EE573A">
          <w:rPr>
            <w:rFonts w:ascii="Arial" w:hAnsi="Arial" w:cs="Arial"/>
            <w:color w:val="000000" w:themeColor="text1"/>
            <w:shd w:val="clear" w:color="auto" w:fill="FFFFFF"/>
            <w:lang w:eastAsia="ko-KR"/>
          </w:rPr>
          <w:delText>P</w:delText>
        </w:r>
        <w:r w:rsidR="005A55A3" w:rsidRPr="006A474E" w:rsidDel="00EE573A">
          <w:rPr>
            <w:rFonts w:ascii="Arial" w:hAnsi="Arial" w:cs="Arial"/>
            <w:color w:val="000000" w:themeColor="text1"/>
            <w:shd w:val="clear" w:color="auto" w:fill="FFFFFF"/>
            <w:lang w:eastAsia="ko-KR"/>
          </w:rPr>
          <w:delText xml:space="preserve">re-phasing was </w:delText>
        </w:r>
        <w:r w:rsidR="005917EE" w:rsidDel="00EE573A">
          <w:rPr>
            <w:rFonts w:ascii="Arial" w:hAnsi="Arial" w:cs="Arial"/>
            <w:color w:val="000000" w:themeColor="text1"/>
            <w:shd w:val="clear" w:color="auto" w:fill="FFFFFF"/>
            <w:lang w:eastAsia="ko-KR"/>
          </w:rPr>
          <w:delText xml:space="preserve">performed first </w:delText>
        </w:r>
        <w:r w:rsidR="005A55A3" w:rsidRPr="006A474E" w:rsidDel="00EE573A">
          <w:rPr>
            <w:rFonts w:ascii="Arial" w:hAnsi="Arial" w:cs="Arial"/>
            <w:color w:val="000000" w:themeColor="text1"/>
            <w:shd w:val="clear" w:color="auto" w:fill="FFFFFF"/>
            <w:lang w:eastAsia="ko-KR"/>
          </w:rPr>
          <w:delText>with EAGLE2 v2.0.5 [25], and then the Positional Burrows–Wheeler Transform (PBWT) package [26] was used for imputation according to the imputation pipeline recommended by Sanger Imputation Service.</w:delText>
        </w:r>
        <w:r w:rsidR="0034325B" w:rsidDel="00EE573A">
          <w:rPr>
            <w:rFonts w:ascii="Arial" w:hAnsi="Arial" w:cs="Arial" w:hint="eastAsia"/>
            <w:color w:val="000000" w:themeColor="text1"/>
            <w:shd w:val="clear" w:color="auto" w:fill="FFFFFF"/>
            <w:lang w:eastAsia="ko-KR"/>
          </w:rPr>
          <w:delText xml:space="preserve"> I</w:delText>
        </w:r>
        <w:r w:rsidR="00104400" w:rsidRPr="000D150D" w:rsidDel="00EE573A">
          <w:rPr>
            <w:rFonts w:ascii="Arial" w:hAnsi="Arial" w:cs="Arial"/>
            <w:color w:val="000000" w:themeColor="text1"/>
            <w:shd w:val="clear" w:color="auto" w:fill="FFFFFF"/>
          </w:rPr>
          <w:delText xml:space="preserve">mputation accuracy was evaluated with the INFO metric </w:delText>
        </w:r>
        <w:r w:rsidR="00104400" w:rsidRPr="000D150D" w:rsidDel="00EE573A">
          <w:rPr>
            <w:rFonts w:ascii="Arial" w:hAnsi="Arial" w:cs="Arial"/>
            <w:color w:val="000000" w:themeColor="text1"/>
            <w:shd w:val="clear" w:color="auto" w:fill="FFFFFF"/>
          </w:rPr>
          <w:fldChar w:fldCharType="begin"/>
        </w:r>
        <w:r w:rsidR="00EE573A" w:rsidDel="00EE573A">
          <w:rPr>
            <w:rFonts w:ascii="Arial" w:hAnsi="Arial" w:cs="Arial"/>
            <w:color w:val="000000" w:themeColor="text1"/>
            <w:shd w:val="clear" w:color="auto" w:fill="FFFFFF"/>
          </w:rPr>
          <w:delInstrText xml:space="preserve"> ADDIN EN.CITE &lt;EndNote&gt;&lt;Cite&gt;&lt;Author&gt;Marchini&lt;/Author&gt;&lt;Year&gt;2010&lt;/Year&gt;&lt;RecNum&gt;233&lt;/RecNum&gt;&lt;DisplayText&gt;[18]&lt;/DisplayText&gt;&lt;record&gt;&lt;rec-number&gt;233&lt;/rec-number&gt;&lt;foreign-keys&gt;&lt;key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delInstrText>
        </w:r>
        <w:r w:rsidR="00104400" w:rsidRPr="000D150D" w:rsidDel="00EE573A">
          <w:rPr>
            <w:rFonts w:ascii="Arial" w:hAnsi="Arial" w:cs="Arial"/>
            <w:color w:val="000000" w:themeColor="text1"/>
            <w:shd w:val="clear" w:color="auto" w:fill="FFFFFF"/>
          </w:rPr>
          <w:fldChar w:fldCharType="separate"/>
        </w:r>
        <w:r w:rsidR="00EE573A" w:rsidDel="00EE573A">
          <w:rPr>
            <w:rFonts w:ascii="Arial" w:hAnsi="Arial" w:cs="Arial"/>
            <w:noProof/>
            <w:color w:val="000000" w:themeColor="text1"/>
            <w:shd w:val="clear" w:color="auto" w:fill="FFFFFF"/>
          </w:rPr>
          <w:delText>[18]</w:delText>
        </w:r>
        <w:r w:rsidR="00104400" w:rsidRPr="000D150D" w:rsidDel="00EE573A">
          <w:rPr>
            <w:rFonts w:ascii="Arial" w:hAnsi="Arial" w:cs="Arial"/>
            <w:color w:val="000000" w:themeColor="text1"/>
            <w:shd w:val="clear" w:color="auto" w:fill="FFFFFF"/>
          </w:rPr>
          <w:fldChar w:fldCharType="end"/>
        </w:r>
        <w:r w:rsidR="00104400" w:rsidRPr="000D150D" w:rsidDel="00EE573A">
          <w:rPr>
            <w:rFonts w:ascii="Arial" w:hAnsi="Arial" w:cs="Arial"/>
            <w:color w:val="000000" w:themeColor="text1"/>
            <w:shd w:val="clear" w:color="auto" w:fill="FFFFFF"/>
          </w:rPr>
          <w:delText xml:space="preserve">. Imputed SNPs were filtered out if INFOs, MAFs or P-values for </w:delText>
        </w:r>
        <w:r w:rsidR="00956095" w:rsidRPr="000D150D" w:rsidDel="00EE573A">
          <w:rPr>
            <w:rFonts w:ascii="Arial" w:hAnsi="Arial" w:cs="Arial"/>
            <w:color w:val="000000" w:themeColor="text1"/>
            <w:shd w:val="clear" w:color="auto" w:fill="FFFFFF"/>
          </w:rPr>
          <w:delText xml:space="preserve">the </w:delText>
        </w:r>
        <w:r w:rsidR="008237C5" w:rsidDel="00EE573A">
          <w:rPr>
            <w:rFonts w:ascii="Arial" w:hAnsi="Arial" w:cs="Arial" w:hint="eastAsia"/>
            <w:color w:val="000000" w:themeColor="text1"/>
            <w:shd w:val="clear" w:color="auto" w:fill="FFFFFF"/>
            <w:lang w:eastAsia="ko-KR"/>
          </w:rPr>
          <w:delText>HWE</w:delText>
        </w:r>
        <w:r w:rsidR="00956095" w:rsidRPr="000D150D" w:rsidDel="00EE573A">
          <w:rPr>
            <w:rFonts w:ascii="Arial" w:hAnsi="Arial" w:cs="Arial"/>
            <w:color w:val="000000" w:themeColor="text1"/>
            <w:shd w:val="clear" w:color="auto" w:fill="FFFFFF"/>
          </w:rPr>
          <w:delText xml:space="preserve"> test</w:delText>
        </w:r>
        <w:r w:rsidR="00104400" w:rsidRPr="000D150D" w:rsidDel="00EE573A">
          <w:rPr>
            <w:rFonts w:ascii="Arial" w:hAnsi="Arial" w:cs="Arial"/>
            <w:color w:val="000000" w:themeColor="text1"/>
            <w:shd w:val="clear" w:color="auto" w:fill="FFFFFF"/>
          </w:rPr>
          <w:delText xml:space="preserve"> were &lt; 0.3, 0.05, or 1×10</w:delText>
        </w:r>
        <w:r w:rsidR="00104400" w:rsidRPr="000D150D" w:rsidDel="00EE573A">
          <w:rPr>
            <w:rFonts w:ascii="Arial" w:hAnsi="Arial" w:cs="Arial"/>
            <w:color w:val="000000" w:themeColor="text1"/>
            <w:shd w:val="clear" w:color="auto" w:fill="FFFFFF"/>
            <w:vertAlign w:val="superscript"/>
          </w:rPr>
          <w:delText>-5</w:delText>
        </w:r>
        <w:r w:rsidR="00104400" w:rsidRPr="000D150D" w:rsidDel="00EE573A">
          <w:rPr>
            <w:rFonts w:ascii="Arial" w:hAnsi="Arial" w:cs="Arial"/>
            <w:color w:val="000000" w:themeColor="text1"/>
            <w:shd w:val="clear" w:color="auto" w:fill="FFFFFF"/>
          </w:rPr>
          <w:delText xml:space="preserve">, respectively. </w:delText>
        </w:r>
        <w:r w:rsidDel="00EE573A">
          <w:rPr>
            <w:rFonts w:ascii="Arial" w:hAnsi="Arial" w:cs="Arial" w:hint="eastAsia"/>
            <w:color w:val="000000" w:themeColor="text1"/>
            <w:shd w:val="clear" w:color="auto" w:fill="FFFFFF"/>
            <w:lang w:eastAsia="ko-KR"/>
          </w:rPr>
          <w:delText xml:space="preserve">We </w:delText>
        </w:r>
        <w:r w:rsidR="00D94929" w:rsidDel="00EE573A">
          <w:rPr>
            <w:rFonts w:ascii="Arial" w:hAnsi="Arial" w:cs="Arial"/>
            <w:color w:val="000000" w:themeColor="text1"/>
            <w:shd w:val="clear" w:color="auto" w:fill="FFFFFF"/>
            <w:lang w:eastAsia="ko-KR"/>
          </w:rPr>
          <w:delText xml:space="preserve">then </w:delText>
        </w:r>
        <w:r w:rsidDel="00EE573A">
          <w:rPr>
            <w:rFonts w:ascii="Arial" w:hAnsi="Arial" w:cs="Arial" w:hint="eastAsia"/>
            <w:color w:val="000000" w:themeColor="text1"/>
            <w:shd w:val="clear" w:color="auto" w:fill="FFFFFF"/>
            <w:lang w:eastAsia="ko-KR"/>
          </w:rPr>
          <w:delText xml:space="preserve">applied CLR to 5,427,337 SNPs which </w:delText>
        </w:r>
        <w:r w:rsidR="00D94929" w:rsidDel="00EE573A">
          <w:rPr>
            <w:rFonts w:ascii="Arial" w:hAnsi="Arial" w:cs="Arial"/>
            <w:color w:val="000000" w:themeColor="text1"/>
            <w:shd w:val="clear" w:color="auto" w:fill="FFFFFF"/>
            <w:lang w:eastAsia="ko-KR"/>
          </w:rPr>
          <w:delText xml:space="preserve">met these QC </w:delText>
        </w:r>
        <w:r w:rsidDel="00EE573A">
          <w:rPr>
            <w:rFonts w:ascii="Arial" w:hAnsi="Arial" w:cs="Arial" w:hint="eastAsia"/>
            <w:color w:val="000000" w:themeColor="text1"/>
            <w:shd w:val="clear" w:color="auto" w:fill="FFFFFF"/>
            <w:lang w:eastAsia="ko-KR"/>
          </w:rPr>
          <w:delText xml:space="preserve">standards. </w:delText>
        </w:r>
      </w:del>
    </w:p>
    <w:p w14:paraId="29636381" w14:textId="5515C83F" w:rsidR="00D94929" w:rsidRPr="00D94929" w:rsidDel="00EE573A" w:rsidRDefault="00D94929" w:rsidP="00D94929">
      <w:pPr>
        <w:spacing w:line="480" w:lineRule="auto"/>
        <w:ind w:firstLine="720"/>
        <w:rPr>
          <w:del w:id="32" w:author="김원지" w:date="2019-03-12T14:30:00Z"/>
          <w:rFonts w:ascii="Arial" w:hAnsi="Arial" w:cs="Arial"/>
        </w:rPr>
      </w:pPr>
      <w:del w:id="33" w:author="김원지" w:date="2019-03-12T14:30:00Z">
        <w:r w:rsidDel="00EE573A">
          <w:rPr>
            <w:rFonts w:ascii="Arial" w:hAnsi="Arial" w:cs="Arial"/>
            <w:color w:val="000000" w:themeColor="text1"/>
            <w:shd w:val="clear" w:color="auto" w:fill="FFFFFF"/>
          </w:rPr>
          <w:delText>W</w:delText>
        </w:r>
        <w:r w:rsidR="00104400" w:rsidRPr="000D150D" w:rsidDel="00EE573A">
          <w:rPr>
            <w:rFonts w:ascii="Arial" w:hAnsi="Arial" w:cs="Arial"/>
            <w:color w:val="000000" w:themeColor="text1"/>
            <w:shd w:val="clear" w:color="auto" w:fill="FFFFFF"/>
          </w:rPr>
          <w:delText xml:space="preserve">e applied </w:delText>
        </w:r>
        <w:r w:rsidR="005917EE" w:rsidDel="00EE573A">
          <w:rPr>
            <w:rFonts w:ascii="Arial" w:hAnsi="Arial" w:cs="Arial"/>
            <w:color w:val="000000" w:themeColor="text1"/>
            <w:shd w:val="clear" w:color="auto" w:fill="FFFFFF"/>
          </w:rPr>
          <w:delText xml:space="preserve">the </w:delText>
        </w:r>
        <w:r w:rsidR="00104400" w:rsidRPr="000D150D" w:rsidDel="00EE573A">
          <w:rPr>
            <w:rFonts w:ascii="Arial" w:hAnsi="Arial" w:cs="Arial"/>
            <w:color w:val="000000" w:themeColor="text1"/>
            <w:shd w:val="clear" w:color="auto" w:fill="FFFFFF"/>
          </w:rPr>
          <w:delText xml:space="preserve">PICS software to </w:delText>
        </w:r>
        <w:r w:rsidR="005917EE" w:rsidDel="00EE573A">
          <w:rPr>
            <w:rFonts w:ascii="Arial" w:hAnsi="Arial" w:cs="Arial"/>
            <w:color w:val="000000" w:themeColor="text1"/>
            <w:shd w:val="clear" w:color="auto" w:fill="FFFFFF"/>
            <w:lang w:eastAsia="ko-KR"/>
          </w:rPr>
          <w:delText>all</w:delText>
        </w:r>
        <w:r w:rsidR="00FD31A4" w:rsidDel="00EE573A">
          <w:rPr>
            <w:rFonts w:ascii="Arial" w:hAnsi="Arial" w:cs="Arial" w:hint="eastAsia"/>
            <w:color w:val="000000" w:themeColor="text1"/>
            <w:shd w:val="clear" w:color="auto" w:fill="FFFFFF"/>
            <w:lang w:eastAsia="ko-KR"/>
          </w:rPr>
          <w:delText xml:space="preserve"> imputed and genotyped</w:delText>
        </w:r>
        <w:r w:rsidR="00104400" w:rsidRPr="000D150D" w:rsidDel="00EE573A">
          <w:rPr>
            <w:rFonts w:ascii="Arial" w:hAnsi="Arial" w:cs="Arial"/>
            <w:color w:val="000000" w:themeColor="text1"/>
            <w:shd w:val="clear" w:color="auto" w:fill="FFFFFF"/>
          </w:rPr>
          <w:delText xml:space="preserve"> SNPs </w:delText>
        </w:r>
        <w:r w:rsidR="005917EE" w:rsidDel="00EE573A">
          <w:rPr>
            <w:rFonts w:ascii="Arial" w:hAnsi="Arial" w:cs="Arial"/>
            <w:color w:val="000000" w:themeColor="text1"/>
            <w:shd w:val="clear" w:color="auto" w:fill="FFFFFF"/>
          </w:rPr>
          <w:delText>showing association with LAM</w:delText>
        </w:r>
        <w:r w:rsidR="00104400" w:rsidRPr="000D150D" w:rsidDel="00EE573A">
          <w:rPr>
            <w:rFonts w:ascii="Arial" w:hAnsi="Arial" w:cs="Arial"/>
            <w:color w:val="000000" w:themeColor="text1"/>
            <w:shd w:val="clear" w:color="auto" w:fill="FFFFFF"/>
          </w:rPr>
          <w:delText xml:space="preserve"> </w:delText>
        </w:r>
        <w:r w:rsidR="006B5551" w:rsidDel="00EE573A">
          <w:rPr>
            <w:rFonts w:ascii="Arial" w:hAnsi="Arial" w:cs="Arial"/>
            <w:color w:val="000000" w:themeColor="text1"/>
            <w:shd w:val="clear" w:color="auto" w:fill="FFFFFF"/>
          </w:rPr>
          <w:delText xml:space="preserve">to </w:delText>
        </w:r>
        <w:r w:rsidR="00104400" w:rsidRPr="000D150D" w:rsidDel="00EE573A">
          <w:rPr>
            <w:rFonts w:ascii="Arial" w:hAnsi="Arial" w:cs="Arial"/>
            <w:color w:val="000000" w:themeColor="text1"/>
            <w:shd w:val="clear" w:color="auto" w:fill="FFFFFF"/>
          </w:rPr>
          <w:delText xml:space="preserve">calculate the probability of each individual SNP being the causal SNP </w:delText>
        </w:r>
        <w:r w:rsidR="00104400" w:rsidRPr="000D150D" w:rsidDel="00EE573A">
          <w:rPr>
            <w:rFonts w:ascii="Arial" w:hAnsi="Arial" w:cs="Arial"/>
            <w:color w:val="000000" w:themeColor="text1"/>
            <w:shd w:val="clear" w:color="auto" w:fill="FFFFFF"/>
          </w:rPr>
          <w:fldChar w:fldCharType="begin"/>
        </w:r>
        <w:r w:rsidR="00146CD8" w:rsidDel="00EE573A">
          <w:rPr>
            <w:rFonts w:ascii="Arial" w:hAnsi="Arial" w:cs="Arial"/>
            <w:color w:val="000000" w:themeColor="text1"/>
            <w:shd w:val="clear" w:color="auto" w:fill="FFFFFF"/>
          </w:rPr>
          <w:del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delInstrText>
        </w:r>
        <w:r w:rsidR="00104400" w:rsidRPr="000D150D" w:rsidDel="00EE573A">
          <w:rPr>
            <w:rFonts w:ascii="Arial" w:hAnsi="Arial" w:cs="Arial"/>
            <w:color w:val="000000" w:themeColor="text1"/>
            <w:shd w:val="clear" w:color="auto" w:fill="FFFFFF"/>
          </w:rPr>
          <w:fldChar w:fldCharType="separate"/>
        </w:r>
        <w:r w:rsidR="00146CD8" w:rsidDel="00EE573A">
          <w:rPr>
            <w:rFonts w:ascii="Arial" w:hAnsi="Arial" w:cs="Arial"/>
            <w:noProof/>
            <w:color w:val="000000" w:themeColor="text1"/>
            <w:shd w:val="clear" w:color="auto" w:fill="FFFFFF"/>
          </w:rPr>
          <w:delText>[22]</w:delText>
        </w:r>
        <w:r w:rsidR="00104400" w:rsidRPr="000D150D" w:rsidDel="00EE573A">
          <w:rPr>
            <w:rFonts w:ascii="Arial" w:hAnsi="Arial" w:cs="Arial"/>
            <w:color w:val="000000" w:themeColor="text1"/>
            <w:shd w:val="clear" w:color="auto" w:fill="FFFFFF"/>
          </w:rPr>
          <w:fldChar w:fldCharType="end"/>
        </w:r>
        <w:r w:rsidR="00104400" w:rsidRPr="000D150D" w:rsidDel="00EE573A">
          <w:rPr>
            <w:rFonts w:ascii="Arial" w:hAnsi="Arial" w:cs="Arial"/>
            <w:color w:val="000000" w:themeColor="text1"/>
            <w:shd w:val="clear" w:color="auto" w:fill="FFFFFF"/>
          </w:rPr>
          <w:delText>.</w:delText>
        </w:r>
      </w:del>
    </w:p>
    <w:p w14:paraId="64ED1B36" w14:textId="3DD581CE" w:rsidR="00D94929" w:rsidRPr="000D150D" w:rsidDel="00EE573A" w:rsidRDefault="00D94929" w:rsidP="00D94929">
      <w:pPr>
        <w:spacing w:line="480" w:lineRule="auto"/>
        <w:ind w:firstLine="720"/>
        <w:rPr>
          <w:del w:id="34" w:author="김원지" w:date="2019-03-12T14:30:00Z"/>
          <w:rFonts w:ascii="Arial" w:hAnsi="Arial" w:cs="Arial"/>
          <w:color w:val="000000" w:themeColor="text1"/>
          <w:shd w:val="clear" w:color="auto" w:fill="FFFFFF"/>
        </w:rPr>
      </w:pPr>
      <w:del w:id="35" w:author="김원지" w:date="2019-03-12T14:30:00Z">
        <w:r w:rsidRPr="007C601E" w:rsidDel="00EE573A">
          <w:rPr>
            <w:rFonts w:ascii="Arial" w:hAnsi="Arial" w:cs="Arial"/>
            <w:color w:val="000000" w:themeColor="text1"/>
            <w:shd w:val="clear" w:color="auto" w:fill="FFFFFF"/>
          </w:rPr>
          <w:delText xml:space="preserve">We conducted gene-based analyses for </w:delText>
        </w:r>
        <w:r w:rsidDel="00EE573A">
          <w:rPr>
            <w:rFonts w:ascii="Arial" w:hAnsi="Arial" w:cs="Arial"/>
            <w:color w:val="000000" w:themeColor="text1"/>
            <w:shd w:val="clear" w:color="auto" w:fill="FFFFFF"/>
          </w:rPr>
          <w:delText xml:space="preserve">association with LAM for those </w:delText>
        </w:r>
        <w:r w:rsidRPr="007C601E" w:rsidDel="00EE573A">
          <w:rPr>
            <w:rFonts w:ascii="Arial" w:hAnsi="Arial" w:cs="Arial"/>
            <w:color w:val="000000" w:themeColor="text1"/>
            <w:shd w:val="clear" w:color="auto" w:fill="FFFFFF"/>
          </w:rPr>
          <w:delText xml:space="preserve">genes near the genome-wide significant SNPs using the SKAT-O statistic </w:delText>
        </w:r>
        <w:r w:rsidRPr="007C601E" w:rsidDel="00EE573A">
          <w:rPr>
            <w:rFonts w:ascii="Arial" w:hAnsi="Arial" w:cs="Arial"/>
            <w:color w:val="000000" w:themeColor="text1"/>
            <w:shd w:val="clear" w:color="auto" w:fill="FFFFFF"/>
          </w:rPr>
          <w:fldChar w:fldCharType="begin"/>
        </w:r>
        <w:r w:rsidRPr="007C601E" w:rsidDel="00EE573A">
          <w:rPr>
            <w:rFonts w:ascii="Arial" w:hAnsi="Arial" w:cs="Arial"/>
            <w:color w:val="000000" w:themeColor="text1"/>
            <w:shd w:val="clear" w:color="auto" w:fill="FFFFFF"/>
          </w:rPr>
          <w:del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delInstrText>
        </w:r>
        <w:r w:rsidRPr="007C601E" w:rsidDel="00EE573A">
          <w:rPr>
            <w:rFonts w:ascii="Arial" w:hAnsi="Arial" w:cs="Arial"/>
            <w:color w:val="000000" w:themeColor="text1"/>
            <w:shd w:val="clear" w:color="auto" w:fill="FFFFFF"/>
          </w:rPr>
          <w:fldChar w:fldCharType="separate"/>
        </w:r>
        <w:r w:rsidRPr="007C601E" w:rsidDel="00EE573A">
          <w:rPr>
            <w:rFonts w:ascii="Arial" w:hAnsi="Arial" w:cs="Arial"/>
            <w:noProof/>
            <w:color w:val="000000" w:themeColor="text1"/>
            <w:shd w:val="clear" w:color="auto" w:fill="FFFFFF"/>
          </w:rPr>
          <w:delText>[23]</w:delText>
        </w:r>
        <w:r w:rsidRPr="007C601E" w:rsidDel="00EE573A">
          <w:rPr>
            <w:rFonts w:ascii="Arial" w:hAnsi="Arial" w:cs="Arial"/>
            <w:color w:val="000000" w:themeColor="text1"/>
            <w:shd w:val="clear" w:color="auto" w:fill="FFFFFF"/>
          </w:rPr>
          <w:fldChar w:fldCharType="end"/>
        </w:r>
        <w:r w:rsidRPr="007C601E" w:rsidDel="00EE573A">
          <w:rPr>
            <w:rFonts w:ascii="Arial" w:hAnsi="Arial" w:cs="Arial"/>
            <w:color w:val="000000" w:themeColor="text1"/>
            <w:shd w:val="clear" w:color="auto" w:fill="FFFFFF"/>
          </w:rPr>
          <w:delText xml:space="preserve">. </w:delText>
        </w:r>
        <w:r w:rsidDel="00EE573A">
          <w:rPr>
            <w:rFonts w:ascii="Arial" w:hAnsi="Arial" w:cs="Arial"/>
            <w:color w:val="000000" w:themeColor="text1"/>
            <w:shd w:val="clear" w:color="auto" w:fill="FFFFFF"/>
          </w:rPr>
          <w:delText xml:space="preserve">We included all genotyped SNPs </w:delText>
        </w:r>
        <w:r w:rsidR="008C7F34" w:rsidDel="00EE573A">
          <w:rPr>
            <w:rFonts w:ascii="Arial" w:hAnsi="Arial" w:cs="Arial"/>
            <w:color w:val="000000" w:themeColor="text1"/>
            <w:shd w:val="clear" w:color="auto" w:fill="FFFFFF"/>
          </w:rPr>
          <w:delText xml:space="preserve">in this analysis with no </w:delText>
        </w:r>
        <w:r w:rsidRPr="007C601E" w:rsidDel="00EE573A">
          <w:rPr>
            <w:rFonts w:ascii="Arial" w:hAnsi="Arial" w:cs="Arial"/>
            <w:color w:val="000000" w:themeColor="text1"/>
            <w:shd w:val="clear" w:color="auto" w:fill="FFFFFF"/>
            <w:lang w:eastAsia="ko-KR"/>
          </w:rPr>
          <w:delText xml:space="preserve">MAF </w:delText>
        </w:r>
        <w:r w:rsidR="008C7F34" w:rsidDel="00EE573A">
          <w:rPr>
            <w:rFonts w:ascii="Arial" w:hAnsi="Arial" w:cs="Arial"/>
            <w:color w:val="000000" w:themeColor="text1"/>
            <w:shd w:val="clear" w:color="auto" w:fill="FFFFFF"/>
            <w:lang w:eastAsia="ko-KR"/>
          </w:rPr>
          <w:delText>cut-off for inclusion</w:delText>
        </w:r>
        <w:r w:rsidRPr="007C601E" w:rsidDel="00EE573A">
          <w:rPr>
            <w:rFonts w:ascii="Arial" w:hAnsi="Arial" w:cs="Arial"/>
            <w:color w:val="000000" w:themeColor="text1"/>
            <w:shd w:val="clear" w:color="auto" w:fill="FFFFFF"/>
            <w:lang w:eastAsia="ko-KR"/>
          </w:rPr>
          <w:delText xml:space="preserve">. </w:delText>
        </w:r>
        <w:r w:rsidRPr="007C601E" w:rsidDel="00EE573A">
          <w:rPr>
            <w:rFonts w:ascii="Arial" w:hAnsi="Arial" w:cs="Arial"/>
            <w:color w:val="000000" w:themeColor="text1"/>
            <w:shd w:val="clear" w:color="auto" w:fill="FFFFFF"/>
          </w:rPr>
          <w:delText>Age, squared age</w:delText>
        </w:r>
        <w:r w:rsidR="008C7F34" w:rsidDel="00EE573A">
          <w:rPr>
            <w:rFonts w:ascii="Arial" w:hAnsi="Arial" w:cs="Arial"/>
            <w:color w:val="000000" w:themeColor="text1"/>
            <w:shd w:val="clear" w:color="auto" w:fill="FFFFFF"/>
          </w:rPr>
          <w:delText>,</w:delText>
        </w:r>
        <w:r w:rsidRPr="007C601E" w:rsidDel="00EE573A">
          <w:rPr>
            <w:rFonts w:ascii="Arial" w:hAnsi="Arial" w:cs="Arial"/>
            <w:color w:val="000000" w:themeColor="text1"/>
            <w:shd w:val="clear" w:color="auto" w:fill="FFFFFF"/>
          </w:rPr>
          <w:delText xml:space="preserve"> and 10 PC scores were included as covariates.</w:delText>
        </w:r>
      </w:del>
    </w:p>
    <w:p w14:paraId="48BD3BC0" w14:textId="42E1942D" w:rsidR="00104400" w:rsidDel="00EE573A" w:rsidRDefault="00104400" w:rsidP="00B2051F">
      <w:pPr>
        <w:spacing w:line="480" w:lineRule="auto"/>
        <w:ind w:firstLine="720"/>
        <w:rPr>
          <w:del w:id="36" w:author="김원지" w:date="2019-03-12T14:30:00Z"/>
          <w:rFonts w:ascii="Arial" w:hAnsi="Arial" w:cs="Arial"/>
          <w:color w:val="000000" w:themeColor="text1"/>
          <w:shd w:val="clear" w:color="auto" w:fill="FFFFFF"/>
        </w:rPr>
      </w:pPr>
    </w:p>
    <w:p w14:paraId="5BA9F2E6" w14:textId="77777777" w:rsidR="00CC68F2" w:rsidRPr="000D150D" w:rsidRDefault="00CC68F2" w:rsidP="00CC68F2">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21D8358D" w14:textId="301E6B7B" w:rsidR="00CC68F2" w:rsidRPr="008237C5" w:rsidRDefault="00CC68F2" w:rsidP="00CC68F2">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lastRenderedPageBreak/>
        <w:t xml:space="preserve">Replication analysis was done on an independent </w:t>
      </w:r>
      <w:r w:rsidRPr="000D150D">
        <w:rPr>
          <w:rFonts w:ascii="Arial" w:hAnsi="Arial" w:cs="Arial"/>
          <w:shd w:val="clear" w:color="auto" w:fill="FFFFFF"/>
        </w:rPr>
        <w:t xml:space="preserve">set of </w:t>
      </w:r>
      <w:r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w:t>
      </w:r>
      <w:r>
        <w:rPr>
          <w:rFonts w:ascii="Arial" w:hAnsi="Arial" w:cs="Arial"/>
          <w:color w:val="000000" w:themeColor="text1"/>
          <w:shd w:val="clear" w:color="auto" w:fill="FFFFFF"/>
        </w:rPr>
        <w:t>, seen at the NIH Clinical Center</w:t>
      </w:r>
      <w:r w:rsidRPr="00B2051F">
        <w:rPr>
          <w:rFonts w:ascii="Arial" w:hAnsi="Arial"/>
          <w:color w:val="000000" w:themeColor="text1"/>
          <w:shd w:val="clear" w:color="auto" w:fill="FFFFFF"/>
        </w:rPr>
        <w:t xml:space="preserve"> by one co-author</w:t>
      </w:r>
      <w:r>
        <w:rPr>
          <w:rFonts w:ascii="Arial" w:hAnsi="Arial" w:cs="Arial"/>
          <w:shd w:val="clear" w:color="auto" w:fill="FFFFFF"/>
        </w:rPr>
        <w:t xml:space="preserve"> (JM,</w:t>
      </w:r>
      <w:r w:rsidRPr="005E2A32">
        <w:rPr>
          <w:rFonts w:ascii="Arial" w:hAnsi="Arial" w:cs="Arial"/>
          <w:shd w:val="clear" w:color="auto" w:fill="FFFFFF"/>
          <w:lang w:eastAsia="ko-KR"/>
        </w:rPr>
        <w:t xml:space="preserve"> </w:t>
      </w:r>
      <w:r>
        <w:rPr>
          <w:rFonts w:ascii="Arial" w:hAnsi="Arial" w:cs="Arial"/>
          <w:shd w:val="clear" w:color="auto" w:fill="FFFFFF"/>
          <w:lang w:eastAsia="ko-KR"/>
        </w:rPr>
        <w:t>S</w:t>
      </w:r>
      <w:r w:rsidRPr="005E2A32">
        <w:rPr>
          <w:rFonts w:ascii="Arial" w:hAnsi="Arial" w:cs="Arial"/>
          <w:shd w:val="clear" w:color="auto" w:fill="FFFFFF"/>
          <w:lang w:eastAsia="ko-KR"/>
        </w:rPr>
        <w:t>upplementary Table 1).</w:t>
      </w:r>
      <w:r w:rsidRPr="005E2A32">
        <w:rPr>
          <w:rFonts w:ascii="Arial" w:hAnsi="Arial" w:cs="Arial"/>
          <w:shd w:val="clear" w:color="auto" w:fill="FFFFFF"/>
        </w:rPr>
        <w:t xml:space="preserve">  </w:t>
      </w:r>
      <w:r>
        <w:rPr>
          <w:rFonts w:ascii="Arial" w:hAnsi="Arial" w:cs="Arial"/>
          <w:shd w:val="clear" w:color="auto" w:fill="FFFFFF"/>
        </w:rPr>
        <w:t xml:space="preserve">Careful scrutiny was performed by a third independent party (‘honest broker’) to compare the names of subjects used in the primary analysis and patient candidates for the replication population to select those that were not analyzed in the primary analysis. </w:t>
      </w:r>
      <w:r w:rsidRPr="005E2A32">
        <w:rPr>
          <w:rFonts w:ascii="Arial" w:hAnsi="Arial" w:cs="Arial"/>
          <w:shd w:val="clear" w:color="auto" w:fill="FFFFFF"/>
        </w:rPr>
        <w:t>Genotyping was performed by TaqMan S</w:t>
      </w:r>
      <w:r w:rsidRPr="000D150D">
        <w:rPr>
          <w:rFonts w:ascii="Arial" w:hAnsi="Arial" w:cs="Arial"/>
          <w:color w:val="000000" w:themeColor="text1"/>
          <w:shd w:val="clear" w:color="auto" w:fill="FFFFFF"/>
        </w:rPr>
        <w:t xml:space="preserve">NP genotyping assays C_832391_10 and C_27296040_10 for </w:t>
      </w:r>
      <w:ins w:id="37" w:author="김원지" w:date="2019-03-12T14:30:00Z">
        <w:r w:rsidR="00EE573A">
          <w:rPr>
            <w:rFonts w:ascii="Arial" w:hAnsi="Arial" w:cs="Arial" w:hint="eastAsia"/>
            <w:color w:val="000000" w:themeColor="text1"/>
            <w:shd w:val="clear" w:color="auto" w:fill="FFFFFF"/>
            <w:lang w:eastAsia="ko-KR"/>
          </w:rPr>
          <w:t xml:space="preserve">genome-wide significant </w:t>
        </w:r>
      </w:ins>
      <w:r w:rsidRPr="000D150D">
        <w:rPr>
          <w:rFonts w:ascii="Arial" w:hAnsi="Arial" w:cs="Arial"/>
          <w:color w:val="000000" w:themeColor="text1"/>
          <w:shd w:val="clear" w:color="auto" w:fill="FFFFFF"/>
        </w:rPr>
        <w:t xml:space="preserve">SNPs </w:t>
      </w:r>
      <w:ins w:id="38" w:author="김원지" w:date="2019-03-12T14:30:00Z">
        <w:r w:rsidR="00EE573A">
          <w:rPr>
            <w:rFonts w:ascii="Arial" w:hAnsi="Arial" w:cs="Arial" w:hint="eastAsia"/>
            <w:color w:val="000000" w:themeColor="text1"/>
            <w:shd w:val="clear" w:color="auto" w:fill="FFFFFF"/>
            <w:lang w:eastAsia="ko-KR"/>
          </w:rPr>
          <w:t xml:space="preserve">among genotyped SNPs, </w:t>
        </w:r>
      </w:ins>
      <w:r w:rsidRPr="000D150D">
        <w:rPr>
          <w:rFonts w:ascii="Arial" w:hAnsi="Arial" w:cs="Arial"/>
          <w:color w:val="000000" w:themeColor="text1"/>
          <w:shd w:val="clear" w:color="auto" w:fill="FFFFFF"/>
        </w:rPr>
        <w:t>rs2006950 and rs4544201, respectively (ThermoFisher Scientific). Nine randomly selected S-LAM subjects from the discovery study were also genotyped by this method to confirm genotyping</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TaqMan analysis genotypes perfectly</w:t>
      </w:r>
      <w:r>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Pr>
          <w:rFonts w:ascii="Arial" w:hAnsi="Arial" w:cs="Arial"/>
          <w:color w:val="000000" w:themeColor="text1"/>
          <w:shd w:val="clear" w:color="auto" w:fill="FFFFFF"/>
        </w:rPr>
        <w:t xml:space="preserve">s. </w:t>
      </w:r>
      <w:r>
        <w:rPr>
          <w:rFonts w:ascii="Arial" w:hAnsi="Arial" w:cs="Arial" w:hint="eastAsia"/>
          <w:color w:val="000000" w:themeColor="text1"/>
          <w:shd w:val="clear" w:color="auto" w:fill="FFFFFF"/>
          <w:lang w:eastAsia="ko-KR"/>
        </w:rPr>
        <w:t>We used three independent datasets as controls for comparison in the replication study</w:t>
      </w:r>
      <w:r>
        <w:rPr>
          <w:rFonts w:ascii="Arial" w:hAnsi="Arial" w:cs="Arial"/>
          <w:color w:val="000000" w:themeColor="text1"/>
          <w:shd w:val="clear" w:color="auto" w:fill="FFFFFF"/>
          <w:lang w:eastAsia="ko-KR"/>
        </w:rPr>
        <w:t>:</w:t>
      </w:r>
      <w:r>
        <w:rPr>
          <w:rFonts w:ascii="Arial" w:hAnsi="Arial" w:cs="Arial" w:hint="eastAsia"/>
          <w:color w:val="000000" w:themeColor="text1"/>
          <w:shd w:val="clear" w:color="auto" w:fill="FFFFFF"/>
          <w:lang w:eastAsia="ko-KR"/>
        </w:rPr>
        <w:t xml:space="preserve"> 1) </w:t>
      </w:r>
      <w:r w:rsidRPr="000D150D">
        <w:rPr>
          <w:rFonts w:ascii="Arial" w:hAnsi="Arial" w:cs="Arial"/>
          <w:color w:val="000000" w:themeColor="text1"/>
          <w:shd w:val="clear" w:color="auto" w:fill="FFFFFF"/>
        </w:rPr>
        <w:t xml:space="preserve">409 NHW </w:t>
      </w:r>
      <w:r w:rsidRPr="009B7747">
        <w:rPr>
          <w:rFonts w:ascii="Arial" w:hAnsi="Arial" w:cs="Arial"/>
          <w:color w:val="000000" w:themeColor="text1"/>
          <w:shd w:val="clear" w:color="auto" w:fill="FFFFFF"/>
        </w:rPr>
        <w:t>healthy females from COPDGene Consortium who were not used for discovery analyses</w:t>
      </w:r>
      <w:r>
        <w:rPr>
          <w:rFonts w:ascii="Arial" w:hAnsi="Arial" w:cs="Arial"/>
          <w:color w:val="000000" w:themeColor="text1"/>
          <w:shd w:val="clear" w:color="auto" w:fill="FFFFFF"/>
        </w:rPr>
        <w:t>;</w:t>
      </w:r>
      <w:r w:rsidRPr="009B7747">
        <w:rPr>
          <w:rFonts w:ascii="Arial" w:hAnsi="Arial" w:cs="Arial"/>
          <w:color w:val="000000" w:themeColor="text1"/>
          <w:shd w:val="clear" w:color="auto" w:fill="FFFFFF"/>
        </w:rPr>
        <w:t xml:space="preserve"> 2) </w:t>
      </w:r>
      <w:r w:rsidRPr="009B7747">
        <w:rPr>
          <w:rFonts w:ascii="Arial" w:hAnsi="Arial" w:cs="Arial" w:hint="eastAsia"/>
          <w:color w:val="000000" w:themeColor="text1"/>
          <w:shd w:val="clear" w:color="auto" w:fill="FFFFFF"/>
          <w:lang w:eastAsia="ko-KR"/>
        </w:rPr>
        <w:t xml:space="preserve">1,121 Hispanic white females </w:t>
      </w:r>
      <w:r w:rsidRPr="009B7747">
        <w:rPr>
          <w:rFonts w:ascii="Arial" w:hAnsi="Arial" w:cs="Arial"/>
          <w:color w:val="000000" w:themeColor="text1"/>
          <w:shd w:val="clear" w:color="auto" w:fill="FFFFFF"/>
          <w:lang w:eastAsia="ko-KR"/>
        </w:rPr>
        <w:t>in</w:t>
      </w:r>
      <w:r w:rsidRPr="009B7747">
        <w:rPr>
          <w:rFonts w:ascii="Arial" w:hAnsi="Arial" w:cs="Arial" w:hint="eastAsia"/>
          <w:color w:val="000000" w:themeColor="text1"/>
          <w:shd w:val="clear" w:color="auto" w:fill="FFFFFF"/>
          <w:lang w:eastAsia="ko-KR"/>
        </w:rPr>
        <w:t xml:space="preserve"> the Multi-Ethnic Study of Atherosclerosis (MESA) dataset obtained from dbGaP (</w:t>
      </w:r>
      <w:r w:rsidRPr="009B7747">
        <w:rPr>
          <w:rFonts w:ascii="Arial" w:hAnsi="Arial" w:cs="Arial"/>
          <w:color w:val="000000" w:themeColor="text1"/>
          <w:shd w:val="clear" w:color="auto" w:fill="FFFFFF"/>
          <w:lang w:eastAsia="ko-KR"/>
        </w:rPr>
        <w:t>phs000209.v13.p3</w:t>
      </w:r>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&lt;EndNote&gt;&lt;Cite&gt;&lt;Author&gt;Bild&lt;/Author&gt;&lt;Year&gt;2002&lt;/Year&gt;&lt;RecNum&gt;307&lt;/RecNum&gt;&lt;DisplayText&gt;[24]&lt;/DisplayText&gt;&lt;record&gt;&lt;rec-number&gt;307&lt;/rec-number&gt;&lt;foreign-keys&gt;&lt;key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[24]</w:t>
      </w:r>
      <w:r w:rsidRPr="009B7747">
        <w:rPr>
          <w:rFonts w:ascii="Arial" w:hAnsi="Arial" w:cs="Arial"/>
          <w:color w:val="000000" w:themeColor="text1"/>
          <w:shd w:val="clear" w:color="auto" w:fill="FFFFFF"/>
          <w:lang w:eastAsia="ko-KR"/>
        </w:rPr>
        <w:fldChar w:fldCharType="end"/>
      </w:r>
      <w:r>
        <w:rPr>
          <w:rFonts w:ascii="Arial" w:hAnsi="Arial" w:cs="Arial"/>
          <w:color w:val="000000" w:themeColor="text1"/>
          <w:shd w:val="clear" w:color="auto" w:fill="FFFFFF"/>
          <w:lang w:eastAsia="ko-KR"/>
        </w:rPr>
        <w:t>;</w:t>
      </w:r>
      <w:r w:rsidRPr="009B7747">
        <w:rPr>
          <w:rFonts w:ascii="Arial" w:hAnsi="Arial" w:cs="Arial" w:hint="eastAsia"/>
          <w:color w:val="000000" w:themeColor="text1"/>
          <w:shd w:val="clear" w:color="auto" w:fill="FFFFFF"/>
          <w:lang w:eastAsia="ko-KR"/>
        </w:rPr>
        <w:t xml:space="preserve"> and 3) </w:t>
      </w:r>
      <w:r w:rsidRPr="009B7747">
        <w:rPr>
          <w:rFonts w:ascii="Arial" w:hAnsi="Arial" w:cs="Arial"/>
          <w:color w:val="000000" w:themeColor="text1"/>
          <w:shd w:val="clear" w:color="auto" w:fill="FFFFFF"/>
          <w:lang w:eastAsia="ko-KR"/>
        </w:rPr>
        <w:t>2</w:t>
      </w:r>
      <w:r w:rsidRPr="009B7747">
        <w:rPr>
          <w:rFonts w:ascii="Arial" w:hAnsi="Arial" w:cs="Arial" w:hint="eastAsia"/>
          <w:color w:val="000000" w:themeColor="text1"/>
          <w:shd w:val="clear" w:color="auto" w:fill="FFFFFF"/>
          <w:lang w:eastAsia="ko-KR"/>
        </w:rPr>
        <w:t>2</w:t>
      </w:r>
      <w:r w:rsidRPr="009B7747">
        <w:rPr>
          <w:rFonts w:ascii="Arial" w:hAnsi="Arial" w:cs="Arial"/>
          <w:color w:val="000000" w:themeColor="text1"/>
          <w:shd w:val="clear" w:color="auto" w:fill="FFFFFF"/>
          <w:lang w:eastAsia="ko-KR"/>
        </w:rPr>
        <w:t>5,</w:t>
      </w:r>
      <w:r w:rsidRPr="009B7747">
        <w:rPr>
          <w:rFonts w:ascii="Arial" w:hAnsi="Arial" w:cs="Arial" w:hint="eastAsia"/>
          <w:color w:val="000000" w:themeColor="text1"/>
          <w:shd w:val="clear" w:color="auto" w:fill="FFFFFF"/>
          <w:lang w:eastAsia="ko-KR"/>
        </w:rPr>
        <w:t>731</w:t>
      </w:r>
      <w:r w:rsidRPr="009B7747">
        <w:rPr>
          <w:rFonts w:ascii="Arial" w:hAnsi="Arial" w:cs="Arial"/>
          <w:color w:val="000000" w:themeColor="text1"/>
          <w:shd w:val="clear" w:color="auto" w:fill="FFFFFF"/>
          <w:lang w:eastAsia="ko-KR"/>
        </w:rPr>
        <w:t xml:space="preserve"> </w:t>
      </w:r>
      <w:r>
        <w:rPr>
          <w:rFonts w:ascii="Arial" w:hAnsi="Arial" w:cs="Arial" w:hint="eastAsia"/>
          <w:color w:val="000000" w:themeColor="text1"/>
          <w:shd w:val="clear" w:color="auto" w:fill="FFFFFF"/>
          <w:lang w:eastAsia="ko-KR"/>
        </w:rPr>
        <w:t xml:space="preserve">white </w:t>
      </w:r>
      <w:r w:rsidRPr="009B7747">
        <w:rPr>
          <w:rFonts w:ascii="Arial" w:hAnsi="Arial" w:cs="Arial" w:hint="eastAsia"/>
          <w:color w:val="000000" w:themeColor="text1"/>
          <w:shd w:val="clear" w:color="auto" w:fill="FFFFFF"/>
          <w:lang w:eastAsia="ko-KR"/>
        </w:rPr>
        <w:t xml:space="preserve">British </w:t>
      </w:r>
      <w:r w:rsidRPr="009B7747">
        <w:rPr>
          <w:rFonts w:ascii="Arial" w:hAnsi="Arial" w:cs="Arial"/>
          <w:color w:val="000000" w:themeColor="text1"/>
          <w:shd w:val="clear" w:color="auto" w:fill="FFFFFF"/>
          <w:lang w:eastAsia="ko-KR"/>
        </w:rPr>
        <w:t xml:space="preserve">females from </w:t>
      </w:r>
      <w:r w:rsidRPr="009B7747">
        <w:rPr>
          <w:rFonts w:ascii="Arial" w:hAnsi="Arial" w:cs="Arial" w:hint="eastAsia"/>
          <w:color w:val="000000" w:themeColor="text1"/>
          <w:shd w:val="clear" w:color="auto" w:fill="FFFFFF"/>
          <w:lang w:eastAsia="ko-KR"/>
        </w:rPr>
        <w:t>UK</w:t>
      </w:r>
      <w:r w:rsidRPr="009B7747">
        <w:rPr>
          <w:rFonts w:ascii="Arial" w:hAnsi="Arial" w:cs="Arial"/>
          <w:color w:val="000000" w:themeColor="text1"/>
          <w:shd w:val="clear" w:color="auto" w:fill="FFFFFF"/>
          <w:lang w:eastAsia="ko-KR"/>
        </w:rPr>
        <w:t xml:space="preserve"> </w:t>
      </w:r>
      <w:r w:rsidRPr="009B7747">
        <w:rPr>
          <w:rFonts w:ascii="Arial" w:hAnsi="Arial" w:cs="Arial" w:hint="eastAsia"/>
          <w:color w:val="000000" w:themeColor="text1"/>
          <w:shd w:val="clear" w:color="auto" w:fill="FFFFFF"/>
          <w:lang w:eastAsia="ko-KR"/>
        </w:rPr>
        <w:t>Biobank</w:t>
      </w:r>
      <w:r w:rsidRPr="009B7747">
        <w:rPr>
          <w:rFonts w:ascii="Arial" w:hAnsi="Arial" w:cs="Arial"/>
          <w:color w:val="000000" w:themeColor="text1"/>
          <w:shd w:val="clear" w:color="auto" w:fill="FFFFFF"/>
          <w:lang w:eastAsia="ko-KR"/>
        </w:rPr>
        <w:t xml:space="preserve"> dataset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[25]</w:t>
      </w:r>
      <w:r w:rsidRPr="009B7747">
        <w:rPr>
          <w:rFonts w:ascii="Arial" w:hAnsi="Arial" w:cs="Arial"/>
          <w:color w:val="000000" w:themeColor="text1"/>
          <w:shd w:val="clear" w:color="auto" w:fill="FFFFFF"/>
          <w:lang w:eastAsia="ko-KR"/>
        </w:rPr>
        <w:fldChar w:fldCharType="end"/>
      </w:r>
      <w:r w:rsidRPr="009B7747">
        <w:rPr>
          <w:rFonts w:ascii="Arial" w:hAnsi="Arial" w:cs="Arial" w:hint="eastAsia"/>
          <w:color w:val="000000" w:themeColor="text1"/>
          <w:shd w:val="clear" w:color="auto" w:fill="FFFFFF"/>
          <w:lang w:eastAsia="ko-KR"/>
        </w:rPr>
        <w:t xml:space="preserve">. </w:t>
      </w:r>
      <w:r w:rsidRPr="00852105">
        <w:rPr>
          <w:rFonts w:ascii="Arial" w:hAnsi="Arial" w:cs="Arial"/>
          <w:color w:val="000000" w:themeColor="text1"/>
          <w:shd w:val="clear" w:color="auto" w:fill="FFFFFF"/>
          <w:lang w:eastAsia="ko-KR"/>
        </w:rPr>
        <w:t xml:space="preserve">For each control dataset, we used genotyped or imputed data </w:t>
      </w:r>
      <w:r>
        <w:rPr>
          <w:rFonts w:ascii="Arial" w:hAnsi="Arial" w:cs="Arial"/>
          <w:color w:val="000000" w:themeColor="text1"/>
          <w:shd w:val="clear" w:color="auto" w:fill="FFFFFF"/>
          <w:lang w:eastAsia="ko-KR"/>
        </w:rPr>
        <w:t>for</w:t>
      </w:r>
      <w:r w:rsidRPr="00852105">
        <w:rPr>
          <w:rFonts w:ascii="Arial" w:hAnsi="Arial" w:cs="Arial"/>
          <w:color w:val="000000" w:themeColor="text1"/>
          <w:shd w:val="clear" w:color="auto" w:fill="FFFFFF"/>
          <w:lang w:eastAsia="ko-KR"/>
        </w:rPr>
        <w:t xml:space="preserve"> the genome-wide significant SNPs. </w:t>
      </w:r>
    </w:p>
    <w:p w14:paraId="2C453DD6" w14:textId="6ACB0742" w:rsidR="00CC68F2" w:rsidRPr="000D150D" w:rsidRDefault="00CC68F2"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4D75C588"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7D7A9C">
        <w:rPr>
          <w:rFonts w:ascii="Arial" w:hAnsi="Arial" w:cs="Arial"/>
          <w:color w:val="000000" w:themeColor="text1"/>
          <w:shd w:val="clear" w:color="auto" w:fill="FFFFFF"/>
        </w:rPr>
        <w:t xml:space="preserve">two </w:t>
      </w:r>
      <w:r w:rsidRPr="000D150D">
        <w:rPr>
          <w:rFonts w:ascii="Arial" w:hAnsi="Arial" w:cs="Arial"/>
          <w:color w:val="000000" w:themeColor="text1"/>
          <w:shd w:val="clear" w:color="auto" w:fill="FFFFFF"/>
        </w:rPr>
        <w:t>3D genome browser</w:t>
      </w:r>
      <w:r w:rsidR="007D7A9C">
        <w:rPr>
          <w:rFonts w:ascii="Arial" w:hAnsi="Arial" w:cs="Arial"/>
          <w:color w:val="000000" w:themeColor="text1"/>
          <w:shd w:val="clear" w:color="auto" w:fill="FFFFFF"/>
        </w:rPr>
        <w:t>s</w:t>
      </w:r>
      <w:r w:rsidRPr="000D150D">
        <w:rPr>
          <w:rFonts w:ascii="Arial" w:hAnsi="Arial" w:cs="Arial"/>
          <w:color w:val="000000" w:themeColor="text1"/>
          <w:shd w:val="clear" w:color="auto" w:fill="FFFFFF"/>
        </w:rPr>
        <w:t xml:space="preserve"> (</w:t>
      </w:r>
      <w:hyperlink r:id="rId13" w:history="1">
        <w:r w:rsidRPr="000D150D">
          <w:rPr>
            <w:rStyle w:val="a3"/>
            <w:rFonts w:ascii="Arial" w:hAnsi="Arial" w:cs="Arial"/>
            <w:color w:val="000000" w:themeColor="text1"/>
            <w:shd w:val="clear" w:color="auto" w:fill="FFFFFF"/>
          </w:rPr>
          <w:t>www.3dgenome.org</w:t>
        </w:r>
      </w:hyperlink>
      <w:r w:rsidR="007D7A9C">
        <w:rPr>
          <w:rFonts w:ascii="Arial" w:hAnsi="Arial" w:cs="Arial"/>
          <w:color w:val="000000" w:themeColor="text1"/>
          <w:shd w:val="clear" w:color="auto" w:fill="FFFFFF"/>
        </w:rPr>
        <w:t xml:space="preserve"> and </w:t>
      </w:r>
      <w:r w:rsidR="007D7A9C" w:rsidRPr="007D7A9C">
        <w:rPr>
          <w:rFonts w:ascii="Arial" w:hAnsi="Arial" w:cs="Arial"/>
          <w:color w:val="000000" w:themeColor="text1"/>
          <w:shd w:val="clear" w:color="auto" w:fill="FFFFFF"/>
        </w:rPr>
        <w:t>https://yunliweb.its.unc.edu/hugin/</w:t>
      </w:r>
      <w:r w:rsidR="007D7A9C">
        <w:rPr>
          <w:rFonts w:ascii="Arial" w:hAnsi="Arial" w:cs="Arial"/>
          <w:color w:val="000000" w:themeColor="text1"/>
          <w:shd w:val="clear" w:color="auto" w:fill="FFFFFF"/>
        </w:rPr>
        <w:t xml:space="preserve">) </w:t>
      </w:r>
      <w:r w:rsidR="002A413A">
        <w:rPr>
          <w:rFonts w:ascii="Arial" w:hAnsi="Arial" w:cs="Arial"/>
          <w:color w:val="000000" w:themeColor="text1"/>
          <w:shd w:val="clear" w:color="auto" w:fill="FFFFFF"/>
        </w:rPr>
        <w:t>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&lt;EndNote&gt;&lt;Cite&gt;&lt;Author&gt;Dixon&lt;/Author&gt;&lt;Year&gt;2012&lt;/Year&gt;&lt;RecNum&gt;217&lt;/RecNum&gt;&lt;DisplayText&gt;[26, 27]&lt;/DisplayText&gt;&lt;record&gt;&lt;rec-number&gt;217&lt;/rec-number&gt;&lt;foreign-keys&gt;&lt;key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Cite&gt;&lt;Author&gt;Martin&lt;/Author&gt;&lt;Year&gt;2017&lt;/Year&gt;&lt;RecNum&gt;319&lt;/RecNum&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[26, 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w:t>
      </w:r>
      <w:r w:rsidRPr="000D150D">
        <w:rPr>
          <w:rFonts w:ascii="Arial" w:hAnsi="Arial" w:cs="Arial"/>
          <w:color w:val="000000" w:themeColor="text1"/>
          <w:shd w:val="clear" w:color="auto" w:fill="FFFFFF"/>
        </w:rPr>
        <w:lastRenderedPageBreak/>
        <w:t>each TAD were investigated. We analyzed TADs from four cell lines/tissues judged closest to LAM: (i)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004CB714" w:rsidR="00104400" w:rsidRPr="00B2051F" w:rsidRDefault="00104400" w:rsidP="00454E5C">
      <w:pPr>
        <w:spacing w:line="480" w:lineRule="auto"/>
        <w:ind w:firstLine="720"/>
        <w:rPr>
          <w:rFonts w:ascii="Arial" w:hAnsi="Arial"/>
          <w:color w:val="000000" w:themeColor="text1"/>
          <w:shd w:val="clear" w:color="auto" w:fill="FFFFFF"/>
        </w:rPr>
      </w:pPr>
      <w:r w:rsidRPr="000D150D">
        <w:rPr>
          <w:rFonts w:ascii="Arial" w:hAnsi="Arial" w:cs="Arial"/>
          <w:color w:val="000000" w:themeColor="text1"/>
          <w:shd w:val="clear" w:color="auto" w:fill="FFFFFF"/>
        </w:rPr>
        <w:t>Whole transcriptome RNA-Seq analysis was performed on one abdominal LAM tumor and four kidney angiomyoliopomas</w:t>
      </w:r>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 xml:space="preserve">mRNA-Seq was performed using polyA cDNA capture followed by cDNA library synthesis (Illumina Truseq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r w:rsidR="00712657" w:rsidRPr="000D150D">
        <w:rPr>
          <w:rFonts w:ascii="Arial" w:hAnsi="Arial" w:cs="Arial"/>
        </w:rPr>
        <w:t>GTEx</w:t>
      </w:r>
      <w:r w:rsidR="00E31A81">
        <w:rPr>
          <w:rFonts w:ascii="Arial" w:hAnsi="Arial" w:cs="Arial" w:hint="eastAsia"/>
          <w:lang w:eastAsia="ko-KR"/>
        </w:rPr>
        <w:t>)</w:t>
      </w:r>
      <w:r w:rsidR="00712657" w:rsidRPr="000D150D">
        <w:rPr>
          <w:rFonts w:ascii="Arial" w:hAnsi="Arial" w:cs="Arial"/>
        </w:rPr>
        <w:t xml:space="preserve"> RNA-seq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aligned to the genome (hg19, NCBI37) using Tophat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146CD8">
        <w:rPr>
          <w:rFonts w:ascii="Arial" w:hAnsi="Arial" w:cs="Arial"/>
        </w:rPr>
        <w:instrText xml:space="preserve"> ADDIN EN.CITE &lt;EndNote&gt;&lt;Cite&gt;&lt;Author&gt;Kim&lt;/Author&gt;&lt;Year&gt;2013&lt;/Year&gt;&lt;RecNum&gt;22&lt;/RecNum&gt;&lt;DisplayText&gt;[28]&lt;/DisplayText&gt;&lt;record&gt;&lt;rec-number&gt;22&lt;/rec-number&gt;&lt;foreign-keys&gt;&lt;key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146CD8">
        <w:rPr>
          <w:rFonts w:ascii="Arial" w:hAnsi="Arial" w:cs="Arial"/>
          <w:noProof/>
        </w:rPr>
        <w:t>[28]</w:t>
      </w:r>
      <w:r w:rsidR="00227EBB" w:rsidRPr="000D150D">
        <w:rPr>
          <w:rFonts w:ascii="Arial" w:hAnsi="Arial" w:cs="Arial"/>
        </w:rPr>
        <w:fldChar w:fldCharType="end"/>
      </w:r>
      <w:r w:rsidR="00AA0E06" w:rsidRPr="000D150D">
        <w:rPr>
          <w:rFonts w:ascii="Arial" w:hAnsi="Arial" w:cs="Arial"/>
        </w:rPr>
        <w:t xml:space="preserve">. </w:t>
      </w:r>
      <w:r w:rsidR="001C5FF2" w:rsidRPr="000D150D">
        <w:rPr>
          <w:rFonts w:ascii="Arial" w:hAnsi="Arial" w:cs="Arial"/>
        </w:rPr>
        <w:t xml:space="preserve">Fastq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&lt;EndNote&gt;&lt;Cite&gt;&lt;Author&gt;Li&lt;/Author&gt;&lt;Year&gt;2011&lt;/Year&gt;&lt;RecNum&gt;23&lt;/RecNum&gt;&lt;DisplayText&gt;[29]&lt;/DisplayText&gt;&lt;record&gt;&lt;rec-number&gt;23&lt;/rec-number&gt;&lt;foreign-keys&gt;&lt;key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[29]</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RNA-seq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146CD8">
        <w:rPr>
          <w:rFonts w:ascii="Arial" w:hAnsi="Arial" w:cs="Arial"/>
          <w:noProof/>
          <w:color w:val="000000" w:themeColor="text1"/>
        </w:rPr>
        <w:t>[30]</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r w:rsidRPr="000D150D">
        <w:rPr>
          <w:rFonts w:ascii="Arial" w:hAnsi="Arial" w:cs="Arial"/>
          <w:color w:val="000000" w:themeColor="text1"/>
          <w:shd w:val="clear" w:color="auto" w:fill="FFFFFF"/>
        </w:rPr>
        <w:t xml:space="preserve">GTEx data set of normal human tissues </w:t>
      </w:r>
      <w:r w:rsidR="00275629">
        <w:rPr>
          <w:rFonts w:ascii="Arial" w:hAnsi="Arial" w:cs="Arial"/>
          <w:color w:val="000000" w:themeColor="text1"/>
          <w:shd w:val="clear" w:color="auto" w:fill="FFFFFF"/>
        </w:rPr>
        <w:t>with Limma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RNA-Seq</w:t>
      </w:r>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[31]</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1A183C5B" w:rsidR="0099579F" w:rsidRPr="0099579F" w:rsidRDefault="0075612E" w:rsidP="00454E5C">
      <w:pPr>
        <w:spacing w:line="480" w:lineRule="auto"/>
        <w:ind w:firstLine="720"/>
        <w:rPr>
          <w:rFonts w:ascii="Arial" w:hAnsi="Arial" w:cs="Arial"/>
          <w:lang w:eastAsia="ko-KR"/>
        </w:rPr>
      </w:pPr>
      <w:r w:rsidRPr="007E411D">
        <w:rPr>
          <w:rFonts w:ascii="Arial" w:eastAsia="맑은 고딕" w:hAnsi="Arial" w:cs="Arial"/>
          <w:lang w:eastAsia="ko-KR"/>
        </w:rPr>
        <w:t xml:space="preserve">We also searched </w:t>
      </w:r>
      <w:r w:rsidR="005D7800">
        <w:rPr>
          <w:rFonts w:ascii="Arial" w:eastAsia="맑은 고딕" w:hAnsi="Arial" w:cs="Arial"/>
          <w:lang w:eastAsia="ko-KR"/>
        </w:rPr>
        <w:t>for any</w:t>
      </w:r>
      <w:r w:rsidRPr="007E411D">
        <w:rPr>
          <w:rFonts w:ascii="Arial" w:eastAsia="맑은 고딕" w:hAnsi="Arial" w:cs="Arial"/>
          <w:lang w:eastAsia="ko-KR"/>
        </w:rPr>
        <w:t xml:space="preserve"> </w:t>
      </w:r>
      <w:r w:rsidRPr="007E411D">
        <w:rPr>
          <w:rFonts w:ascii="Arial" w:eastAsia="맑은 고딕" w:hAnsi="Arial" w:cs="Arial"/>
          <w:i/>
          <w:lang w:eastAsia="ko-KR"/>
        </w:rPr>
        <w:t>cis</w:t>
      </w:r>
      <w:r w:rsidRPr="007E411D">
        <w:rPr>
          <w:rFonts w:ascii="Arial" w:eastAsia="맑은 고딕" w:hAnsi="Arial" w:cs="Arial"/>
          <w:lang w:eastAsia="ko-KR"/>
        </w:rPr>
        <w:t xml:space="preserve">-expression quantitative trait loci (eQTL) </w:t>
      </w:r>
      <w:r w:rsidR="005D7800">
        <w:rPr>
          <w:rFonts w:ascii="Arial" w:eastAsia="맑은 고딕" w:hAnsi="Arial" w:cs="Arial"/>
          <w:lang w:eastAsia="ko-KR"/>
        </w:rPr>
        <w:t>for</w:t>
      </w:r>
      <w:r w:rsidRPr="007E411D">
        <w:rPr>
          <w:rFonts w:ascii="Arial" w:eastAsia="맑은 고딕" w:hAnsi="Arial" w:cs="Arial"/>
          <w:lang w:eastAsia="ko-KR"/>
        </w:rPr>
        <w:t xml:space="preserve"> all SNPs in the LD block</w:t>
      </w:r>
      <w:r w:rsidR="005D7800">
        <w:rPr>
          <w:rFonts w:ascii="Arial" w:eastAsia="맑은 고딕" w:hAnsi="Arial" w:cs="Arial"/>
          <w:lang w:eastAsia="ko-KR"/>
        </w:rPr>
        <w:t xml:space="preserve"> with association to LAM using </w:t>
      </w:r>
      <w:r w:rsidRPr="007E411D">
        <w:rPr>
          <w:rFonts w:ascii="Arial" w:eastAsia="맑은 고딕" w:hAnsi="Arial" w:cs="Arial"/>
          <w:lang w:eastAsia="ko-KR"/>
        </w:rPr>
        <w:t>GTEx release v7</w:t>
      </w:r>
      <w:r w:rsidR="005D7800">
        <w:rPr>
          <w:rFonts w:ascii="Arial" w:eastAsia="맑은 고딕" w:hAnsi="Arial" w:cs="Arial"/>
          <w:lang w:eastAsia="ko-KR"/>
        </w:rPr>
        <w:t xml:space="preserve"> database [33]</w:t>
      </w:r>
      <w:r w:rsidRPr="007E411D">
        <w:rPr>
          <w:rFonts w:ascii="Arial" w:eastAsia="맑은 고딕" w:hAnsi="Arial" w:cs="Arial"/>
          <w:lang w:eastAsia="ko-KR"/>
        </w:rPr>
        <w:t xml:space="preserve">. </w:t>
      </w:r>
      <w:r w:rsidR="005D7800">
        <w:rPr>
          <w:rFonts w:ascii="Arial" w:eastAsia="맑은 고딕" w:hAnsi="Arial" w:cs="Arial"/>
          <w:lang w:eastAsia="ko-KR"/>
        </w:rPr>
        <w:t>This resource</w:t>
      </w:r>
      <w:r w:rsidRPr="007E411D">
        <w:rPr>
          <w:rFonts w:ascii="Arial" w:eastAsia="맑은 고딕" w:hAnsi="Arial" w:cs="Arial"/>
          <w:lang w:eastAsia="ko-KR"/>
        </w:rPr>
        <w:t xml:space="preserve"> provide</w:t>
      </w:r>
      <w:r w:rsidR="005D7800">
        <w:rPr>
          <w:rFonts w:ascii="Arial" w:eastAsia="맑은 고딕" w:hAnsi="Arial" w:cs="Arial"/>
          <w:lang w:eastAsia="ko-KR"/>
        </w:rPr>
        <w:t>s</w:t>
      </w:r>
      <w:r w:rsidRPr="007E411D">
        <w:rPr>
          <w:rFonts w:ascii="Arial" w:eastAsia="맑은 고딕" w:hAnsi="Arial" w:cs="Arial"/>
          <w:lang w:eastAsia="ko-KR"/>
        </w:rPr>
        <w:t xml:space="preserve"> results of eQTL analysis for each SNP-gene pair </w:t>
      </w:r>
      <w:r w:rsidR="0098116A">
        <w:rPr>
          <w:rFonts w:ascii="Arial" w:eastAsia="맑은 고딕" w:hAnsi="Arial" w:cs="Arial"/>
          <w:lang w:eastAsia="ko-KR"/>
        </w:rPr>
        <w:t xml:space="preserve">for </w:t>
      </w:r>
      <w:r w:rsidRPr="007E411D">
        <w:rPr>
          <w:rFonts w:ascii="Arial" w:eastAsia="맑은 고딕" w:hAnsi="Arial" w:cs="Arial"/>
          <w:lang w:eastAsia="ko-KR"/>
        </w:rPr>
        <w:t>all SNPs within 1 Mb upstream and downstream of</w:t>
      </w:r>
      <w:r w:rsidR="0098116A">
        <w:rPr>
          <w:rFonts w:ascii="Arial" w:eastAsia="맑은 고딕" w:hAnsi="Arial" w:cs="Arial"/>
          <w:lang w:eastAsia="ko-KR"/>
        </w:rPr>
        <w:t xml:space="preserve"> the</w:t>
      </w:r>
      <w:r w:rsidRPr="007E411D">
        <w:rPr>
          <w:rFonts w:ascii="Arial" w:eastAsia="맑은 고딕" w:hAnsi="Arial" w:cs="Arial"/>
          <w:lang w:eastAsia="ko-KR"/>
        </w:rPr>
        <w:t xml:space="preserve"> transcription start site. FastQTL </w:t>
      </w:r>
      <w:r w:rsidR="00094668">
        <w:rPr>
          <w:rFonts w:ascii="Arial" w:eastAsia="맑은 고딕" w:hAnsi="Arial" w:cs="Arial"/>
          <w:lang w:eastAsia="ko-KR"/>
        </w:rPr>
        <w:t>is</w:t>
      </w:r>
      <w:r w:rsidRPr="007E411D">
        <w:rPr>
          <w:rFonts w:ascii="Arial" w:eastAsia="맑은 고딕" w:hAnsi="Arial" w:cs="Arial"/>
          <w:lang w:eastAsia="ko-KR"/>
        </w:rPr>
        <w:t xml:space="preserve"> used </w:t>
      </w:r>
      <w:r w:rsidR="00094668">
        <w:rPr>
          <w:rFonts w:ascii="Arial" w:eastAsia="맑은 고딕" w:hAnsi="Arial" w:cs="Arial"/>
          <w:lang w:eastAsia="ko-KR"/>
        </w:rPr>
        <w:t xml:space="preserve">by this resource </w:t>
      </w:r>
      <w:r w:rsidR="00094668" w:rsidRPr="007E411D">
        <w:rPr>
          <w:rFonts w:ascii="Arial" w:eastAsia="맑은 고딕" w:hAnsi="Arial" w:cs="Arial"/>
          <w:lang w:eastAsia="ko-KR"/>
        </w:rPr>
        <w:t>(</w:t>
      </w:r>
      <w:hyperlink r:id="rId14" w:history="1">
        <w:r w:rsidR="00094668" w:rsidRPr="00086170">
          <w:rPr>
            <w:rStyle w:val="a3"/>
            <w:rFonts w:ascii="Arial" w:eastAsia="맑은 고딕" w:hAnsi="Arial" w:cs="Arial"/>
            <w:lang w:eastAsia="ko-KR"/>
          </w:rPr>
          <w:t>https://www.gtexportal.org/home</w:t>
        </w:r>
      </w:hyperlink>
      <w:r w:rsidR="00094668" w:rsidRPr="007E411D">
        <w:rPr>
          <w:rFonts w:ascii="Arial" w:eastAsia="맑은 고딕" w:hAnsi="Arial" w:cs="Arial"/>
          <w:lang w:eastAsia="ko-KR"/>
        </w:rPr>
        <w:t>)</w:t>
      </w:r>
      <w:r w:rsidR="00094668">
        <w:rPr>
          <w:rFonts w:ascii="Arial" w:eastAsia="맑은 고딕" w:hAnsi="Arial" w:cs="Arial"/>
          <w:lang w:eastAsia="ko-KR"/>
        </w:rPr>
        <w:t xml:space="preserve"> </w:t>
      </w:r>
      <w:r w:rsidRPr="007E411D">
        <w:rPr>
          <w:rFonts w:ascii="Arial" w:eastAsia="맑은 고딕" w:hAnsi="Arial" w:cs="Arial"/>
          <w:lang w:eastAsia="ko-KR"/>
        </w:rPr>
        <w:t xml:space="preserve">for </w:t>
      </w:r>
      <w:r w:rsidRPr="007E411D">
        <w:rPr>
          <w:rFonts w:ascii="Arial" w:eastAsia="맑은 고딕" w:hAnsi="Arial" w:cs="Arial"/>
          <w:i/>
          <w:lang w:eastAsia="ko-KR"/>
        </w:rPr>
        <w:t>cis-</w:t>
      </w:r>
      <w:r w:rsidRPr="007E411D">
        <w:rPr>
          <w:rFonts w:ascii="Arial" w:eastAsia="맑은 고딕" w:hAnsi="Arial" w:cs="Arial"/>
          <w:lang w:eastAsia="ko-KR"/>
        </w:rPr>
        <w:t xml:space="preserve">eQTL mapping </w:t>
      </w:r>
      <w:r w:rsidRPr="007E411D">
        <w:rPr>
          <w:rFonts w:ascii="Arial" w:eastAsia="맑은 고딕" w:hAnsi="Arial" w:cs="Arial"/>
          <w:lang w:eastAsia="ko-KR"/>
        </w:rPr>
        <w:fldChar w:fldCharType="begin"/>
      </w:r>
      <w:r w:rsidR="00146CD8">
        <w:rPr>
          <w:rFonts w:ascii="Arial" w:eastAsia="맑은 고딕" w:hAnsi="Arial" w:cs="Arial"/>
          <w:lang w:eastAsia="ko-KR"/>
        </w:rPr>
        <w:instrText xml:space="preserve"> ADDIN EN.CITE &lt;EndNote&gt;&lt;Cite&gt;&lt;Author&gt;Ongen&lt;/Author&gt;&lt;Year&gt;2015&lt;/Year&gt;&lt;RecNum&gt;304&lt;/RecNum&gt;&lt;DisplayText&gt;[32]&lt;/DisplayText&gt;&lt;record&gt;&lt;rec-number&gt;304&lt;/rec-number&gt;&lt;foreign-keys&gt;&lt;key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Pr="007E411D">
        <w:rPr>
          <w:rFonts w:ascii="Arial" w:eastAsia="맑은 고딕" w:hAnsi="Arial" w:cs="Arial"/>
          <w:lang w:eastAsia="ko-KR"/>
        </w:rPr>
        <w:fldChar w:fldCharType="separate"/>
      </w:r>
      <w:r w:rsidR="00146CD8">
        <w:rPr>
          <w:rFonts w:ascii="Arial" w:eastAsia="맑은 고딕" w:hAnsi="Arial" w:cs="Arial"/>
          <w:noProof/>
          <w:lang w:eastAsia="ko-KR"/>
        </w:rPr>
        <w:t>[32]</w:t>
      </w:r>
      <w:r w:rsidRPr="007E411D">
        <w:rPr>
          <w:rFonts w:ascii="Arial" w:eastAsia="맑은 고딕" w:hAnsi="Arial" w:cs="Arial"/>
          <w:lang w:eastAsia="ko-KR"/>
        </w:rPr>
        <w:fldChar w:fldCharType="end"/>
      </w:r>
      <w:r w:rsidRPr="007E411D">
        <w:rPr>
          <w:rFonts w:ascii="Arial" w:eastAsia="맑은 고딕" w:hAnsi="Arial" w:cs="Arial"/>
          <w:lang w:eastAsia="ko-KR"/>
        </w:rPr>
        <w:t xml:space="preserve"> </w:t>
      </w:r>
      <w:r w:rsidRPr="007E411D">
        <w:rPr>
          <w:rFonts w:ascii="Arial" w:eastAsia="맑은 고딕" w:hAnsi="Arial" w:cs="Arial"/>
          <w:shd w:val="clear" w:color="auto" w:fill="FFFFFF"/>
          <w:lang w:eastAsia="ko-KR"/>
        </w:rPr>
        <w:t>with covariate adjustment of top three PC scores, genotyping platform, sex and a set of rel</w:t>
      </w:r>
      <w:r w:rsidR="0098116A">
        <w:rPr>
          <w:rFonts w:ascii="Arial" w:eastAsia="맑은 고딕" w:hAnsi="Arial" w:cs="Arial"/>
          <w:shd w:val="clear" w:color="auto" w:fill="FFFFFF"/>
          <w:lang w:eastAsia="ko-KR"/>
        </w:rPr>
        <w:t>e</w:t>
      </w:r>
      <w:r w:rsidRPr="007E411D">
        <w:rPr>
          <w:rFonts w:ascii="Arial" w:eastAsia="맑은 고딕" w:hAnsi="Arial" w:cs="Arial"/>
          <w:shd w:val="clear" w:color="auto" w:fill="FFFFFF"/>
          <w:lang w:eastAsia="ko-KR"/>
        </w:rPr>
        <w:t>vant variables identified using PEER method</w:t>
      </w:r>
      <w:r w:rsidRPr="007E411D">
        <w:rPr>
          <w:rFonts w:ascii="Arial" w:eastAsia="맑은 고딕" w:hAnsi="Arial" w:cs="Arial"/>
          <w:lang w:eastAsia="ko-KR"/>
        </w:rPr>
        <w:t xml:space="preserve"> </w:t>
      </w:r>
      <w:r w:rsidRPr="007E411D">
        <w:rPr>
          <w:rFonts w:ascii="Arial" w:eastAsia="맑은 고딕" w:hAnsi="Arial" w:cs="Arial"/>
          <w:lang w:eastAsia="ko-KR"/>
        </w:rPr>
        <w:fldChar w:fldCharType="begin"/>
      </w:r>
      <w:r w:rsidR="00146CD8">
        <w:rPr>
          <w:rFonts w:ascii="Arial" w:eastAsia="맑은 고딕" w:hAnsi="Arial" w:cs="Arial"/>
          <w:lang w:eastAsia="ko-KR"/>
        </w:rPr>
        <w:instrText xml:space="preserve"> ADDIN EN.CITE &lt;EndNote&gt;&lt;Cite&gt;&lt;Author&gt;Stegle&lt;/Author&gt;&lt;Year&gt;2010&lt;/Year&gt;&lt;RecNum&gt;305&lt;/RecNum&gt;&lt;DisplayText&gt;[33]&lt;/DisplayText&gt;&lt;record&gt;&lt;rec-number&gt;305&lt;/rec-number&gt;&lt;foreign-keys&gt;&lt;key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Pr="007E411D">
        <w:rPr>
          <w:rFonts w:ascii="Arial" w:eastAsia="맑은 고딕" w:hAnsi="Arial" w:cs="Arial"/>
          <w:lang w:eastAsia="ko-KR"/>
        </w:rPr>
        <w:fldChar w:fldCharType="separate"/>
      </w:r>
      <w:r w:rsidR="00146CD8">
        <w:rPr>
          <w:rFonts w:ascii="Arial" w:eastAsia="맑은 고딕" w:hAnsi="Arial" w:cs="Arial"/>
          <w:noProof/>
          <w:lang w:eastAsia="ko-KR"/>
        </w:rPr>
        <w:t>[33]</w:t>
      </w:r>
      <w:r w:rsidRPr="007E411D">
        <w:rPr>
          <w:rFonts w:ascii="Arial" w:eastAsia="맑은 고딕" w:hAnsi="Arial" w:cs="Arial"/>
          <w:lang w:eastAsia="ko-KR"/>
        </w:rPr>
        <w:fldChar w:fldCharType="end"/>
      </w:r>
      <w:r w:rsidRPr="007E411D">
        <w:rPr>
          <w:rFonts w:ascii="Arial" w:eastAsia="맑은 고딕" w:hAnsi="Arial" w:cs="Arial"/>
          <w:lang w:eastAsia="ko-KR"/>
        </w:rPr>
        <w:t xml:space="preserve">. </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2ED02A7B"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t xml:space="preserve">Immunochistochemistry was performed as described elsewhere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&lt;EndNote&gt;&lt;Cite&gt;&lt;Author&gt;Bongaarts&lt;/Author&gt;&lt;Year&gt;2017&lt;/Year&gt;&lt;RecNum&gt;211&lt;/RecNum&gt;&lt;DisplayText&gt;[34]&lt;/DisplayText&gt;&lt;record&gt;&lt;rec-number&gt;211&lt;/rec-number&gt;&lt;foreign-keys&gt;&lt;key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Cat.Num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BioSystems).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w:t>
      </w:r>
      <w:r w:rsidR="00101D23">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 xml:space="preserve">(DakoCytomation).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kidney angiomyolipomas</w:t>
      </w:r>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6294AB7D"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r w:rsidR="00F9466F" w:rsidRPr="000D150D">
        <w:rPr>
          <w:rFonts w:ascii="Arial" w:hAnsi="Arial" w:cs="Arial"/>
          <w:color w:val="000000" w:themeColor="text1"/>
          <w:shd w:val="clear" w:color="auto" w:fill="FFFFFF"/>
        </w:rPr>
        <w:t>COPDGene</w:t>
      </w:r>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 xml:space="preserve">for </w:t>
      </w:r>
      <w:ins w:id="39" w:author="김원지" w:date="2019-03-12T14:31:00Z">
        <w:r w:rsidR="00EE573A">
          <w:rPr>
            <w:rFonts w:ascii="Arial" w:hAnsi="Arial" w:cs="Arial" w:hint="eastAsia"/>
            <w:color w:val="000000" w:themeColor="text1"/>
            <w:lang w:eastAsia="ko-KR"/>
          </w:rPr>
          <w:t>5,426,936</w:t>
        </w:r>
      </w:ins>
      <w:del w:id="40" w:author="김원지" w:date="2019-03-12T14:31:00Z">
        <w:r w:rsidRPr="000D150D" w:rsidDel="00EE573A">
          <w:rPr>
            <w:rFonts w:ascii="Arial" w:hAnsi="Arial" w:cs="Arial"/>
            <w:color w:val="000000" w:themeColor="text1"/>
          </w:rPr>
          <w:delText>549,</w:delText>
        </w:r>
        <w:r w:rsidR="004D3BEB" w:rsidDel="00EE573A">
          <w:rPr>
            <w:rFonts w:ascii="Arial" w:hAnsi="Arial" w:cs="Arial" w:hint="eastAsia"/>
            <w:color w:val="000000" w:themeColor="text1"/>
            <w:lang w:eastAsia="ko-KR"/>
          </w:rPr>
          <w:delText>591</w:delText>
        </w:r>
      </w:del>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w:t>
      </w:r>
      <w:ins w:id="41" w:author="김원지" w:date="2019-03-12T14:31:00Z">
        <w:r w:rsidR="00EE573A">
          <w:rPr>
            <w:rFonts w:ascii="Arial" w:hAnsi="Arial" w:cs="Arial" w:hint="eastAsia"/>
            <w:color w:val="000000" w:themeColor="text1"/>
            <w:lang w:eastAsia="ko-KR"/>
          </w:rPr>
          <w:t>20</w:t>
        </w:r>
      </w:ins>
      <w:del w:id="42" w:author="김원지" w:date="2019-03-12T14:31:00Z">
        <w:r w:rsidRPr="000D150D" w:rsidDel="00EE573A">
          <w:rPr>
            <w:rFonts w:ascii="Arial" w:hAnsi="Arial" w:cs="Arial"/>
            <w:color w:val="000000" w:themeColor="text1"/>
          </w:rPr>
          <w:delText>Two</w:delText>
        </w:r>
      </w:del>
      <w:r w:rsidRPr="000D150D">
        <w:rPr>
          <w:rFonts w:ascii="Arial" w:hAnsi="Arial" w:cs="Arial"/>
          <w:color w:val="000000" w:themeColor="text1"/>
        </w:rPr>
        <w:t xml:space="preserve"> non-coding SNPs </w:t>
      </w:r>
      <w:ins w:id="43" w:author="김원지" w:date="2019-03-12T14:31:00Z">
        <w:r w:rsidR="00EE573A">
          <w:rPr>
            <w:rFonts w:ascii="Arial" w:hAnsi="Arial" w:cs="Arial" w:hint="eastAsia"/>
            <w:color w:val="000000" w:themeColor="text1"/>
            <w:lang w:eastAsia="ko-KR"/>
          </w:rPr>
          <w:t>on chromosome 15</w:t>
        </w:r>
      </w:ins>
      <w:del w:id="44" w:author="김원지" w:date="2019-03-12T14:31:00Z">
        <w:r w:rsidRPr="000D150D" w:rsidDel="00EE573A">
          <w:rPr>
            <w:rFonts w:ascii="Arial" w:hAnsi="Arial" w:cs="Arial"/>
            <w:color w:val="000000" w:themeColor="text1"/>
            <w:shd w:val="clear" w:color="auto" w:fill="FFFFFF"/>
          </w:rPr>
          <w:delText xml:space="preserve">rs4544201 </w:delText>
        </w:r>
        <w:r w:rsidRPr="000D150D" w:rsidDel="00EE573A">
          <w:rPr>
            <w:rFonts w:ascii="Arial" w:hAnsi="Arial" w:cs="Arial" w:hint="eastAsia"/>
            <w:color w:val="000000" w:themeColor="text1"/>
            <w:shd w:val="clear" w:color="auto" w:fill="FFFFFF"/>
          </w:rPr>
          <w:delText xml:space="preserve">and </w:delText>
        </w:r>
        <w:r w:rsidRPr="000D150D" w:rsidDel="00EE573A">
          <w:rPr>
            <w:rFonts w:ascii="Arial" w:hAnsi="Arial" w:cs="Arial"/>
            <w:color w:val="000000" w:themeColor="text1"/>
            <w:shd w:val="clear" w:color="auto" w:fill="FFFFFF"/>
          </w:rPr>
          <w:delText>rs2006950 on chromosome 15</w:delText>
        </w:r>
      </w:del>
      <w:r w:rsidRPr="000D150D">
        <w:rPr>
          <w:rFonts w:ascii="Arial" w:hAnsi="Arial" w:cs="Arial"/>
          <w:color w:val="000000" w:themeColor="text1"/>
          <w:shd w:val="clear" w:color="auto" w:fill="FFFFFF"/>
        </w:rPr>
        <w:t xml:space="preserve"> met genome-wide significance </w:t>
      </w:r>
      <w:ins w:id="45" w:author="김원지" w:date="2019-03-12T14:31:00Z">
        <w:r w:rsidR="00EE573A">
          <w:rPr>
            <w:rFonts w:ascii="Arial" w:hAnsi="Arial" w:cs="Arial" w:hint="eastAsia"/>
            <w:color w:val="000000" w:themeColor="text1"/>
            <w:shd w:val="clear" w:color="auto" w:fill="FFFFFF"/>
            <w:lang w:eastAsia="ko-KR"/>
          </w:rPr>
          <w:t xml:space="preserve">including two genotyped SNps </w:t>
        </w:r>
      </w:ins>
      <w:ins w:id="46" w:author="김원지" w:date="2019-03-12T14:32:00Z">
        <w:r w:rsidR="00EE573A">
          <w:rPr>
            <w:rFonts w:ascii="Arial" w:hAnsi="Arial" w:cs="Arial" w:hint="eastAsia"/>
            <w:color w:val="000000" w:themeColor="text1"/>
            <w:shd w:val="clear" w:color="auto" w:fill="FFFFFF"/>
            <w:lang w:eastAsia="ko-KR"/>
          </w:rPr>
          <w:t xml:space="preserve">rs4544201 and rs2006950 </w:t>
        </w:r>
      </w:ins>
      <w:r w:rsidRPr="000D150D">
        <w:rPr>
          <w:rFonts w:ascii="Arial" w:hAnsi="Arial" w:cs="Arial"/>
          <w:color w:val="000000" w:themeColor="text1"/>
          <w:shd w:val="clear" w:color="auto" w:fill="FFFFFF"/>
        </w:rPr>
        <w:t>(</w:t>
      </w:r>
      <w:ins w:id="47" w:author="김원지" w:date="2019-03-12T14:32:00Z">
        <w:r w:rsidR="00EE573A">
          <w:rPr>
            <w:rFonts w:ascii="Arial" w:hAnsi="Arial" w:cs="Arial" w:hint="eastAsia"/>
            <w:color w:val="000000" w:themeColor="text1"/>
            <w:shd w:val="clear" w:color="auto" w:fill="FFFFFF"/>
            <w:lang w:eastAsia="ko-KR"/>
          </w:rPr>
          <w:t xml:space="preserve">table 1, </w:t>
        </w:r>
      </w:ins>
      <w:r w:rsidRPr="000D150D">
        <w:rPr>
          <w:rFonts w:ascii="Arial" w:hAnsi="Arial" w:cs="Arial"/>
          <w:color w:val="000000" w:themeColor="text1"/>
          <w:shd w:val="clear" w:color="auto" w:fill="FFFFFF"/>
        </w:rPr>
        <w:t>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100271">
        <w:rPr>
          <w:rFonts w:ascii="Arial" w:eastAsia="굴림" w:hAnsi="Arial" w:cs="Arial" w:hint="eastAsia"/>
          <w:color w:val="000000"/>
          <w:kern w:val="2"/>
          <w:lang w:eastAsia="ko-KR"/>
        </w:rPr>
        <w:t>4.1</w:t>
      </w:r>
      <w:r w:rsidR="003A313E">
        <w:rPr>
          <w:rFonts w:ascii="Arial" w:eastAsia="굴림" w:hAnsi="Arial" w:cs="Arial" w:hint="eastAsia"/>
          <w:color w:val="000000"/>
          <w:kern w:val="2"/>
          <w:lang w:eastAsia="ko-KR"/>
        </w:rPr>
        <w:t>9</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100271">
        <w:rPr>
          <w:rFonts w:ascii="Arial" w:eastAsia="굴림" w:hAnsi="Arial" w:cs="Arial"/>
          <w:color w:val="000000"/>
          <w:kern w:val="2"/>
          <w:position w:val="7"/>
          <w:vertAlign w:val="superscript"/>
          <w:lang w:eastAsia="ko-KR"/>
        </w:rPr>
        <w:t>-</w:t>
      </w:r>
      <w:r w:rsidR="00100271">
        <w:rPr>
          <w:rFonts w:ascii="Arial" w:eastAsia="굴림" w:hAnsi="Arial" w:cs="Arial" w:hint="eastAsia"/>
          <w:color w:val="000000"/>
          <w:kern w:val="2"/>
          <w:position w:val="7"/>
          <w:vertAlign w:val="superscript"/>
          <w:lang w:eastAsia="ko-KR"/>
        </w:rPr>
        <w:t>8</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100271">
        <w:rPr>
          <w:rFonts w:ascii="Arial" w:hAnsi="Arial" w:cs="Arial" w:hint="eastAsia"/>
          <w:color w:val="000000" w:themeColor="text1"/>
          <w:lang w:eastAsia="ko-KR"/>
        </w:rPr>
        <w:t>6.12</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100271">
        <w:rPr>
          <w:rFonts w:ascii="Arial" w:eastAsia="굴림" w:hAnsi="Arial" w:cs="Arial"/>
          <w:color w:val="000000"/>
          <w:kern w:val="2"/>
          <w:position w:val="7"/>
          <w:vertAlign w:val="superscript"/>
          <w:lang w:eastAsia="ko-KR"/>
        </w:rPr>
        <w:t>-</w:t>
      </w:r>
      <w:r w:rsidR="00100271">
        <w:rPr>
          <w:rFonts w:ascii="Arial" w:eastAsia="굴림" w:hAnsi="Arial" w:cs="Arial" w:hint="eastAsia"/>
          <w:color w:val="000000"/>
          <w:kern w:val="2"/>
          <w:position w:val="7"/>
          <w:vertAlign w:val="superscript"/>
          <w:lang w:eastAsia="ko-KR"/>
        </w:rPr>
        <w:t>9</w:t>
      </w:r>
      <w:r w:rsidRPr="000D150D">
        <w:rPr>
          <w:rFonts w:ascii="Arial" w:hAnsi="Arial" w:cs="Arial"/>
          <w:color w:val="000000" w:themeColor="text1"/>
          <w:shd w:val="clear" w:color="auto" w:fill="FFFFFF"/>
        </w:rPr>
        <w:t>).</w:t>
      </w:r>
    </w:p>
    <w:p w14:paraId="57D64F42" w14:textId="6051A490" w:rsidR="007A3CE7" w:rsidRDefault="004C4547" w:rsidP="00E6178E">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 xml:space="preserve">values met the expected distribution, with the exception of </w:t>
      </w:r>
      <w:r w:rsidR="00104400" w:rsidRPr="000D150D">
        <w:rPr>
          <w:rFonts w:ascii="Arial" w:hAnsi="Arial" w:cs="Arial"/>
          <w:color w:val="000000" w:themeColor="text1"/>
          <w:shd w:val="clear" w:color="auto" w:fill="FFFFFF"/>
        </w:rPr>
        <w:lastRenderedPageBreak/>
        <w:t xml:space="preserve">the </w:t>
      </w:r>
      <w:ins w:id="48" w:author="김원지" w:date="2019-03-12T14:32:00Z">
        <w:r w:rsidR="00153DF4">
          <w:rPr>
            <w:rFonts w:ascii="Arial" w:hAnsi="Arial" w:cs="Arial" w:hint="eastAsia"/>
            <w:color w:val="000000" w:themeColor="text1"/>
            <w:shd w:val="clear" w:color="auto" w:fill="FFFFFF"/>
            <w:lang w:eastAsia="ko-KR"/>
          </w:rPr>
          <w:t>20</w:t>
        </w:r>
      </w:ins>
      <w:del w:id="49" w:author="김원지" w:date="2019-03-12T14:32:00Z">
        <w:r w:rsidR="00104400" w:rsidRPr="000D150D" w:rsidDel="00153DF4">
          <w:rPr>
            <w:rFonts w:ascii="Arial" w:hAnsi="Arial" w:cs="Arial"/>
            <w:color w:val="000000" w:themeColor="text1"/>
            <w:shd w:val="clear" w:color="auto" w:fill="FFFFFF"/>
          </w:rPr>
          <w:delText>two</w:delText>
        </w:r>
      </w:del>
      <w:r w:rsidR="00104400" w:rsidRPr="000D150D">
        <w:rPr>
          <w:rFonts w:ascii="Arial" w:hAnsi="Arial" w:cs="Arial"/>
          <w:color w:val="000000" w:themeColor="text1"/>
          <w:shd w:val="clear" w:color="auto" w:fill="FFFFFF"/>
        </w:rPr>
        <w:t xml:space="preserve"> SNPs</w:t>
      </w:r>
      <w:r w:rsidR="0023540A" w:rsidRPr="000D150D">
        <w:rPr>
          <w:rFonts w:ascii="Arial" w:hAnsi="Arial" w:cs="Arial" w:hint="eastAsia"/>
          <w:color w:val="000000" w:themeColor="text1"/>
          <w:shd w:val="clear" w:color="auto" w:fill="FFFFFF"/>
          <w:lang w:eastAsia="ko-KR"/>
        </w:rPr>
        <w:t xml:space="preserve"> (Figure 2)</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ins w:id="50" w:author="김원지" w:date="2019-03-12T14:32:00Z">
        <w:r w:rsidR="00153DF4">
          <w:rPr>
            <w:rFonts w:ascii="Arial" w:hAnsi="Arial" w:cs="Arial" w:hint="eastAsia"/>
            <w:color w:val="000000" w:themeColor="text1"/>
            <w:shd w:val="clear" w:color="auto" w:fill="FFFFFF"/>
            <w:lang w:eastAsia="ko-KR"/>
          </w:rPr>
          <w:t>5</w:t>
        </w:r>
      </w:ins>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B8127D">
        <w:rPr>
          <w:rFonts w:ascii="Arial" w:eastAsia="맑은 고딕" w:hAnsi="Arial" w:cs="Arial"/>
          <w:lang w:eastAsia="ko-KR"/>
        </w:rPr>
        <w:t xml:space="preserve">All </w:t>
      </w:r>
      <w:r w:rsidR="00B8127D">
        <w:rPr>
          <w:rFonts w:ascii="Arial" w:hAnsi="Arial" w:cs="Arial"/>
          <w:lang w:eastAsia="ko-KR"/>
        </w:rPr>
        <w:t>subjects from</w:t>
      </w:r>
      <w:r w:rsidR="00B8127D" w:rsidRPr="00B2051F">
        <w:rPr>
          <w:rFonts w:ascii="Arial" w:hAnsi="Arial"/>
        </w:rPr>
        <w:t xml:space="preserve"> </w:t>
      </w:r>
      <w:r w:rsidR="00094668" w:rsidRPr="00B2051F">
        <w:rPr>
          <w:rFonts w:ascii="Arial" w:hAnsi="Arial"/>
        </w:rPr>
        <w:t xml:space="preserve">the </w:t>
      </w:r>
      <w:r w:rsidR="00B8127D" w:rsidRPr="00B2051F">
        <w:rPr>
          <w:rFonts w:ascii="Arial" w:hAnsi="Arial"/>
        </w:rPr>
        <w:t xml:space="preserve">COPDGene cohort were smokers, </w:t>
      </w:r>
      <w:r w:rsidR="00B8127D">
        <w:rPr>
          <w:rFonts w:ascii="Arial" w:hAnsi="Arial" w:cs="Arial"/>
          <w:lang w:eastAsia="ko-KR"/>
        </w:rPr>
        <w:t xml:space="preserve">and </w:t>
      </w:r>
      <w:r w:rsidR="0098116A" w:rsidRPr="00B2051F">
        <w:rPr>
          <w:rFonts w:ascii="Arial" w:hAnsi="Arial"/>
        </w:rPr>
        <w:t xml:space="preserve">this </w:t>
      </w:r>
      <w:r w:rsidR="0098116A">
        <w:rPr>
          <w:rFonts w:ascii="Arial" w:hAnsi="Arial" w:cs="Arial"/>
          <w:lang w:eastAsia="ko-KR"/>
        </w:rPr>
        <w:t xml:space="preserve">might have caused an </w:t>
      </w:r>
      <w:r w:rsidR="0098116A" w:rsidRPr="00B2051F">
        <w:rPr>
          <w:rFonts w:ascii="Arial" w:hAnsi="Arial"/>
        </w:rPr>
        <w:t xml:space="preserve">association </w:t>
      </w:r>
      <w:r w:rsidR="0098116A">
        <w:rPr>
          <w:rFonts w:ascii="Arial" w:hAnsi="Arial" w:cs="Arial"/>
          <w:lang w:eastAsia="ko-KR"/>
        </w:rPr>
        <w:t xml:space="preserve">between </w:t>
      </w:r>
      <w:r w:rsidR="00B8127D">
        <w:rPr>
          <w:rFonts w:ascii="Arial" w:hAnsi="Arial" w:cs="Arial"/>
          <w:lang w:eastAsia="ko-KR"/>
        </w:rPr>
        <w:t>SNPs</w:t>
      </w:r>
      <w:r w:rsidR="00B8127D" w:rsidRPr="00B2051F">
        <w:rPr>
          <w:rFonts w:ascii="Arial" w:hAnsi="Arial"/>
        </w:rPr>
        <w:t xml:space="preserve"> associated with </w:t>
      </w:r>
      <w:r w:rsidR="00B8127D">
        <w:rPr>
          <w:rFonts w:ascii="Arial" w:hAnsi="Arial" w:cs="Arial"/>
          <w:lang w:eastAsia="ko-KR"/>
        </w:rPr>
        <w:t>nicotine addiction</w:t>
      </w:r>
      <w:r w:rsidR="00B8127D" w:rsidRPr="00B2051F">
        <w:rPr>
          <w:rFonts w:ascii="Arial" w:hAnsi="Arial"/>
        </w:rPr>
        <w:t xml:space="preserve">. We checked p-values for SNPs associated with </w:t>
      </w:r>
      <w:r w:rsidR="00B8127D">
        <w:rPr>
          <w:rFonts w:ascii="Arial" w:hAnsi="Arial" w:cs="Arial"/>
          <w:lang w:eastAsia="ko-KR"/>
        </w:rPr>
        <w:t>nicotine addiction</w:t>
      </w:r>
      <w:r w:rsidR="00B8127D" w:rsidRPr="00B2051F">
        <w:rPr>
          <w:rFonts w:ascii="Arial" w:hAnsi="Arial"/>
        </w:rPr>
        <w:t xml:space="preserve"> from the GWAS catalog </w:t>
      </w:r>
      <w:r w:rsidR="00227EBB"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&lt;EndNote&gt;&lt;Cite&gt;&lt;Author&gt;MacArthur&lt;/Author&gt;&lt;Year&gt;2016&lt;/Year&gt;&lt;RecNum&gt;4&lt;/RecNum&gt;&lt;DisplayText&gt;[35]&lt;/DisplayText&gt;&lt;record&gt;&lt;rec-number&gt;4&lt;/rec-number&gt;&lt;foreign-keys&gt;&lt;key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[35]</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COPDGene cohorts, indicating that our findings are not affected by </w:t>
      </w:r>
      <w:r w:rsidR="007A3CE7" w:rsidRPr="00B2051F">
        <w:rPr>
          <w:rFonts w:ascii="Arial" w:hAnsi="Arial"/>
          <w:color w:val="000000" w:themeColor="text1"/>
          <w:shd w:val="clear" w:color="auto" w:fill="FFFFFF"/>
        </w:rPr>
        <w:t>nicotine addiction SNPs</w:t>
      </w:r>
      <w:r w:rsidR="007A3CE7" w:rsidRPr="007A3CE7">
        <w:rPr>
          <w:rFonts w:ascii="Arial" w:hAnsi="Arial" w:cs="Arial"/>
          <w:color w:val="000000" w:themeColor="text1"/>
          <w:shd w:val="clear" w:color="auto" w:fill="FFFFFF"/>
        </w:rPr>
        <w:t xml:space="preserve">. </w:t>
      </w:r>
    </w:p>
    <w:p w14:paraId="03C3DC62" w14:textId="46154F35"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w:t>
      </w:r>
      <w:r w:rsidR="009A1EA8">
        <w:rPr>
          <w:rFonts w:ascii="Arial" w:hAnsi="Arial" w:cs="Arial"/>
          <w:color w:val="000000" w:themeColor="text1"/>
          <w:shd w:val="clear" w:color="auto" w:fill="FFFFFF"/>
          <w:lang w:eastAsia="ko-KR"/>
        </w:rPr>
        <w:t xml:space="preserve">two </w:t>
      </w:r>
      <w:r w:rsidR="00D807D5">
        <w:rPr>
          <w:rFonts w:ascii="Arial" w:hAnsi="Arial" w:cs="Arial" w:hint="eastAsia"/>
          <w:color w:val="000000" w:themeColor="text1"/>
          <w:shd w:val="clear" w:color="auto" w:fill="FFFFFF"/>
          <w:lang w:eastAsia="ko-KR"/>
        </w:rPr>
        <w:t>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w:t>
      </w:r>
      <w:r w:rsidR="009A1EA8">
        <w:rPr>
          <w:rFonts w:ascii="Arial" w:hAnsi="Arial" w:cs="Arial"/>
          <w:color w:val="000000" w:themeColor="text1"/>
          <w:shd w:val="clear" w:color="auto" w:fill="FFFFFF"/>
        </w:rPr>
        <w:t>identified</w:t>
      </w:r>
      <w:r w:rsidRPr="000D150D">
        <w:rPr>
          <w:rFonts w:ascii="Arial" w:hAnsi="Arial" w:cs="Arial"/>
          <w:color w:val="000000" w:themeColor="text1"/>
          <w:shd w:val="clear" w:color="auto" w:fill="FFFFFF"/>
        </w:rPr>
        <w:t xml:space="preserve"> using Haploview with default options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&lt;EndNote&gt;&lt;Cite&gt;&lt;Author&gt;Barrett&lt;/Author&gt;&lt;Year&gt;2004&lt;/Year&gt;&lt;RecNum&gt;210&lt;/RecNum&gt;&lt;DisplayText&gt;[36]&lt;/DisplayText&gt;&lt;record&gt;&lt;rec-number&gt;210&lt;/rec-number&gt;&lt;foreign-keys&gt;&lt;key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r w:rsidR="00E6178E" w:rsidRPr="000D150D">
        <w:rPr>
          <w:rFonts w:ascii="Arial" w:hAnsi="Arial" w:cs="Arial"/>
          <w:color w:val="000000" w:themeColor="text1"/>
          <w:shd w:val="clear" w:color="auto" w:fill="FFFFFF"/>
        </w:rPr>
        <w:t>rs4544201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w:t>
      </w:r>
      <w:r w:rsidR="0098116A">
        <w:rPr>
          <w:rFonts w:ascii="Arial" w:hAnsi="Arial" w:cs="Arial"/>
          <w:color w:val="000000" w:themeColor="text1"/>
          <w:shd w:val="clear" w:color="auto" w:fill="FFFFFF"/>
          <w:lang w:eastAsia="ko-KR"/>
        </w:rPr>
        <w:t>proximity of</w:t>
      </w:r>
      <w:r w:rsidR="00C83E99">
        <w:rPr>
          <w:rFonts w:ascii="Arial" w:hAnsi="Arial" w:cs="Arial" w:hint="eastAsia"/>
          <w:color w:val="000000" w:themeColor="text1"/>
          <w:shd w:val="clear" w:color="auto" w:fill="FFFFFF"/>
          <w:lang w:eastAsia="ko-KR"/>
        </w:rPr>
        <w:t xml:space="preserve"> the two SNPs </w:t>
      </w:r>
      <w:r w:rsidR="0098116A">
        <w:rPr>
          <w:rFonts w:ascii="Arial" w:hAnsi="Arial" w:cs="Arial"/>
          <w:color w:val="000000" w:themeColor="text1"/>
          <w:shd w:val="clear" w:color="auto" w:fill="FFFFFF"/>
          <w:lang w:eastAsia="ko-KR"/>
        </w:rPr>
        <w:t xml:space="preserve">to each other </w:t>
      </w:r>
      <w:r w:rsidR="00C83E99">
        <w:rPr>
          <w:rFonts w:ascii="Arial" w:hAnsi="Arial" w:cs="Arial" w:hint="eastAsia"/>
          <w:color w:val="000000" w:themeColor="text1"/>
          <w:shd w:val="clear" w:color="auto" w:fill="FFFFFF"/>
          <w:lang w:eastAsia="ko-KR"/>
        </w:rPr>
        <w:t xml:space="preserve">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w:t>
      </w:r>
      <w:r w:rsidR="0098116A">
        <w:rPr>
          <w:rFonts w:ascii="Arial" w:hAnsi="Arial" w:cs="Arial"/>
          <w:color w:val="000000" w:themeColor="text1"/>
          <w:shd w:val="clear" w:color="auto" w:fill="FFFFFF"/>
          <w:lang w:eastAsia="ko-KR"/>
        </w:rPr>
        <w:t xml:space="preserve">it is likely that there is </w:t>
      </w:r>
      <w:r w:rsidR="0028682E" w:rsidRPr="00E961E2">
        <w:rPr>
          <w:rFonts w:ascii="Arial" w:hAnsi="Arial" w:cs="Arial"/>
          <w:lang w:eastAsia="ko-KR"/>
        </w:rPr>
        <w:t xml:space="preserve">a </w:t>
      </w:r>
      <w:r w:rsidR="0028682E">
        <w:rPr>
          <w:rFonts w:ascii="Arial" w:hAnsi="Arial" w:cs="Arial"/>
          <w:lang w:eastAsia="ko-KR"/>
        </w:rPr>
        <w:t>single disease susceptibility locus</w:t>
      </w:r>
      <w:r w:rsidR="0098116A">
        <w:rPr>
          <w:rFonts w:ascii="Arial" w:hAnsi="Arial" w:cs="Arial"/>
          <w:lang w:eastAsia="ko-KR"/>
        </w:rPr>
        <w:t xml:space="preserve"> in the region</w:t>
      </w:r>
      <w:r w:rsidR="00C83E99">
        <w:rPr>
          <w:rFonts w:ascii="Arial" w:hAnsi="Arial" w:cs="Arial" w:hint="eastAsia"/>
          <w:color w:val="000000" w:themeColor="text1"/>
          <w:shd w:val="clear" w:color="auto" w:fill="FFFFFF"/>
          <w:lang w:eastAsia="ko-KR"/>
        </w:rPr>
        <w:t xml:space="preserve">. </w:t>
      </w:r>
      <w:r w:rsidR="00E6178E">
        <w:rPr>
          <w:rFonts w:ascii="Arial" w:hAnsi="Arial" w:cs="Arial" w:hint="eastAsia"/>
          <w:color w:val="000000" w:themeColor="text1"/>
          <w:shd w:val="clear" w:color="auto" w:fill="FFFFFF"/>
          <w:lang w:eastAsia="ko-KR"/>
        </w:rPr>
        <w:t>They are located in</w:t>
      </w:r>
      <w:r w:rsidR="00E6178E" w:rsidRPr="000D150D">
        <w:rPr>
          <w:rFonts w:ascii="Arial" w:hAnsi="Arial" w:cs="Arial"/>
          <w:color w:val="000000" w:themeColor="text1"/>
          <w:shd w:val="clear" w:color="auto" w:fill="FFFFFF"/>
        </w:rPr>
        <w:t xml:space="preserve">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r w:rsidR="00E6178E" w:rsidRPr="000D150D">
        <w:rPr>
          <w:rFonts w:ascii="Arial" w:hAnsi="Arial" w:cs="Arial"/>
          <w:color w:val="000000" w:themeColor="text1"/>
          <w:shd w:val="clear" w:color="auto" w:fill="FFFFFF"/>
        </w:rPr>
        <w:t>lncRNAs</w:t>
      </w:r>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w:t>
      </w:r>
      <w:ins w:id="51" w:author="김원지" w:date="2019-03-12T14:33:00Z">
        <w:r w:rsidR="004D744A">
          <w:rPr>
            <w:rFonts w:ascii="Arial" w:hAnsi="Arial" w:cs="Arial" w:hint="eastAsia"/>
            <w:color w:val="000000" w:themeColor="text1"/>
            <w:shd w:val="clear" w:color="auto" w:fill="FFFFFF"/>
            <w:lang w:eastAsia="ko-KR"/>
          </w:rPr>
          <w:t>2</w:t>
        </w:r>
      </w:ins>
      <w:del w:id="52" w:author="김원지" w:date="2019-03-12T14:33:00Z">
        <w:r w:rsidR="00E6178E" w:rsidRPr="000D150D" w:rsidDel="004D744A">
          <w:rPr>
            <w:rFonts w:ascii="Arial" w:hAnsi="Arial" w:cs="Arial"/>
            <w:color w:val="000000" w:themeColor="text1"/>
            <w:shd w:val="clear" w:color="auto" w:fill="FFFFFF"/>
          </w:rPr>
          <w:delText>1</w:delText>
        </w:r>
      </w:del>
      <w:r w:rsidR="00E6178E" w:rsidRPr="000D150D">
        <w:rPr>
          <w:rFonts w:ascii="Arial" w:hAnsi="Arial" w:cs="Arial"/>
          <w:color w:val="000000" w:themeColor="text1"/>
          <w:shd w:val="clear" w:color="auto" w:fill="FFFFFF"/>
        </w:rPr>
        <w:t xml:space="preserve">).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&lt;EndNote&gt;&lt;Cite&gt;&lt;Author&gt;Poirier&lt;/Author&gt;&lt;Year&gt;2015&lt;/Year&gt;&lt;RecNum&gt;237&lt;/RecNum&gt;&lt;DisplayText&gt;[37]&lt;/DisplayText&gt;&lt;record&gt;&lt;rec-number&gt;237&lt;/rec-number&gt;&lt;foreign-keys&gt;&lt;key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[37]</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3E37C700" w14:textId="335A5CD8" w:rsidR="00A053FF" w:rsidRDefault="00135989" w:rsidP="00A134C5">
      <w:pPr>
        <w:spacing w:line="480" w:lineRule="auto"/>
        <w:ind w:firstLine="720"/>
        <w:rPr>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lastRenderedPageBreak/>
        <w:t xml:space="preserve">We calculated the proportion of phenotypic variance explained by the genotyped SNPs,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p>
    <w:p w14:paraId="45E43DEA" w14:textId="6B4A8E5F" w:rsidR="00DE5F97" w:rsidDel="00320FF9" w:rsidRDefault="00DE5F97" w:rsidP="00DE5F97">
      <w:pPr>
        <w:spacing w:line="480" w:lineRule="auto"/>
        <w:ind w:firstLine="720"/>
        <w:rPr>
          <w:del w:id="53" w:author="김원지" w:date="2019-03-12T14:33:00Z"/>
          <w:rFonts w:ascii="Arial" w:hAnsi="Arial" w:cs="Arial" w:hint="eastAsia"/>
          <w:color w:val="000000" w:themeColor="text1"/>
          <w:lang w:eastAsia="ko-KR"/>
        </w:rPr>
      </w:pPr>
      <w:del w:id="54" w:author="김원지" w:date="2019-03-12T14:33:00Z">
        <w:r w:rsidRPr="000D150D" w:rsidDel="00320FF9">
          <w:rPr>
            <w:rFonts w:ascii="Arial" w:hAnsi="Arial" w:cs="Arial"/>
            <w:color w:val="000000" w:themeColor="text1"/>
            <w:shd w:val="clear" w:color="auto" w:fill="FFFFFF"/>
          </w:rPr>
          <w:delText xml:space="preserve">To examine the potential association of other SNPs </w:delText>
        </w:r>
        <w:r w:rsidR="00A14B6B" w:rsidDel="00320FF9">
          <w:rPr>
            <w:rFonts w:ascii="Arial" w:hAnsi="Arial" w:cs="Arial"/>
            <w:color w:val="000000" w:themeColor="text1"/>
            <w:shd w:val="clear" w:color="auto" w:fill="FFFFFF"/>
          </w:rPr>
          <w:delText xml:space="preserve">not directly genotyped, </w:delText>
        </w:r>
        <w:r w:rsidRPr="000D150D" w:rsidDel="00320FF9">
          <w:rPr>
            <w:rFonts w:ascii="Arial" w:hAnsi="Arial" w:cs="Arial"/>
            <w:color w:val="000000" w:themeColor="text1"/>
            <w:shd w:val="clear" w:color="auto" w:fill="FFFFFF"/>
          </w:rPr>
          <w:delText>we used the genotyped SNP data to impute genotype data</w:delText>
        </w:r>
        <w:r w:rsidR="00A14B6B" w:rsidDel="00320FF9">
          <w:rPr>
            <w:rFonts w:ascii="Arial" w:hAnsi="Arial" w:cs="Arial"/>
            <w:color w:val="000000" w:themeColor="text1"/>
            <w:shd w:val="clear" w:color="auto" w:fill="FFFFFF"/>
          </w:rPr>
          <w:delText xml:space="preserve"> genome-wide</w:delText>
        </w:r>
        <w:r w:rsidRPr="000D150D" w:rsidDel="00320FF9">
          <w:rPr>
            <w:rFonts w:ascii="Arial" w:hAnsi="Arial" w:cs="Arial"/>
            <w:color w:val="000000" w:themeColor="text1"/>
            <w:shd w:val="clear" w:color="auto" w:fill="FFFFFF"/>
          </w:rPr>
          <w:delText xml:space="preserve">. </w:delText>
        </w:r>
        <w:r w:rsidR="00A14B6B" w:rsidDel="00320FF9">
          <w:rPr>
            <w:rFonts w:ascii="Arial" w:hAnsi="Arial" w:cs="Arial"/>
            <w:color w:val="000000" w:themeColor="text1"/>
            <w:shd w:val="clear" w:color="auto" w:fill="FFFFFF"/>
          </w:rPr>
          <w:delText>No SNPs outside of the 15q region met genome-wide significance in this analysis</w:delText>
        </w:r>
        <w:r w:rsidR="00B85D4E" w:rsidDel="00320FF9">
          <w:rPr>
            <w:rFonts w:ascii="Arial" w:hAnsi="Arial" w:cs="Arial"/>
            <w:color w:val="000000" w:themeColor="text1"/>
            <w:shd w:val="clear" w:color="auto" w:fill="FFFFFF"/>
          </w:rPr>
          <w:delText xml:space="preserve"> (</w:delText>
        </w:r>
        <w:r w:rsidR="00B85D4E" w:rsidDel="00320FF9">
          <w:rPr>
            <w:rFonts w:ascii="Arial" w:hAnsi="Arial" w:cs="Arial" w:hint="eastAsia"/>
            <w:color w:val="000000" w:themeColor="text1"/>
            <w:lang w:eastAsia="ko-KR"/>
          </w:rPr>
          <w:delText>Supplementary Figure 5</w:delText>
        </w:r>
        <w:r w:rsidR="00B85D4E" w:rsidDel="00320FF9">
          <w:rPr>
            <w:rFonts w:ascii="Arial" w:hAnsi="Arial" w:cs="Arial"/>
            <w:color w:val="000000" w:themeColor="text1"/>
            <w:lang w:eastAsia="ko-KR"/>
          </w:rPr>
          <w:delText>)</w:delText>
        </w:r>
        <w:r w:rsidR="00A14B6B" w:rsidDel="00320FF9">
          <w:rPr>
            <w:rFonts w:ascii="Arial" w:hAnsi="Arial" w:cs="Arial"/>
            <w:color w:val="000000" w:themeColor="text1"/>
            <w:shd w:val="clear" w:color="auto" w:fill="FFFFFF"/>
          </w:rPr>
          <w:delText>, while 18</w:delText>
        </w:r>
        <w:r w:rsidRPr="000D150D" w:rsidDel="00320FF9">
          <w:rPr>
            <w:rFonts w:ascii="Arial" w:hAnsi="Arial" w:cs="Arial"/>
            <w:color w:val="000000" w:themeColor="text1"/>
            <w:shd w:val="clear" w:color="auto" w:fill="FFFFFF"/>
          </w:rPr>
          <w:delText xml:space="preserve"> imputed SNPs in the 34</w:delText>
        </w:r>
        <w:r w:rsidRPr="000D150D" w:rsidDel="00320FF9">
          <w:rPr>
            <w:rFonts w:ascii="Arial" w:hAnsi="Arial" w:cs="Arial" w:hint="eastAsia"/>
            <w:color w:val="000000" w:themeColor="text1"/>
            <w:shd w:val="clear" w:color="auto" w:fill="FFFFFF"/>
          </w:rPr>
          <w:delText>k</w:delText>
        </w:r>
        <w:r w:rsidRPr="000D150D" w:rsidDel="00320FF9">
          <w:rPr>
            <w:rFonts w:ascii="Arial" w:hAnsi="Arial" w:cs="Arial"/>
            <w:color w:val="000000" w:themeColor="text1"/>
            <w:shd w:val="clear" w:color="auto" w:fill="FFFFFF"/>
          </w:rPr>
          <w:delText xml:space="preserve">b LD block had </w:delText>
        </w:r>
        <w:r w:rsidRPr="000D150D" w:rsidDel="00320FF9">
          <w:rPr>
            <w:rFonts w:ascii="Arial" w:hAnsi="Arial" w:cs="Arial"/>
            <w:color w:val="000000" w:themeColor="text1"/>
          </w:rPr>
          <w:delText xml:space="preserve">P-values for association with LAM similar to </w:delText>
        </w:r>
        <w:r w:rsidRPr="000D150D" w:rsidDel="00320FF9">
          <w:rPr>
            <w:rFonts w:ascii="Arial" w:hAnsi="Arial" w:cs="Arial"/>
            <w:color w:val="000000" w:themeColor="text1"/>
            <w:shd w:val="clear" w:color="auto" w:fill="FFFFFF"/>
          </w:rPr>
          <w:delText xml:space="preserve">rs4544201 and rs2006950 </w:delText>
        </w:r>
        <w:r w:rsidDel="00320FF9">
          <w:rPr>
            <w:rFonts w:ascii="Arial" w:hAnsi="Arial" w:cs="Arial"/>
            <w:color w:val="000000" w:themeColor="text1"/>
          </w:rPr>
          <w:delText>(Table 2)</w:delText>
        </w:r>
        <w:r w:rsidDel="00320FF9">
          <w:rPr>
            <w:rFonts w:ascii="Arial" w:hAnsi="Arial" w:cs="Arial" w:hint="eastAsia"/>
            <w:color w:val="000000" w:themeColor="text1"/>
            <w:lang w:eastAsia="ko-KR"/>
          </w:rPr>
          <w:delText>.</w:delText>
        </w:r>
      </w:del>
    </w:p>
    <w:p w14:paraId="3EFB235D" w14:textId="7E685107" w:rsidR="00320FF9" w:rsidRPr="00DE5F97" w:rsidRDefault="00320FF9" w:rsidP="00DE5F97">
      <w:pPr>
        <w:spacing w:line="480" w:lineRule="auto"/>
        <w:ind w:firstLine="720"/>
        <w:rPr>
          <w:ins w:id="55" w:author="김원지" w:date="2019-03-12T14:33:00Z"/>
          <w:rFonts w:ascii="Arial" w:hAnsi="Arial" w:cs="Arial"/>
          <w:color w:val="FF0000"/>
          <w:lang w:eastAsia="ko-KR"/>
        </w:rPr>
      </w:pPr>
      <w:ins w:id="56" w:author="김원지" w:date="2019-03-12T14:33:00Z">
        <w:r>
          <w:rPr>
            <w:rFonts w:ascii="Arial" w:hAnsi="Arial" w:cs="Arial"/>
            <w:color w:val="FF0000"/>
            <w:lang w:eastAsia="ko-KR"/>
          </w:rPr>
          <w:t xml:space="preserve">To eliminate a potential effect of </w:t>
        </w:r>
        <w:r>
          <w:rPr>
            <w:rFonts w:ascii="Arial" w:hAnsi="Arial" w:cs="Arial"/>
            <w:i/>
            <w:color w:val="FF0000"/>
            <w:lang w:eastAsia="ko-KR"/>
          </w:rPr>
          <w:t>TSC1/2</w:t>
        </w:r>
        <w:r>
          <w:rPr>
            <w:rFonts w:ascii="Arial" w:hAnsi="Arial" w:cs="Arial"/>
            <w:color w:val="FF0000"/>
            <w:lang w:eastAsia="ko-KR"/>
          </w:rPr>
          <w:t xml:space="preserve"> genes on S-LAM patients, we checked p-values of SNPs within 1 Mb apart from each gene, and there were 566 and 416 SNPs, respectively. With a significance level of 10</w:t>
        </w:r>
        <w:r>
          <w:rPr>
            <w:rFonts w:ascii="Arial" w:hAnsi="Arial" w:cs="Arial"/>
            <w:color w:val="FF0000"/>
            <w:vertAlign w:val="superscript"/>
            <w:lang w:eastAsia="ko-KR"/>
          </w:rPr>
          <w:t>-4</w:t>
        </w:r>
        <w:r>
          <w:rPr>
            <w:rFonts w:ascii="Arial" w:hAnsi="Arial" w:cs="Arial"/>
            <w:color w:val="FF0000"/>
            <w:lang w:eastAsia="ko-KR"/>
          </w:rPr>
          <w:t xml:space="preserve"> for these candidiate regions, rs11552431 was significant (P-value = 5.97</w:t>
        </w:r>
        <m:oMath>
          <m:r>
            <m:rPr>
              <m:sty m:val="p"/>
            </m:rPr>
            <w:rPr>
              <w:rFonts w:ascii="Cambria Math" w:hAnsi="Cambria Math" w:cs="Arial"/>
              <w:color w:val="FF0000"/>
              <w:lang w:eastAsia="ko-KR"/>
            </w:rPr>
            <m:t>×</m:t>
          </m:r>
        </m:oMath>
        <w:r>
          <w:rPr>
            <w:rFonts w:ascii="Arial" w:hAnsi="Arial" w:cs="Arial"/>
            <w:color w:val="FF0000"/>
            <w:lang w:eastAsia="ko-KR"/>
          </w:rPr>
          <w:t>10</w:t>
        </w:r>
        <w:r>
          <w:rPr>
            <w:rFonts w:ascii="Arial" w:hAnsi="Arial" w:cs="Arial"/>
            <w:color w:val="FF0000"/>
            <w:vertAlign w:val="superscript"/>
            <w:lang w:eastAsia="ko-KR"/>
          </w:rPr>
          <w:t>-5</w:t>
        </w:r>
        <w:r>
          <w:rPr>
            <w:rFonts w:ascii="Arial" w:hAnsi="Arial" w:cs="Arial"/>
            <w:color w:val="FF0000"/>
            <w:lang w:eastAsia="ko-KR"/>
          </w:rPr>
          <w:t>). We included the genotype of rs11552431 as covariates and performed CLRs for rs4544201 and rs2006950. We also included 10 SNPs corresponding 10 lowest P-values as covariates and checked significance of rs4544201 and rs2006950. As a result, both rs11552431 and top 10 SNPs did not seem to affect the associations (Supplementary table 3).</w:t>
        </w:r>
      </w:ins>
    </w:p>
    <w:p w14:paraId="39953CEF" w14:textId="0D15ACBE" w:rsidR="00104400" w:rsidRPr="000D150D" w:rsidRDefault="00E7661D" w:rsidP="00A134C5">
      <w:pPr>
        <w:spacing w:line="480" w:lineRule="auto"/>
        <w:ind w:firstLine="720"/>
        <w:rPr>
          <w:rFonts w:ascii="Arial" w:hAnsi="Arial" w:cs="Arial"/>
          <w:shd w:val="clear" w:color="auto" w:fill="FFFFFF"/>
        </w:rPr>
      </w:pPr>
      <w:r w:rsidRPr="00B2051F">
        <w:rPr>
          <w:rFonts w:ascii="Arial" w:hAnsi="Arial"/>
        </w:rPr>
        <w:t xml:space="preserve">Replication analysis was performed for the </w:t>
      </w:r>
      <w:r w:rsidR="00B87CB4">
        <w:rPr>
          <w:rFonts w:ascii="Arial" w:hAnsi="Arial"/>
        </w:rPr>
        <w:t>two</w:t>
      </w:r>
      <w:r w:rsidRPr="00B2051F">
        <w:rPr>
          <w:rFonts w:ascii="Arial" w:hAnsi="Arial"/>
        </w:rPr>
        <w:t xml:space="preserve"> </w:t>
      </w:r>
      <w:r>
        <w:rPr>
          <w:rFonts w:ascii="Arial" w:hAnsi="Arial" w:cs="Arial"/>
          <w:lang w:eastAsia="ko-KR"/>
        </w:rPr>
        <w:t xml:space="preserve">genome-wide significant </w:t>
      </w:r>
      <w:r w:rsidRPr="009A1EA8">
        <w:rPr>
          <w:rFonts w:ascii="Arial" w:hAnsi="Arial"/>
        </w:rPr>
        <w:t>SNPs</w:t>
      </w:r>
      <w:r w:rsidR="00A11801">
        <w:rPr>
          <w:rFonts w:ascii="Arial" w:hAnsi="Arial"/>
        </w:rPr>
        <w:t>,</w:t>
      </w:r>
      <w:r w:rsidRPr="009A1EA8">
        <w:rPr>
          <w:rFonts w:ascii="Arial" w:hAnsi="Arial"/>
        </w:rPr>
        <w:t xml:space="preserve"> </w:t>
      </w:r>
      <w:r w:rsidR="00A11801">
        <w:rPr>
          <w:rFonts w:ascii="Arial" w:hAnsi="Arial" w:cs="Arial"/>
          <w:shd w:val="clear" w:color="auto" w:fill="FFFFFF"/>
        </w:rPr>
        <w:t>which were genotyped in</w:t>
      </w:r>
      <w:r w:rsidRPr="00B2051F">
        <w:rPr>
          <w:rFonts w:ascii="Arial" w:hAnsi="Arial"/>
        </w:rPr>
        <w:t xml:space="preserve"> 196 additional non-Hispanic white (NHW) S-LAM patients </w:t>
      </w:r>
      <w:r w:rsidR="00A11801">
        <w:rPr>
          <w:rFonts w:ascii="Arial" w:hAnsi="Arial" w:cs="Arial"/>
          <w:shd w:val="clear" w:color="auto" w:fill="FFFFFF"/>
        </w:rPr>
        <w:t>and compared with SNP allele frequencies in each of</w:t>
      </w:r>
      <w:r w:rsidRPr="00785D94">
        <w:rPr>
          <w:rFonts w:ascii="Arial" w:hAnsi="Arial" w:cs="Arial"/>
          <w:lang w:eastAsia="ko-KR"/>
        </w:rPr>
        <w:t xml:space="preserve"> three control datasets</w:t>
      </w:r>
      <w:r w:rsidR="00A11801">
        <w:rPr>
          <w:rFonts w:ascii="Arial" w:hAnsi="Arial" w:cs="Arial"/>
          <w:lang w:eastAsia="ko-KR"/>
        </w:rPr>
        <w:t>:</w:t>
      </w:r>
      <w:r w:rsidRPr="00785D94">
        <w:rPr>
          <w:rFonts w:ascii="Arial" w:hAnsi="Arial" w:cs="Arial"/>
          <w:lang w:eastAsia="ko-KR"/>
        </w:rPr>
        <w:t xml:space="preserve"> 1)</w:t>
      </w:r>
      <w:r w:rsidRPr="009A1EA8">
        <w:rPr>
          <w:rFonts w:ascii="Arial" w:hAnsi="Arial"/>
        </w:rPr>
        <w:t xml:space="preserve"> </w:t>
      </w:r>
      <w:r w:rsidRPr="00B2051F">
        <w:rPr>
          <w:rFonts w:ascii="Arial" w:hAnsi="Arial"/>
        </w:rPr>
        <w:t xml:space="preserve">409 NHW healthy COPDGene </w:t>
      </w:r>
      <w:r w:rsidR="00A11801" w:rsidRPr="00F54568">
        <w:rPr>
          <w:rFonts w:ascii="Arial" w:hAnsi="Arial"/>
        </w:rPr>
        <w:t>females</w:t>
      </w:r>
      <w:r w:rsidR="00A11801" w:rsidRPr="00B2051F">
        <w:rPr>
          <w:rFonts w:ascii="Arial" w:hAnsi="Arial"/>
        </w:rPr>
        <w:t xml:space="preserve"> </w:t>
      </w:r>
      <w:r w:rsidRPr="00B2051F">
        <w:rPr>
          <w:rFonts w:ascii="Arial" w:hAnsi="Arial"/>
        </w:rPr>
        <w:t>who were not used for discovery analyses</w:t>
      </w:r>
      <w:r w:rsidR="00A11801">
        <w:rPr>
          <w:rFonts w:ascii="Arial" w:hAnsi="Arial" w:cs="Arial"/>
          <w:lang w:eastAsia="ko-KR"/>
        </w:rPr>
        <w:t>;</w:t>
      </w:r>
      <w:r w:rsidRPr="00785D94">
        <w:rPr>
          <w:rFonts w:ascii="Arial" w:hAnsi="Arial" w:cs="Arial"/>
          <w:lang w:eastAsia="ko-KR"/>
        </w:rPr>
        <w:t xml:space="preserve"> 2) 1,121 Hispanic white females from </w:t>
      </w:r>
      <w:r w:rsidR="00A11801">
        <w:rPr>
          <w:rFonts w:ascii="Arial" w:hAnsi="Arial" w:cs="Arial"/>
          <w:lang w:eastAsia="ko-KR"/>
        </w:rPr>
        <w:t xml:space="preserve">the </w:t>
      </w:r>
      <w:r w:rsidRPr="00785D94">
        <w:rPr>
          <w:rFonts w:ascii="Arial" w:hAnsi="Arial" w:cs="Arial"/>
          <w:lang w:eastAsia="ko-KR"/>
        </w:rPr>
        <w:t>MESA dataset</w:t>
      </w:r>
      <w:r w:rsidR="00146CD8">
        <w:rPr>
          <w:rFonts w:ascii="Arial" w:hAnsi="Arial" w:cs="Arial" w:hint="eastAsia"/>
          <w:lang w:eastAsia="ko-KR"/>
        </w:rPr>
        <w:t xml:space="preserve"> </w:t>
      </w:r>
      <w:r w:rsidR="00146CD8" w:rsidRPr="00146CD8">
        <w:rPr>
          <w:rFonts w:ascii="Arial" w:hAnsi="Arial" w:cs="Arial"/>
          <w:lang w:eastAsia="ko-KR"/>
        </w:rPr>
        <w:fldChar w:fldCharType="begin"/>
      </w:r>
      <w:r w:rsidR="00146CD8" w:rsidRPr="00146CD8">
        <w:rPr>
          <w:rFonts w:ascii="Arial" w:hAnsi="Arial" w:cs="Arial"/>
          <w:lang w:eastAsia="ko-KR"/>
        </w:rPr>
        <w:instrText xml:space="preserve"> ADDIN EN.CITE &lt;EndNote&gt;&lt;Cite&gt;&lt;Author&gt;Hankinson&lt;/Author&gt;&lt;Year&gt;2010&lt;/Year&gt;&lt;RecNum&gt;320&lt;/RecNum&gt;&lt;DisplayText&gt;[38]&lt;/DisplayText&gt;&lt;record&gt;&lt;rec-number&gt;320&lt;/rec-number&gt;&lt;foreign-keys&gt;&lt;key app="EN" db-id="rav092adsd0907ezeaavzp5tassztse2f2ss" timestamp="1549957552"&gt;320&lt;/key&gt;&lt;/foreign-keys&gt;&lt;ref-type name="Journal Article"&gt;17&lt;/ref-type&gt;&lt;contributors&gt;&lt;authors&gt;&lt;author&gt;Hankinson, John L&lt;/author&gt;&lt;author&gt;Kawut, Steven M&lt;/author&gt;&lt;author&gt;Shahar, Eyal&lt;/author&gt;&lt;author&gt;Smith, Lewis J&lt;/author&gt;&lt;author&gt;Stukovsky, Karen Hinckley&lt;/author&gt;&lt;author&gt;Barr, R Graham&lt;/author&gt;&lt;/authors&gt;&lt;/contributors&gt;&lt;titles&gt;&lt;title&gt;Performance of American Thoracic Society-recommended spirometry reference values in a multiethnic sample of adults: the multi-ethnic study of atherosclerosis (MESA) lung study&lt;/title&gt;&lt;secondary-title&gt;Chest&lt;/secondary-title&gt;&lt;/titles&gt;&lt;periodical&gt;&lt;full-title&gt;Chest&lt;/full-title&gt;&lt;/periodical&gt;&lt;pages&gt;138-145&lt;/pages&gt;&lt;volume&gt;137&lt;/volume&gt;&lt;number&gt;1&lt;/number&gt;&lt;dates&gt;&lt;year&gt;2010&lt;/year&gt;&lt;/dates&gt;&lt;isbn&gt;0012-3692&lt;/isbn&gt;&lt;urls&gt;&lt;/urls&gt;&lt;/record&gt;&lt;/Cite&gt;&lt;/EndNote&gt;</w:instrText>
      </w:r>
      <w:r w:rsidR="00146CD8" w:rsidRPr="00146CD8">
        <w:rPr>
          <w:rFonts w:ascii="Arial" w:hAnsi="Arial" w:cs="Arial"/>
          <w:lang w:eastAsia="ko-KR"/>
        </w:rPr>
        <w:fldChar w:fldCharType="separate"/>
      </w:r>
      <w:r w:rsidR="00146CD8" w:rsidRPr="00146CD8">
        <w:rPr>
          <w:rFonts w:ascii="Arial" w:hAnsi="Arial" w:cs="Arial"/>
          <w:noProof/>
          <w:lang w:eastAsia="ko-KR"/>
        </w:rPr>
        <w:t>[38]</w:t>
      </w:r>
      <w:r w:rsidR="00146CD8" w:rsidRPr="00146CD8">
        <w:rPr>
          <w:rFonts w:ascii="Arial" w:hAnsi="Arial" w:cs="Arial"/>
          <w:lang w:eastAsia="ko-KR"/>
        </w:rPr>
        <w:fldChar w:fldCharType="end"/>
      </w:r>
      <w:r w:rsidR="00A11801" w:rsidRPr="00146CD8">
        <w:rPr>
          <w:rFonts w:ascii="Arial" w:hAnsi="Arial" w:cs="Arial"/>
          <w:lang w:eastAsia="ko-KR"/>
        </w:rPr>
        <w:t>;</w:t>
      </w:r>
      <w:r w:rsidRPr="00146CD8">
        <w:rPr>
          <w:rFonts w:ascii="Arial" w:hAnsi="Arial" w:cs="Arial"/>
          <w:lang w:eastAsia="ko-KR"/>
        </w:rPr>
        <w:t xml:space="preserve"> </w:t>
      </w:r>
      <w:r w:rsidRPr="00785D94">
        <w:rPr>
          <w:rFonts w:ascii="Arial" w:hAnsi="Arial" w:cs="Arial"/>
          <w:lang w:eastAsia="ko-KR"/>
        </w:rPr>
        <w:t xml:space="preserve">and 3) 225,731 British </w:t>
      </w:r>
      <w:r>
        <w:rPr>
          <w:rFonts w:ascii="Arial" w:hAnsi="Arial" w:cs="Arial"/>
          <w:lang w:eastAsia="ko-KR"/>
        </w:rPr>
        <w:t xml:space="preserve">white </w:t>
      </w:r>
      <w:r w:rsidRPr="00785D94">
        <w:rPr>
          <w:rFonts w:ascii="Arial" w:hAnsi="Arial" w:cs="Arial"/>
          <w:lang w:eastAsia="ko-KR"/>
        </w:rPr>
        <w:t xml:space="preserve">females in </w:t>
      </w:r>
      <w:r w:rsidR="00A11801">
        <w:rPr>
          <w:rFonts w:ascii="Arial" w:hAnsi="Arial" w:cs="Arial"/>
          <w:lang w:eastAsia="ko-KR"/>
        </w:rPr>
        <w:t xml:space="preserve">the </w:t>
      </w:r>
      <w:r w:rsidRPr="00785D94">
        <w:rPr>
          <w:rFonts w:ascii="Arial" w:hAnsi="Arial" w:cs="Arial"/>
          <w:lang w:eastAsia="ko-KR"/>
        </w:rPr>
        <w:t xml:space="preserve">UK Biobank </w:t>
      </w:r>
      <w:r w:rsidR="00146CD8">
        <w:rPr>
          <w:rFonts w:ascii="Arial" w:hAnsi="Arial" w:cs="Arial"/>
          <w:lang w:eastAsia="ko-KR"/>
        </w:rPr>
        <w:t>dataset</w:t>
      </w:r>
      <w:r w:rsidR="00146CD8">
        <w:rPr>
          <w:rFonts w:ascii="Arial" w:hAnsi="Arial" w:cs="Arial" w:hint="eastAsia"/>
          <w:lang w:eastAsia="ko-KR"/>
        </w:rPr>
        <w:t xml:space="preserve"> </w:t>
      </w:r>
      <w:r w:rsidR="00146CD8">
        <w:rPr>
          <w:rFonts w:ascii="Arial" w:hAnsi="Arial" w:cs="Arial"/>
          <w:lang w:eastAsia="ko-KR"/>
        </w:rPr>
        <w:fldChar w:fldCharType="begin"/>
      </w:r>
      <w:r w:rsidR="00146CD8">
        <w:rPr>
          <w:rFonts w:ascii="Arial" w:hAnsi="Arial" w:cs="Arial"/>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146CD8">
        <w:rPr>
          <w:rFonts w:ascii="Arial" w:hAnsi="Arial" w:cs="Arial"/>
          <w:lang w:eastAsia="ko-KR"/>
        </w:rPr>
        <w:fldChar w:fldCharType="separate"/>
      </w:r>
      <w:r w:rsidR="00146CD8">
        <w:rPr>
          <w:rFonts w:ascii="Arial" w:hAnsi="Arial" w:cs="Arial"/>
          <w:noProof/>
          <w:lang w:eastAsia="ko-KR"/>
        </w:rPr>
        <w:t>[25]</w:t>
      </w:r>
      <w:r w:rsidR="00146CD8">
        <w:rPr>
          <w:rFonts w:ascii="Arial" w:hAnsi="Arial" w:cs="Arial"/>
          <w:lang w:eastAsia="ko-KR"/>
        </w:rPr>
        <w:fldChar w:fldCharType="end"/>
      </w:r>
      <w:r w:rsidRPr="00785D94">
        <w:rPr>
          <w:rFonts w:ascii="Arial" w:hAnsi="Arial" w:cs="Arial"/>
          <w:lang w:eastAsia="ko-KR"/>
        </w:rPr>
        <w:t>.</w:t>
      </w:r>
      <w:r w:rsidRPr="00B2051F">
        <w:rPr>
          <w:rFonts w:ascii="Arial" w:hAnsi="Arial"/>
        </w:rPr>
        <w:t xml:space="preserve"> Similar ORs for association of the </w:t>
      </w:r>
      <w:r w:rsidRPr="00B2051F">
        <w:rPr>
          <w:rFonts w:ascii="Arial" w:hAnsi="Arial"/>
        </w:rPr>
        <w:lastRenderedPageBreak/>
        <w:t xml:space="preserve">minor allele of these SNPs with S-LAM were </w:t>
      </w:r>
      <w:r>
        <w:rPr>
          <w:rFonts w:ascii="Arial" w:hAnsi="Arial" w:cs="Arial"/>
          <w:lang w:eastAsia="ko-KR"/>
        </w:rPr>
        <w:t>observed</w:t>
      </w:r>
      <w:r w:rsidRPr="00B2051F">
        <w:rPr>
          <w:rFonts w:ascii="Arial" w:hAnsi="Arial"/>
        </w:rPr>
        <w:t xml:space="preserve"> </w:t>
      </w:r>
      <w:r w:rsidR="00A11801" w:rsidRPr="00B2051F">
        <w:rPr>
          <w:rFonts w:ascii="Arial" w:hAnsi="Arial"/>
        </w:rPr>
        <w:t xml:space="preserve">in </w:t>
      </w:r>
      <w:r w:rsidR="00A11801">
        <w:rPr>
          <w:rFonts w:ascii="Arial" w:hAnsi="Arial" w:cs="Arial"/>
          <w:lang w:eastAsia="ko-KR"/>
        </w:rPr>
        <w:t>all three comparisons</w:t>
      </w:r>
      <w:r w:rsidR="00A11801" w:rsidRPr="00B2051F">
        <w:rPr>
          <w:rFonts w:ascii="Arial" w:hAnsi="Arial"/>
        </w:rPr>
        <w:t xml:space="preserve"> </w:t>
      </w:r>
      <w:r w:rsidRPr="00B2051F">
        <w:rPr>
          <w:rFonts w:ascii="Arial" w:hAnsi="Arial"/>
        </w:rPr>
        <w:t xml:space="preserve">(Table </w:t>
      </w:r>
      <w:ins w:id="57" w:author="김원지" w:date="2019-03-12T14:32:00Z">
        <w:r w:rsidR="00320FF9">
          <w:rPr>
            <w:rFonts w:ascii="Arial" w:hAnsi="Arial" w:hint="eastAsia"/>
            <w:lang w:eastAsia="ko-KR"/>
          </w:rPr>
          <w:t>2</w:t>
        </w:r>
      </w:ins>
      <w:del w:id="58" w:author="김원지" w:date="2019-03-12T14:32:00Z">
        <w:r w:rsidRPr="00B2051F" w:rsidDel="00320FF9">
          <w:rPr>
            <w:rFonts w:ascii="Arial" w:hAnsi="Arial"/>
          </w:rPr>
          <w:delText>1</w:delText>
        </w:r>
      </w:del>
      <w:r w:rsidRPr="00B2051F">
        <w:rPr>
          <w:rFonts w:ascii="Arial" w:hAnsi="Arial"/>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w:t>
      </w:r>
      <w:r w:rsidR="00A11801">
        <w:rPr>
          <w:rFonts w:ascii="Arial" w:hAnsi="Arial" w:cs="Arial"/>
          <w:shd w:val="clear" w:color="auto" w:fill="FFFFFF"/>
        </w:rPr>
        <w:t xml:space="preserve">all </w:t>
      </w:r>
      <w:r w:rsidR="00A547D3">
        <w:rPr>
          <w:rFonts w:ascii="Arial" w:hAnsi="Arial" w:cs="Arial"/>
          <w:shd w:val="clear" w:color="auto" w:fill="FFFFFF"/>
        </w:rPr>
        <w:t>UK</w:t>
      </w:r>
      <w:r w:rsidR="00A91A21">
        <w:rPr>
          <w:rFonts w:ascii="Arial" w:hAnsi="Arial" w:cs="Arial"/>
          <w:shd w:val="clear" w:color="auto" w:fill="FFFFFF"/>
        </w:rPr>
        <w:t xml:space="preserve"> </w:t>
      </w:r>
      <w:r w:rsidR="00A547D3">
        <w:rPr>
          <w:rFonts w:ascii="Arial" w:hAnsi="Arial" w:cs="Arial"/>
          <w:shd w:val="clear" w:color="auto" w:fill="FFFFFF"/>
        </w:rPr>
        <w:t xml:space="preserve">Biobank </w:t>
      </w:r>
      <w:r w:rsidR="00AC47D1">
        <w:rPr>
          <w:rFonts w:ascii="Arial" w:hAnsi="Arial" w:cs="Arial"/>
          <w:shd w:val="clear" w:color="auto" w:fill="FFFFFF"/>
        </w:rPr>
        <w:t xml:space="preserve">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ins w:id="59" w:author="김원지" w:date="2019-03-12T14:34:00Z">
        <w:r w:rsidR="004D744A">
          <w:rPr>
            <w:rFonts w:ascii="Arial" w:hAnsi="Arial" w:cs="Arial" w:hint="eastAsia"/>
            <w:shd w:val="clear" w:color="auto" w:fill="FFFFFF"/>
            <w:lang w:eastAsia="ko-KR"/>
          </w:rPr>
          <w:t>4</w:t>
        </w:r>
      </w:ins>
      <w:del w:id="60" w:author="김원지" w:date="2019-03-12T14:34:00Z">
        <w:r w:rsidR="00F10DF6" w:rsidDel="004D744A">
          <w:rPr>
            <w:rFonts w:ascii="Arial" w:hAnsi="Arial" w:cs="Arial"/>
            <w:shd w:val="clear" w:color="auto" w:fill="FFFFFF"/>
          </w:rPr>
          <w:delText>3</w:delText>
        </w:r>
      </w:del>
      <w:r w:rsidR="00AC47D1">
        <w:rPr>
          <w:rFonts w:ascii="Arial" w:hAnsi="Arial" w:cs="Arial"/>
          <w:shd w:val="clear" w:color="auto" w:fill="FFFFFF"/>
        </w:rPr>
        <w:t>).</w:t>
      </w:r>
    </w:p>
    <w:p w14:paraId="5971ACFE" w14:textId="6866E7AC"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w:t>
      </w:r>
      <w:ins w:id="61" w:author="김원지" w:date="2019-03-12T14:34:00Z">
        <w:r w:rsidR="004D744A">
          <w:rPr>
            <w:rFonts w:ascii="Arial" w:hAnsi="Arial" w:cs="Arial" w:hint="eastAsia"/>
            <w:color w:val="000000" w:themeColor="text1"/>
            <w:lang w:eastAsia="ko-KR"/>
          </w:rPr>
          <w:t>1</w:t>
        </w:r>
      </w:ins>
      <w:del w:id="62" w:author="김원지" w:date="2019-03-12T14:34:00Z">
        <w:r w:rsidRPr="000D150D" w:rsidDel="004D744A">
          <w:rPr>
            <w:rFonts w:ascii="Arial" w:hAnsi="Arial" w:cs="Arial" w:hint="eastAsia"/>
            <w:color w:val="000000" w:themeColor="text1"/>
          </w:rPr>
          <w:delText>2</w:delText>
        </w:r>
        <w:r w:rsidRPr="000D150D" w:rsidDel="004D744A">
          <w:rPr>
            <w:rFonts w:ascii="Arial" w:hAnsi="Arial" w:cs="Arial"/>
            <w:color w:val="000000" w:themeColor="text1"/>
          </w:rPr>
          <w:delText>, and the original two SNPs showing association</w:delText>
        </w:r>
      </w:del>
      <w:r w:rsidRPr="000D150D">
        <w:rPr>
          <w:rFonts w:ascii="Arial" w:hAnsi="Arial" w:cs="Arial"/>
          <w:color w:val="000000" w:themeColor="text1"/>
        </w:rPr>
        <w:t xml:space="preserve">.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ins w:id="63" w:author="김원지" w:date="2019-03-12T14:34:00Z">
        <w:r w:rsidR="004D744A">
          <w:rPr>
            <w:rFonts w:ascii="Arial" w:hAnsi="Arial" w:cs="Arial" w:hint="eastAsia"/>
            <w:color w:val="000000" w:themeColor="text1"/>
            <w:lang w:eastAsia="ko-KR"/>
          </w:rPr>
          <w:t>5</w:t>
        </w:r>
      </w:ins>
      <w:del w:id="64" w:author="김원지" w:date="2019-03-12T14:34:00Z">
        <w:r w:rsidR="00F10DF6" w:rsidDel="004D744A">
          <w:rPr>
            <w:rFonts w:ascii="Arial" w:hAnsi="Arial" w:cs="Arial"/>
            <w:color w:val="000000" w:themeColor="text1"/>
          </w:rPr>
          <w:delText>4</w:delText>
        </w:r>
      </w:del>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[22]</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0E832D58" w:rsidR="00DE5F97" w:rsidRPr="000D150D" w:rsidRDefault="0075612E" w:rsidP="00B332CC">
      <w:pPr>
        <w:spacing w:line="480" w:lineRule="auto"/>
        <w:ind w:firstLine="720"/>
        <w:rPr>
          <w:rFonts w:ascii="Arial" w:hAnsi="Arial" w:cs="Arial"/>
          <w:color w:val="000000" w:themeColor="text1"/>
          <w:lang w:eastAsia="ko-KR"/>
        </w:rPr>
      </w:pPr>
      <w:r w:rsidRPr="00801107">
        <w:rPr>
          <w:rFonts w:ascii="Arial" w:hAnsi="Arial" w:cs="Arial"/>
          <w:color w:val="000000" w:themeColor="text1"/>
          <w:shd w:val="clear" w:color="auto" w:fill="FFFFFF"/>
          <w:lang w:eastAsia="ko-KR"/>
        </w:rPr>
        <w:t xml:space="preserve">We </w:t>
      </w:r>
      <w:r w:rsidR="00A11801">
        <w:rPr>
          <w:rFonts w:ascii="Arial" w:hAnsi="Arial" w:cs="Arial"/>
          <w:color w:val="000000" w:themeColor="text1"/>
          <w:shd w:val="clear" w:color="auto" w:fill="FFFFFF"/>
          <w:lang w:eastAsia="ko-KR"/>
        </w:rPr>
        <w:t xml:space="preserve">also </w:t>
      </w:r>
      <w:r w:rsidRPr="00801107">
        <w:rPr>
          <w:rFonts w:ascii="Arial" w:hAnsi="Arial" w:cs="Arial"/>
          <w:color w:val="000000" w:themeColor="text1"/>
          <w:shd w:val="clear" w:color="auto" w:fill="FFFFFF"/>
          <w:lang w:eastAsia="ko-KR"/>
        </w:rPr>
        <w:t xml:space="preserve">queried the GTEx database </w:t>
      </w:r>
      <w:r w:rsidRPr="0088204C">
        <w:rPr>
          <w:rFonts w:ascii="Arial" w:hAnsi="Arial" w:cs="Arial"/>
          <w:shd w:val="clear" w:color="auto" w:fill="FFFFFF"/>
          <w:lang w:eastAsia="ko-KR"/>
        </w:rPr>
        <w:t>for SNPs in t</w:t>
      </w:r>
      <w:r w:rsidR="00A11801">
        <w:rPr>
          <w:rFonts w:ascii="Arial" w:hAnsi="Arial" w:cs="Arial"/>
          <w:shd w:val="clear" w:color="auto" w:fill="FFFFFF"/>
          <w:lang w:eastAsia="ko-KR"/>
        </w:rPr>
        <w:t xml:space="preserve">his </w:t>
      </w:r>
      <w:r w:rsidRPr="0088204C">
        <w:rPr>
          <w:rFonts w:ascii="Arial" w:hAnsi="Arial" w:cs="Arial"/>
          <w:shd w:val="clear" w:color="auto" w:fill="FFFFFF"/>
          <w:lang w:eastAsia="ko-KR"/>
        </w:rPr>
        <w:t xml:space="preserve">LD block </w:t>
      </w:r>
      <w:r w:rsidR="00A11801">
        <w:rPr>
          <w:rFonts w:ascii="Arial" w:hAnsi="Arial" w:cs="Arial"/>
          <w:shd w:val="clear" w:color="auto" w:fill="FFFFFF"/>
          <w:lang w:eastAsia="ko-KR"/>
        </w:rPr>
        <w:t xml:space="preserve">that might have an </w:t>
      </w:r>
      <w:r>
        <w:rPr>
          <w:rFonts w:ascii="Arial" w:hAnsi="Arial" w:cs="Arial"/>
          <w:shd w:val="clear" w:color="auto" w:fill="FFFFFF"/>
        </w:rPr>
        <w:t>eQTL</w:t>
      </w:r>
      <w:r w:rsidRPr="0088204C">
        <w:rPr>
          <w:rFonts w:ascii="Arial" w:hAnsi="Arial" w:cs="Arial"/>
          <w:shd w:val="clear" w:color="auto" w:fill="FFFFFF"/>
        </w:rPr>
        <w:t xml:space="preserve"> </w:t>
      </w:r>
      <w:r w:rsidR="00A11801" w:rsidRPr="009A1EA8">
        <w:rPr>
          <w:rStyle w:val="af3"/>
          <w:rFonts w:ascii="Arial" w:hAnsi="Arial" w:cs="Arial"/>
          <w:bCs/>
          <w:i w:val="0"/>
          <w:shd w:val="clear" w:color="auto" w:fill="FFFFFF"/>
        </w:rPr>
        <w:t>relationship with expression levels of</w:t>
      </w:r>
      <w:r w:rsidR="00A11801">
        <w:rPr>
          <w:rStyle w:val="af3"/>
          <w:rFonts w:ascii="Arial" w:hAnsi="Arial" w:cs="Arial"/>
          <w:bCs/>
          <w:shd w:val="clear" w:color="auto" w:fill="FFFFFF"/>
        </w:rPr>
        <w:t xml:space="preserve"> </w:t>
      </w:r>
      <w:r w:rsidR="00A11801">
        <w:rPr>
          <w:rStyle w:val="af3"/>
          <w:rFonts w:ascii="Arial" w:hAnsi="Arial" w:cs="Arial"/>
          <w:bCs/>
          <w:i w:val="0"/>
          <w:shd w:val="clear" w:color="auto" w:fill="FFFFFF"/>
        </w:rPr>
        <w:t>any gene</w:t>
      </w:r>
      <w:r w:rsidRPr="0088204C">
        <w:rPr>
          <w:rFonts w:ascii="Arial" w:hAnsi="Arial" w:cs="Arial"/>
          <w:shd w:val="clear" w:color="auto" w:fill="FFFFFF"/>
          <w:lang w:eastAsia="ko-KR"/>
        </w:rPr>
        <w:t xml:space="preserve">. </w:t>
      </w:r>
      <w:r w:rsidR="00A11801" w:rsidRPr="009A1EA8">
        <w:rPr>
          <w:rFonts w:ascii="Arial" w:hAnsi="Arial" w:cs="Arial"/>
          <w:shd w:val="clear" w:color="auto" w:fill="FFFFFF"/>
          <w:lang w:eastAsia="ko-KR"/>
        </w:rPr>
        <w:t>None were identified</w:t>
      </w:r>
      <w:r w:rsidR="00A11801">
        <w:rPr>
          <w:rFonts w:ascii="Arial" w:hAnsi="Arial" w:cs="Arial"/>
          <w:shd w:val="clear" w:color="auto" w:fill="FFFFFF"/>
          <w:lang w:eastAsia="ko-KR"/>
        </w:rPr>
        <w:t>.</w:t>
      </w:r>
      <w:r w:rsidR="00A11801" w:rsidRPr="00B2051F">
        <w:rPr>
          <w:rFonts w:ascii="Arial" w:hAnsi="Arial"/>
          <w:shd w:val="clear" w:color="auto" w:fill="FFFFFF"/>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570960B" w14:textId="5FA91AF4" w:rsidR="00FB292F" w:rsidRDefault="000D35B3" w:rsidP="00A134C5">
      <w:pPr>
        <w:spacing w:line="480" w:lineRule="auto"/>
        <w:ind w:firstLine="720"/>
        <w:rPr>
          <w:rFonts w:ascii="Arial" w:hAnsi="Arial" w:cs="Arial"/>
          <w:color w:val="000000" w:themeColor="text1"/>
          <w:lang w:eastAsia="ko-KR"/>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sidR="002D10CE">
        <w:rPr>
          <w:rFonts w:ascii="Arial" w:hAnsi="Arial" w:cs="Arial"/>
          <w:color w:val="000000" w:themeColor="text1"/>
        </w:rPr>
        <w:t>s</w:t>
      </w:r>
      <w:r>
        <w:rPr>
          <w:rFonts w:ascii="Arial" w:hAnsi="Arial" w:cs="Arial"/>
          <w:color w:val="000000" w:themeColor="text1"/>
        </w:rPr>
        <w:t xml:space="preserve"> </w:t>
      </w:r>
      <w:r w:rsidR="00104400" w:rsidRPr="000D150D">
        <w:rPr>
          <w:rFonts w:ascii="Arial" w:hAnsi="Arial" w:cs="Arial"/>
          <w:color w:val="000000" w:themeColor="text1"/>
        </w:rPr>
        <w:t xml:space="preserve">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146CD8">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146CD8">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 xml:space="preserve">Supplementary Figures </w:t>
      </w:r>
      <w:ins w:id="65" w:author="김원지" w:date="2019-03-12T14:35:00Z">
        <w:r w:rsidR="009948A9">
          <w:rPr>
            <w:rFonts w:ascii="Arial" w:hAnsi="Arial" w:cs="Arial" w:hint="eastAsia"/>
            <w:color w:val="000000" w:themeColor="text1"/>
            <w:lang w:eastAsia="ko-KR"/>
          </w:rPr>
          <w:t>5</w:t>
        </w:r>
      </w:ins>
      <w:del w:id="66" w:author="김원지" w:date="2019-03-12T14:35:00Z">
        <w:r w:rsidR="007A3CE7" w:rsidRPr="007A3CE7" w:rsidDel="009948A9">
          <w:rPr>
            <w:rFonts w:ascii="Arial" w:hAnsi="Arial" w:cs="Arial"/>
            <w:color w:val="000000" w:themeColor="text1"/>
            <w:lang w:eastAsia="ko-KR"/>
          </w:rPr>
          <w:delText>6</w:delText>
        </w:r>
      </w:del>
      <w:r w:rsidR="007A3CE7" w:rsidRPr="007A3CE7">
        <w:rPr>
          <w:rFonts w:ascii="Arial" w:hAnsi="Arial" w:cs="Arial"/>
          <w:color w:val="000000" w:themeColor="text1"/>
          <w:lang w:eastAsia="ko-KR"/>
        </w:rPr>
        <w:t>-</w:t>
      </w:r>
      <w:ins w:id="67" w:author="김원지" w:date="2019-03-12T14:35:00Z">
        <w:r w:rsidR="009948A9">
          <w:rPr>
            <w:rFonts w:ascii="Arial" w:hAnsi="Arial" w:cs="Arial" w:hint="eastAsia"/>
            <w:color w:val="000000" w:themeColor="text1"/>
            <w:lang w:eastAsia="ko-KR"/>
          </w:rPr>
          <w:t>8</w:t>
        </w:r>
      </w:ins>
      <w:del w:id="68" w:author="김원지" w:date="2019-03-12T14:35:00Z">
        <w:r w:rsidR="007A3CE7" w:rsidRPr="007A3CE7" w:rsidDel="009948A9">
          <w:rPr>
            <w:rFonts w:ascii="Arial" w:hAnsi="Arial" w:cs="Arial"/>
            <w:color w:val="000000" w:themeColor="text1"/>
            <w:lang w:eastAsia="ko-KR"/>
          </w:rPr>
          <w:delText>9</w:delText>
        </w:r>
      </w:del>
      <w:r w:rsidR="007A3CE7" w:rsidRPr="007A3CE7">
        <w:rPr>
          <w:rFonts w:ascii="Arial" w:hAnsi="Arial" w:cs="Arial"/>
          <w:color w:val="000000" w:themeColor="text1"/>
          <w:lang w:eastAsia="ko-KR"/>
        </w:rPr>
        <w:t xml:space="preserve"> display Hi-C heatmaps </w:t>
      </w:r>
      <w:r w:rsidR="005A67E7">
        <w:rPr>
          <w:rFonts w:ascii="Arial" w:hAnsi="Arial" w:cs="Arial"/>
          <w:color w:val="000000" w:themeColor="text1"/>
          <w:lang w:eastAsia="ko-KR"/>
        </w:rPr>
        <w:t>for the 3</w:t>
      </w:r>
      <w:r w:rsidR="007A3CE7" w:rsidRPr="007A3CE7">
        <w:rPr>
          <w:rFonts w:ascii="Arial" w:hAnsi="Arial" w:cs="Arial"/>
          <w:color w:val="000000" w:themeColor="text1"/>
          <w:lang w:eastAsia="ko-KR"/>
        </w:rPr>
        <w:t xml:space="preserve"> Mb </w:t>
      </w:r>
      <w:r w:rsidR="005A67E7">
        <w:rPr>
          <w:rFonts w:ascii="Arial" w:hAnsi="Arial" w:cs="Arial"/>
          <w:color w:val="000000" w:themeColor="text1"/>
          <w:lang w:eastAsia="ko-KR"/>
        </w:rPr>
        <w:t xml:space="preserve">region </w:t>
      </w:r>
      <w:r w:rsidR="007A3CE7" w:rsidRPr="007A3CE7">
        <w:rPr>
          <w:rFonts w:ascii="Arial" w:hAnsi="Arial" w:cs="Arial"/>
          <w:color w:val="000000" w:themeColor="text1"/>
          <w:lang w:eastAsia="ko-KR"/>
        </w:rPr>
        <w:t xml:space="preserve">containing the GWAS SNPs and NR2F2 </w:t>
      </w:r>
      <w:r w:rsidR="005A67E7">
        <w:rPr>
          <w:rFonts w:ascii="Arial" w:hAnsi="Arial" w:cs="Arial"/>
          <w:color w:val="000000" w:themeColor="text1"/>
          <w:lang w:eastAsia="ko-KR"/>
        </w:rPr>
        <w:t xml:space="preserve">for </w:t>
      </w:r>
      <w:r w:rsidR="007A3CE7" w:rsidRPr="007A3CE7">
        <w:rPr>
          <w:rFonts w:ascii="Arial" w:hAnsi="Arial" w:cs="Arial"/>
          <w:color w:val="000000" w:themeColor="text1"/>
          <w:lang w:eastAsia="ko-KR"/>
        </w:rPr>
        <w:t>these cells/tissues</w:t>
      </w:r>
      <w:r w:rsidR="005A67E7">
        <w:rPr>
          <w:rFonts w:ascii="Arial" w:hAnsi="Arial" w:cs="Arial"/>
          <w:color w:val="000000" w:themeColor="text1"/>
          <w:lang w:eastAsia="ko-KR"/>
        </w:rPr>
        <w:t xml:space="preserve">. </w:t>
      </w:r>
      <w:r w:rsidR="00FB292F">
        <w:rPr>
          <w:rFonts w:ascii="Arial" w:hAnsi="Arial" w:cs="Arial"/>
          <w:color w:val="000000" w:themeColor="text1"/>
          <w:lang w:eastAsia="ko-KR"/>
        </w:rPr>
        <w:t xml:space="preserve">HUGIN </w:t>
      </w:r>
      <w:r w:rsidR="00F649E7">
        <w:rPr>
          <w:rFonts w:ascii="Arial" w:hAnsi="Arial" w:cs="Arial"/>
          <w:color w:val="000000" w:themeColor="text1"/>
          <w:lang w:eastAsia="ko-KR"/>
        </w:rPr>
        <w:t xml:space="preserve">showed that P-values between </w:t>
      </w:r>
      <w:r w:rsidR="00F649E7" w:rsidRPr="00AD1814">
        <w:rPr>
          <w:rFonts w:ascii="Arial" w:eastAsia="굴림" w:hAnsi="Arial" w:cs="Arial"/>
          <w:bCs/>
          <w:color w:val="000000"/>
          <w:kern w:val="24"/>
          <w:lang w:eastAsia="ko-KR"/>
        </w:rPr>
        <w:t xml:space="preserve">rs4544201 </w:t>
      </w:r>
      <w:r w:rsidR="00F649E7">
        <w:rPr>
          <w:rFonts w:ascii="Arial" w:eastAsia="굴림" w:hAnsi="Arial" w:cs="Arial"/>
          <w:bCs/>
          <w:color w:val="000000"/>
          <w:kern w:val="24"/>
          <w:lang w:eastAsia="ko-KR"/>
        </w:rPr>
        <w:t>and NR2F2 were &lt;10</w:t>
      </w:r>
      <w:r w:rsidR="00F649E7" w:rsidRPr="00AD1814">
        <w:rPr>
          <w:rFonts w:ascii="Arial" w:eastAsia="굴림" w:hAnsi="Arial" w:cs="Arial"/>
          <w:bCs/>
          <w:color w:val="000000"/>
          <w:kern w:val="24"/>
          <w:vertAlign w:val="superscript"/>
          <w:lang w:eastAsia="ko-KR"/>
        </w:rPr>
        <w:t>-18</w:t>
      </w:r>
      <w:r w:rsidR="00F649E7">
        <w:rPr>
          <w:rFonts w:ascii="Arial" w:eastAsia="굴림" w:hAnsi="Arial" w:cs="Arial"/>
          <w:bCs/>
          <w:color w:val="000000"/>
          <w:kern w:val="24"/>
          <w:lang w:eastAsia="ko-KR"/>
        </w:rPr>
        <w:t xml:space="preserve"> for IMR90, &lt;10</w:t>
      </w:r>
      <w:r w:rsidR="00F649E7" w:rsidRPr="00AD1814">
        <w:rPr>
          <w:rFonts w:ascii="Arial" w:eastAsia="굴림" w:hAnsi="Arial" w:cs="Arial"/>
          <w:bCs/>
          <w:color w:val="000000"/>
          <w:kern w:val="24"/>
          <w:vertAlign w:val="superscript"/>
          <w:lang w:eastAsia="ko-KR"/>
        </w:rPr>
        <w:t>-16</w:t>
      </w:r>
      <w:r w:rsidR="00F649E7">
        <w:rPr>
          <w:rFonts w:ascii="Arial" w:eastAsia="굴림" w:hAnsi="Arial" w:cs="Arial"/>
          <w:bCs/>
          <w:color w:val="000000"/>
          <w:kern w:val="24"/>
          <w:lang w:eastAsia="ko-KR"/>
        </w:rPr>
        <w:t xml:space="preserve"> for H1-MSC, and </w:t>
      </w:r>
      <m:oMath>
        <m:r>
          <m:rPr>
            <m:sty m:val="p"/>
          </m:rPr>
          <w:rPr>
            <w:rFonts w:ascii="Cambria Math" w:eastAsia="굴림" w:hAnsi="Cambria Math" w:cs="Arial"/>
            <w:color w:val="000000"/>
            <w:kern w:val="24"/>
            <w:lang w:eastAsia="ko-KR"/>
          </w:rPr>
          <m:t>≈</m:t>
        </m:r>
      </m:oMath>
      <w:r w:rsidR="00F649E7">
        <w:rPr>
          <w:rFonts w:ascii="Arial" w:eastAsia="굴림" w:hAnsi="Arial" w:cs="Arial" w:hint="eastAsia"/>
          <w:color w:val="000000"/>
          <w:kern w:val="24"/>
          <w:lang w:eastAsia="ko-KR"/>
        </w:rPr>
        <w:t xml:space="preserve"> </w:t>
      </w:r>
      <w:r w:rsidR="00F649E7">
        <w:rPr>
          <w:rFonts w:ascii="Arial" w:eastAsia="굴림" w:hAnsi="Arial" w:cs="Arial"/>
          <w:bCs/>
          <w:color w:val="000000"/>
          <w:kern w:val="24"/>
          <w:lang w:eastAsia="ko-KR"/>
        </w:rPr>
        <w:t xml:space="preserve">0.1 for lung tissue </w:t>
      </w:r>
      <w:r w:rsidR="00F649E7">
        <w:rPr>
          <w:rFonts w:ascii="Arial" w:hAnsi="Arial" w:cs="Arial"/>
          <w:color w:val="000000" w:themeColor="text1"/>
          <w:lang w:eastAsia="ko-KR"/>
        </w:rPr>
        <w:t>(</w:t>
      </w:r>
      <w:r w:rsidR="00F649E7">
        <w:rPr>
          <w:rFonts w:ascii="Arial" w:eastAsia="굴림" w:hAnsi="Arial" w:cs="Arial"/>
          <w:bCs/>
          <w:color w:val="000000"/>
          <w:kern w:val="24"/>
          <w:lang w:eastAsia="ko-KR"/>
        </w:rPr>
        <w:t xml:space="preserve">not available for </w:t>
      </w:r>
      <w:r w:rsidR="00F649E7">
        <w:rPr>
          <w:rFonts w:ascii="Arial" w:eastAsia="굴림" w:hAnsi="Arial" w:cs="Arial"/>
          <w:bCs/>
          <w:color w:val="000000"/>
          <w:kern w:val="24"/>
          <w:lang w:eastAsia="ko-KR"/>
        </w:rPr>
        <w:lastRenderedPageBreak/>
        <w:t>HUVEC)</w:t>
      </w:r>
      <w:r w:rsidR="00146CD8">
        <w:rPr>
          <w:rFonts w:ascii="Arial" w:hAnsi="Arial" w:cs="Arial" w:hint="eastAsia"/>
          <w:color w:val="000000" w:themeColor="text1"/>
          <w:lang w:eastAsia="ko-KR"/>
        </w:rPr>
        <w:t xml:space="preserve"> </w:t>
      </w:r>
      <w:r w:rsidR="00146CD8">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&lt;EndNote&gt;&lt;Cite&gt;&lt;Author&gt;Martin&lt;/Author&gt;&lt;Year&gt;2017&lt;/Year&gt;&lt;RecNum&gt;319&lt;/RecNum&gt;&lt;DisplayText&gt;[27]&lt;/DisplayText&gt;&lt;record&gt;&lt;rec-number&gt;319&lt;/rec-number&gt;&lt;foreign-keys&gt;&lt;key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00146CD8">
        <w:rPr>
          <w:rFonts w:ascii="Arial" w:hAnsi="Arial" w:cs="Arial"/>
          <w:color w:val="000000" w:themeColor="text1"/>
          <w:lang w:eastAsia="ko-KR"/>
        </w:rPr>
        <w:fldChar w:fldCharType="separate"/>
      </w:r>
      <w:r w:rsidR="00146CD8">
        <w:rPr>
          <w:rFonts w:ascii="Arial" w:hAnsi="Arial" w:cs="Arial"/>
          <w:noProof/>
          <w:color w:val="000000" w:themeColor="text1"/>
          <w:lang w:eastAsia="ko-KR"/>
        </w:rPr>
        <w:t>[27]</w:t>
      </w:r>
      <w:r w:rsidR="00146CD8">
        <w:rPr>
          <w:rFonts w:ascii="Arial" w:hAnsi="Arial" w:cs="Arial"/>
          <w:color w:val="000000" w:themeColor="text1"/>
          <w:lang w:eastAsia="ko-KR"/>
        </w:rPr>
        <w:fldChar w:fldCharType="end"/>
      </w:r>
      <w:r w:rsidR="00B550E1">
        <w:rPr>
          <w:rFonts w:ascii="Arial" w:eastAsia="굴림" w:hAnsi="Arial" w:cs="Arial"/>
          <w:bCs/>
          <w:color w:val="000000"/>
          <w:kern w:val="24"/>
          <w:lang w:eastAsia="ko-KR"/>
        </w:rPr>
        <w:t xml:space="preserve">. </w:t>
      </w:r>
      <w:r w:rsidR="0073144B">
        <w:rPr>
          <w:rFonts w:ascii="Arial" w:eastAsia="굴림" w:hAnsi="Arial" w:cs="Arial"/>
          <w:bCs/>
          <w:color w:val="000000"/>
          <w:kern w:val="24"/>
          <w:lang w:eastAsia="ko-KR"/>
        </w:rPr>
        <w:t xml:space="preserve">Thus </w:t>
      </w:r>
      <w:r w:rsidR="005C4574">
        <w:rPr>
          <w:rFonts w:ascii="Arial" w:eastAsia="굴림" w:hAnsi="Arial" w:cs="Arial"/>
          <w:bCs/>
          <w:color w:val="000000"/>
          <w:kern w:val="24"/>
          <w:lang w:eastAsia="ko-KR"/>
        </w:rPr>
        <w:t xml:space="preserve">the region containing </w:t>
      </w:r>
      <w:r w:rsidR="004F7552">
        <w:rPr>
          <w:rFonts w:ascii="Arial" w:hAnsi="Arial" w:cs="Arial"/>
          <w:color w:val="000000" w:themeColor="text1"/>
          <w:lang w:eastAsia="ko-KR"/>
        </w:rPr>
        <w:t>our significant SNPs</w:t>
      </w:r>
      <w:r w:rsidR="000B2A37">
        <w:rPr>
          <w:rFonts w:ascii="Arial" w:eastAsia="굴림" w:hAnsi="Arial" w:cs="Arial"/>
          <w:bCs/>
          <w:color w:val="000000"/>
          <w:kern w:val="24"/>
          <w:lang w:eastAsia="ko-KR"/>
        </w:rPr>
        <w:t xml:space="preserve"> </w:t>
      </w:r>
      <w:r w:rsidR="005C4574">
        <w:rPr>
          <w:rFonts w:ascii="Arial" w:eastAsia="굴림" w:hAnsi="Arial" w:cs="Arial"/>
          <w:bCs/>
          <w:color w:val="000000"/>
          <w:kern w:val="24"/>
          <w:lang w:eastAsia="ko-KR"/>
        </w:rPr>
        <w:t xml:space="preserve">interacts with the </w:t>
      </w:r>
      <w:r w:rsidR="000B2A37">
        <w:rPr>
          <w:rFonts w:ascii="Arial" w:hAnsi="Arial" w:cs="Arial"/>
          <w:color w:val="000000" w:themeColor="text1"/>
          <w:lang w:eastAsia="ko-KR"/>
        </w:rPr>
        <w:t>NR2F2</w:t>
      </w:r>
      <w:r w:rsidR="005C4574">
        <w:rPr>
          <w:rFonts w:ascii="Arial" w:hAnsi="Arial" w:cs="Arial"/>
          <w:color w:val="000000" w:themeColor="text1"/>
          <w:lang w:eastAsia="ko-KR"/>
        </w:rPr>
        <w:t xml:space="preserve"> genomic region in </w:t>
      </w:r>
      <w:r w:rsidR="0073144B">
        <w:rPr>
          <w:rFonts w:ascii="Arial" w:hAnsi="Arial" w:cs="Arial"/>
          <w:color w:val="000000" w:themeColor="text1"/>
          <w:lang w:eastAsia="ko-KR"/>
        </w:rPr>
        <w:t>IMR90 and H1-MSC</w:t>
      </w:r>
      <w:r w:rsidR="000B2A37">
        <w:rPr>
          <w:rFonts w:ascii="Arial" w:hAnsi="Arial" w:cs="Arial"/>
          <w:color w:val="000000" w:themeColor="text1"/>
          <w:lang w:eastAsia="ko-KR"/>
        </w:rPr>
        <w:t xml:space="preserve"> </w:t>
      </w:r>
      <w:r w:rsidR="005C4574">
        <w:rPr>
          <w:rFonts w:ascii="Arial" w:hAnsi="Arial" w:cs="Arial"/>
          <w:color w:val="000000" w:themeColor="text1"/>
          <w:lang w:eastAsia="ko-KR"/>
        </w:rPr>
        <w:t>cells</w:t>
      </w:r>
      <w:r w:rsidR="0073144B">
        <w:rPr>
          <w:rFonts w:ascii="Arial" w:hAnsi="Arial" w:cs="Arial"/>
          <w:color w:val="000000" w:themeColor="text1"/>
          <w:lang w:eastAsia="ko-KR"/>
        </w:rPr>
        <w:t>.</w:t>
      </w:r>
    </w:p>
    <w:p w14:paraId="36C6A8FD" w14:textId="32F9D517" w:rsidR="00104400" w:rsidRPr="000D150D" w:rsidRDefault="007A3CE7" w:rsidP="00A134C5">
      <w:pPr>
        <w:spacing w:line="480" w:lineRule="auto"/>
        <w:ind w:firstLine="720"/>
        <w:rPr>
          <w:rFonts w:ascii="Arial" w:hAnsi="Arial" w:cs="Arial"/>
          <w:color w:val="000000" w:themeColor="text1"/>
        </w:rPr>
      </w:pPr>
      <w:r w:rsidRPr="009A1EA8">
        <w:rPr>
          <w:rFonts w:ascii="Arial" w:hAnsi="Arial"/>
          <w:color w:val="000000" w:themeColor="text1"/>
        </w:rPr>
        <w:t>NR2F2</w:t>
      </w:r>
      <w:r w:rsidRPr="007A3CE7">
        <w:rPr>
          <w:rFonts w:ascii="Arial" w:hAnsi="Arial" w:cs="Arial"/>
          <w:color w:val="000000" w:themeColor="text1"/>
          <w:lang w:eastAsia="ko-KR"/>
        </w:rPr>
        <w:t xml:space="preserve"> </w:t>
      </w:r>
      <w:r w:rsidR="005A67E7">
        <w:rPr>
          <w:rFonts w:ascii="Arial" w:hAnsi="Arial" w:cs="Arial"/>
          <w:color w:val="000000" w:themeColor="text1"/>
          <w:lang w:eastAsia="ko-KR"/>
        </w:rPr>
        <w:t>i</w:t>
      </w:r>
      <w:r w:rsidRPr="007A3CE7">
        <w:rPr>
          <w:rFonts w:ascii="Arial" w:hAnsi="Arial" w:cs="Arial"/>
          <w:color w:val="000000" w:themeColor="text1"/>
          <w:lang w:eastAsia="ko-KR"/>
        </w:rPr>
        <w:t>s the only protein-coding gene</w:t>
      </w:r>
      <w:r w:rsidR="009A1EA8">
        <w:rPr>
          <w:rFonts w:ascii="Arial" w:hAnsi="Arial" w:cs="Arial"/>
          <w:color w:val="000000" w:themeColor="text1"/>
          <w:lang w:eastAsia="ko-KR"/>
        </w:rPr>
        <w:t xml:space="preserve"> within the TAD containing the associated SNPs</w:t>
      </w:r>
      <w:r w:rsidRPr="007A3CE7">
        <w:rPr>
          <w:rFonts w:ascii="Arial" w:hAnsi="Arial" w:cs="Arial"/>
          <w:color w:val="000000" w:themeColor="text1"/>
          <w:lang w:eastAsia="ko-KR"/>
        </w:rPr>
        <w:t>.</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r w:rsidR="005A67E7">
        <w:rPr>
          <w:rFonts w:ascii="Arial" w:hAnsi="Arial" w:cs="Arial"/>
          <w:color w:val="000000" w:themeColor="text1"/>
        </w:rPr>
        <w:t xml:space="preserve">  </w:t>
      </w:r>
    </w:p>
    <w:p w14:paraId="7E4DBE42" w14:textId="3F89F1C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w:t>
      </w:r>
      <w:r w:rsidR="009A1EA8">
        <w:rPr>
          <w:rFonts w:ascii="Arial" w:hAnsi="Arial" w:cs="Arial"/>
          <w:color w:val="000000" w:themeColor="text1"/>
          <w:shd w:val="clear" w:color="auto" w:fill="FFFFFF"/>
        </w:rPr>
        <w:t>each of the</w:t>
      </w:r>
      <w:r w:rsidRPr="000D150D">
        <w:rPr>
          <w:rFonts w:ascii="Arial" w:hAnsi="Arial" w:cs="Arial"/>
          <w:color w:val="000000" w:themeColor="text1"/>
          <w:shd w:val="clear" w:color="auto" w:fill="FFFFFF"/>
        </w:rPr>
        <w:t xml:space="preserve">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5D283E30"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lymphangiogenesis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1B589FD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Using RNA-seq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kidney angiomyolipoma</w:t>
      </w:r>
      <w:r w:rsidR="004C53C0">
        <w:rPr>
          <w:rFonts w:ascii="Arial" w:hAnsi="Arial" w:cs="Arial"/>
          <w:color w:val="000000" w:themeColor="text1"/>
        </w:rPr>
        <w:t>s</w:t>
      </w:r>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[30]</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맑은 고딕"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Limma statistic</w:t>
      </w:r>
      <w:r w:rsidRPr="009D544B">
        <w:rPr>
          <w:rFonts w:ascii="Arial" w:hAnsi="Arial" w:cs="Arial"/>
          <w:color w:val="000000" w:themeColor="text1"/>
        </w:rPr>
        <w:t>)</w:t>
      </w:r>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146CD8">
        <w:rPr>
          <w:rFonts w:ascii="Arial" w:hAnsi="Arial" w:cs="Arial"/>
          <w:noProof/>
          <w:color w:val="000000" w:themeColor="text1"/>
        </w:rPr>
        <w:t>[47]</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lastRenderedPageBreak/>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and kidney a</w:t>
      </w:r>
      <w:r w:rsidR="0023540A" w:rsidRPr="000D150D">
        <w:rPr>
          <w:rFonts w:ascii="Arial" w:hAnsi="Arial" w:cs="Arial"/>
          <w:color w:val="000000" w:themeColor="text1"/>
        </w:rPr>
        <w:t xml:space="preserve">ngiomyolipoma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3583AEA6"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[48]</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[49, 50]</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w:t>
      </w:r>
      <w:r w:rsidRPr="000D150D">
        <w:rPr>
          <w:rFonts w:ascii="Arial" w:hAnsi="Arial" w:cs="Arial"/>
          <w:color w:val="000000" w:themeColor="text1"/>
        </w:rPr>
        <w:lastRenderedPageBreak/>
        <w:t xml:space="preserve">(Estrogen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17CFF7F0"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is highly expressed in LAM and angiomyolipoma by RNA-Seq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eQTL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it is possible that such an eQTL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7B2DBE4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[52, 53]</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[54]</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7CED5E0E"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w:t>
      </w:r>
      <w:r w:rsidR="005B08D1">
        <w:rPr>
          <w:rFonts w:ascii="Arial" w:hAnsi="Arial" w:cs="Arial"/>
          <w:color w:val="000000" w:themeColor="text1"/>
          <w:shd w:val="clear" w:color="auto" w:fill="FFFFFF"/>
          <w:lang w:eastAsia="ko-KR"/>
        </w:rPr>
        <w:t>obtain sufficient patient samples</w:t>
      </w:r>
      <w:r w:rsidR="00235B9C">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 xml:space="preserve">we employed a worldwide recruitment </w:t>
      </w:r>
      <w:r w:rsidR="00F407CF" w:rsidRPr="000D150D">
        <w:rPr>
          <w:rFonts w:ascii="Arial" w:hAnsi="Arial" w:cs="Arial"/>
          <w:color w:val="000000" w:themeColor="text1"/>
          <w:shd w:val="clear" w:color="auto" w:fill="FFFFFF"/>
        </w:rPr>
        <w:lastRenderedPageBreak/>
        <w:t>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sidR="00734779" w:rsidRPr="00B2051F">
        <w:rPr>
          <w:rFonts w:ascii="Arial" w:hAnsi="Arial"/>
        </w:rPr>
        <w:t xml:space="preserve">In addition, we employed EIGENSTRAT to </w:t>
      </w:r>
      <w:r w:rsidR="00734779" w:rsidRPr="0048289A">
        <w:rPr>
          <w:rFonts w:ascii="Arial" w:eastAsia="맑은 고딕" w:hAnsi="Arial" w:cs="Arial"/>
          <w:lang w:eastAsia="ko-KR"/>
        </w:rPr>
        <w:t xml:space="preserve">remove genetic outliers from both S-LAM </w:t>
      </w:r>
      <w:r w:rsidR="00424C1C">
        <w:rPr>
          <w:rFonts w:ascii="Arial" w:eastAsia="맑은 고딕" w:hAnsi="Arial" w:cs="Arial"/>
          <w:lang w:eastAsia="ko-KR"/>
        </w:rPr>
        <w:t xml:space="preserve">patients </w:t>
      </w:r>
      <w:r w:rsidR="00734779" w:rsidRPr="0048289A">
        <w:rPr>
          <w:rFonts w:ascii="Arial" w:eastAsia="맑은 고딕" w:hAnsi="Arial" w:cs="Arial"/>
          <w:lang w:eastAsia="ko-KR"/>
        </w:rPr>
        <w:t xml:space="preserve">and controls. </w:t>
      </w:r>
      <w:r w:rsidR="005B08D1">
        <w:rPr>
          <w:rFonts w:ascii="Arial" w:eastAsia="맑은 고딕" w:hAnsi="Arial" w:cs="Arial"/>
          <w:lang w:eastAsia="ko-KR"/>
        </w:rPr>
        <w:t xml:space="preserve">Finally we used a CLR design, matching </w:t>
      </w:r>
      <w:r w:rsidR="00734779" w:rsidRPr="0048289A">
        <w:rPr>
          <w:rFonts w:ascii="Arial" w:eastAsia="맑은 고딕" w:hAnsi="Arial" w:cs="Arial"/>
          <w:lang w:eastAsia="ko-KR"/>
        </w:rPr>
        <w:t xml:space="preserve">each case with two controls to </w:t>
      </w:r>
      <w:r w:rsidR="005B08D1">
        <w:rPr>
          <w:rFonts w:ascii="Arial" w:eastAsia="맑은 고딕" w:hAnsi="Arial" w:cs="Arial"/>
          <w:lang w:eastAsia="ko-KR"/>
        </w:rPr>
        <w:t xml:space="preserve">further </w:t>
      </w:r>
      <w:r w:rsidR="00734779" w:rsidRPr="0048289A">
        <w:rPr>
          <w:rFonts w:ascii="Arial" w:eastAsia="맑은 고딕" w:hAnsi="Arial" w:cs="Arial"/>
          <w:lang w:eastAsia="ko-KR"/>
        </w:rPr>
        <w:t xml:space="preserve">minimize </w:t>
      </w:r>
      <w:r w:rsidR="005B08D1">
        <w:rPr>
          <w:rFonts w:ascii="Arial" w:eastAsia="맑은 고딕" w:hAnsi="Arial" w:cs="Arial"/>
          <w:lang w:eastAsia="ko-KR"/>
        </w:rPr>
        <w:t xml:space="preserve">confounding due to </w:t>
      </w:r>
      <w:r w:rsidR="00734779" w:rsidRPr="0048289A">
        <w:rPr>
          <w:rFonts w:ascii="Arial" w:eastAsia="맑은 고딕" w:hAnsi="Arial" w:cs="Arial"/>
          <w:lang w:eastAsia="ko-KR"/>
        </w:rPr>
        <w:t xml:space="preserve">genetic heterogeneity. </w:t>
      </w:r>
      <w:r w:rsidR="00F91992">
        <w:rPr>
          <w:rFonts w:ascii="Arial" w:eastAsia="맑은 고딕" w:hAnsi="Arial" w:cs="Arial"/>
          <w:lang w:eastAsia="ko-KR"/>
        </w:rPr>
        <w:t>Previous studies have</w:t>
      </w:r>
      <w:r w:rsidR="00734779">
        <w:rPr>
          <w:rFonts w:ascii="Arial" w:eastAsia="맑은 고딕" w:hAnsi="Arial" w:cs="Arial"/>
          <w:lang w:eastAsia="ko-KR"/>
        </w:rPr>
        <w:t xml:space="preserve"> shown that</w:t>
      </w:r>
      <w:r w:rsidR="00734779" w:rsidRPr="0048289A">
        <w:rPr>
          <w:rFonts w:ascii="Arial" w:eastAsia="맑은 고딕" w:hAnsi="Arial" w:cs="Arial"/>
          <w:lang w:eastAsia="ko-KR"/>
        </w:rPr>
        <w:t xml:space="preserve"> CLR </w:t>
      </w:r>
      <w:r w:rsidR="00F91992">
        <w:rPr>
          <w:rFonts w:ascii="Arial" w:eastAsia="맑은 고딕" w:hAnsi="Arial" w:cs="Arial"/>
          <w:lang w:eastAsia="ko-KR"/>
        </w:rPr>
        <w:t>is superior to</w:t>
      </w:r>
      <w:r w:rsidR="00734779" w:rsidRPr="0048289A">
        <w:rPr>
          <w:rFonts w:ascii="Arial" w:eastAsia="맑은 고딕" w:hAnsi="Arial" w:cs="Arial"/>
          <w:lang w:eastAsia="ko-KR"/>
        </w:rPr>
        <w:t xml:space="preserve"> </w:t>
      </w:r>
      <w:r w:rsidR="00734779" w:rsidRPr="00BB18F9">
        <w:rPr>
          <w:rFonts w:ascii="Arial" w:eastAsia="맑은 고딕" w:hAnsi="Arial" w:cs="Arial"/>
          <w:lang w:eastAsia="ko-KR"/>
        </w:rPr>
        <w:t xml:space="preserve">unconditional logistic regression </w:t>
      </w:r>
      <w:r w:rsidR="00734779">
        <w:rPr>
          <w:rFonts w:ascii="Arial" w:eastAsia="맑은 고딕" w:hAnsi="Arial" w:cs="Arial" w:hint="eastAsia"/>
          <w:lang w:eastAsia="ko-KR"/>
        </w:rPr>
        <w:t>(</w:t>
      </w:r>
      <w:r w:rsidR="00734779" w:rsidRPr="0048289A">
        <w:rPr>
          <w:rFonts w:ascii="Arial" w:eastAsia="맑은 고딕" w:hAnsi="Arial" w:cs="Arial"/>
          <w:lang w:eastAsia="ko-KR"/>
        </w:rPr>
        <w:t>LR</w:t>
      </w:r>
      <w:r w:rsidR="00734779">
        <w:rPr>
          <w:rFonts w:ascii="Arial" w:eastAsia="맑은 고딕" w:hAnsi="Arial" w:cs="Arial" w:hint="eastAsia"/>
          <w:lang w:eastAsia="ko-KR"/>
        </w:rPr>
        <w:t>)</w:t>
      </w:r>
      <w:r w:rsidR="00734779" w:rsidRPr="0048289A">
        <w:rPr>
          <w:rFonts w:ascii="Arial" w:eastAsia="맑은 고딕" w:hAnsi="Arial" w:cs="Arial"/>
          <w:lang w:eastAsia="ko-KR"/>
        </w:rPr>
        <w:t xml:space="preserve"> if variables used for matching are true confounding variables</w:t>
      </w:r>
      <w:r w:rsidR="00F91992">
        <w:rPr>
          <w:rFonts w:ascii="Arial" w:eastAsia="맑은 고딕" w:hAnsi="Arial" w:cs="Arial"/>
          <w:lang w:eastAsia="ko-KR"/>
        </w:rPr>
        <w:t>,</w:t>
      </w:r>
      <w:r w:rsidR="00734779" w:rsidRPr="0048289A">
        <w:rPr>
          <w:rFonts w:ascii="Arial" w:eastAsia="맑은 고딕" w:hAnsi="Arial" w:cs="Arial"/>
          <w:lang w:eastAsia="ko-KR"/>
        </w:rPr>
        <w:t xml:space="preserve"> and </w:t>
      </w:r>
      <w:r w:rsidR="00F91992">
        <w:rPr>
          <w:rFonts w:ascii="Arial" w:eastAsia="맑은 고딕" w:hAnsi="Arial" w:cs="Arial"/>
          <w:lang w:eastAsia="ko-KR"/>
        </w:rPr>
        <w:t xml:space="preserve">only a </w:t>
      </w:r>
      <w:r w:rsidR="00734779" w:rsidRPr="0048289A">
        <w:rPr>
          <w:rFonts w:ascii="Arial" w:eastAsia="맑은 고딕" w:hAnsi="Arial" w:cs="Arial"/>
          <w:lang w:eastAsia="ko-KR"/>
        </w:rPr>
        <w:t xml:space="preserve">moderate number of controls </w:t>
      </w:r>
      <w:r w:rsidR="00F91992">
        <w:rPr>
          <w:rFonts w:ascii="Arial" w:eastAsia="맑은 고딕" w:hAnsi="Arial" w:cs="Arial"/>
          <w:lang w:eastAsia="ko-KR"/>
        </w:rPr>
        <w:t>a</w:t>
      </w:r>
      <w:r w:rsidR="00734779" w:rsidRPr="0048289A">
        <w:rPr>
          <w:rFonts w:ascii="Arial" w:eastAsia="맑은 고딕" w:hAnsi="Arial" w:cs="Arial"/>
          <w:lang w:eastAsia="ko-KR"/>
        </w:rPr>
        <w:t xml:space="preserve">re excluded </w:t>
      </w:r>
      <w:r w:rsidR="00F91992">
        <w:rPr>
          <w:rFonts w:ascii="Arial" w:eastAsia="맑은 고딕" w:hAnsi="Arial" w:cs="Arial"/>
          <w:lang w:eastAsia="ko-KR"/>
        </w:rPr>
        <w:t xml:space="preserve">through </w:t>
      </w:r>
      <w:r w:rsidR="00734779" w:rsidRPr="0048289A">
        <w:rPr>
          <w:rFonts w:ascii="Arial" w:eastAsia="맑은 고딕" w:hAnsi="Arial" w:cs="Arial"/>
          <w:lang w:eastAsia="ko-KR"/>
        </w:rPr>
        <w:t>matching [5</w:t>
      </w:r>
      <w:r w:rsidR="00067E8F">
        <w:rPr>
          <w:rFonts w:ascii="Arial" w:eastAsia="맑은 고딕" w:hAnsi="Arial" w:cs="Arial"/>
          <w:lang w:eastAsia="ko-KR"/>
        </w:rPr>
        <w:t>6</w:t>
      </w:r>
      <w:r w:rsidR="00734779" w:rsidRPr="0048289A">
        <w:rPr>
          <w:rFonts w:ascii="Arial" w:eastAsia="맑은 고딕" w:hAnsi="Arial" w:cs="Arial"/>
          <w:lang w:eastAsia="ko-KR"/>
        </w:rPr>
        <w:t>-6</w:t>
      </w:r>
      <w:r w:rsidR="00067E8F">
        <w:rPr>
          <w:rFonts w:ascii="Arial" w:eastAsia="맑은 고딕" w:hAnsi="Arial" w:cs="Arial"/>
          <w:lang w:eastAsia="ko-KR"/>
        </w:rPr>
        <w:t>2</w:t>
      </w:r>
      <w:r w:rsidR="00734779" w:rsidRPr="0048289A">
        <w:rPr>
          <w:rFonts w:ascii="Arial" w:eastAsia="맑은 고딕" w:hAnsi="Arial" w:cs="Arial"/>
          <w:lang w:eastAsia="ko-KR"/>
        </w:rPr>
        <w:t xml:space="preserve">]. </w:t>
      </w:r>
      <w:r w:rsidR="00734779">
        <w:rPr>
          <w:rFonts w:ascii="Arial" w:eastAsia="맑은 고딕" w:hAnsi="Arial" w:cs="Arial"/>
          <w:lang w:eastAsia="ko-KR"/>
        </w:rPr>
        <w:t>W</w:t>
      </w:r>
      <w:r w:rsidR="00734779" w:rsidRPr="0048289A">
        <w:rPr>
          <w:rFonts w:ascii="Arial" w:eastAsia="맑은 고딕" w:hAnsi="Arial" w:cs="Arial"/>
          <w:lang w:eastAsia="ko-KR"/>
        </w:rPr>
        <w:t>e</w:t>
      </w:r>
      <w:r w:rsidR="00734779">
        <w:rPr>
          <w:rFonts w:ascii="Arial" w:eastAsia="맑은 고딕" w:hAnsi="Arial" w:cs="Arial"/>
          <w:lang w:eastAsia="ko-KR"/>
        </w:rPr>
        <w:t xml:space="preserve"> also</w:t>
      </w:r>
      <w:r w:rsidR="00734779" w:rsidRPr="0048289A">
        <w:rPr>
          <w:rFonts w:ascii="Arial" w:eastAsia="맑은 고딕" w:hAnsi="Arial" w:cs="Arial"/>
          <w:lang w:eastAsia="ko-KR"/>
        </w:rPr>
        <w:t xml:space="preserve"> found that </w:t>
      </w:r>
      <w:r w:rsidR="00734779">
        <w:rPr>
          <w:rFonts w:ascii="Arial" w:eastAsia="맑은 고딕" w:hAnsi="Arial" w:cs="Arial"/>
          <w:lang w:eastAsia="ko-KR"/>
        </w:rPr>
        <w:t>CLR generated more significant results than LR</w:t>
      </w:r>
      <w:r w:rsidR="00734779">
        <w:rPr>
          <w:rFonts w:ascii="Arial" w:eastAsia="맑은 고딕" w:hAnsi="Arial" w:cs="Arial" w:hint="eastAsia"/>
          <w:lang w:eastAsia="ko-KR"/>
        </w:rPr>
        <w:t xml:space="preserve"> (Supplemental Table 6)</w:t>
      </w:r>
      <w:r w:rsidR="00734779" w:rsidRPr="0048289A">
        <w:rPr>
          <w:rFonts w:ascii="Arial" w:eastAsia="맑은 고딕" w:hAnsi="Arial" w:cs="Arial"/>
          <w:lang w:eastAsia="ko-KR"/>
        </w:rPr>
        <w:t>.</w:t>
      </w:r>
      <w:r w:rsidR="005B08D1">
        <w:rPr>
          <w:rFonts w:ascii="Arial" w:hAnsi="Arial" w:cs="Arial"/>
          <w:color w:val="000000" w:themeColor="text1"/>
          <w:shd w:val="clear" w:color="auto" w:fill="FFFFFF"/>
        </w:rPr>
        <w:t xml:space="preserve"> F</w:t>
      </w:r>
      <w:r w:rsidR="00A875DA">
        <w:rPr>
          <w:rFonts w:ascii="Arial" w:hAnsi="Arial" w:cs="Arial"/>
          <w:color w:val="000000" w:themeColor="text1"/>
          <w:shd w:val="clear" w:color="auto" w:fill="FFFFFF"/>
        </w:rPr>
        <w:t>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w:t>
      </w:r>
      <w:r w:rsidR="002A42E9">
        <w:rPr>
          <w:rFonts w:ascii="Arial" w:hAnsi="Arial" w:cs="Arial"/>
          <w:color w:val="000000" w:themeColor="text1"/>
          <w:shd w:val="clear" w:color="auto" w:fill="FFFFFF"/>
        </w:rPr>
        <w:t>are</w:t>
      </w:r>
      <w:r>
        <w:rPr>
          <w:rFonts w:ascii="Arial" w:hAnsi="Arial" w:cs="Arial"/>
          <w:color w:val="000000" w:themeColor="text1"/>
          <w:shd w:val="clear" w:color="auto" w:fill="FFFFFF"/>
        </w:rPr>
        <w:t xml:space="preserve">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r w:rsidR="00A875DA">
        <w:rPr>
          <w:rFonts w:ascii="Arial" w:eastAsia="Times New Roman" w:hAnsi="Arial" w:cs="Arial"/>
          <w:color w:val="000000"/>
        </w:rPr>
        <w:t>absense</w:t>
      </w:r>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25970D35" w14:textId="36E84358" w:rsidR="00956095" w:rsidRPr="000D150D" w:rsidRDefault="00104400" w:rsidP="005B08D1">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F00D156" w14:textId="624A4514" w:rsidR="00B620FE" w:rsidRPr="00B2051F" w:rsidRDefault="00B620FE" w:rsidP="00B2051F">
      <w:pPr>
        <w:rPr>
          <w:rFonts w:ascii="Arial" w:hAnsi="Arial"/>
          <w:b/>
          <w:color w:val="000000" w:themeColor="text1"/>
          <w:shd w:val="clear" w:color="auto" w:fill="FFFFFF"/>
        </w:rPr>
      </w:pP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w:t>
      </w:r>
      <w:r w:rsidR="00104400" w:rsidRPr="000D150D">
        <w:rPr>
          <w:rFonts w:ascii="Arial" w:hAnsi="Arial" w:cs="Arial"/>
          <w:color w:val="000000" w:themeColor="text1"/>
          <w:shd w:val="clear" w:color="auto" w:fill="FFFFFF"/>
        </w:rPr>
        <w:lastRenderedPageBreak/>
        <w:t xml:space="preserve">Universitätsklinikum Leipzig, Germany; Iris Bassi, LAM Italia; </w:t>
      </w:r>
      <w:r w:rsidR="00104400" w:rsidRPr="000D150D">
        <w:rPr>
          <w:rFonts w:ascii="Arial" w:hAnsi="Arial" w:cs="Arial"/>
          <w:color w:val="000000" w:themeColor="text1"/>
        </w:rPr>
        <w:t>Corine Durand, FLAM Association (France Lymphangioléiomyomatose)</w:t>
      </w:r>
      <w:r w:rsidR="00104400" w:rsidRPr="000D150D">
        <w:rPr>
          <w:rFonts w:ascii="Arial" w:hAnsi="Arial" w:cs="Arial"/>
          <w:color w:val="000000" w:themeColor="text1"/>
          <w:shd w:val="clear" w:color="auto" w:fill="FFFFFF"/>
        </w:rPr>
        <w:t>; Lesley Bogoslavski, Israeli LAM Organization; and Dr. Mordechai Kramer, Beilinson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upported by the LAM Foundation, John Adler, and The Engles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The primary GWAS and replication data will be made available on publication of this work through dbGaP.</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39193E28" w14:textId="77777777" w:rsidR="00EE573A" w:rsidRPr="00EE573A" w:rsidRDefault="005A10C5" w:rsidP="00EE573A">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EE573A" w:rsidRPr="00EE573A">
        <w:t>1.</w:t>
      </w:r>
      <w:r w:rsidR="00EE573A" w:rsidRPr="00EE573A">
        <w:tab/>
        <w:t xml:space="preserve">Kitaichi M, Nishimura K, Itoh H, Izumi T. Pulmonary lymphangioleiomyomatosis: a report of 46 patients including a clinicopathologic study of prognostic factors. </w:t>
      </w:r>
      <w:r w:rsidR="00EE573A" w:rsidRPr="00EE573A">
        <w:rPr>
          <w:i/>
        </w:rPr>
        <w:t xml:space="preserve">Am J Resp Crit Care </w:t>
      </w:r>
      <w:r w:rsidR="00EE573A" w:rsidRPr="00EE573A">
        <w:t>1995: 151(2): 527-533.</w:t>
      </w:r>
    </w:p>
    <w:p w14:paraId="0271783A" w14:textId="77777777" w:rsidR="00EE573A" w:rsidRPr="00EE573A" w:rsidRDefault="00EE573A" w:rsidP="00EE573A">
      <w:pPr>
        <w:pStyle w:val="EndNoteBibliography"/>
        <w:spacing w:after="0"/>
      </w:pPr>
      <w:r w:rsidRPr="00EE573A">
        <w:t>2.</w:t>
      </w:r>
      <w:r w:rsidRPr="00EE573A">
        <w:tab/>
        <w:t xml:space="preserve">Chu SC, Horiba K, Usuki J, Avila NA, Chen CC, Travis WD, Ferrans VJ, Moss J. Comprehensive evaluation of 35 patients with lymphangioleiomyomatosis. </w:t>
      </w:r>
      <w:r w:rsidRPr="00EE573A">
        <w:rPr>
          <w:i/>
        </w:rPr>
        <w:t xml:space="preserve">CHEST Journal </w:t>
      </w:r>
      <w:r w:rsidRPr="00EE573A">
        <w:t>1999: 115(4): 1041-1052.</w:t>
      </w:r>
    </w:p>
    <w:p w14:paraId="789F2B92" w14:textId="77777777" w:rsidR="00EE573A" w:rsidRPr="00EE573A" w:rsidRDefault="00EE573A" w:rsidP="00EE573A">
      <w:pPr>
        <w:pStyle w:val="EndNoteBibliography"/>
        <w:spacing w:after="0"/>
      </w:pPr>
      <w:r w:rsidRPr="00EE573A">
        <w:t>3.</w:t>
      </w:r>
      <w:r w:rsidRPr="00EE573A">
        <w:tab/>
        <w:t xml:space="preserve">Urban T, Lazor R, Lacronique J, Murris M, Labrune S, Valeyre D, Cordier J-F. Pulmonary lymphangioleiomyomatosis: a study of 69 patients. </w:t>
      </w:r>
      <w:r w:rsidRPr="00EE573A">
        <w:rPr>
          <w:i/>
        </w:rPr>
        <w:t xml:space="preserve">MEDICINE-BALTIMORE- </w:t>
      </w:r>
      <w:r w:rsidRPr="00EE573A">
        <w:t>1999: 78: 321-337.</w:t>
      </w:r>
    </w:p>
    <w:p w14:paraId="21EFB286" w14:textId="77777777" w:rsidR="00EE573A" w:rsidRPr="00EE573A" w:rsidRDefault="00EE573A" w:rsidP="00EE573A">
      <w:pPr>
        <w:pStyle w:val="EndNoteBibliography"/>
        <w:spacing w:after="0"/>
      </w:pPr>
      <w:r w:rsidRPr="00EE573A">
        <w:t>4.</w:t>
      </w:r>
      <w:r w:rsidRPr="00EE573A">
        <w:tab/>
        <w:t xml:space="preserve">Cunha B, Conceição DM, Cabo C, Jesus N, Santos L, de Carvalho A. Pulmonary Lymphangioleiomyomatosis on a Post-Menopausal Woman with Chronic Lymphocytic Leukaemia. </w:t>
      </w:r>
      <w:r w:rsidRPr="00EE573A">
        <w:rPr>
          <w:i/>
        </w:rPr>
        <w:t xml:space="preserve">Case Reports in Clinical Medicine </w:t>
      </w:r>
      <w:r w:rsidRPr="00EE573A">
        <w:t>2016: 5(03): 101.</w:t>
      </w:r>
    </w:p>
    <w:p w14:paraId="4772E4BB" w14:textId="77777777" w:rsidR="00EE573A" w:rsidRPr="00EE573A" w:rsidRDefault="00EE573A" w:rsidP="00EE573A">
      <w:pPr>
        <w:pStyle w:val="EndNoteBibliography"/>
        <w:spacing w:after="0"/>
      </w:pPr>
      <w:r w:rsidRPr="00EE573A">
        <w:t>5.</w:t>
      </w:r>
      <w:r w:rsidRPr="00EE573A">
        <w:tab/>
        <w:t xml:space="preserve">Youssef AL, Alami B, Sahnoun F, Boubbou M, Kamaoui I, Maâroufi M, Houssaini NS, Amara B, Tizniti S. Lymphangioleiomyomatosis: An unusual age of diagnosis with literature review. </w:t>
      </w:r>
      <w:r w:rsidRPr="00EE573A">
        <w:rPr>
          <w:i/>
        </w:rPr>
        <w:t xml:space="preserve">International Journal of Diagnostic Imaging </w:t>
      </w:r>
      <w:r w:rsidRPr="00EE573A">
        <w:t>2014: 1(1): 17.</w:t>
      </w:r>
    </w:p>
    <w:p w14:paraId="13FF4993" w14:textId="77777777" w:rsidR="00EE573A" w:rsidRPr="00EE573A" w:rsidRDefault="00EE573A" w:rsidP="00EE573A">
      <w:pPr>
        <w:pStyle w:val="EndNoteBibliography"/>
        <w:spacing w:after="0"/>
      </w:pPr>
      <w:r w:rsidRPr="00EE573A">
        <w:t>6.</w:t>
      </w:r>
      <w:r w:rsidRPr="00EE573A">
        <w:tab/>
        <w:t xml:space="preserve">Soler-Ferrer C, Gómez-Lozano A, Clemente-Andrés C, De Cendra-Morera E, Custal-Teixidor M, Colomer-Pairés J. Lymphangioleiomyomatosis in a post-menopausal women. </w:t>
      </w:r>
      <w:r w:rsidRPr="00EE573A">
        <w:rPr>
          <w:i/>
        </w:rPr>
        <w:t xml:space="preserve">Archivos de Bronconeumología ((English Edition)) </w:t>
      </w:r>
      <w:r w:rsidRPr="00EE573A">
        <w:t>2010: 46(3): 148-150.</w:t>
      </w:r>
    </w:p>
    <w:p w14:paraId="10989178" w14:textId="77777777" w:rsidR="00EE573A" w:rsidRPr="00EE573A" w:rsidRDefault="00EE573A" w:rsidP="00EE573A">
      <w:pPr>
        <w:pStyle w:val="EndNoteBibliography"/>
        <w:spacing w:after="0"/>
      </w:pPr>
      <w:r w:rsidRPr="00EE573A">
        <w:t>7.</w:t>
      </w:r>
      <w:r w:rsidRPr="00EE573A">
        <w:tab/>
        <w:t xml:space="preserve">Taylor JR, Ryu J, Colby TV, Raffin TA. Lymphangioleiomyomatosis. </w:t>
      </w:r>
      <w:r w:rsidRPr="00EE573A">
        <w:rPr>
          <w:i/>
        </w:rPr>
        <w:t xml:space="preserve">New England Journal of Medicine </w:t>
      </w:r>
      <w:r w:rsidRPr="00EE573A">
        <w:t>1990: 323(18): 1254-1260.</w:t>
      </w:r>
    </w:p>
    <w:p w14:paraId="35C63394" w14:textId="77777777" w:rsidR="00EE573A" w:rsidRPr="00EE573A" w:rsidRDefault="00EE573A" w:rsidP="00EE573A">
      <w:pPr>
        <w:pStyle w:val="EndNoteBibliography"/>
        <w:spacing w:after="0"/>
      </w:pPr>
      <w:r w:rsidRPr="00EE573A">
        <w:t>8.</w:t>
      </w:r>
      <w:r w:rsidRPr="00EE573A">
        <w:tab/>
        <w:t xml:space="preserve">Kalassian KG, Doyle R, Kao P, Ruoss S, Raffin TA. Lymphangioleiomyomatosis: new insights. </w:t>
      </w:r>
      <w:r w:rsidRPr="00EE573A">
        <w:rPr>
          <w:i/>
        </w:rPr>
        <w:t xml:space="preserve">Am J Resp Crit Care </w:t>
      </w:r>
      <w:r w:rsidRPr="00EE573A">
        <w:t>1997: 155(4): 1183-1186.</w:t>
      </w:r>
    </w:p>
    <w:p w14:paraId="6992A354" w14:textId="77777777" w:rsidR="00EE573A" w:rsidRPr="00EE573A" w:rsidRDefault="00EE573A" w:rsidP="00EE573A">
      <w:pPr>
        <w:pStyle w:val="EndNoteBibliography"/>
        <w:spacing w:after="0"/>
      </w:pPr>
      <w:r w:rsidRPr="00EE573A">
        <w:t>9.</w:t>
      </w:r>
      <w:r w:rsidRPr="00EE573A">
        <w:tab/>
        <w:t xml:space="preserve">Giannikou K, Malinowska IA, Pugh TJ, Yan R, Tseng Y-Y, Oh C, Kim J, Tyburczy ME, Chekaluk Y, Liu Y. Whole exome sequencing identifies TSC1/TSC2 biallelic loss as the primary and sufficient driver event for renal angiomyolipoma development. </w:t>
      </w:r>
      <w:r w:rsidRPr="00EE573A">
        <w:rPr>
          <w:i/>
        </w:rPr>
        <w:t xml:space="preserve">PLoS genetics </w:t>
      </w:r>
      <w:r w:rsidRPr="00EE573A">
        <w:t>2016: 12(8): e1006242.</w:t>
      </w:r>
    </w:p>
    <w:p w14:paraId="3E06CC1F" w14:textId="77777777" w:rsidR="00EE573A" w:rsidRPr="00EE573A" w:rsidRDefault="00EE573A" w:rsidP="00EE573A">
      <w:pPr>
        <w:pStyle w:val="EndNoteBibliography"/>
        <w:spacing w:after="0"/>
      </w:pPr>
      <w:r w:rsidRPr="00EE573A">
        <w:t>10.</w:t>
      </w:r>
      <w:r w:rsidRPr="00EE573A">
        <w:tab/>
        <w:t xml:space="preserve">Carsillo T, Astrinidis A, Henske EP. Mutations in the tuberous sclerosis complex gene TSC2 are a cause of sporadic pulmonary lymphangioleiomyomatosis. </w:t>
      </w:r>
      <w:r w:rsidRPr="00EE573A">
        <w:rPr>
          <w:i/>
        </w:rPr>
        <w:t xml:space="preserve">Proceedings of the National Academy of Sciences </w:t>
      </w:r>
      <w:r w:rsidRPr="00EE573A">
        <w:t>2000: 97(11): 6085-6090.</w:t>
      </w:r>
    </w:p>
    <w:p w14:paraId="6BAB126E" w14:textId="77777777" w:rsidR="00EE573A" w:rsidRPr="00EE573A" w:rsidRDefault="00EE573A" w:rsidP="00EE573A">
      <w:pPr>
        <w:pStyle w:val="EndNoteBibliography"/>
        <w:spacing w:after="0"/>
      </w:pPr>
      <w:r w:rsidRPr="00EE573A">
        <w:t>11.</w:t>
      </w:r>
      <w:r w:rsidRPr="00EE573A">
        <w:tab/>
        <w:t xml:space="preserve">Moss J, Avila NA, Barnes PM, Litzenberger RA, Bechtle J, Brooks PG, Hedin CJ, Hunsberger S, Kristof AS. Prevalence and clinical characteristics of lymphangioleiomyomatosis (LAM) in patients with tuberous sclerosis complex. </w:t>
      </w:r>
      <w:r w:rsidRPr="00EE573A">
        <w:rPr>
          <w:i/>
        </w:rPr>
        <w:t xml:space="preserve">Am J Resp Crit Care </w:t>
      </w:r>
      <w:r w:rsidRPr="00EE573A">
        <w:t>2001: 164(4): 669-671.</w:t>
      </w:r>
    </w:p>
    <w:p w14:paraId="191CC763" w14:textId="77777777" w:rsidR="00EE573A" w:rsidRPr="00EE573A" w:rsidRDefault="00EE573A" w:rsidP="00EE573A">
      <w:pPr>
        <w:pStyle w:val="EndNoteBibliography"/>
        <w:spacing w:after="0"/>
      </w:pPr>
      <w:r w:rsidRPr="00EE573A">
        <w:t>12.</w:t>
      </w:r>
      <w:r w:rsidRPr="00EE573A">
        <w:tab/>
        <w:t xml:space="preserve">Regan EA, Hokanson JE, Murphy JR, Make B, Lynch DA, Beaty TH, Curran-Everett D, Silverman EK, Crapo JD. Genetic epidemiology of COPD (COPDGene) study design. </w:t>
      </w:r>
      <w:r w:rsidRPr="00EE573A">
        <w:rPr>
          <w:i/>
        </w:rPr>
        <w:t xml:space="preserve">COPD: Journal of Chronic Obstructive Pulmonary Disease </w:t>
      </w:r>
      <w:r w:rsidRPr="00EE573A">
        <w:t>2011: 7(1): 32-43.</w:t>
      </w:r>
    </w:p>
    <w:p w14:paraId="7B87B845" w14:textId="77777777" w:rsidR="00EE573A" w:rsidRPr="00EE573A" w:rsidRDefault="00EE573A" w:rsidP="00EE573A">
      <w:pPr>
        <w:pStyle w:val="EndNoteBibliography"/>
        <w:spacing w:after="0"/>
      </w:pPr>
      <w:r w:rsidRPr="00EE573A">
        <w:t>13.</w:t>
      </w:r>
      <w:r w:rsidRPr="00EE573A">
        <w:tab/>
        <w:t xml:space="preserve">Purcell S, Neale B, Todd-Brown K, Thomas L, Ferreira MA, Bender D, Maller J, Sklar P, De Bakker PI, Daly MJ. PLINK: a tool set for whole-genome association and population-based linkage analyses. </w:t>
      </w:r>
      <w:r w:rsidRPr="00EE573A">
        <w:rPr>
          <w:i/>
        </w:rPr>
        <w:t xml:space="preserve">The American Journal of Human Genetics </w:t>
      </w:r>
      <w:r w:rsidRPr="00EE573A">
        <w:t>2007: 81(3): 559-575.</w:t>
      </w:r>
    </w:p>
    <w:p w14:paraId="625076E6" w14:textId="77777777" w:rsidR="00EE573A" w:rsidRPr="00EE573A" w:rsidRDefault="00EE573A" w:rsidP="00EE573A">
      <w:pPr>
        <w:pStyle w:val="EndNoteBibliography"/>
        <w:spacing w:after="0"/>
      </w:pPr>
      <w:r w:rsidRPr="00EE573A">
        <w:t>14.</w:t>
      </w:r>
      <w:r w:rsidRPr="00EE573A">
        <w:tab/>
        <w:t>Song YE, Lee S, Park K, Elston RC, Yang H-J, Won S. ONETOOL for the analysis of family-</w:t>
      </w:r>
      <w:r w:rsidRPr="00EE573A">
        <w:lastRenderedPageBreak/>
        <w:t xml:space="preserve">based big data. </w:t>
      </w:r>
      <w:r w:rsidRPr="00EE573A">
        <w:rPr>
          <w:i/>
        </w:rPr>
        <w:t xml:space="preserve">Bioinformatics </w:t>
      </w:r>
      <w:r w:rsidRPr="00EE573A">
        <w:t>2018: 1: 3.</w:t>
      </w:r>
    </w:p>
    <w:p w14:paraId="3C90F141" w14:textId="77777777" w:rsidR="00EE573A" w:rsidRPr="00EE573A" w:rsidRDefault="00EE573A" w:rsidP="00EE573A">
      <w:pPr>
        <w:pStyle w:val="EndNoteBibliography"/>
        <w:spacing w:after="0"/>
      </w:pPr>
      <w:r w:rsidRPr="00EE573A">
        <w:t>15.</w:t>
      </w:r>
      <w:r w:rsidRPr="00EE573A">
        <w:tab/>
        <w:t xml:space="preserve">Wigginton JE, Cutler DJ, Abecasis GR. A note on exact tests of Hardy-Weinberg equilibrium. </w:t>
      </w:r>
      <w:r w:rsidRPr="00EE573A">
        <w:rPr>
          <w:i/>
        </w:rPr>
        <w:t xml:space="preserve">The American Journal of Human Genetics </w:t>
      </w:r>
      <w:r w:rsidRPr="00EE573A">
        <w:t>2005: 76(5): 887-893.</w:t>
      </w:r>
    </w:p>
    <w:p w14:paraId="2C407EC3" w14:textId="77777777" w:rsidR="00EE573A" w:rsidRPr="00EE573A" w:rsidRDefault="00EE573A" w:rsidP="00EE573A">
      <w:pPr>
        <w:pStyle w:val="EndNoteBibliography"/>
        <w:spacing w:after="0"/>
      </w:pPr>
      <w:r w:rsidRPr="00EE573A">
        <w:t>16.</w:t>
      </w:r>
      <w:r w:rsidRPr="00EE573A">
        <w:tab/>
        <w:t xml:space="preserve">Raymond M, Rousset F. An exact test for population differentiation. </w:t>
      </w:r>
      <w:r w:rsidRPr="00EE573A">
        <w:rPr>
          <w:i/>
        </w:rPr>
        <w:t xml:space="preserve">Evolution </w:t>
      </w:r>
      <w:r w:rsidRPr="00EE573A">
        <w:t>1995: 49(6): 1280-1283.</w:t>
      </w:r>
    </w:p>
    <w:p w14:paraId="7E5BA13A" w14:textId="77777777" w:rsidR="00EE573A" w:rsidRPr="00EE573A" w:rsidRDefault="00EE573A" w:rsidP="00EE573A">
      <w:pPr>
        <w:pStyle w:val="EndNoteBibliography"/>
        <w:spacing w:after="0"/>
      </w:pPr>
      <w:r w:rsidRPr="00EE573A">
        <w:t>17.</w:t>
      </w:r>
      <w:r w:rsidRPr="00EE573A">
        <w:tab/>
        <w:t xml:space="preserve">Consortium HR. A reference panel of 64,976 haplotypes for genotype imputation. </w:t>
      </w:r>
      <w:r w:rsidRPr="00EE573A">
        <w:rPr>
          <w:i/>
        </w:rPr>
        <w:t xml:space="preserve">Nature genetics </w:t>
      </w:r>
      <w:r w:rsidRPr="00EE573A">
        <w:t>2016: 48(10): 1279-1283.</w:t>
      </w:r>
    </w:p>
    <w:p w14:paraId="25496263" w14:textId="77777777" w:rsidR="00EE573A" w:rsidRPr="00EE573A" w:rsidRDefault="00EE573A" w:rsidP="00EE573A">
      <w:pPr>
        <w:pStyle w:val="EndNoteBibliography"/>
        <w:spacing w:after="0"/>
      </w:pPr>
      <w:r w:rsidRPr="00EE573A">
        <w:t>18.</w:t>
      </w:r>
      <w:r w:rsidRPr="00EE573A">
        <w:tab/>
        <w:t xml:space="preserve">Marchini J, Howie B. Genotype imputation for genome-wide association studies. </w:t>
      </w:r>
      <w:r w:rsidRPr="00EE573A">
        <w:rPr>
          <w:i/>
        </w:rPr>
        <w:t xml:space="preserve">Nature reviews Genetics </w:t>
      </w:r>
      <w:r w:rsidRPr="00EE573A">
        <w:t>2010: 11(7): 499.</w:t>
      </w:r>
    </w:p>
    <w:p w14:paraId="115EEA99" w14:textId="77777777" w:rsidR="00EE573A" w:rsidRPr="00EE573A" w:rsidRDefault="00EE573A" w:rsidP="00EE573A">
      <w:pPr>
        <w:pStyle w:val="EndNoteBibliography"/>
        <w:spacing w:after="0"/>
      </w:pPr>
      <w:r w:rsidRPr="00EE573A">
        <w:t>19.</w:t>
      </w:r>
      <w:r w:rsidRPr="00EE573A">
        <w:tab/>
        <w:t xml:space="preserve">Price AL, Patterson NJ, Plenge RM, Weinblatt ME, Shadick NA, Reich D. Principal components analysis corrects for stratification in genome-wide association studies. </w:t>
      </w:r>
      <w:r w:rsidRPr="00EE573A">
        <w:rPr>
          <w:i/>
        </w:rPr>
        <w:t xml:space="preserve">Nature genetics </w:t>
      </w:r>
      <w:r w:rsidRPr="00EE573A">
        <w:t>2006: 38(8): 904.</w:t>
      </w:r>
    </w:p>
    <w:p w14:paraId="0F3F3054" w14:textId="77777777" w:rsidR="00EE573A" w:rsidRPr="00EE573A" w:rsidRDefault="00EE573A" w:rsidP="00EE573A">
      <w:pPr>
        <w:pStyle w:val="EndNoteBibliography"/>
        <w:spacing w:after="0"/>
      </w:pPr>
      <w:r w:rsidRPr="00EE573A">
        <w:t>20.</w:t>
      </w:r>
      <w:r w:rsidRPr="00EE573A">
        <w:tab/>
        <w:t>Sekhon JS. Multivariate and propensity score matching software with automated balance optimization: the matching package for R. 2011.</w:t>
      </w:r>
    </w:p>
    <w:p w14:paraId="49A27EFD" w14:textId="77777777" w:rsidR="00EE573A" w:rsidRPr="00EE573A" w:rsidRDefault="00EE573A" w:rsidP="00EE573A">
      <w:pPr>
        <w:pStyle w:val="EndNoteBibliography"/>
        <w:spacing w:after="0"/>
      </w:pPr>
      <w:r w:rsidRPr="00EE573A">
        <w:t>21.</w:t>
      </w:r>
      <w:r w:rsidRPr="00EE573A">
        <w:tab/>
        <w:t xml:space="preserve">Therneau TM, Lumley T. Package ‘survival’. </w:t>
      </w:r>
      <w:r w:rsidRPr="00EE573A">
        <w:rPr>
          <w:i/>
        </w:rPr>
        <w:t xml:space="preserve">R package version </w:t>
      </w:r>
      <w:r w:rsidRPr="00EE573A">
        <w:t>2017: 2.41-43.</w:t>
      </w:r>
    </w:p>
    <w:p w14:paraId="49E80BA3" w14:textId="77777777" w:rsidR="00EE573A" w:rsidRPr="00EE573A" w:rsidRDefault="00EE573A" w:rsidP="00EE573A">
      <w:pPr>
        <w:pStyle w:val="EndNoteBibliography"/>
        <w:spacing w:after="0"/>
      </w:pPr>
      <w:r w:rsidRPr="00EE573A">
        <w:t>22.</w:t>
      </w:r>
      <w:r w:rsidRPr="00EE573A">
        <w:tab/>
        <w:t xml:space="preserve">Farh KK-H, Marson A, Zhu J, Kleinewietfeld M, Housley WJ, Beik S, Shoresh N, Whitton H, Ryan RJ, Shishkin AA. Genetic and epigenetic fine mapping of causal autoimmune disease variants. </w:t>
      </w:r>
      <w:r w:rsidRPr="00EE573A">
        <w:rPr>
          <w:i/>
        </w:rPr>
        <w:t xml:space="preserve">Nature </w:t>
      </w:r>
      <w:r w:rsidRPr="00EE573A">
        <w:t>2015: 518(7539): 337-343.</w:t>
      </w:r>
    </w:p>
    <w:p w14:paraId="72EA4DB3" w14:textId="77777777" w:rsidR="00EE573A" w:rsidRPr="00EE573A" w:rsidRDefault="00EE573A" w:rsidP="00EE573A">
      <w:pPr>
        <w:pStyle w:val="EndNoteBibliography"/>
        <w:spacing w:after="0"/>
      </w:pPr>
      <w:r w:rsidRPr="00EE573A">
        <w:t>23.</w:t>
      </w:r>
      <w:r w:rsidRPr="00EE573A">
        <w:tab/>
        <w:t xml:space="preserve">Lee S, Emond MJ, Bamshad MJ, Barnes KC, Rieder MJ, Nickerson DA, Team ELP, Christiani DC, Wurfel MM, Lin X. Optimal unified approach for rare-variant association testing with application to small-sample case-control whole-exome sequencing studies. </w:t>
      </w:r>
      <w:r w:rsidRPr="00EE573A">
        <w:rPr>
          <w:i/>
        </w:rPr>
        <w:t xml:space="preserve">The American Journal of Human Genetics </w:t>
      </w:r>
      <w:r w:rsidRPr="00EE573A">
        <w:t>2012: 91(2): 224-237.</w:t>
      </w:r>
    </w:p>
    <w:p w14:paraId="3074BA29" w14:textId="77777777" w:rsidR="00EE573A" w:rsidRPr="00EE573A" w:rsidRDefault="00EE573A" w:rsidP="00EE573A">
      <w:pPr>
        <w:pStyle w:val="EndNoteBibliography"/>
        <w:spacing w:after="0"/>
      </w:pPr>
      <w:r w:rsidRPr="00EE573A">
        <w:t>24.</w:t>
      </w:r>
      <w:r w:rsidRPr="00EE573A">
        <w:tab/>
        <w:t xml:space="preserve">Bild DE, Bluemke DA, Burke GL, Detrano R, Diez Roux AV, Folsom AR, Greenland P, JacobsJr DR, Kronmal R, Liu K. Multi-ethnic study of atherosclerosis: objectives and design. </w:t>
      </w:r>
      <w:r w:rsidRPr="00EE573A">
        <w:rPr>
          <w:i/>
        </w:rPr>
        <w:t xml:space="preserve">American journal of epidemiology </w:t>
      </w:r>
      <w:r w:rsidRPr="00EE573A">
        <w:t>2002: 156(9): 871-881.</w:t>
      </w:r>
    </w:p>
    <w:p w14:paraId="7EF6DBEA" w14:textId="77777777" w:rsidR="00EE573A" w:rsidRPr="00EE573A" w:rsidRDefault="00EE573A" w:rsidP="00EE573A">
      <w:pPr>
        <w:pStyle w:val="EndNoteBibliography"/>
        <w:spacing w:after="0"/>
      </w:pPr>
      <w:r w:rsidRPr="00EE573A">
        <w:t>25.</w:t>
      </w:r>
      <w:r w:rsidRPr="00EE573A">
        <w:tab/>
        <w:t xml:space="preserve">Sudlow C, Gallacher J, Allen N, Beral V, Burton P, Danesh J, Downey P, Elliott P, Green J, Landray M. UK biobank: an open access resource for identifying the causes of a wide range of complex diseases of middle and old age. </w:t>
      </w:r>
      <w:r w:rsidRPr="00EE573A">
        <w:rPr>
          <w:i/>
        </w:rPr>
        <w:t xml:space="preserve">PLoS medicine </w:t>
      </w:r>
      <w:r w:rsidRPr="00EE573A">
        <w:t>2015: 12(3): e1001779.</w:t>
      </w:r>
    </w:p>
    <w:p w14:paraId="3A283D6A" w14:textId="77777777" w:rsidR="00EE573A" w:rsidRPr="00EE573A" w:rsidRDefault="00EE573A" w:rsidP="00EE573A">
      <w:pPr>
        <w:pStyle w:val="EndNoteBibliography"/>
        <w:spacing w:after="0"/>
      </w:pPr>
      <w:r w:rsidRPr="00EE573A">
        <w:t>26.</w:t>
      </w:r>
      <w:r w:rsidRPr="00EE573A">
        <w:tab/>
        <w:t xml:space="preserve">Dixon JR, Selvaraj S, Yue F, Kim A, Li Y, Shen Y, Hu M, Liu JS, Ren B. Topological domains in mammalian genomes identified by analysis of chromatin interactions. </w:t>
      </w:r>
      <w:r w:rsidRPr="00EE573A">
        <w:rPr>
          <w:i/>
        </w:rPr>
        <w:t xml:space="preserve">Nature </w:t>
      </w:r>
      <w:r w:rsidRPr="00EE573A">
        <w:t>2012: 485(7398): 376-380.</w:t>
      </w:r>
    </w:p>
    <w:p w14:paraId="194A220F" w14:textId="77777777" w:rsidR="00EE573A" w:rsidRPr="00EE573A" w:rsidRDefault="00EE573A" w:rsidP="00EE573A">
      <w:pPr>
        <w:pStyle w:val="EndNoteBibliography"/>
        <w:spacing w:after="0"/>
      </w:pPr>
      <w:r w:rsidRPr="00EE573A">
        <w:t>27.</w:t>
      </w:r>
      <w:r w:rsidRPr="00EE573A">
        <w:tab/>
        <w:t xml:space="preserve">Martin JS, Xu Z, Reiner AP, Mohlke KL, Sullivan P, Ren B, Hu M, Li Y. HUGIn: Hi-C unifying genomic interrogator. </w:t>
      </w:r>
      <w:r w:rsidRPr="00EE573A">
        <w:rPr>
          <w:i/>
        </w:rPr>
        <w:t xml:space="preserve">Bioinformatics </w:t>
      </w:r>
      <w:r w:rsidRPr="00EE573A">
        <w:t>2017: 33(23): 3793-3795.</w:t>
      </w:r>
    </w:p>
    <w:p w14:paraId="6C437787" w14:textId="77777777" w:rsidR="00EE573A" w:rsidRPr="00EE573A" w:rsidRDefault="00EE573A" w:rsidP="00EE573A">
      <w:pPr>
        <w:pStyle w:val="EndNoteBibliography"/>
        <w:spacing w:after="0"/>
      </w:pPr>
      <w:r w:rsidRPr="00EE573A">
        <w:t>28.</w:t>
      </w:r>
      <w:r w:rsidRPr="00EE573A">
        <w:tab/>
        <w:t xml:space="preserve">Kim D, Pertea G, Trapnell C, Pimentel H, Kelley R, Salzberg SL. TopHat2: accurate alignment of transcriptomes in the presence of insertions, deletions and gene fusions. </w:t>
      </w:r>
      <w:r w:rsidRPr="00EE573A">
        <w:rPr>
          <w:i/>
        </w:rPr>
        <w:t xml:space="preserve">Genome biology </w:t>
      </w:r>
      <w:r w:rsidRPr="00EE573A">
        <w:t>2013: 14(4): R36.</w:t>
      </w:r>
    </w:p>
    <w:p w14:paraId="14682C2B" w14:textId="77777777" w:rsidR="00EE573A" w:rsidRPr="00EE573A" w:rsidRDefault="00EE573A" w:rsidP="00EE573A">
      <w:pPr>
        <w:pStyle w:val="EndNoteBibliography"/>
        <w:spacing w:after="0"/>
      </w:pPr>
      <w:r w:rsidRPr="00EE573A">
        <w:t>29.</w:t>
      </w:r>
      <w:r w:rsidRPr="00EE573A">
        <w:tab/>
        <w:t xml:space="preserve">Li B, Dewey CN. RSEM: accurate transcript quantification from RNA-Seq data with or without a reference genome. </w:t>
      </w:r>
      <w:r w:rsidRPr="00EE573A">
        <w:rPr>
          <w:i/>
        </w:rPr>
        <w:t xml:space="preserve">BMC bioinformatics </w:t>
      </w:r>
      <w:r w:rsidRPr="00EE573A">
        <w:t>2011: 12(1): 323.</w:t>
      </w:r>
    </w:p>
    <w:p w14:paraId="0B25899E" w14:textId="77777777" w:rsidR="00EE573A" w:rsidRPr="00EE573A" w:rsidRDefault="00EE573A" w:rsidP="00EE573A">
      <w:pPr>
        <w:pStyle w:val="EndNoteBibliography"/>
        <w:spacing w:after="0"/>
      </w:pPr>
      <w:r w:rsidRPr="00EE573A">
        <w:t>30.</w:t>
      </w:r>
      <w:r w:rsidRPr="00EE573A">
        <w:tab/>
        <w:t xml:space="preserve">Network CGAR. Comprehensive genomic characterization defines human glioblastoma </w:t>
      </w:r>
      <w:r w:rsidRPr="00EE573A">
        <w:lastRenderedPageBreak/>
        <w:t xml:space="preserve">genes and core pathways. </w:t>
      </w:r>
      <w:r w:rsidRPr="00EE573A">
        <w:rPr>
          <w:i/>
        </w:rPr>
        <w:t xml:space="preserve">Nature </w:t>
      </w:r>
      <w:r w:rsidRPr="00EE573A">
        <w:t>2008: 455(7216): 1061.</w:t>
      </w:r>
    </w:p>
    <w:p w14:paraId="175E4EEB" w14:textId="77777777" w:rsidR="00EE573A" w:rsidRPr="00EE573A" w:rsidRDefault="00EE573A" w:rsidP="00EE573A">
      <w:pPr>
        <w:pStyle w:val="EndNoteBibliography"/>
        <w:spacing w:after="0"/>
      </w:pPr>
      <w:r w:rsidRPr="00EE573A">
        <w:t>31.</w:t>
      </w:r>
      <w:r w:rsidRPr="00EE573A">
        <w:tab/>
        <w:t xml:space="preserve">Lonsdale J, Thomas J, Salvatore M, Phillips R, Lo E, Shad S, Hasz R, Walters G, Garcia F, Young N. The genotype-tissue expression (GTEx) project. </w:t>
      </w:r>
      <w:r w:rsidRPr="00EE573A">
        <w:rPr>
          <w:i/>
        </w:rPr>
        <w:t xml:space="preserve">Nature genetics </w:t>
      </w:r>
      <w:r w:rsidRPr="00EE573A">
        <w:t>2013: 45(6): 580-585.</w:t>
      </w:r>
    </w:p>
    <w:p w14:paraId="458A98A1" w14:textId="77777777" w:rsidR="00EE573A" w:rsidRPr="00EE573A" w:rsidRDefault="00EE573A" w:rsidP="00EE573A">
      <w:pPr>
        <w:pStyle w:val="EndNoteBibliography"/>
        <w:spacing w:after="0"/>
      </w:pPr>
      <w:r w:rsidRPr="00EE573A">
        <w:t>32.</w:t>
      </w:r>
      <w:r w:rsidRPr="00EE573A">
        <w:tab/>
        <w:t xml:space="preserve">Ongen H, Buil A, Brown AA, Dermitzakis ET, Delaneau O. Fast and efficient QTL mapper for thousands of molecular phenotypes. </w:t>
      </w:r>
      <w:r w:rsidRPr="00EE573A">
        <w:rPr>
          <w:i/>
        </w:rPr>
        <w:t xml:space="preserve">Bioinformatics </w:t>
      </w:r>
      <w:r w:rsidRPr="00EE573A">
        <w:t>2015: 32(10): 1479-1485.</w:t>
      </w:r>
    </w:p>
    <w:p w14:paraId="1C48E52C" w14:textId="77777777" w:rsidR="00EE573A" w:rsidRPr="00EE573A" w:rsidRDefault="00EE573A" w:rsidP="00EE573A">
      <w:pPr>
        <w:pStyle w:val="EndNoteBibliography"/>
        <w:spacing w:after="0"/>
      </w:pPr>
      <w:r w:rsidRPr="00EE573A">
        <w:t>33.</w:t>
      </w:r>
      <w:r w:rsidRPr="00EE573A">
        <w:tab/>
        <w:t xml:space="preserve">Stegle O, Parts L, Durbin R, Winn J. A Bayesian framework to account for complex non-genetic factors in gene expression levels greatly increases power in eQTL studies. </w:t>
      </w:r>
      <w:r w:rsidRPr="00EE573A">
        <w:rPr>
          <w:i/>
        </w:rPr>
        <w:t xml:space="preserve">PLoS computational biology </w:t>
      </w:r>
      <w:r w:rsidRPr="00EE573A">
        <w:t>2010: 6(5): e1000770.</w:t>
      </w:r>
    </w:p>
    <w:p w14:paraId="2C67CFA6" w14:textId="77777777" w:rsidR="00EE573A" w:rsidRPr="00EE573A" w:rsidRDefault="00EE573A" w:rsidP="00EE573A">
      <w:pPr>
        <w:pStyle w:val="EndNoteBibliography"/>
        <w:spacing w:after="0"/>
      </w:pPr>
      <w:r w:rsidRPr="00EE573A">
        <w:t>34.</w:t>
      </w:r>
      <w:r w:rsidRPr="00EE573A">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EE573A">
        <w:rPr>
          <w:i/>
        </w:rPr>
        <w:t xml:space="preserve">Oncotarget </w:t>
      </w:r>
      <w:r w:rsidRPr="00EE573A">
        <w:t>2017: 8(56): 95516.</w:t>
      </w:r>
    </w:p>
    <w:p w14:paraId="2103EF6A" w14:textId="77777777" w:rsidR="00EE573A" w:rsidRPr="00EE573A" w:rsidRDefault="00EE573A" w:rsidP="00EE573A">
      <w:pPr>
        <w:pStyle w:val="EndNoteBibliography"/>
        <w:spacing w:after="0"/>
      </w:pPr>
      <w:r w:rsidRPr="00EE573A">
        <w:t>35.</w:t>
      </w:r>
      <w:r w:rsidRPr="00EE573A">
        <w:tab/>
        <w:t xml:space="preserve">MacArthur J, Bowler E, Cerezo M, Gil L, Hall P, Hastings E, Junkins H, McMahon A, Milano A, Morales J. The new NHGRI-EBI Catalog of published genome-wide association studies (GWAS Catalog). </w:t>
      </w:r>
      <w:r w:rsidRPr="00EE573A">
        <w:rPr>
          <w:i/>
        </w:rPr>
        <w:t xml:space="preserve">Nucleic acids research </w:t>
      </w:r>
      <w:r w:rsidRPr="00EE573A">
        <w:t>2016: 45(D1): D896-D901.</w:t>
      </w:r>
    </w:p>
    <w:p w14:paraId="6623A35A" w14:textId="77777777" w:rsidR="00EE573A" w:rsidRPr="00EE573A" w:rsidRDefault="00EE573A" w:rsidP="00EE573A">
      <w:pPr>
        <w:pStyle w:val="EndNoteBibliography"/>
        <w:spacing w:after="0"/>
      </w:pPr>
      <w:r w:rsidRPr="00EE573A">
        <w:t>36.</w:t>
      </w:r>
      <w:r w:rsidRPr="00EE573A">
        <w:tab/>
        <w:t xml:space="preserve">Barrett JC, Fry B, Maller J, Daly MJ. Haploview: analysis and visualization of LD and haplotype maps. </w:t>
      </w:r>
      <w:r w:rsidRPr="00EE573A">
        <w:rPr>
          <w:i/>
        </w:rPr>
        <w:t xml:space="preserve">Bioinformatics </w:t>
      </w:r>
      <w:r w:rsidRPr="00EE573A">
        <w:t>2004: 21(2): 263-265.</w:t>
      </w:r>
    </w:p>
    <w:p w14:paraId="465AF302" w14:textId="77777777" w:rsidR="00EE573A" w:rsidRPr="00EE573A" w:rsidRDefault="00EE573A" w:rsidP="00EE573A">
      <w:pPr>
        <w:pStyle w:val="EndNoteBibliography"/>
        <w:spacing w:after="0"/>
      </w:pPr>
      <w:r w:rsidRPr="00EE573A">
        <w:t>37.</w:t>
      </w:r>
      <w:r w:rsidRPr="00EE573A">
        <w:tab/>
        <w:t xml:space="preserve">Poirier JG, Faye LL, Dimitromanolakis A, Paterson AD, Sun L, Bull SB. Resampling to Address the Winner's Curse in Genetic Association Analysis of Time to Event. </w:t>
      </w:r>
      <w:r w:rsidRPr="00EE573A">
        <w:rPr>
          <w:i/>
        </w:rPr>
        <w:t xml:space="preserve">Genetic epidemiology </w:t>
      </w:r>
      <w:r w:rsidRPr="00EE573A">
        <w:t>2015: 39(7): 518-528.</w:t>
      </w:r>
    </w:p>
    <w:p w14:paraId="05065F98" w14:textId="77777777" w:rsidR="00EE573A" w:rsidRPr="00EE573A" w:rsidRDefault="00EE573A" w:rsidP="00EE573A">
      <w:pPr>
        <w:pStyle w:val="EndNoteBibliography"/>
        <w:spacing w:after="0"/>
      </w:pPr>
      <w:r w:rsidRPr="00EE573A">
        <w:t>38.</w:t>
      </w:r>
      <w:r w:rsidRPr="00EE573A">
        <w:tab/>
        <w:t xml:space="preserve">Hankinson JL, Kawut SM, Shahar E, Smith LJ, Stukovsky KH, Barr RG. Performance of American Thoracic Society-recommended spirometry reference values in a multiethnic sample of adults: the multi-ethnic study of atherosclerosis (MESA) lung study. </w:t>
      </w:r>
      <w:r w:rsidRPr="00EE573A">
        <w:rPr>
          <w:i/>
        </w:rPr>
        <w:t xml:space="preserve">Chest </w:t>
      </w:r>
      <w:r w:rsidRPr="00EE573A">
        <w:t>2010: 137(1): 138-145.</w:t>
      </w:r>
    </w:p>
    <w:p w14:paraId="256754F8" w14:textId="77777777" w:rsidR="00EE573A" w:rsidRPr="00EE573A" w:rsidRDefault="00EE573A" w:rsidP="00EE573A">
      <w:pPr>
        <w:pStyle w:val="EndNoteBibliography"/>
        <w:spacing w:after="0"/>
      </w:pPr>
      <w:r w:rsidRPr="00EE573A">
        <w:t>39.</w:t>
      </w:r>
      <w:r w:rsidRPr="00EE573A">
        <w:tab/>
        <w:t xml:space="preserve">Grubert F, Zaugg JB, Kasowski M, Ursu O, Spacek DV, Martin AR, Greenside P, Srivas R, Phanstiel DH, Pekowska A. Genetic control of chromatin states in humans involves local and distal chromosomal interactions. </w:t>
      </w:r>
      <w:r w:rsidRPr="00EE573A">
        <w:rPr>
          <w:i/>
        </w:rPr>
        <w:t xml:space="preserve">Cell </w:t>
      </w:r>
      <w:r w:rsidRPr="00EE573A">
        <w:t>2015: 162(5): 1051-1065.</w:t>
      </w:r>
    </w:p>
    <w:p w14:paraId="1B99F01D" w14:textId="77777777" w:rsidR="00EE573A" w:rsidRPr="00EE573A" w:rsidRDefault="00EE573A" w:rsidP="00EE573A">
      <w:pPr>
        <w:pStyle w:val="EndNoteBibliography"/>
        <w:spacing w:after="0"/>
      </w:pPr>
      <w:r w:rsidRPr="00EE573A">
        <w:t>40.</w:t>
      </w:r>
      <w:r w:rsidRPr="00EE573A">
        <w:tab/>
        <w:t xml:space="preserve">Rao SS, Huntley MH, Durand NC, Stamenova EK, Bochkov ID, Robinson JT, Sanborn AL, Machol I, Omer AD, Lander ES. A 3D map of the human genome at kilobase resolution reveals principles of chromatin looping. </w:t>
      </w:r>
      <w:r w:rsidRPr="00EE573A">
        <w:rPr>
          <w:i/>
        </w:rPr>
        <w:t xml:space="preserve">Cell </w:t>
      </w:r>
      <w:r w:rsidRPr="00EE573A">
        <w:t>2014: 159(7): 1665-1680.</w:t>
      </w:r>
    </w:p>
    <w:p w14:paraId="32DD293C" w14:textId="77777777" w:rsidR="00EE573A" w:rsidRPr="00EE573A" w:rsidRDefault="00EE573A" w:rsidP="00EE573A">
      <w:pPr>
        <w:pStyle w:val="EndNoteBibliography"/>
        <w:spacing w:after="0"/>
      </w:pPr>
      <w:r w:rsidRPr="00EE573A">
        <w:t>41.</w:t>
      </w:r>
      <w:r w:rsidRPr="00EE573A">
        <w:tab/>
        <w:t xml:space="preserve">Schmitt AD, Hu M, Jung I, Xu Z, Qiu Y, Tan CL, Li Y, Lin S, Lin Y, Barr CL. A compendium of chromatin contact maps reveals spatially active regions in the human genome. </w:t>
      </w:r>
      <w:r w:rsidRPr="00EE573A">
        <w:rPr>
          <w:i/>
        </w:rPr>
        <w:t xml:space="preserve">Cell reports </w:t>
      </w:r>
      <w:r w:rsidRPr="00EE573A">
        <w:t>2016: 17(8): 2042-2059.</w:t>
      </w:r>
    </w:p>
    <w:p w14:paraId="7D8F6EE4" w14:textId="77777777" w:rsidR="00EE573A" w:rsidRPr="00EE573A" w:rsidRDefault="00EE573A" w:rsidP="00EE573A">
      <w:pPr>
        <w:pStyle w:val="EndNoteBibliography"/>
        <w:spacing w:after="0"/>
      </w:pPr>
      <w:r w:rsidRPr="00EE573A">
        <w:t>42.</w:t>
      </w:r>
      <w:r w:rsidRPr="00EE573A">
        <w:tab/>
        <w:t xml:space="preserve">Dixon JR, Jung I, Selvaraj S, Shen Y, Antosiewicz-Bourget JE, Lee AY, Ye Z, Kim A, Rajagopal N, Xie W. Chromatin architecture reorganization during stem cell differentiation. </w:t>
      </w:r>
      <w:r w:rsidRPr="00EE573A">
        <w:rPr>
          <w:i/>
        </w:rPr>
        <w:t xml:space="preserve">Nature </w:t>
      </w:r>
      <w:r w:rsidRPr="00EE573A">
        <w:t>2015: 518(7539): 331.</w:t>
      </w:r>
    </w:p>
    <w:p w14:paraId="262CD056" w14:textId="77777777" w:rsidR="00EE573A" w:rsidRPr="00EE573A" w:rsidRDefault="00EE573A" w:rsidP="00EE573A">
      <w:pPr>
        <w:pStyle w:val="EndNoteBibliography"/>
        <w:spacing w:after="0"/>
      </w:pPr>
      <w:r w:rsidRPr="00EE573A">
        <w:t>43.</w:t>
      </w:r>
      <w:r w:rsidRPr="00EE573A">
        <w:tab/>
        <w:t xml:space="preserve">Qiu Y, Krishnan V, Zeng Z, Gilbert DJ, Copeland NG, Gibson L, Yang-Feng T, Jenkins NA, Tsai MJ, Tsai SY. Isolation, characterization, and chromosomal localization of mouse and human COUP-TF I and II genes. </w:t>
      </w:r>
      <w:r w:rsidRPr="00EE573A">
        <w:rPr>
          <w:i/>
        </w:rPr>
        <w:t xml:space="preserve">Genomics </w:t>
      </w:r>
      <w:r w:rsidRPr="00EE573A">
        <w:t>1995: 29(1): 240-246.</w:t>
      </w:r>
    </w:p>
    <w:p w14:paraId="2F378E58" w14:textId="77777777" w:rsidR="00EE573A" w:rsidRPr="00EE573A" w:rsidRDefault="00EE573A" w:rsidP="00EE573A">
      <w:pPr>
        <w:pStyle w:val="EndNoteBibliography"/>
        <w:spacing w:after="0"/>
      </w:pPr>
      <w:r w:rsidRPr="00EE573A">
        <w:t>44.</w:t>
      </w:r>
      <w:r w:rsidRPr="00EE573A">
        <w:tab/>
        <w:t xml:space="preserve">Rada-Iglesias A, Bajpai R, Prescott S, Brugmann SA, Swigut T, Wysocka J. Epigenomic annotation of enhancers predicts transcriptional regulators of human neural crest. </w:t>
      </w:r>
      <w:r w:rsidRPr="00EE573A">
        <w:rPr>
          <w:i/>
        </w:rPr>
        <w:t xml:space="preserve">Cell stem cell </w:t>
      </w:r>
      <w:r w:rsidRPr="00EE573A">
        <w:lastRenderedPageBreak/>
        <w:t>2012: 11(5): 633-648.</w:t>
      </w:r>
    </w:p>
    <w:p w14:paraId="00B42A58" w14:textId="77777777" w:rsidR="00EE573A" w:rsidRPr="00EE573A" w:rsidRDefault="00EE573A" w:rsidP="00EE573A">
      <w:pPr>
        <w:pStyle w:val="EndNoteBibliography"/>
        <w:spacing w:after="0"/>
      </w:pPr>
      <w:r w:rsidRPr="00EE573A">
        <w:t>45.</w:t>
      </w:r>
      <w:r w:rsidRPr="00EE573A">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EE573A">
        <w:rPr>
          <w:i/>
        </w:rPr>
        <w:t xml:space="preserve">Cancer Res </w:t>
      </w:r>
      <w:r w:rsidRPr="00EE573A">
        <w:t>2017: 77(20): 5491-5502.</w:t>
      </w:r>
    </w:p>
    <w:p w14:paraId="3052AEC4" w14:textId="77777777" w:rsidR="00EE573A" w:rsidRPr="00EE573A" w:rsidRDefault="00EE573A" w:rsidP="00EE573A">
      <w:pPr>
        <w:pStyle w:val="EndNoteBibliography"/>
        <w:spacing w:after="0"/>
      </w:pPr>
      <w:r w:rsidRPr="00EE573A">
        <w:t>46.</w:t>
      </w:r>
      <w:r w:rsidRPr="00EE573A">
        <w:tab/>
        <w:t xml:space="preserve">Qin J, Chen XP, Xie X, Tsai MJ, Tsai SY. COUP-TFII regulates tumor growth and metastasis by modulating tumor angiogenesis. </w:t>
      </w:r>
      <w:r w:rsidRPr="00EE573A">
        <w:rPr>
          <w:i/>
        </w:rPr>
        <w:t xml:space="preserve">P Natl Acad Sci USA </w:t>
      </w:r>
      <w:r w:rsidRPr="00EE573A">
        <w:t>2010: 107(8): 3687-3692.</w:t>
      </w:r>
    </w:p>
    <w:p w14:paraId="62F4C990" w14:textId="77777777" w:rsidR="00EE573A" w:rsidRPr="00EE573A" w:rsidRDefault="00EE573A" w:rsidP="00EE573A">
      <w:pPr>
        <w:pStyle w:val="EndNoteBibliography"/>
        <w:spacing w:after="0"/>
      </w:pPr>
      <w:r w:rsidRPr="00EE573A">
        <w:t>47.</w:t>
      </w:r>
      <w:r w:rsidRPr="00EE573A">
        <w:tab/>
        <w:t xml:space="preserve">Ritchie ME, Phipson B, Wu D, Hu Y, Law CW, Shi W, Smyth GK. limma powers differential expression analyses for RNA-sequencing and microarray studies. </w:t>
      </w:r>
      <w:r w:rsidRPr="00EE573A">
        <w:rPr>
          <w:i/>
        </w:rPr>
        <w:t xml:space="preserve">Nucleic Acids Res </w:t>
      </w:r>
      <w:r w:rsidRPr="00EE573A">
        <w:t>2015: 43(7): e47.</w:t>
      </w:r>
    </w:p>
    <w:p w14:paraId="75D58172" w14:textId="77777777" w:rsidR="00EE573A" w:rsidRPr="00EE573A" w:rsidRDefault="00EE573A" w:rsidP="00EE573A">
      <w:pPr>
        <w:pStyle w:val="EndNoteBibliography"/>
        <w:spacing w:after="0"/>
      </w:pPr>
      <w:r w:rsidRPr="00EE573A">
        <w:t>48.</w:t>
      </w:r>
      <w:r w:rsidRPr="00EE573A">
        <w:tab/>
        <w:t xml:space="preserve">Xu MF, Qin J, Tsai SY, Tsai MJ. The role of the orphan nuclear receptor COUP-TFII in tumorigenesis. </w:t>
      </w:r>
      <w:r w:rsidRPr="00EE573A">
        <w:rPr>
          <w:i/>
        </w:rPr>
        <w:t xml:space="preserve">Acta Pharmacol Sin </w:t>
      </w:r>
      <w:r w:rsidRPr="00EE573A">
        <w:t>2015: 36(1): 32-36.</w:t>
      </w:r>
    </w:p>
    <w:p w14:paraId="35201F73" w14:textId="77777777" w:rsidR="00EE573A" w:rsidRPr="00EE573A" w:rsidRDefault="00EE573A" w:rsidP="00EE573A">
      <w:pPr>
        <w:pStyle w:val="EndNoteBibliography"/>
        <w:spacing w:after="0"/>
      </w:pPr>
      <w:r w:rsidRPr="00EE573A">
        <w:t>49.</w:t>
      </w:r>
      <w:r w:rsidRPr="00EE573A">
        <w:tab/>
        <w:t xml:space="preserve">Juvet SC, Hwang D, Downey GP. Rare lung diseases I--Lymphangioleiomyomatosis. </w:t>
      </w:r>
      <w:r w:rsidRPr="00EE573A">
        <w:rPr>
          <w:i/>
        </w:rPr>
        <w:t xml:space="preserve">Canadian respiratory journal </w:t>
      </w:r>
      <w:r w:rsidRPr="00EE573A">
        <w:t>2006: 13(7): 375-380.</w:t>
      </w:r>
    </w:p>
    <w:p w14:paraId="6F3EE9F7" w14:textId="77777777" w:rsidR="00EE573A" w:rsidRPr="00EE573A" w:rsidRDefault="00EE573A" w:rsidP="00EE573A">
      <w:pPr>
        <w:pStyle w:val="EndNoteBibliography"/>
        <w:spacing w:after="0"/>
      </w:pPr>
      <w:r w:rsidRPr="00EE573A">
        <w:t>50.</w:t>
      </w:r>
      <w:r w:rsidRPr="00EE573A">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EE573A">
        <w:rPr>
          <w:i/>
        </w:rPr>
        <w:t xml:space="preserve">Am J Resp Crit Care </w:t>
      </w:r>
      <w:r w:rsidRPr="00EE573A">
        <w:t>2016: 194(6): 748-761.</w:t>
      </w:r>
    </w:p>
    <w:p w14:paraId="6966C9F1" w14:textId="77777777" w:rsidR="00EE573A" w:rsidRPr="00EE573A" w:rsidRDefault="00EE573A" w:rsidP="00EE573A">
      <w:pPr>
        <w:pStyle w:val="EndNoteBibliography"/>
        <w:spacing w:after="0"/>
      </w:pPr>
      <w:r w:rsidRPr="00EE573A">
        <w:t>51.</w:t>
      </w:r>
      <w:r w:rsidRPr="00EE573A">
        <w:tab/>
        <w:t xml:space="preserve">Riggs KA, Wickramasinghe NS, Cochrum RK, Watts MB, Klinge CM. Decreased chicken ovalbumin upstream promoter transcription factor II expression in tamoxifen-resistant breast cancer cells. </w:t>
      </w:r>
      <w:r w:rsidRPr="00EE573A">
        <w:rPr>
          <w:i/>
        </w:rPr>
        <w:t xml:space="preserve">Cancer Res </w:t>
      </w:r>
      <w:r w:rsidRPr="00EE573A">
        <w:t>2006: 66(20): 10188-10198.</w:t>
      </w:r>
    </w:p>
    <w:p w14:paraId="61B1BE78" w14:textId="77777777" w:rsidR="00EE573A" w:rsidRPr="00EE573A" w:rsidRDefault="00EE573A" w:rsidP="00EE573A">
      <w:pPr>
        <w:pStyle w:val="EndNoteBibliography"/>
        <w:spacing w:after="0"/>
      </w:pPr>
      <w:r w:rsidRPr="00EE573A">
        <w:t>52.</w:t>
      </w:r>
      <w:r w:rsidRPr="00EE573A">
        <w:tab/>
        <w:t xml:space="preserve">Glasgow CG, Taveira-DaSilva AM, Darling TN, Moss J. Lymphatic involvement in lymphangioleiomyomatosis. </w:t>
      </w:r>
      <w:r w:rsidRPr="00EE573A">
        <w:rPr>
          <w:i/>
        </w:rPr>
        <w:t xml:space="preserve">Ann Ny Acad Sci </w:t>
      </w:r>
      <w:r w:rsidRPr="00EE573A">
        <w:t>2008: 1131: 206-214.</w:t>
      </w:r>
    </w:p>
    <w:p w14:paraId="3B32C6EF" w14:textId="77777777" w:rsidR="00EE573A" w:rsidRPr="00EE573A" w:rsidRDefault="00EE573A" w:rsidP="00EE573A">
      <w:pPr>
        <w:pStyle w:val="EndNoteBibliography"/>
        <w:spacing w:after="0"/>
      </w:pPr>
      <w:r w:rsidRPr="00EE573A">
        <w:t>53.</w:t>
      </w:r>
      <w:r w:rsidRPr="00EE573A">
        <w:tab/>
        <w:t xml:space="preserve">Seyama K, Mitani K, Kumasaka T. Lymphangioleiomyoma Cells and Lymphatic Endothelial Cells Expression of VEGFR-3 in Lymphangioleiomyoma Cell Clusters. </w:t>
      </w:r>
      <w:r w:rsidRPr="00EE573A">
        <w:rPr>
          <w:i/>
        </w:rPr>
        <w:t xml:space="preserve">Am J Pathol </w:t>
      </w:r>
      <w:r w:rsidRPr="00EE573A">
        <w:t>2010: 176(4): 2051-2052.</w:t>
      </w:r>
    </w:p>
    <w:p w14:paraId="6ACDA5AA" w14:textId="77777777" w:rsidR="00EE573A" w:rsidRPr="00EE573A" w:rsidRDefault="00EE573A" w:rsidP="00EE573A">
      <w:pPr>
        <w:pStyle w:val="EndNoteBibliography"/>
        <w:spacing w:after="0"/>
      </w:pPr>
      <w:r w:rsidRPr="00EE573A">
        <w:t>54.</w:t>
      </w:r>
      <w:r w:rsidRPr="00EE573A">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EE573A">
        <w:rPr>
          <w:i/>
        </w:rPr>
        <w:t xml:space="preserve">Lancet Resp Med </w:t>
      </w:r>
      <w:r w:rsidRPr="00EE573A">
        <w:t>2013: 1(6): 445-452.</w:t>
      </w:r>
    </w:p>
    <w:p w14:paraId="2D8BD777" w14:textId="77777777" w:rsidR="00EE573A" w:rsidRPr="00EE573A" w:rsidRDefault="00EE573A" w:rsidP="00EE573A">
      <w:pPr>
        <w:pStyle w:val="EndNoteBibliography"/>
      </w:pPr>
      <w:r w:rsidRPr="00EE573A">
        <w:t>55.</w:t>
      </w:r>
      <w:r w:rsidRPr="00EE573A">
        <w:tab/>
        <w:t xml:space="preserve">Srinivasan RS, Geng X, Yang Y, Wang Y, Mukatira S, Studer M, Porto MP, Lagutin O, Oliver G. The nuclear hormone receptor Coup-TFII is required for the initiation and early maintenance of Prox1 expression in lymphatic endothelial cells. </w:t>
      </w:r>
      <w:r w:rsidRPr="00EE573A">
        <w:rPr>
          <w:i/>
        </w:rPr>
        <w:t xml:space="preserve">Genes &amp; development </w:t>
      </w:r>
      <w:r w:rsidRPr="00EE573A">
        <w:t>2010: 24(7): 696-707.</w:t>
      </w:r>
    </w:p>
    <w:p w14:paraId="7C3E3894" w14:textId="759D45CE"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23EA9D12" w14:textId="662A5F3B" w:rsidR="009948A9" w:rsidRPr="00B2051F" w:rsidRDefault="009948A9" w:rsidP="009948A9">
      <w:pPr>
        <w:spacing w:line="480" w:lineRule="auto"/>
        <w:rPr>
          <w:rFonts w:ascii="Arial" w:hAnsi="Arial"/>
        </w:rPr>
      </w:pPr>
      <w:r w:rsidRPr="00B2051F">
        <w:rPr>
          <w:rFonts w:ascii="Arial" w:hAnsi="Arial"/>
          <w:b/>
          <w:color w:val="000000" w:themeColor="text1"/>
          <w:shd w:val="clear" w:color="auto" w:fill="FFFFFF"/>
        </w:rPr>
        <w:lastRenderedPageBreak/>
        <w:t xml:space="preserve">Table </w:t>
      </w:r>
      <w:ins w:id="69" w:author="김원지" w:date="2019-03-12T14:38:00Z">
        <w:r w:rsidR="00D91EE2">
          <w:rPr>
            <w:rFonts w:ascii="Arial" w:hAnsi="Arial" w:hint="eastAsia"/>
            <w:b/>
            <w:color w:val="000000" w:themeColor="text1"/>
            <w:shd w:val="clear" w:color="auto" w:fill="FFFFFF"/>
            <w:lang w:eastAsia="ko-KR"/>
          </w:rPr>
          <w:t>1</w:t>
        </w:r>
      </w:ins>
      <w:del w:id="70" w:author="김원지" w:date="2019-03-12T14:38:00Z">
        <w:r w:rsidRPr="00B2051F" w:rsidDel="00D91EE2">
          <w:rPr>
            <w:rFonts w:ascii="Arial" w:hAnsi="Arial"/>
            <w:b/>
            <w:color w:val="000000" w:themeColor="text1"/>
            <w:shd w:val="clear" w:color="auto" w:fill="FFFFFF"/>
          </w:rPr>
          <w:delText>2</w:delText>
        </w:r>
      </w:del>
      <w:r w:rsidRPr="00B2051F">
        <w:rPr>
          <w:rFonts w:ascii="Arial" w:hAnsi="Arial"/>
          <w:b/>
          <w:color w:val="000000" w:themeColor="text1"/>
          <w:shd w:val="clear" w:color="auto" w:fill="FFFFFF"/>
        </w:rPr>
        <w:t>. Statistical analyses of imputed SNPs with CLR.</w:t>
      </w:r>
      <w:r w:rsidRPr="00B2051F">
        <w:rPr>
          <w:rFonts w:ascii="Arial" w:hAnsi="Arial"/>
          <w:color w:val="000000" w:themeColor="text1"/>
          <w:shd w:val="clear" w:color="auto" w:fill="FFFFFF"/>
        </w:rPr>
        <w:t xml:space="preserve"> </w:t>
      </w:r>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was conducted by using </w:t>
      </w:r>
      <w:r w:rsidRPr="00D5081D">
        <w:rPr>
          <w:rFonts w:ascii="Arial" w:hAnsi="Arial" w:cs="Arial"/>
          <w:color w:val="000000" w:themeColor="text1"/>
          <w:shd w:val="clear" w:color="auto" w:fill="FFFFFF"/>
          <w:lang w:eastAsia="ko-KR"/>
        </w:rPr>
        <w:t>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9948A9" w:rsidRPr="000D150D" w14:paraId="1A887E6D" w14:textId="77777777" w:rsidTr="009948A9">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A989440" w14:textId="77777777" w:rsidR="009948A9" w:rsidRPr="000D150D" w:rsidRDefault="009948A9" w:rsidP="009948A9">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A7C5DDA" w14:textId="77777777" w:rsidR="009948A9" w:rsidRPr="000D150D" w:rsidRDefault="009948A9" w:rsidP="009948A9">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20293EC0" w14:textId="77777777" w:rsidR="009948A9" w:rsidRPr="000D150D" w:rsidRDefault="009948A9" w:rsidP="009948A9">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9591B52" w14:textId="77777777" w:rsidR="009948A9" w:rsidRPr="000D150D" w:rsidRDefault="009948A9" w:rsidP="009948A9">
            <w:pPr>
              <w:adjustRightInd w:val="0"/>
              <w:snapToGrid w:val="0"/>
              <w:jc w:val="center"/>
              <w:rPr>
                <w:rFonts w:ascii="Arial" w:hAnsi="Arial" w:cs="Arial"/>
                <w:vertAlign w:val="superscript"/>
              </w:rPr>
            </w:pPr>
            <w:r w:rsidRPr="000D150D">
              <w:rPr>
                <w:rFonts w:ascii="Arial" w:hAnsi="Arial" w:cs="Arial"/>
              </w:rPr>
              <w:t>Alleles</w:t>
            </w:r>
            <w:r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A7A153F" w14:textId="77777777" w:rsidR="009948A9" w:rsidRPr="000D150D" w:rsidRDefault="009948A9" w:rsidP="009948A9">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588DE069" w14:textId="77777777" w:rsidR="009948A9" w:rsidRPr="000D150D" w:rsidRDefault="009948A9" w:rsidP="009948A9">
            <w:pPr>
              <w:adjustRightInd w:val="0"/>
              <w:snapToGrid w:val="0"/>
              <w:jc w:val="center"/>
              <w:rPr>
                <w:rFonts w:ascii="Arial" w:hAnsi="Arial" w:cs="Arial"/>
              </w:rPr>
            </w:pPr>
            <w:r w:rsidRPr="000D150D">
              <w:rPr>
                <w:rFonts w:ascii="Arial" w:hAnsi="Arial" w:cs="Arial"/>
              </w:rPr>
              <w:t>INFO</w:t>
            </w:r>
            <w:r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55E703C5" w14:textId="77777777" w:rsidR="009948A9" w:rsidRPr="000D150D" w:rsidRDefault="009948A9" w:rsidP="009948A9">
            <w:pPr>
              <w:adjustRightInd w:val="0"/>
              <w:snapToGrid w:val="0"/>
              <w:jc w:val="center"/>
              <w:rPr>
                <w:rFonts w:ascii="Arial" w:hAnsi="Arial" w:cs="Arial"/>
              </w:rPr>
            </w:pPr>
            <w:r w:rsidRPr="000D150D">
              <w:rPr>
                <w:rFonts w:ascii="Arial" w:hAnsi="Arial" w:cs="Arial"/>
              </w:rPr>
              <w:t>P-value for CLR</w:t>
            </w:r>
            <w:r w:rsidRPr="000D150D">
              <w:rPr>
                <w:rFonts w:ascii="Arial" w:hAnsi="Arial" w:cs="Arial"/>
                <w:color w:val="666666"/>
                <w:vertAlign w:val="superscript"/>
              </w:rPr>
              <w:t>‡</w:t>
            </w:r>
          </w:p>
        </w:tc>
      </w:tr>
      <w:tr w:rsidR="009948A9" w:rsidRPr="000D150D" w14:paraId="28E1BFA8" w14:textId="77777777" w:rsidTr="009948A9">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166D79F" w14:textId="77777777" w:rsidR="009948A9" w:rsidRPr="00424C1C" w:rsidRDefault="009948A9" w:rsidP="009948A9">
            <w:pPr>
              <w:adjustRightInd w:val="0"/>
              <w:snapToGrid w:val="0"/>
              <w:jc w:val="center"/>
              <w:rPr>
                <w:rFonts w:ascii="Arial" w:hAnsi="Arial" w:cs="Arial"/>
              </w:rPr>
            </w:pPr>
            <w:r w:rsidRPr="00424C1C">
              <w:rPr>
                <w:rFonts w:ascii="Arial" w:eastAsia="맑은 고딕"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16A8ED4" w14:textId="77777777" w:rsidR="009948A9" w:rsidRPr="00424C1C" w:rsidRDefault="009948A9" w:rsidP="009948A9">
            <w:pPr>
              <w:adjustRightInd w:val="0"/>
              <w:snapToGrid w:val="0"/>
              <w:jc w:val="center"/>
              <w:rPr>
                <w:rFonts w:ascii="Arial" w:hAnsi="Arial" w:cs="Arial"/>
              </w:rPr>
            </w:pPr>
            <w:r w:rsidRPr="00424C1C">
              <w:rPr>
                <w:rFonts w:ascii="Arial" w:eastAsia="맑은 고딕"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F65154" w14:textId="77777777" w:rsidR="009948A9" w:rsidRPr="00424C1C" w:rsidRDefault="009948A9" w:rsidP="009948A9">
            <w:pPr>
              <w:adjustRightInd w:val="0"/>
              <w:snapToGrid w:val="0"/>
              <w:jc w:val="center"/>
              <w:rPr>
                <w:rFonts w:ascii="Arial" w:hAnsi="Arial" w:cs="Arial"/>
              </w:rPr>
            </w:pPr>
            <w:r w:rsidRPr="00424C1C">
              <w:rPr>
                <w:rFonts w:ascii="Arial" w:eastAsia="맑은 고딕"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79AE18D" w14:textId="77777777" w:rsidR="009948A9" w:rsidRPr="00424C1C" w:rsidRDefault="009948A9" w:rsidP="009948A9">
            <w:pPr>
              <w:adjustRightInd w:val="0"/>
              <w:snapToGrid w:val="0"/>
              <w:jc w:val="center"/>
              <w:rPr>
                <w:rFonts w:ascii="Arial" w:hAnsi="Arial" w:cs="Arial"/>
              </w:rPr>
            </w:pPr>
            <w:r w:rsidRPr="00424C1C">
              <w:rPr>
                <w:rFonts w:ascii="Arial" w:eastAsia="맑은 고딕"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BCBB67D" w14:textId="77777777" w:rsidR="009948A9" w:rsidRPr="00424C1C" w:rsidRDefault="009948A9" w:rsidP="009948A9">
            <w:pPr>
              <w:adjustRightInd w:val="0"/>
              <w:snapToGrid w:val="0"/>
              <w:jc w:val="center"/>
              <w:rPr>
                <w:rFonts w:ascii="Arial" w:hAnsi="Arial" w:cs="Arial"/>
              </w:rPr>
            </w:pPr>
            <w:r w:rsidRPr="00424C1C">
              <w:rPr>
                <w:rFonts w:ascii="Arial" w:eastAsia="맑은 고딕" w:hAnsi="Arial" w:cs="Arial"/>
                <w:color w:val="000000"/>
              </w:rPr>
              <w:t>0.2605</w:t>
            </w:r>
          </w:p>
        </w:tc>
        <w:tc>
          <w:tcPr>
            <w:tcW w:w="978" w:type="dxa"/>
            <w:tcBorders>
              <w:top w:val="single" w:sz="8" w:space="0" w:color="000000"/>
              <w:left w:val="nil"/>
              <w:bottom w:val="nil"/>
              <w:right w:val="nil"/>
            </w:tcBorders>
            <w:vAlign w:val="center"/>
          </w:tcPr>
          <w:p w14:paraId="6124B233" w14:textId="77777777" w:rsidR="009948A9" w:rsidRPr="00424C1C" w:rsidRDefault="009948A9" w:rsidP="009948A9">
            <w:pPr>
              <w:adjustRightInd w:val="0"/>
              <w:snapToGrid w:val="0"/>
              <w:jc w:val="center"/>
              <w:rPr>
                <w:rFonts w:ascii="Arial" w:eastAsia="맑은 고딕" w:hAnsi="Arial" w:cs="Arial"/>
                <w:color w:val="000000"/>
              </w:rPr>
            </w:pPr>
            <w:r w:rsidRPr="00424C1C">
              <w:rPr>
                <w:rFonts w:ascii="Arial" w:eastAsia="맑은 고딕" w:hAnsi="Arial" w:cs="Arial"/>
                <w:color w:val="000000"/>
              </w:rPr>
              <w:t>0.9097</w:t>
            </w:r>
          </w:p>
        </w:tc>
        <w:tc>
          <w:tcPr>
            <w:tcW w:w="1921" w:type="dxa"/>
            <w:tcBorders>
              <w:top w:val="single" w:sz="8" w:space="0" w:color="000000"/>
              <w:left w:val="nil"/>
              <w:bottom w:val="nil"/>
              <w:right w:val="nil"/>
            </w:tcBorders>
            <w:vAlign w:val="center"/>
          </w:tcPr>
          <w:p w14:paraId="57D531BB" w14:textId="77777777" w:rsidR="009948A9" w:rsidRPr="00424C1C" w:rsidRDefault="009948A9" w:rsidP="009948A9">
            <w:pPr>
              <w:adjustRightInd w:val="0"/>
              <w:snapToGrid w:val="0"/>
              <w:jc w:val="center"/>
              <w:rPr>
                <w:rFonts w:ascii="Arial" w:hAnsi="Arial" w:cs="Arial"/>
              </w:rPr>
            </w:pPr>
            <w:r w:rsidRPr="00424C1C">
              <w:rPr>
                <w:rFonts w:ascii="Arial" w:eastAsia="맑은 고딕" w:hAnsi="Arial" w:cs="Arial"/>
              </w:rPr>
              <w:t>1.322</w:t>
            </w:r>
            <m:oMath>
              <m:r>
                <m:rPr>
                  <m:sty m:val="p"/>
                </m:rPr>
                <w:rPr>
                  <w:rFonts w:ascii="Cambria Math" w:hAnsi="Cambria Math" w:cs="Arial"/>
                </w:rPr>
                <m:t>×</m:t>
              </m:r>
            </m:oMath>
            <w:r w:rsidRPr="00424C1C">
              <w:rPr>
                <w:rFonts w:ascii="Arial" w:hAnsi="Arial" w:cs="Arial" w:hint="eastAsia"/>
              </w:rPr>
              <w:t>10</w:t>
            </w:r>
            <w:r w:rsidRPr="00424C1C">
              <w:rPr>
                <w:rFonts w:ascii="Arial" w:hAnsi="Arial" w:cs="Arial" w:hint="eastAsia"/>
                <w:vertAlign w:val="superscript"/>
              </w:rPr>
              <w:t>-</w:t>
            </w:r>
            <w:r w:rsidRPr="00424C1C">
              <w:rPr>
                <w:rFonts w:ascii="Arial" w:hAnsi="Arial" w:cs="Arial"/>
                <w:vertAlign w:val="superscript"/>
              </w:rPr>
              <w:t>7</w:t>
            </w:r>
          </w:p>
        </w:tc>
      </w:tr>
      <w:tr w:rsidR="009948A9" w:rsidRPr="000D150D" w14:paraId="5C6DF4E8"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7825902"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E9D9EC8"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FE13EA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F2CE73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58AE969F"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0.2510</w:t>
            </w:r>
          </w:p>
        </w:tc>
        <w:tc>
          <w:tcPr>
            <w:tcW w:w="978" w:type="dxa"/>
            <w:tcBorders>
              <w:top w:val="nil"/>
              <w:left w:val="nil"/>
              <w:bottom w:val="nil"/>
              <w:right w:val="nil"/>
            </w:tcBorders>
            <w:vAlign w:val="center"/>
          </w:tcPr>
          <w:p w14:paraId="3CD53EB5"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0.9771</w:t>
            </w:r>
          </w:p>
        </w:tc>
        <w:tc>
          <w:tcPr>
            <w:tcW w:w="1921" w:type="dxa"/>
            <w:tcBorders>
              <w:top w:val="nil"/>
              <w:left w:val="nil"/>
              <w:bottom w:val="nil"/>
              <w:right w:val="nil"/>
            </w:tcBorders>
            <w:vAlign w:val="center"/>
          </w:tcPr>
          <w:p w14:paraId="5BD383A3"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2.741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9948A9" w:rsidRPr="000D150D" w14:paraId="242BBB06"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01594951"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5E648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5430FB9"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8BEDD2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5D3652A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0.2336</w:t>
            </w:r>
          </w:p>
        </w:tc>
        <w:tc>
          <w:tcPr>
            <w:tcW w:w="978" w:type="dxa"/>
            <w:tcBorders>
              <w:top w:val="nil"/>
              <w:left w:val="nil"/>
              <w:bottom w:val="nil"/>
              <w:right w:val="nil"/>
            </w:tcBorders>
            <w:vAlign w:val="center"/>
          </w:tcPr>
          <w:p w14:paraId="080D4FFF"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0.9893</w:t>
            </w:r>
          </w:p>
        </w:tc>
        <w:tc>
          <w:tcPr>
            <w:tcW w:w="1921" w:type="dxa"/>
            <w:tcBorders>
              <w:top w:val="nil"/>
              <w:left w:val="nil"/>
              <w:bottom w:val="nil"/>
              <w:right w:val="nil"/>
            </w:tcBorders>
            <w:vAlign w:val="center"/>
          </w:tcPr>
          <w:p w14:paraId="01C2AB21" w14:textId="77777777" w:rsidR="009948A9" w:rsidRPr="000D150D" w:rsidRDefault="009948A9" w:rsidP="009948A9">
            <w:pPr>
              <w:adjustRightInd w:val="0"/>
              <w:snapToGrid w:val="0"/>
              <w:jc w:val="center"/>
              <w:rPr>
                <w:rFonts w:ascii="Arial" w:hAnsi="Arial" w:cs="Arial"/>
              </w:rPr>
            </w:pPr>
            <w:r w:rsidRPr="00B2051F">
              <w:rPr>
                <w:rFonts w:ascii="Arial" w:hAnsi="Arial"/>
              </w:rPr>
              <w:t>1.</w:t>
            </w:r>
            <w:r>
              <w:rPr>
                <w:rFonts w:ascii="Arial" w:eastAsia="맑은 고딕" w:hAnsi="Arial" w:cs="Arial"/>
              </w:rPr>
              <w:t>250</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948A9" w:rsidRPr="000D150D" w14:paraId="6DDE1027"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CB2AB3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D5EA21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27D08AD"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1C290CB"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0397B3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08389AB1"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7E932421"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6.982</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9948A9" w:rsidRPr="000D150D" w14:paraId="4BF3D14E"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1EA645"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1DD99E1"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D652D79"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8E4189"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5575290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0AB36F39"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20BE9F59"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6.691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9948A9" w:rsidRPr="000D150D" w14:paraId="61ECF659" w14:textId="77777777" w:rsidTr="009948A9">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3B16B1C"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866FFD8"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271BFD0"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0D846D6"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4224306"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617241BA"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0.9958</w:t>
            </w:r>
          </w:p>
        </w:tc>
        <w:tc>
          <w:tcPr>
            <w:tcW w:w="1921" w:type="dxa"/>
            <w:tcBorders>
              <w:top w:val="nil"/>
              <w:left w:val="nil"/>
              <w:bottom w:val="nil"/>
              <w:right w:val="nil"/>
            </w:tcBorders>
            <w:vAlign w:val="center"/>
          </w:tcPr>
          <w:p w14:paraId="775062D8"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6.691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9948A9" w:rsidRPr="000D150D" w14:paraId="69AA6303"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AB3942A"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47F550"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19AC0AE"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DE72AF"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8E2622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0.2475</w:t>
            </w:r>
          </w:p>
        </w:tc>
        <w:tc>
          <w:tcPr>
            <w:tcW w:w="978" w:type="dxa"/>
            <w:tcBorders>
              <w:top w:val="nil"/>
              <w:left w:val="nil"/>
              <w:bottom w:val="nil"/>
              <w:right w:val="nil"/>
            </w:tcBorders>
            <w:vAlign w:val="center"/>
          </w:tcPr>
          <w:p w14:paraId="1FDBD7C2"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0.9952</w:t>
            </w:r>
          </w:p>
        </w:tc>
        <w:tc>
          <w:tcPr>
            <w:tcW w:w="1921" w:type="dxa"/>
            <w:tcBorders>
              <w:top w:val="nil"/>
              <w:left w:val="nil"/>
              <w:bottom w:val="nil"/>
              <w:right w:val="nil"/>
            </w:tcBorders>
            <w:vAlign w:val="center"/>
          </w:tcPr>
          <w:p w14:paraId="4FF0F316" w14:textId="77777777" w:rsidR="009948A9" w:rsidRPr="000D150D" w:rsidRDefault="009948A9" w:rsidP="009948A9">
            <w:pPr>
              <w:adjustRightInd w:val="0"/>
              <w:snapToGrid w:val="0"/>
              <w:jc w:val="center"/>
              <w:rPr>
                <w:rFonts w:ascii="Arial" w:hAnsi="Arial" w:cs="Arial"/>
              </w:rPr>
            </w:pPr>
            <w:r w:rsidRPr="00B2051F">
              <w:rPr>
                <w:rFonts w:ascii="Arial" w:hAnsi="Arial"/>
              </w:rPr>
              <w:t>4.</w:t>
            </w:r>
            <w:r>
              <w:rPr>
                <w:rFonts w:ascii="Arial" w:eastAsia="맑은 고딕" w:hAnsi="Arial" w:cs="Arial"/>
              </w:rPr>
              <w:t>008</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579056DD"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8A569FE"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CE01170"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B09B93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F12A642"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5980E57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0.2463</w:t>
            </w:r>
          </w:p>
        </w:tc>
        <w:tc>
          <w:tcPr>
            <w:tcW w:w="978" w:type="dxa"/>
            <w:tcBorders>
              <w:top w:val="nil"/>
              <w:left w:val="nil"/>
              <w:bottom w:val="nil"/>
              <w:right w:val="nil"/>
            </w:tcBorders>
            <w:vAlign w:val="center"/>
          </w:tcPr>
          <w:p w14:paraId="40EF64D0"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0.9967</w:t>
            </w:r>
          </w:p>
        </w:tc>
        <w:tc>
          <w:tcPr>
            <w:tcW w:w="1921" w:type="dxa"/>
            <w:tcBorders>
              <w:top w:val="nil"/>
              <w:left w:val="nil"/>
              <w:bottom w:val="nil"/>
              <w:right w:val="nil"/>
            </w:tcBorders>
            <w:vAlign w:val="center"/>
          </w:tcPr>
          <w:p w14:paraId="3AFB58F4"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1.173</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3474591E"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7614E66"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B099165"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91BB09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651CBEC"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B08F261"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31473E51"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0.9983</w:t>
            </w:r>
          </w:p>
        </w:tc>
        <w:tc>
          <w:tcPr>
            <w:tcW w:w="1921" w:type="dxa"/>
            <w:tcBorders>
              <w:top w:val="nil"/>
              <w:left w:val="nil"/>
              <w:bottom w:val="nil"/>
              <w:right w:val="nil"/>
            </w:tcBorders>
            <w:vAlign w:val="center"/>
          </w:tcPr>
          <w:p w14:paraId="152E836B" w14:textId="77777777" w:rsidR="009948A9" w:rsidRPr="000D150D" w:rsidRDefault="009948A9" w:rsidP="009948A9">
            <w:pPr>
              <w:adjustRightInd w:val="0"/>
              <w:snapToGrid w:val="0"/>
              <w:jc w:val="center"/>
              <w:rPr>
                <w:rFonts w:ascii="Arial" w:hAnsi="Arial" w:cs="Arial"/>
                <w:lang w:eastAsia="ko-KR"/>
              </w:rPr>
            </w:pPr>
            <w:r>
              <w:rPr>
                <w:rFonts w:ascii="Arial" w:eastAsia="맑은 고딕" w:hAnsi="Arial" w:cs="Arial"/>
              </w:rPr>
              <w:t>3.547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72452" w:rsidRPr="000D150D" w14:paraId="7067B65F"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tcPr>
          <w:p w14:paraId="1ACD1B67" w14:textId="7D7471DB" w:rsidR="00A72452" w:rsidRPr="000D150D" w:rsidRDefault="00A20A83" w:rsidP="009948A9">
            <w:pPr>
              <w:adjustRightInd w:val="0"/>
              <w:snapToGrid w:val="0"/>
              <w:jc w:val="center"/>
              <w:rPr>
                <w:rFonts w:ascii="Arial" w:eastAsia="맑은 고딕" w:hAnsi="Arial" w:cs="Arial" w:hint="eastAsia"/>
                <w:color w:val="000000"/>
                <w:lang w:eastAsia="ko-KR"/>
              </w:rPr>
            </w:pPr>
            <w:ins w:id="71" w:author="김원지" w:date="2019-03-12T14:36:00Z">
              <w:r>
                <w:rPr>
                  <w:rFonts w:ascii="Arial" w:eastAsia="맑은 고딕" w:hAnsi="Arial" w:cs="Arial" w:hint="eastAsia"/>
                  <w:color w:val="000000"/>
                  <w:lang w:eastAsia="ko-KR"/>
                </w:rPr>
                <w:t>15</w:t>
              </w:r>
            </w:ins>
          </w:p>
        </w:tc>
        <w:tc>
          <w:tcPr>
            <w:tcW w:w="1432" w:type="dxa"/>
            <w:tcBorders>
              <w:top w:val="nil"/>
              <w:left w:val="nil"/>
              <w:bottom w:val="nil"/>
              <w:right w:val="nil"/>
            </w:tcBorders>
            <w:shd w:val="clear" w:color="auto" w:fill="auto"/>
            <w:tcMar>
              <w:top w:w="15" w:type="dxa"/>
              <w:left w:w="15" w:type="dxa"/>
              <w:bottom w:w="0" w:type="dxa"/>
              <w:right w:w="15" w:type="dxa"/>
            </w:tcMar>
            <w:vAlign w:val="center"/>
          </w:tcPr>
          <w:p w14:paraId="49A0F14B" w14:textId="7811BA43" w:rsidR="00A72452" w:rsidRPr="000D150D" w:rsidRDefault="00A20A83" w:rsidP="009948A9">
            <w:pPr>
              <w:adjustRightInd w:val="0"/>
              <w:snapToGrid w:val="0"/>
              <w:jc w:val="center"/>
              <w:rPr>
                <w:rFonts w:ascii="Arial" w:eastAsia="맑은 고딕" w:hAnsi="Arial" w:cs="Arial" w:hint="eastAsia"/>
                <w:color w:val="000000"/>
                <w:lang w:eastAsia="ko-KR"/>
              </w:rPr>
            </w:pPr>
            <w:ins w:id="72" w:author="김원지" w:date="2019-03-12T14:36:00Z">
              <w:r>
                <w:rPr>
                  <w:rFonts w:ascii="Arial" w:eastAsia="맑은 고딕" w:hAnsi="Arial" w:cs="Arial" w:hint="eastAsia"/>
                  <w:color w:val="000000"/>
                  <w:lang w:eastAsia="ko-KR"/>
                </w:rPr>
                <w:t>rs4544201</w:t>
              </w:r>
            </w:ins>
          </w:p>
        </w:tc>
        <w:tc>
          <w:tcPr>
            <w:tcW w:w="1272" w:type="dxa"/>
            <w:tcBorders>
              <w:top w:val="nil"/>
              <w:left w:val="nil"/>
              <w:bottom w:val="nil"/>
              <w:right w:val="nil"/>
            </w:tcBorders>
            <w:shd w:val="clear" w:color="auto" w:fill="auto"/>
            <w:tcMar>
              <w:top w:w="15" w:type="dxa"/>
              <w:left w:w="15" w:type="dxa"/>
              <w:bottom w:w="0" w:type="dxa"/>
              <w:right w:w="15" w:type="dxa"/>
            </w:tcMar>
            <w:vAlign w:val="center"/>
          </w:tcPr>
          <w:p w14:paraId="3E55B0E6" w14:textId="5BDF4BF9" w:rsidR="00A72452" w:rsidRPr="000D150D" w:rsidRDefault="00A20A83" w:rsidP="009948A9">
            <w:pPr>
              <w:adjustRightInd w:val="0"/>
              <w:snapToGrid w:val="0"/>
              <w:jc w:val="center"/>
              <w:rPr>
                <w:rFonts w:ascii="Arial" w:eastAsia="맑은 고딕" w:hAnsi="Arial" w:cs="Arial"/>
                <w:color w:val="000000"/>
              </w:rPr>
            </w:pPr>
            <w:ins w:id="73" w:author="김원지" w:date="2019-03-12T14:37:00Z">
              <w:r>
                <w:rPr>
                  <w:rFonts w:ascii="Arial" w:eastAsia="굴림" w:hAnsi="Arial" w:cs="Arial"/>
                  <w:color w:val="000000"/>
                  <w:kern w:val="2"/>
                  <w:lang w:eastAsia="ko-KR"/>
                </w:rPr>
                <w:t>96167827</w:t>
              </w:r>
            </w:ins>
          </w:p>
        </w:tc>
        <w:tc>
          <w:tcPr>
            <w:tcW w:w="800" w:type="dxa"/>
            <w:tcBorders>
              <w:top w:val="nil"/>
              <w:left w:val="nil"/>
              <w:bottom w:val="nil"/>
              <w:right w:val="nil"/>
            </w:tcBorders>
            <w:shd w:val="clear" w:color="auto" w:fill="auto"/>
            <w:tcMar>
              <w:top w:w="15" w:type="dxa"/>
              <w:left w:w="15" w:type="dxa"/>
              <w:bottom w:w="0" w:type="dxa"/>
              <w:right w:w="15" w:type="dxa"/>
            </w:tcMar>
            <w:vAlign w:val="center"/>
          </w:tcPr>
          <w:p w14:paraId="78703B8C" w14:textId="206FE84D" w:rsidR="00A72452" w:rsidRPr="000D150D" w:rsidRDefault="00A20A83" w:rsidP="009948A9">
            <w:pPr>
              <w:adjustRightInd w:val="0"/>
              <w:snapToGrid w:val="0"/>
              <w:jc w:val="center"/>
              <w:rPr>
                <w:rFonts w:ascii="Arial" w:eastAsia="맑은 고딕" w:hAnsi="Arial" w:cs="Arial" w:hint="eastAsia"/>
                <w:color w:val="000000"/>
                <w:lang w:eastAsia="ko-KR"/>
              </w:rPr>
            </w:pPr>
            <w:ins w:id="74" w:author="김원지" w:date="2019-03-12T14:37:00Z">
              <w:r>
                <w:rPr>
                  <w:rFonts w:ascii="Arial" w:eastAsia="맑은 고딕" w:hAnsi="Arial" w:cs="Arial" w:hint="eastAsia"/>
                  <w:color w:val="000000"/>
                  <w:lang w:eastAsia="ko-KR"/>
                </w:rPr>
                <w:t>A/G</w:t>
              </w:r>
            </w:ins>
          </w:p>
        </w:tc>
        <w:tc>
          <w:tcPr>
            <w:tcW w:w="814" w:type="dxa"/>
            <w:tcBorders>
              <w:top w:val="nil"/>
              <w:left w:val="nil"/>
              <w:bottom w:val="nil"/>
              <w:right w:val="nil"/>
            </w:tcBorders>
            <w:shd w:val="clear" w:color="auto" w:fill="auto"/>
            <w:tcMar>
              <w:top w:w="15" w:type="dxa"/>
              <w:left w:w="15" w:type="dxa"/>
              <w:bottom w:w="0" w:type="dxa"/>
              <w:right w:w="15" w:type="dxa"/>
            </w:tcMar>
            <w:vAlign w:val="center"/>
          </w:tcPr>
          <w:p w14:paraId="04A95B74" w14:textId="32330D8D" w:rsidR="00A72452" w:rsidRPr="000D150D" w:rsidRDefault="00A60F05" w:rsidP="009948A9">
            <w:pPr>
              <w:adjustRightInd w:val="0"/>
              <w:snapToGrid w:val="0"/>
              <w:jc w:val="center"/>
              <w:rPr>
                <w:rFonts w:ascii="Arial" w:eastAsia="맑은 고딕" w:hAnsi="Arial" w:cs="Arial" w:hint="eastAsia"/>
                <w:color w:val="000000"/>
                <w:lang w:eastAsia="ko-KR"/>
              </w:rPr>
            </w:pPr>
            <w:ins w:id="75" w:author="김원지" w:date="2019-03-12T14:47:00Z">
              <w:r>
                <w:rPr>
                  <w:rFonts w:ascii="Arial" w:eastAsia="맑은 고딕" w:hAnsi="Arial" w:cs="Arial" w:hint="eastAsia"/>
                  <w:color w:val="000000"/>
                  <w:lang w:eastAsia="ko-KR"/>
                </w:rPr>
                <w:t>0.2469</w:t>
              </w:r>
            </w:ins>
          </w:p>
        </w:tc>
        <w:tc>
          <w:tcPr>
            <w:tcW w:w="978" w:type="dxa"/>
            <w:tcBorders>
              <w:top w:val="nil"/>
              <w:left w:val="nil"/>
              <w:bottom w:val="nil"/>
              <w:right w:val="nil"/>
            </w:tcBorders>
            <w:vAlign w:val="center"/>
          </w:tcPr>
          <w:p w14:paraId="702632B3" w14:textId="293310D0" w:rsidR="00A72452" w:rsidRPr="000D150D" w:rsidRDefault="002E2FAE" w:rsidP="009948A9">
            <w:pPr>
              <w:adjustRightInd w:val="0"/>
              <w:snapToGrid w:val="0"/>
              <w:jc w:val="center"/>
              <w:rPr>
                <w:rFonts w:ascii="Arial" w:eastAsia="맑은 고딕" w:hAnsi="Arial" w:cs="Arial" w:hint="eastAsia"/>
                <w:color w:val="000000"/>
                <w:lang w:eastAsia="ko-KR"/>
              </w:rPr>
            </w:pPr>
            <w:ins w:id="76" w:author="김원지" w:date="2019-03-12T14:48:00Z">
              <w:r>
                <w:rPr>
                  <w:rFonts w:ascii="Arial" w:eastAsia="맑은 고딕" w:hAnsi="Arial" w:cs="Arial" w:hint="eastAsia"/>
                  <w:color w:val="000000"/>
                  <w:lang w:eastAsia="ko-KR"/>
                </w:rPr>
                <w:t>1.0000</w:t>
              </w:r>
            </w:ins>
          </w:p>
        </w:tc>
        <w:tc>
          <w:tcPr>
            <w:tcW w:w="1921" w:type="dxa"/>
            <w:tcBorders>
              <w:top w:val="nil"/>
              <w:left w:val="nil"/>
              <w:bottom w:val="nil"/>
              <w:right w:val="nil"/>
            </w:tcBorders>
            <w:vAlign w:val="center"/>
          </w:tcPr>
          <w:p w14:paraId="0473FAC3" w14:textId="6675081C" w:rsidR="00A72452" w:rsidRPr="00A20A83" w:rsidRDefault="00A20A83" w:rsidP="00A20A83">
            <w:pPr>
              <w:adjustRightInd w:val="0"/>
              <w:snapToGrid w:val="0"/>
              <w:jc w:val="center"/>
              <w:rPr>
                <w:rFonts w:ascii="Arial" w:eastAsia="맑은 고딕" w:hAnsi="Arial" w:cs="Arial" w:hint="eastAsia"/>
                <w:vertAlign w:val="superscript"/>
                <w:lang w:eastAsia="ko-KR"/>
                <w:rPrChange w:id="77" w:author="김원지" w:date="2019-03-12T14:37:00Z">
                  <w:rPr>
                    <w:rFonts w:ascii="Arial" w:eastAsia="맑은 고딕" w:hAnsi="Arial" w:cs="Arial" w:hint="eastAsia"/>
                    <w:lang w:eastAsia="ko-KR"/>
                  </w:rPr>
                </w:rPrChange>
              </w:rPr>
            </w:pPr>
            <w:ins w:id="78" w:author="김원지" w:date="2019-03-12T14:37:00Z">
              <w:r>
                <w:rPr>
                  <w:rFonts w:ascii="Arial" w:eastAsia="맑은 고딕" w:hAnsi="Arial" w:cs="Arial" w:hint="eastAsia"/>
                  <w:lang w:eastAsia="ko-KR"/>
                </w:rPr>
                <w:t>4.186</w:t>
              </w:r>
              <m:oMath>
                <m:r>
                  <m:rPr>
                    <m:sty m:val="p"/>
                  </m:rPr>
                  <w:rPr>
                    <w:rFonts w:ascii="Cambria Math" w:eastAsia="맑은 고딕" w:hAnsi="Cambria Math" w:cs="Arial"/>
                    <w:lang w:eastAsia="ko-KR"/>
                  </w:rPr>
                  <m:t>×</m:t>
                </m:r>
              </m:oMath>
              <w:r>
                <w:rPr>
                  <w:rFonts w:ascii="Arial" w:eastAsia="맑은 고딕" w:hAnsi="Arial" w:cs="Arial" w:hint="eastAsia"/>
                  <w:lang w:eastAsia="ko-KR"/>
                </w:rPr>
                <w:t>10</w:t>
              </w:r>
              <w:r>
                <w:rPr>
                  <w:rFonts w:ascii="Arial" w:eastAsia="맑은 고딕" w:hAnsi="Arial" w:cs="Arial" w:hint="eastAsia"/>
                  <w:vertAlign w:val="superscript"/>
                  <w:lang w:eastAsia="ko-KR"/>
                </w:rPr>
                <w:t>-8</w:t>
              </w:r>
            </w:ins>
          </w:p>
        </w:tc>
      </w:tr>
      <w:tr w:rsidR="009948A9" w:rsidRPr="000D150D" w14:paraId="2D093D33"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E8BA50B"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E478C55"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9DF83F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ED5F0D9"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0857A10"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7BA8B1B8"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11B6CDFE"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3.547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7D095BF5"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67DA2A5"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D57AF8"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4DB4C92"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C1533AA"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46BC432"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055277ED"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47CF76B2" w14:textId="77777777" w:rsidR="009948A9" w:rsidRPr="000D150D" w:rsidRDefault="009948A9" w:rsidP="009948A9">
            <w:pPr>
              <w:adjustRightInd w:val="0"/>
              <w:snapToGrid w:val="0"/>
              <w:jc w:val="center"/>
              <w:rPr>
                <w:rFonts w:ascii="Arial" w:hAnsi="Arial" w:cs="Arial"/>
              </w:rPr>
            </w:pPr>
            <w:r>
              <w:rPr>
                <w:rFonts w:ascii="Arial" w:eastAsia="맑은 고딕" w:hAnsi="Arial" w:cs="Arial"/>
                <w:color w:val="000000"/>
                <w:lang w:eastAsia="ko-KR"/>
              </w:rPr>
              <w:t>3.5</w:t>
            </w:r>
            <w:r w:rsidRPr="000D150D">
              <w:rPr>
                <w:rFonts w:ascii="Arial" w:eastAsia="맑은 고딕"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6AE72965"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B19C94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74B8B9F"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8384315"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1723AD1"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6475AFD"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3A7A6783"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04E1F0FF" w14:textId="77777777" w:rsidR="009948A9" w:rsidRPr="000D150D" w:rsidRDefault="009948A9" w:rsidP="009948A9">
            <w:pPr>
              <w:adjustRightInd w:val="0"/>
              <w:snapToGrid w:val="0"/>
              <w:jc w:val="center"/>
              <w:rPr>
                <w:rFonts w:ascii="Arial" w:hAnsi="Arial" w:cs="Arial"/>
              </w:rPr>
            </w:pPr>
            <w:r>
              <w:rPr>
                <w:rFonts w:ascii="Arial" w:eastAsia="맑은 고딕" w:hAnsi="Arial" w:cs="Arial"/>
                <w:color w:val="000000"/>
                <w:lang w:eastAsia="ko-KR"/>
              </w:rPr>
              <w:t>3.5</w:t>
            </w:r>
            <w:r w:rsidRPr="000D150D">
              <w:rPr>
                <w:rFonts w:ascii="Arial" w:eastAsia="맑은 고딕"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2BD317A0"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12C01D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04ED85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BCE4F8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4CDEAA6"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5AAFBED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23392476"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62387AFD" w14:textId="77777777" w:rsidR="009948A9" w:rsidRPr="000D150D" w:rsidRDefault="009948A9" w:rsidP="009948A9">
            <w:pPr>
              <w:adjustRightInd w:val="0"/>
              <w:snapToGrid w:val="0"/>
              <w:jc w:val="center"/>
              <w:rPr>
                <w:rFonts w:ascii="Arial" w:hAnsi="Arial" w:cs="Arial"/>
              </w:rPr>
            </w:pPr>
            <w:r>
              <w:rPr>
                <w:rFonts w:ascii="Arial" w:eastAsia="맑은 고딕" w:hAnsi="Arial" w:cs="Arial"/>
                <w:color w:val="000000"/>
                <w:lang w:eastAsia="ko-KR"/>
              </w:rPr>
              <w:t>3.5</w:t>
            </w:r>
            <w:r w:rsidRPr="000D150D">
              <w:rPr>
                <w:rFonts w:ascii="Arial" w:eastAsia="맑은 고딕"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48F7E31F"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C3E1530"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4BFB7E4"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9FE7D6B"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31E58AD"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E3CA06B"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0.2493</w:t>
            </w:r>
          </w:p>
        </w:tc>
        <w:tc>
          <w:tcPr>
            <w:tcW w:w="978" w:type="dxa"/>
            <w:tcBorders>
              <w:top w:val="nil"/>
              <w:left w:val="nil"/>
              <w:bottom w:val="nil"/>
              <w:right w:val="nil"/>
            </w:tcBorders>
            <w:vAlign w:val="center"/>
          </w:tcPr>
          <w:p w14:paraId="46E2EBDB"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0.9979</w:t>
            </w:r>
          </w:p>
        </w:tc>
        <w:tc>
          <w:tcPr>
            <w:tcW w:w="1921" w:type="dxa"/>
            <w:tcBorders>
              <w:top w:val="nil"/>
              <w:left w:val="nil"/>
              <w:bottom w:val="nil"/>
              <w:right w:val="nil"/>
            </w:tcBorders>
            <w:vAlign w:val="center"/>
          </w:tcPr>
          <w:p w14:paraId="0A7F193D"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3.632</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6D351E9D"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8D0EB4F"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1E027BE"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F616907"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7073CE9"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BB88ACA"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0.2487</w:t>
            </w:r>
          </w:p>
        </w:tc>
        <w:tc>
          <w:tcPr>
            <w:tcW w:w="978" w:type="dxa"/>
            <w:tcBorders>
              <w:top w:val="nil"/>
              <w:left w:val="nil"/>
              <w:bottom w:val="nil"/>
              <w:right w:val="nil"/>
            </w:tcBorders>
            <w:vAlign w:val="center"/>
          </w:tcPr>
          <w:p w14:paraId="01B1408D"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0.9976</w:t>
            </w:r>
          </w:p>
        </w:tc>
        <w:tc>
          <w:tcPr>
            <w:tcW w:w="1921" w:type="dxa"/>
            <w:tcBorders>
              <w:top w:val="nil"/>
              <w:left w:val="nil"/>
              <w:bottom w:val="nil"/>
              <w:right w:val="nil"/>
            </w:tcBorders>
            <w:vAlign w:val="center"/>
          </w:tcPr>
          <w:p w14:paraId="08061A8C"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2.375</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038F86C1" w14:textId="77777777" w:rsidTr="009948A9">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29E44EE2"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36B3073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0D27F3DE"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50C331F0"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6B5F970E"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right w:val="nil"/>
            </w:tcBorders>
            <w:vAlign w:val="center"/>
          </w:tcPr>
          <w:p w14:paraId="4D32F03E"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0.9975</w:t>
            </w:r>
          </w:p>
        </w:tc>
        <w:tc>
          <w:tcPr>
            <w:tcW w:w="1921" w:type="dxa"/>
            <w:tcBorders>
              <w:top w:val="nil"/>
              <w:left w:val="nil"/>
              <w:right w:val="nil"/>
            </w:tcBorders>
            <w:vAlign w:val="center"/>
          </w:tcPr>
          <w:p w14:paraId="3637539D"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2.227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3562C155" w14:textId="77777777" w:rsidTr="009948A9">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314FFD"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2D66763"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6492FEF"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0C0BE0A"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D4753C9" w14:textId="77777777" w:rsidR="009948A9" w:rsidRPr="000D150D" w:rsidRDefault="009948A9" w:rsidP="009948A9">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04660ACF"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0.9981</w:t>
            </w:r>
          </w:p>
        </w:tc>
        <w:tc>
          <w:tcPr>
            <w:tcW w:w="1921" w:type="dxa"/>
            <w:tcBorders>
              <w:top w:val="nil"/>
              <w:left w:val="nil"/>
              <w:bottom w:val="nil"/>
              <w:right w:val="nil"/>
            </w:tcBorders>
            <w:vAlign w:val="center"/>
          </w:tcPr>
          <w:p w14:paraId="59B950EF" w14:textId="77777777" w:rsidR="009948A9" w:rsidRPr="000D150D" w:rsidRDefault="009948A9" w:rsidP="009948A9">
            <w:pPr>
              <w:adjustRightInd w:val="0"/>
              <w:snapToGrid w:val="0"/>
              <w:jc w:val="center"/>
              <w:rPr>
                <w:rFonts w:ascii="Arial" w:hAnsi="Arial" w:cs="Arial"/>
              </w:rPr>
            </w:pPr>
            <w:r>
              <w:rPr>
                <w:rFonts w:ascii="Arial" w:eastAsia="맑은 고딕" w:hAnsi="Arial" w:cs="Arial"/>
              </w:rPr>
              <w:t>2.227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9948A9" w:rsidRPr="000D150D" w14:paraId="42077D58" w14:textId="77777777" w:rsidTr="00A72452">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tcPr>
          <w:p w14:paraId="289FB1EC"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tcPr>
          <w:p w14:paraId="11796E9F"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rs17504029</w:t>
            </w:r>
          </w:p>
        </w:tc>
        <w:tc>
          <w:tcPr>
            <w:tcW w:w="1272" w:type="dxa"/>
            <w:tcBorders>
              <w:top w:val="nil"/>
              <w:left w:val="nil"/>
              <w:bottom w:val="nil"/>
              <w:right w:val="nil"/>
            </w:tcBorders>
            <w:shd w:val="clear" w:color="auto" w:fill="auto"/>
            <w:tcMar>
              <w:top w:w="15" w:type="dxa"/>
              <w:left w:w="15" w:type="dxa"/>
              <w:bottom w:w="0" w:type="dxa"/>
              <w:right w:w="15" w:type="dxa"/>
            </w:tcMar>
            <w:vAlign w:val="center"/>
          </w:tcPr>
          <w:p w14:paraId="7A9592F7"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96177670</w:t>
            </w:r>
          </w:p>
        </w:tc>
        <w:tc>
          <w:tcPr>
            <w:tcW w:w="800" w:type="dxa"/>
            <w:tcBorders>
              <w:top w:val="nil"/>
              <w:left w:val="nil"/>
              <w:bottom w:val="nil"/>
              <w:right w:val="nil"/>
            </w:tcBorders>
            <w:shd w:val="clear" w:color="auto" w:fill="auto"/>
            <w:tcMar>
              <w:top w:w="15" w:type="dxa"/>
              <w:left w:w="15" w:type="dxa"/>
              <w:bottom w:w="0" w:type="dxa"/>
              <w:right w:w="15" w:type="dxa"/>
            </w:tcMar>
            <w:vAlign w:val="center"/>
          </w:tcPr>
          <w:p w14:paraId="5733F954"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T/A</w:t>
            </w:r>
          </w:p>
        </w:tc>
        <w:tc>
          <w:tcPr>
            <w:tcW w:w="814" w:type="dxa"/>
            <w:tcBorders>
              <w:top w:val="nil"/>
              <w:left w:val="nil"/>
              <w:bottom w:val="nil"/>
              <w:right w:val="nil"/>
            </w:tcBorders>
            <w:shd w:val="clear" w:color="auto" w:fill="auto"/>
            <w:tcMar>
              <w:top w:w="15" w:type="dxa"/>
              <w:left w:w="15" w:type="dxa"/>
              <w:bottom w:w="0" w:type="dxa"/>
              <w:right w:w="15" w:type="dxa"/>
            </w:tcMar>
            <w:vAlign w:val="center"/>
          </w:tcPr>
          <w:p w14:paraId="7FF0DF0F"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56AA3098" w14:textId="77777777" w:rsidR="009948A9" w:rsidRPr="000D150D" w:rsidRDefault="009948A9" w:rsidP="009948A9">
            <w:pPr>
              <w:adjustRightInd w:val="0"/>
              <w:snapToGrid w:val="0"/>
              <w:jc w:val="center"/>
              <w:rPr>
                <w:rFonts w:ascii="Arial" w:eastAsia="맑은 고딕" w:hAnsi="Arial" w:cs="Arial"/>
                <w:color w:val="000000"/>
              </w:rPr>
            </w:pPr>
            <w:r w:rsidRPr="000D150D">
              <w:rPr>
                <w:rFonts w:ascii="Arial" w:eastAsia="맑은 고딕" w:hAnsi="Arial" w:cs="Arial"/>
                <w:color w:val="000000"/>
              </w:rPr>
              <w:t>0.9876</w:t>
            </w:r>
          </w:p>
        </w:tc>
        <w:tc>
          <w:tcPr>
            <w:tcW w:w="1921" w:type="dxa"/>
            <w:tcBorders>
              <w:top w:val="nil"/>
              <w:left w:val="nil"/>
              <w:bottom w:val="nil"/>
              <w:right w:val="nil"/>
            </w:tcBorders>
            <w:vAlign w:val="center"/>
          </w:tcPr>
          <w:p w14:paraId="5A171182" w14:textId="77777777" w:rsidR="009948A9" w:rsidRPr="000D150D" w:rsidRDefault="009948A9" w:rsidP="009948A9">
            <w:pPr>
              <w:adjustRightInd w:val="0"/>
              <w:snapToGrid w:val="0"/>
              <w:jc w:val="center"/>
              <w:rPr>
                <w:rFonts w:ascii="Arial" w:eastAsia="맑은 고딕" w:hAnsi="Arial" w:cs="Arial"/>
                <w:color w:val="000000"/>
              </w:rPr>
            </w:pPr>
            <w:r>
              <w:rPr>
                <w:rFonts w:ascii="Arial" w:eastAsia="맑은 고딕" w:hAnsi="Arial" w:cs="Arial"/>
              </w:rPr>
              <w:t>2.289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72452" w:rsidRPr="000D150D" w14:paraId="7A371AFF" w14:textId="77777777" w:rsidTr="009948A9">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122A16EB" w14:textId="37015E9A" w:rsidR="00A72452" w:rsidRPr="000D150D" w:rsidRDefault="00A20A83" w:rsidP="009948A9">
            <w:pPr>
              <w:adjustRightInd w:val="0"/>
              <w:snapToGrid w:val="0"/>
              <w:jc w:val="center"/>
              <w:rPr>
                <w:rFonts w:ascii="Arial" w:eastAsia="맑은 고딕" w:hAnsi="Arial" w:cs="Arial" w:hint="eastAsia"/>
                <w:color w:val="000000"/>
                <w:lang w:eastAsia="ko-KR"/>
              </w:rPr>
            </w:pPr>
            <w:ins w:id="79" w:author="김원지" w:date="2019-03-12T14:37:00Z">
              <w:r>
                <w:rPr>
                  <w:rFonts w:ascii="Arial" w:eastAsia="맑은 고딕" w:hAnsi="Arial" w:cs="Arial" w:hint="eastAsia"/>
                  <w:color w:val="000000"/>
                  <w:lang w:eastAsia="ko-KR"/>
                </w:rPr>
                <w:t>15</w:t>
              </w:r>
            </w:ins>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73BDEB8B" w14:textId="256589A4" w:rsidR="00A72452" w:rsidRPr="000D150D" w:rsidRDefault="00A20A83" w:rsidP="009948A9">
            <w:pPr>
              <w:adjustRightInd w:val="0"/>
              <w:snapToGrid w:val="0"/>
              <w:jc w:val="center"/>
              <w:rPr>
                <w:rFonts w:ascii="Arial" w:eastAsia="맑은 고딕" w:hAnsi="Arial" w:cs="Arial" w:hint="eastAsia"/>
                <w:color w:val="000000"/>
                <w:lang w:eastAsia="ko-KR"/>
              </w:rPr>
            </w:pPr>
            <w:ins w:id="80" w:author="김원지" w:date="2019-03-12T14:37:00Z">
              <w:r>
                <w:rPr>
                  <w:rFonts w:ascii="Arial" w:eastAsia="맑은 고딕" w:hAnsi="Arial" w:cs="Arial" w:hint="eastAsia"/>
                  <w:color w:val="000000"/>
                  <w:lang w:eastAsia="ko-KR"/>
                </w:rPr>
                <w:t>rs2006950</w:t>
              </w:r>
            </w:ins>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80219D9" w14:textId="20A35B12" w:rsidR="00A72452" w:rsidRPr="000D150D" w:rsidRDefault="00A20A83" w:rsidP="009948A9">
            <w:pPr>
              <w:adjustRightInd w:val="0"/>
              <w:snapToGrid w:val="0"/>
              <w:jc w:val="center"/>
              <w:rPr>
                <w:rFonts w:ascii="Arial" w:eastAsia="맑은 고딕" w:hAnsi="Arial" w:cs="Arial"/>
                <w:color w:val="000000"/>
              </w:rPr>
            </w:pPr>
            <w:ins w:id="81" w:author="김원지" w:date="2019-03-12T14:37:00Z">
              <w:r>
                <w:rPr>
                  <w:rFonts w:ascii="Arial" w:eastAsia="맑은 고딕" w:hAnsi="Arial" w:cs="Arial"/>
                  <w:color w:val="000000"/>
                </w:rPr>
                <w:t>96179390</w:t>
              </w:r>
            </w:ins>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63A67851" w14:textId="5617E3F9" w:rsidR="00A72452" w:rsidRPr="000D150D" w:rsidRDefault="00A20A83" w:rsidP="009948A9">
            <w:pPr>
              <w:adjustRightInd w:val="0"/>
              <w:snapToGrid w:val="0"/>
              <w:jc w:val="center"/>
              <w:rPr>
                <w:rFonts w:ascii="Arial" w:eastAsia="맑은 고딕" w:hAnsi="Arial" w:cs="Arial" w:hint="eastAsia"/>
                <w:color w:val="000000"/>
                <w:lang w:eastAsia="ko-KR"/>
              </w:rPr>
            </w:pPr>
            <w:ins w:id="82" w:author="김원지" w:date="2019-03-12T14:37:00Z">
              <w:r>
                <w:rPr>
                  <w:rFonts w:ascii="Arial" w:eastAsia="맑은 고딕" w:hAnsi="Arial" w:cs="Arial" w:hint="eastAsia"/>
                  <w:color w:val="000000"/>
                  <w:lang w:eastAsia="ko-KR"/>
                </w:rPr>
                <w:t>A/G</w:t>
              </w:r>
            </w:ins>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4629724" w14:textId="4DEF8663" w:rsidR="00A72452" w:rsidRPr="000D150D" w:rsidRDefault="00A60F05" w:rsidP="009948A9">
            <w:pPr>
              <w:adjustRightInd w:val="0"/>
              <w:snapToGrid w:val="0"/>
              <w:jc w:val="center"/>
              <w:rPr>
                <w:rFonts w:ascii="Arial" w:eastAsia="맑은 고딕" w:hAnsi="Arial" w:cs="Arial" w:hint="eastAsia"/>
                <w:color w:val="000000"/>
                <w:lang w:eastAsia="ko-KR"/>
              </w:rPr>
            </w:pPr>
            <w:ins w:id="83" w:author="김원지" w:date="2019-03-12T14:48:00Z">
              <w:r>
                <w:rPr>
                  <w:rFonts w:ascii="Arial" w:eastAsia="맑은 고딕" w:hAnsi="Arial" w:cs="Arial" w:hint="eastAsia"/>
                  <w:color w:val="000000"/>
                  <w:lang w:eastAsia="ko-KR"/>
                </w:rPr>
                <w:t>0.2262</w:t>
              </w:r>
            </w:ins>
          </w:p>
        </w:tc>
        <w:tc>
          <w:tcPr>
            <w:tcW w:w="978" w:type="dxa"/>
            <w:tcBorders>
              <w:top w:val="nil"/>
              <w:left w:val="nil"/>
              <w:bottom w:val="single" w:sz="18" w:space="0" w:color="auto"/>
              <w:right w:val="nil"/>
            </w:tcBorders>
            <w:vAlign w:val="center"/>
          </w:tcPr>
          <w:p w14:paraId="554D0024" w14:textId="0095BB17" w:rsidR="00A72452" w:rsidRPr="000D150D" w:rsidRDefault="00216879" w:rsidP="009948A9">
            <w:pPr>
              <w:adjustRightInd w:val="0"/>
              <w:snapToGrid w:val="0"/>
              <w:jc w:val="center"/>
              <w:rPr>
                <w:rFonts w:ascii="Arial" w:eastAsia="맑은 고딕" w:hAnsi="Arial" w:cs="Arial" w:hint="eastAsia"/>
                <w:color w:val="000000"/>
                <w:lang w:eastAsia="ko-KR"/>
              </w:rPr>
            </w:pPr>
            <w:ins w:id="84" w:author="김원지" w:date="2019-03-12T14:50:00Z">
              <w:r>
                <w:rPr>
                  <w:rFonts w:ascii="Arial" w:eastAsia="맑은 고딕" w:hAnsi="Arial" w:cs="Arial" w:hint="eastAsia"/>
                  <w:color w:val="000000"/>
                  <w:lang w:eastAsia="ko-KR"/>
                </w:rPr>
                <w:t>1.0000</w:t>
              </w:r>
            </w:ins>
            <w:bookmarkStart w:id="85" w:name="_GoBack"/>
            <w:bookmarkEnd w:id="85"/>
          </w:p>
        </w:tc>
        <w:tc>
          <w:tcPr>
            <w:tcW w:w="1921" w:type="dxa"/>
            <w:tcBorders>
              <w:top w:val="nil"/>
              <w:left w:val="nil"/>
              <w:bottom w:val="single" w:sz="18" w:space="0" w:color="auto"/>
              <w:right w:val="nil"/>
            </w:tcBorders>
            <w:vAlign w:val="center"/>
          </w:tcPr>
          <w:p w14:paraId="060B4A89" w14:textId="2CBBAF35" w:rsidR="00A72452" w:rsidRDefault="00A20A83" w:rsidP="009948A9">
            <w:pPr>
              <w:adjustRightInd w:val="0"/>
              <w:snapToGrid w:val="0"/>
              <w:jc w:val="center"/>
              <w:rPr>
                <w:rFonts w:ascii="Arial" w:eastAsia="맑은 고딕" w:hAnsi="Arial" w:cs="Arial"/>
              </w:rPr>
            </w:pPr>
            <w:ins w:id="86" w:author="김원지" w:date="2019-03-12T14:37:00Z">
              <w:r>
                <w:rPr>
                  <w:rFonts w:ascii="Arial" w:eastAsia="맑은 고딕" w:hAnsi="Arial" w:cs="Arial" w:hint="eastAsia"/>
                  <w:lang w:eastAsia="ko-KR"/>
                </w:rPr>
                <w:t>6.117</w:t>
              </w:r>
              <m:oMath>
                <m:r>
                  <m:rPr>
                    <m:sty m:val="p"/>
                  </m:rPr>
                  <w:rPr>
                    <w:rFonts w:ascii="Cambria Math" w:eastAsia="맑은 고딕" w:hAnsi="Cambria Math" w:cs="Arial"/>
                    <w:lang w:eastAsia="ko-KR"/>
                  </w:rPr>
                  <m:t>×</m:t>
                </m:r>
              </m:oMath>
              <w:r>
                <w:rPr>
                  <w:rFonts w:ascii="Arial" w:eastAsia="맑은 고딕" w:hAnsi="Arial" w:cs="Arial" w:hint="eastAsia"/>
                  <w:lang w:eastAsia="ko-KR"/>
                </w:rPr>
                <w:t>10</w:t>
              </w:r>
              <w:r>
                <w:rPr>
                  <w:rFonts w:ascii="Arial" w:eastAsia="맑은 고딕" w:hAnsi="Arial" w:cs="Arial" w:hint="eastAsia"/>
                  <w:vertAlign w:val="superscript"/>
                  <w:lang w:eastAsia="ko-KR"/>
                </w:rPr>
                <w:t>-</w:t>
              </w:r>
              <w:r>
                <w:rPr>
                  <w:rFonts w:ascii="Arial" w:eastAsia="맑은 고딕" w:hAnsi="Arial" w:cs="Arial" w:hint="eastAsia"/>
                  <w:vertAlign w:val="superscript"/>
                  <w:lang w:eastAsia="ko-KR"/>
                </w:rPr>
                <w:t>9</w:t>
              </w:r>
            </w:ins>
          </w:p>
        </w:tc>
      </w:tr>
    </w:tbl>
    <w:p w14:paraId="34607FFF" w14:textId="77777777" w:rsidR="009948A9" w:rsidRPr="000D150D" w:rsidRDefault="009948A9" w:rsidP="009948A9">
      <w:pPr>
        <w:spacing w:line="480" w:lineRule="auto"/>
        <w:rPr>
          <w:rFonts w:ascii="Arial" w:hAnsi="Arial" w:cs="Arial"/>
          <w:b/>
        </w:rPr>
      </w:pPr>
    </w:p>
    <w:p w14:paraId="751B2A1B" w14:textId="77777777" w:rsidR="009948A9" w:rsidRPr="000D150D" w:rsidRDefault="009948A9" w:rsidP="009948A9">
      <w:pPr>
        <w:spacing w:line="480" w:lineRule="auto"/>
        <w:rPr>
          <w:rFonts w:ascii="Arial" w:hAnsi="Arial" w:cs="Arial"/>
          <w:lang w:eastAsia="ko-KR"/>
        </w:rPr>
      </w:pPr>
      <w:r w:rsidRPr="000D150D">
        <w:rPr>
          <w:rFonts w:ascii="Arial" w:hAnsi="Arial" w:cs="Arial"/>
          <w:lang w:eastAsia="ko-KR"/>
        </w:rPr>
        <w:t>Definition of abbreviations: CHR = Chromosome; POS = SNP Position according to NCBI genome build 37 (hg19); MAF = Minor allele frequency; CLR = Conditional Logistic Regression.</w:t>
      </w:r>
    </w:p>
    <w:p w14:paraId="2E2B5129" w14:textId="77777777" w:rsidR="009948A9" w:rsidRPr="000D150D" w:rsidRDefault="009948A9" w:rsidP="009948A9">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4ED55568" w14:textId="77777777" w:rsidR="009948A9" w:rsidRPr="000D150D" w:rsidRDefault="009948A9" w:rsidP="009948A9">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w:t>
      </w:r>
      <w:r>
        <w:rPr>
          <w:rFonts w:ascii="Arial" w:hAnsi="Arial" w:cs="Arial"/>
          <w:lang w:eastAsia="ko-KR"/>
        </w:rPr>
        <w:t>a</w:t>
      </w:r>
      <w:r w:rsidRPr="000D150D">
        <w:rPr>
          <w:rFonts w:ascii="Arial" w:hAnsi="Arial" w:cs="Arial"/>
          <w:lang w:eastAsia="ko-KR"/>
        </w:rPr>
        <w:t xml:space="preserve"> metric </w:t>
      </w:r>
      <w:r>
        <w:rPr>
          <w:rFonts w:ascii="Arial" w:hAnsi="Arial" w:cs="Arial"/>
          <w:lang w:eastAsia="ko-KR"/>
        </w:rPr>
        <w:t>for</w:t>
      </w:r>
      <w:r w:rsidRPr="000D150D">
        <w:rPr>
          <w:rFonts w:ascii="Arial" w:hAnsi="Arial" w:cs="Arial"/>
          <w:lang w:eastAsia="ko-KR"/>
        </w:rPr>
        <w:t xml:space="preserve"> imputation quality </w:t>
      </w:r>
      <w:r>
        <w:rPr>
          <w:rFonts w:ascii="Arial" w:hAnsi="Arial" w:cs="Arial"/>
          <w:lang w:eastAsia="ko-KR"/>
        </w:rPr>
        <w:t xml:space="preserve">determined </w:t>
      </w:r>
      <w:r w:rsidRPr="000D150D">
        <w:rPr>
          <w:rFonts w:ascii="Arial" w:hAnsi="Arial" w:cs="Arial"/>
          <w:lang w:eastAsia="ko-KR"/>
        </w:rPr>
        <w:t>by IMPUTE2.</w:t>
      </w:r>
    </w:p>
    <w:p w14:paraId="5FECBCDB" w14:textId="49A996F8" w:rsidR="009948A9" w:rsidRPr="00D91EE2" w:rsidRDefault="009948A9" w:rsidP="00D91EE2">
      <w:pPr>
        <w:spacing w:line="480" w:lineRule="auto"/>
        <w:rPr>
          <w:rFonts w:ascii="Arial" w:hAnsi="Arial" w:cs="Arial" w:hint="eastAsia"/>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맑은 고딕"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Pr>
          <w:rFonts w:ascii="Arial" w:hAnsi="Arial" w:cs="Arial"/>
        </w:rPr>
        <w:t>S-</w:t>
      </w:r>
      <w:r w:rsidRPr="000D150D">
        <w:rPr>
          <w:rFonts w:ascii="Arial" w:hAnsi="Arial" w:cs="Arial"/>
        </w:rPr>
        <w:t>LAM.</w:t>
      </w:r>
    </w:p>
    <w:p w14:paraId="718791CD" w14:textId="02C5F71A"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w:t>
      </w:r>
      <w:ins w:id="87" w:author="김원지" w:date="2019-03-12T14:38:00Z">
        <w:r w:rsidR="00D91EE2">
          <w:rPr>
            <w:rFonts w:ascii="Arial" w:hAnsi="Arial" w:cs="Arial" w:hint="eastAsia"/>
            <w:b/>
            <w:lang w:eastAsia="ko-KR"/>
          </w:rPr>
          <w:t>2</w:t>
        </w:r>
      </w:ins>
      <w:del w:id="88" w:author="김원지" w:date="2019-03-12T14:38:00Z">
        <w:r w:rsidRPr="000D150D" w:rsidDel="00D91EE2">
          <w:rPr>
            <w:rFonts w:ascii="Arial" w:hAnsi="Arial" w:cs="Arial"/>
            <w:b/>
          </w:rPr>
          <w:delText>1</w:delText>
        </w:r>
      </w:del>
      <w:r w:rsidRPr="000D150D">
        <w:rPr>
          <w:rFonts w:ascii="Arial" w:hAnsi="Arial" w:cs="Arial"/>
          <w:b/>
        </w:rPr>
        <w:t xml:space="preserve">.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굴림" w:eastAsia="굴림" w:hAnsi="굴림" w:cs="굴림"/>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w:t>
            </w:r>
            <w:r w:rsidR="00C923E9" w:rsidRPr="000D150D">
              <w:rPr>
                <w:rFonts w:ascii="Arial" w:eastAsia="굴림"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SNP</w:t>
            </w:r>
            <w:r w:rsidR="009C60EE" w:rsidRPr="000D150D">
              <w:rPr>
                <w:rFonts w:ascii="Arial" w:eastAsia="굴림"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1215A8"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CF16EA"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w:t>
            </w:r>
            <w:r w:rsidRPr="000D150D">
              <w:rPr>
                <w:rFonts w:ascii="Arial" w:eastAsia="굴림"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054692DA" w:rsidR="001215A8" w:rsidRPr="00B2051F" w:rsidRDefault="00B0793C" w:rsidP="00F9466F">
            <w:pPr>
              <w:adjustRightInd w:val="0"/>
              <w:snapToGrid w:val="0"/>
              <w:rPr>
                <w:rFonts w:ascii="Arial" w:hAnsi="Arial"/>
                <w:b/>
                <w:i/>
                <w:color w:val="000000"/>
                <w:kern w:val="24"/>
              </w:rPr>
            </w:pPr>
            <w:r w:rsidRPr="000D150D">
              <w:rPr>
                <w:rFonts w:ascii="Arial" w:eastAsia="굴림" w:hAnsi="Arial" w:cs="Arial"/>
                <w:b/>
                <w:bCs/>
                <w:i/>
                <w:iCs/>
                <w:color w:val="000000"/>
                <w:kern w:val="24"/>
                <w:lang w:eastAsia="ko-KR"/>
              </w:rPr>
              <w:t>Discovery data</w:t>
            </w:r>
          </w:p>
        </w:tc>
      </w:tr>
      <w:tr w:rsidR="00B0793C" w:rsidRPr="000D150D" w14:paraId="57CBAF6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5BD808E" w14:textId="7F7C66DF" w:rsidR="00B0793C" w:rsidRPr="00B2051F" w:rsidRDefault="00B0793C" w:rsidP="00F9466F">
            <w:pPr>
              <w:adjustRightInd w:val="0"/>
              <w:snapToGrid w:val="0"/>
              <w:rPr>
                <w:rFonts w:ascii="Arial" w:hAnsi="Arial"/>
                <w:color w:val="000000"/>
                <w:kern w:val="24"/>
              </w:rPr>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1F980BF" w14:textId="62836342" w:rsidR="00B0793C" w:rsidRPr="00B2051F" w:rsidRDefault="00B0793C" w:rsidP="00F9466F">
            <w:pPr>
              <w:adjustRightInd w:val="0"/>
              <w:snapToGrid w:val="0"/>
              <w:jc w:val="center"/>
              <w:rPr>
                <w:rFonts w:ascii="Arial" w:hAnsi="Arial"/>
                <w:color w:val="000000"/>
                <w:kern w:val="24"/>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CD2330" w14:textId="6583CAB1" w:rsidR="00B0793C" w:rsidRPr="00B2051F" w:rsidRDefault="00B0793C" w:rsidP="00F9466F">
            <w:pPr>
              <w:adjustRightInd w:val="0"/>
              <w:snapToGrid w:val="0"/>
              <w:jc w:val="center"/>
              <w:rPr>
                <w:rFonts w:ascii="Arial" w:hAnsi="Arial"/>
                <w:color w:val="000000"/>
                <w:kern w:val="24"/>
              </w:rPr>
            </w:pP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0C03E1D7"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0BFB9A0C"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16 / 108 / 299</w:t>
            </w:r>
            <w:r w:rsidRPr="00B2051F">
              <w:rPr>
                <w:rFonts w:ascii="Arial" w:hAnsi="Arial"/>
                <w:color w:val="000000"/>
                <w:kern w:val="24"/>
              </w:rPr>
              <w:t xml:space="preserve">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5C0EF0D5"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11 / 99 / 316</w:t>
            </w:r>
            <w:r w:rsidRPr="00B2051F">
              <w:rPr>
                <w:rFonts w:ascii="Arial" w:hAnsi="Arial"/>
                <w:color w:val="000000"/>
                <w:kern w:val="24"/>
              </w:rPr>
              <w:t xml:space="preserve">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6BA3C843"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B2051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B2051F" w:rsidRDefault="009B6C38" w:rsidP="00B2051F">
            <w:pPr>
              <w:adjustRightInd w:val="0"/>
              <w:snapToGrid w:val="0"/>
              <w:jc w:val="center"/>
              <w:rPr>
                <w:rFonts w:ascii="Arial" w:hAnsi="Arial"/>
              </w:rPr>
            </w:pPr>
            <w:r w:rsidRPr="000D150D">
              <w:rPr>
                <w:rFonts w:ascii="Arial" w:eastAsia="굴림" w:hAnsi="Arial" w:cs="Arial" w:hint="eastAsia"/>
                <w:color w:val="000000" w:themeColor="text1"/>
                <w:kern w:val="24"/>
                <w:lang w:eastAsia="ko-KR"/>
              </w:rPr>
              <w:t>58</w:t>
            </w:r>
            <w:r w:rsidRPr="000D150D">
              <w:rPr>
                <w:rFonts w:ascii="Arial" w:eastAsia="굴림" w:hAnsi="Arial" w:cs="Arial"/>
                <w:color w:val="000000" w:themeColor="text1"/>
                <w:kern w:val="24"/>
                <w:lang w:eastAsia="ko-KR"/>
              </w:rPr>
              <w:t xml:space="preserve"> / </w:t>
            </w:r>
            <w:r w:rsidRPr="000D150D">
              <w:rPr>
                <w:rFonts w:ascii="Arial" w:eastAsia="굴림" w:hAnsi="Arial" w:cs="Arial" w:hint="eastAsia"/>
                <w:color w:val="000000" w:themeColor="text1"/>
                <w:kern w:val="24"/>
                <w:lang w:eastAsia="ko-KR"/>
              </w:rPr>
              <w:t>31</w:t>
            </w:r>
            <w:r w:rsidRPr="000D150D">
              <w:rPr>
                <w:rFonts w:ascii="Arial" w:eastAsia="굴림" w:hAnsi="Arial" w:cs="Arial"/>
                <w:color w:val="000000" w:themeColor="text1"/>
                <w:kern w:val="24"/>
                <w:lang w:eastAsia="ko-KR"/>
              </w:rPr>
              <w:t xml:space="preserve">5 / </w:t>
            </w:r>
            <w:r w:rsidRPr="000D150D">
              <w:rPr>
                <w:rFonts w:ascii="Arial" w:eastAsia="굴림" w:hAnsi="Arial" w:cs="Arial" w:hint="eastAsia"/>
                <w:color w:val="000000" w:themeColor="text1"/>
                <w:kern w:val="24"/>
                <w:lang w:eastAsia="ko-KR"/>
              </w:rPr>
              <w:t>4</w:t>
            </w:r>
            <w:r w:rsidRPr="000D150D">
              <w:rPr>
                <w:rFonts w:ascii="Arial" w:eastAsia="굴림" w:hAnsi="Arial" w:cs="Arial"/>
                <w:color w:val="000000" w:themeColor="text1"/>
                <w:kern w:val="24"/>
                <w:lang w:eastAsia="ko-KR"/>
              </w:rPr>
              <w:t>79 / 0</w:t>
            </w: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0ECE33EC" w:rsidR="001215A8" w:rsidRPr="00B2051F" w:rsidRDefault="001215A8" w:rsidP="00F9466F">
            <w:pPr>
              <w:adjustRightInd w:val="0"/>
              <w:snapToGrid w:val="0"/>
              <w:rPr>
                <w:rFonts w:ascii="Arial" w:hAnsi="Arial"/>
                <w:b/>
              </w:rPr>
            </w:pPr>
            <w:r w:rsidRPr="00B2051F">
              <w:rPr>
                <w:rFonts w:ascii="Arial" w:hAnsi="Arial"/>
                <w:b/>
                <w:color w:val="000000"/>
                <w:kern w:val="24"/>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4668D6F6" w:rsidR="009B6C38" w:rsidRPr="000D150D" w:rsidRDefault="00B0793C"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1F964B6F" w:rsidR="009B6C38" w:rsidRPr="000D150D" w:rsidRDefault="009B6C38" w:rsidP="000E7203">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w:t>
            </w:r>
            <w:r w:rsidR="000E7203">
              <w:rPr>
                <w:rFonts w:ascii="Arial" w:eastAsia="굴림" w:hAnsi="Arial" w:cs="Arial" w:hint="eastAsia"/>
                <w:color w:val="000000" w:themeColor="text1"/>
                <w:kern w:val="24"/>
                <w:lang w:eastAsia="ko-KR"/>
              </w:rPr>
              <w:t>4973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63D8B325" w:rsidR="009B6C38" w:rsidRPr="000D150D" w:rsidRDefault="009B6C38" w:rsidP="000E7203">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w:t>
            </w:r>
            <w:r w:rsidR="000E7203">
              <w:rPr>
                <w:rFonts w:ascii="Arial" w:eastAsia="굴림" w:hAnsi="Arial" w:cs="Arial" w:hint="eastAsia"/>
                <w:color w:val="000000" w:themeColor="text1"/>
                <w:kern w:val="24"/>
                <w:lang w:eastAsia="ko-KR"/>
              </w:rPr>
              <w:t>4673</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11ED35B2" w:rsidR="009B6C38" w:rsidRPr="000D150D" w:rsidRDefault="00B0793C"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0B5D79C5" w:rsidR="009B6C38" w:rsidRPr="000D150D" w:rsidRDefault="009B6C38" w:rsidP="005329A4">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005329A4">
              <w:rPr>
                <w:rFonts w:ascii="Arial" w:eastAsia="굴림" w:hAnsi="Arial" w:cs="Arial" w:hint="eastAsia"/>
                <w:color w:val="000000" w:themeColor="text1"/>
                <w:lang w:eastAsia="ko-KR"/>
              </w:rPr>
              <w:t>5925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1C15408D" w:rsidR="009B6C38" w:rsidRPr="000D150D" w:rsidRDefault="009B6C38" w:rsidP="005329A4">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005329A4">
              <w:rPr>
                <w:rFonts w:ascii="Arial" w:eastAsia="굴림" w:hAnsi="Arial" w:cs="Arial" w:hint="eastAsia"/>
                <w:color w:val="000000" w:themeColor="text1"/>
                <w:lang w:eastAsia="ko-KR"/>
              </w:rPr>
              <w:t>5272</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0CBDABFF" w:rsidR="009B6C38" w:rsidRPr="00B2051F" w:rsidRDefault="009B6C38" w:rsidP="00F9466F">
            <w:pPr>
              <w:adjustRightInd w:val="0"/>
              <w:snapToGrid w:val="0"/>
              <w:rPr>
                <w:rFonts w:ascii="Arial" w:hAnsi="Arial"/>
                <w:b/>
              </w:rPr>
            </w:pPr>
            <w:r w:rsidRPr="00B2051F">
              <w:rPr>
                <w:rFonts w:ascii="Arial" w:hAnsi="Arial"/>
                <w:b/>
                <w:color w:val="000000"/>
                <w:kern w:val="24"/>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7C98FD80" w:rsidR="009B6C38" w:rsidRPr="000D150D" w:rsidRDefault="003A313E" w:rsidP="00F9466F">
            <w:pPr>
              <w:adjustRightInd w:val="0"/>
              <w:snapToGrid w:val="0"/>
              <w:jc w:val="center"/>
              <w:rPr>
                <w:rFonts w:ascii="Arial" w:eastAsia="굴림" w:hAnsi="Arial" w:cs="Arial"/>
                <w:lang w:eastAsia="ko-KR"/>
              </w:rPr>
            </w:pPr>
            <w:r>
              <w:rPr>
                <w:rFonts w:ascii="Arial" w:eastAsia="굴림" w:hAnsi="Arial" w:cs="Arial" w:hint="eastAsia"/>
                <w:color w:val="000000"/>
                <w:kern w:val="2"/>
                <w:lang w:eastAsia="ko-KR"/>
              </w:rPr>
              <w:t>4.19</w:t>
            </w:r>
            <m:oMath>
              <m:r>
                <m:rPr>
                  <m:sty m:val="p"/>
                </m:rPr>
                <w:rPr>
                  <w:rFonts w:ascii="Cambria Math" w:eastAsia="굴림" w:hAnsi="Arial" w:cs="Arial"/>
                  <w:color w:val="000000"/>
                  <w:kern w:val="2"/>
                  <w:lang w:eastAsia="ko-KR"/>
                </w:rPr>
                <m:t>×</m:t>
              </m:r>
            </m:oMath>
            <w:r w:rsidR="009B6C38" w:rsidRPr="000D150D">
              <w:rPr>
                <w:rFonts w:ascii="Arial" w:eastAsia="굴림" w:hAnsi="Arial" w:cs="Arial"/>
                <w:color w:val="000000"/>
                <w:kern w:val="2"/>
                <w:lang w:eastAsia="ko-KR"/>
              </w:rPr>
              <w:t>10</w:t>
            </w:r>
            <w:r>
              <w:rPr>
                <w:rFonts w:ascii="Arial" w:eastAsia="굴림" w:hAnsi="Arial" w:cs="Arial"/>
                <w:color w:val="000000"/>
                <w:kern w:val="2"/>
                <w:position w:val="7"/>
                <w:vertAlign w:val="superscript"/>
                <w:lang w:eastAsia="ko-KR"/>
              </w:rPr>
              <w:t>-</w:t>
            </w:r>
            <w:r>
              <w:rPr>
                <w:rFonts w:ascii="Arial" w:eastAsia="굴림" w:hAnsi="Arial" w:cs="Arial" w:hint="eastAsia"/>
                <w:color w:val="000000"/>
                <w:kern w:val="2"/>
                <w:position w:val="7"/>
                <w:vertAlign w:val="superscript"/>
                <w:lang w:eastAsia="ko-KR"/>
              </w:rPr>
              <w:t>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5BEF16F3" w:rsidR="009B6C38" w:rsidRPr="000D150D" w:rsidRDefault="003A313E" w:rsidP="00F9466F">
            <w:pPr>
              <w:adjustRightInd w:val="0"/>
              <w:snapToGrid w:val="0"/>
              <w:jc w:val="center"/>
              <w:rPr>
                <w:rFonts w:eastAsia="Times New Roman"/>
                <w:lang w:eastAsia="ko-KR"/>
              </w:rPr>
            </w:pPr>
            <w:r>
              <w:rPr>
                <w:rFonts w:ascii="Arial" w:eastAsia="굴림" w:hAnsi="Arial" w:cs="Arial" w:hint="eastAsia"/>
                <w:color w:val="000000"/>
                <w:kern w:val="2"/>
                <w:lang w:eastAsia="ko-KR"/>
              </w:rPr>
              <w:t>6.12</w:t>
            </w:r>
            <m:oMath>
              <m:r>
                <m:rPr>
                  <m:sty m:val="p"/>
                </m:rPr>
                <w:rPr>
                  <w:rFonts w:ascii="Cambria Math" w:eastAsia="굴림" w:hAnsi="Arial" w:cs="Arial"/>
                  <w:color w:val="000000"/>
                  <w:kern w:val="2"/>
                  <w:lang w:eastAsia="ko-KR"/>
                </w:rPr>
                <m:t>×</m:t>
              </m:r>
            </m:oMath>
            <w:r w:rsidR="009B6C38" w:rsidRPr="000D150D">
              <w:rPr>
                <w:rFonts w:ascii="Arial" w:eastAsia="굴림" w:hAnsi="Arial" w:cs="Arial"/>
                <w:color w:val="000000"/>
                <w:kern w:val="2"/>
                <w:lang w:eastAsia="ko-KR"/>
              </w:rPr>
              <w:t>10</w:t>
            </w:r>
            <w:r>
              <w:rPr>
                <w:rFonts w:ascii="Arial" w:eastAsia="굴림" w:hAnsi="Arial" w:cs="Arial"/>
                <w:color w:val="000000"/>
                <w:kern w:val="2"/>
                <w:position w:val="7"/>
                <w:vertAlign w:val="superscript"/>
                <w:lang w:eastAsia="ko-KR"/>
              </w:rPr>
              <w:t>-</w:t>
            </w:r>
            <w:r>
              <w:rPr>
                <w:rFonts w:ascii="Arial" w:eastAsia="굴림" w:hAnsi="Arial" w:cs="Arial" w:hint="eastAsia"/>
                <w:color w:val="000000"/>
                <w:kern w:val="2"/>
                <w:position w:val="7"/>
                <w:vertAlign w:val="superscript"/>
                <w:lang w:eastAsia="ko-KR"/>
              </w:rPr>
              <w:t>9</w:t>
            </w:r>
          </w:p>
        </w:tc>
      </w:tr>
      <w:tr w:rsidR="00C36220" w:rsidRPr="000D150D" w14:paraId="28C271B0"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A147B5" w14:textId="30836FCC" w:rsidR="00C36220" w:rsidRDefault="00C36220" w:rsidP="00424C1C">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Replication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D48C0D9" w14:textId="413BAA6D" w:rsidR="00C36220" w:rsidRPr="000D150D" w:rsidRDefault="00C36220" w:rsidP="00F9466F">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1B135C" w14:textId="3EDD0CAA" w:rsidR="00C36220" w:rsidRPr="000D150D" w:rsidRDefault="00C36220" w:rsidP="00F9466F">
            <w:pPr>
              <w:adjustRightInd w:val="0"/>
              <w:snapToGrid w:val="0"/>
              <w:jc w:val="center"/>
              <w:rPr>
                <w:rFonts w:ascii="Arial" w:eastAsia="굴림" w:hAnsi="Arial" w:cs="Arial"/>
                <w:lang w:eastAsia="ko-KR"/>
              </w:rPr>
            </w:pPr>
          </w:p>
        </w:tc>
      </w:tr>
      <w:tr w:rsidR="00B0793C" w:rsidRPr="000D150D" w14:paraId="46F7FAAA"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8439F9E" w14:textId="5DB76B9D" w:rsidR="00B0793C" w:rsidRPr="000D150D" w:rsidRDefault="00B0793C" w:rsidP="00424C1C">
            <w:pPr>
              <w:adjustRightInd w:val="0"/>
              <w:snapToGrid w:val="0"/>
              <w:rPr>
                <w:rFonts w:ascii="Arial" w:eastAsia="굴림" w:hAnsi="Arial" w:cs="Arial"/>
                <w:b/>
                <w:bCs/>
                <w:i/>
                <w:iCs/>
                <w:color w:val="000000"/>
                <w:kern w:val="24"/>
                <w:lang w:eastAsia="ko-KR"/>
              </w:rPr>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54F393A" w14:textId="77777777" w:rsidR="00B0793C" w:rsidRDefault="00B0793C" w:rsidP="00F9466F">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B535530" w14:textId="77777777" w:rsidR="00B0793C" w:rsidRDefault="00B0793C" w:rsidP="00F9466F">
            <w:pPr>
              <w:adjustRightInd w:val="0"/>
              <w:snapToGrid w:val="0"/>
              <w:jc w:val="center"/>
              <w:rPr>
                <w:rFonts w:ascii="Arial" w:eastAsia="굴림" w:hAnsi="Arial" w:cs="Arial"/>
                <w:lang w:eastAsia="ko-KR"/>
              </w:rPr>
            </w:pPr>
          </w:p>
        </w:tc>
      </w:tr>
      <w:tr w:rsidR="00C619B0" w:rsidRPr="000D150D" w14:paraId="7AD339D2"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11A9CCA" w14:textId="56A59D0E" w:rsidR="00C619B0" w:rsidRPr="00B0793C" w:rsidRDefault="00C619B0" w:rsidP="00B0793C">
            <w:pPr>
              <w:adjustRightInd w:val="0"/>
              <w:snapToGrid w:val="0"/>
              <w:ind w:firstLineChars="100" w:firstLine="240"/>
              <w:rPr>
                <w:rFonts w:ascii="Arial" w:eastAsia="굴림" w:hAnsi="Arial" w:cs="Arial"/>
                <w:bCs/>
                <w:iCs/>
                <w:color w:val="000000"/>
                <w:kern w:val="24"/>
                <w:lang w:eastAsia="ko-KR"/>
              </w:rPr>
            </w:pPr>
            <w:r>
              <w:rPr>
                <w:rFonts w:ascii="Arial" w:eastAsia="굴림" w:hAnsi="Arial" w:cs="Arial" w:hint="eastAsia"/>
                <w:bCs/>
                <w:iCs/>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FDBC04" w14:textId="45FFD91B" w:rsidR="00C619B0" w:rsidRDefault="00C619B0" w:rsidP="00F9466F">
            <w:pPr>
              <w:adjustRightInd w:val="0"/>
              <w:snapToGrid w:val="0"/>
              <w:jc w:val="center"/>
              <w:rPr>
                <w:rFonts w:ascii="Arial" w:eastAsia="굴림" w:hAnsi="Arial" w:cs="Arial"/>
                <w:lang w:eastAsia="ko-KR"/>
              </w:rPr>
            </w:pPr>
            <w:r>
              <w:rPr>
                <w:rFonts w:ascii="Arial" w:eastAsia="굴림" w:hAnsi="Arial" w:cs="Arial" w:hint="eastAsia"/>
                <w:lang w:eastAsia="ko-KR"/>
              </w:rPr>
              <w:t>4 / 48 / 144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52295A1" w14:textId="0338B389" w:rsidR="00C619B0" w:rsidRDefault="00C619B0" w:rsidP="00F9466F">
            <w:pPr>
              <w:adjustRightInd w:val="0"/>
              <w:snapToGrid w:val="0"/>
              <w:jc w:val="center"/>
              <w:rPr>
                <w:rFonts w:ascii="Arial" w:eastAsia="굴림" w:hAnsi="Arial" w:cs="Arial"/>
                <w:lang w:eastAsia="ko-KR"/>
              </w:rPr>
            </w:pPr>
            <w:r>
              <w:rPr>
                <w:rFonts w:ascii="Arial" w:eastAsia="굴림" w:hAnsi="Arial" w:cs="Arial" w:hint="eastAsia"/>
                <w:lang w:eastAsia="ko-KR"/>
              </w:rPr>
              <w:t>3 / 39 / 154 / 0</w:t>
            </w:r>
          </w:p>
        </w:tc>
      </w:tr>
      <w:tr w:rsidR="00C619B0" w:rsidRPr="000D150D" w14:paraId="4F0285E8"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293B59" w14:textId="165EF193" w:rsidR="00C619B0" w:rsidRPr="00B0793C" w:rsidRDefault="00C619B0" w:rsidP="00B0793C">
            <w:pPr>
              <w:adjustRightInd w:val="0"/>
              <w:snapToGrid w:val="0"/>
              <w:ind w:firstLineChars="100" w:firstLine="240"/>
              <w:rPr>
                <w:rFonts w:ascii="Arial" w:eastAsia="굴림" w:hAnsi="Arial" w:cs="Arial"/>
                <w:bCs/>
                <w:iCs/>
                <w:color w:val="000000"/>
                <w:kern w:val="24"/>
                <w:lang w:eastAsia="ko-KR"/>
              </w:rPr>
            </w:pPr>
            <w:r>
              <w:rPr>
                <w:rFonts w:ascii="Arial" w:eastAsia="굴림" w:hAnsi="Arial" w:cs="Arial" w:hint="eastAsia"/>
                <w:bCs/>
                <w:iCs/>
                <w:color w:val="000000"/>
                <w:kern w:val="24"/>
                <w:lang w:eastAsia="ko-KR"/>
              </w:rPr>
              <w:t>COPDGene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FD6A0E6" w14:textId="6776CD51" w:rsidR="00C619B0" w:rsidRDefault="003F1DE6" w:rsidP="00F9466F">
            <w:pPr>
              <w:adjustRightInd w:val="0"/>
              <w:snapToGrid w:val="0"/>
              <w:jc w:val="center"/>
              <w:rPr>
                <w:rFonts w:ascii="Arial" w:eastAsia="굴림" w:hAnsi="Arial" w:cs="Arial"/>
                <w:lang w:eastAsia="ko-KR"/>
              </w:rPr>
            </w:pPr>
            <w:r>
              <w:rPr>
                <w:rFonts w:ascii="Arial" w:eastAsia="굴림" w:hAnsi="Arial" w:cs="Arial" w:hint="eastAsia"/>
                <w:lang w:eastAsia="ko-KR"/>
              </w:rPr>
              <w:t>26 / 171 / 212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7E749AF" w14:textId="53AF7D15" w:rsidR="00C619B0" w:rsidRDefault="003F1DE6" w:rsidP="00F9466F">
            <w:pPr>
              <w:adjustRightInd w:val="0"/>
              <w:snapToGrid w:val="0"/>
              <w:jc w:val="center"/>
              <w:rPr>
                <w:rFonts w:ascii="Arial" w:eastAsia="굴림" w:hAnsi="Arial" w:cs="Arial"/>
                <w:lang w:eastAsia="ko-KR"/>
              </w:rPr>
            </w:pPr>
            <w:r>
              <w:rPr>
                <w:rFonts w:ascii="Arial" w:eastAsia="굴림" w:hAnsi="Arial" w:cs="Arial" w:hint="eastAsia"/>
                <w:lang w:eastAsia="ko-KR"/>
              </w:rPr>
              <w:t>26 / 159 / 224</w:t>
            </w:r>
          </w:p>
        </w:tc>
      </w:tr>
      <w:tr w:rsidR="00C619B0" w:rsidRPr="000D150D" w14:paraId="65126BF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9D59717" w14:textId="43D10CA8" w:rsidR="00C619B0" w:rsidRPr="00B0793C" w:rsidRDefault="00C619B0" w:rsidP="00C619B0">
            <w:pPr>
              <w:adjustRightInd w:val="0"/>
              <w:snapToGrid w:val="0"/>
              <w:ind w:firstLineChars="100" w:firstLine="240"/>
              <w:rPr>
                <w:rFonts w:ascii="Arial" w:eastAsia="굴림" w:hAnsi="Arial" w:cs="Arial"/>
                <w:bCs/>
                <w:iCs/>
                <w:color w:val="000000"/>
                <w:kern w:val="24"/>
                <w:lang w:eastAsia="ko-KR"/>
              </w:rPr>
            </w:pPr>
            <w:r>
              <w:rPr>
                <w:rFonts w:ascii="Arial" w:eastAsia="굴림" w:hAnsi="Arial" w:cs="Arial" w:hint="eastAsia"/>
                <w:bCs/>
                <w:iCs/>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2125940" w14:textId="52E45B99" w:rsidR="00C619B0" w:rsidRDefault="00C619B0" w:rsidP="00F9466F">
            <w:pPr>
              <w:adjustRightInd w:val="0"/>
              <w:snapToGrid w:val="0"/>
              <w:jc w:val="center"/>
              <w:rPr>
                <w:rFonts w:ascii="Arial" w:eastAsia="굴림" w:hAnsi="Arial" w:cs="Arial"/>
                <w:lang w:eastAsia="ko-KR"/>
              </w:rPr>
            </w:pPr>
            <w:r>
              <w:rPr>
                <w:rFonts w:ascii="Arial" w:eastAsia="굴림" w:hAnsi="Arial" w:cs="Arial" w:hint="eastAsia"/>
                <w:lang w:eastAsia="ko-KR"/>
              </w:rPr>
              <w:t>69 / 417 / 635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4F6A485" w14:textId="5A400676" w:rsidR="00C619B0" w:rsidRDefault="00C619B0" w:rsidP="00F9466F">
            <w:pPr>
              <w:adjustRightInd w:val="0"/>
              <w:snapToGrid w:val="0"/>
              <w:jc w:val="center"/>
              <w:rPr>
                <w:rFonts w:ascii="Arial" w:eastAsia="굴림" w:hAnsi="Arial" w:cs="Arial"/>
                <w:lang w:eastAsia="ko-KR"/>
              </w:rPr>
            </w:pPr>
            <w:r>
              <w:rPr>
                <w:rFonts w:ascii="Arial" w:eastAsia="굴림" w:hAnsi="Arial" w:cs="Arial" w:hint="eastAsia"/>
                <w:lang w:eastAsia="ko-KR"/>
              </w:rPr>
              <w:t>64 / 385 / 672 / 0</w:t>
            </w:r>
          </w:p>
        </w:tc>
      </w:tr>
      <w:tr w:rsidR="00C619B0" w:rsidRPr="000D150D" w14:paraId="28CD9B7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56F72636" w14:textId="63311B75" w:rsidR="00C619B0" w:rsidRPr="00B0793C" w:rsidRDefault="00C619B0" w:rsidP="00C619B0">
            <w:pPr>
              <w:adjustRightInd w:val="0"/>
              <w:snapToGrid w:val="0"/>
              <w:ind w:firstLineChars="100" w:firstLine="240"/>
              <w:rPr>
                <w:rFonts w:ascii="Arial" w:eastAsia="굴림" w:hAnsi="Arial" w:cs="Arial"/>
                <w:bCs/>
                <w:iCs/>
                <w:color w:val="000000"/>
                <w:kern w:val="24"/>
                <w:lang w:eastAsia="ko-KR"/>
              </w:rPr>
            </w:pPr>
            <w:r>
              <w:rPr>
                <w:rFonts w:ascii="Arial" w:eastAsia="굴림" w:hAnsi="Arial" w:cs="Arial" w:hint="eastAsia"/>
                <w:bCs/>
                <w:iCs/>
                <w:color w:val="000000"/>
                <w:kern w:val="24"/>
                <w:lang w:eastAsia="ko-KR"/>
              </w:rPr>
              <w:t>UK BioBank</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281CB4B" w14:textId="2398F3E8" w:rsidR="00C619B0" w:rsidRDefault="00743B03" w:rsidP="00F9466F">
            <w:pPr>
              <w:adjustRightInd w:val="0"/>
              <w:snapToGrid w:val="0"/>
              <w:jc w:val="center"/>
              <w:rPr>
                <w:rFonts w:ascii="Arial" w:eastAsia="굴림" w:hAnsi="Arial" w:cs="Arial"/>
                <w:lang w:eastAsia="ko-KR"/>
              </w:rPr>
            </w:pPr>
            <w:r>
              <w:rPr>
                <w:rFonts w:ascii="Arial" w:eastAsia="굴림" w:hAnsi="Arial" w:cs="Arial" w:hint="eastAsia"/>
                <w:lang w:eastAsia="ko-KR"/>
              </w:rPr>
              <w:t>14468 / 85721 / 125542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860E8BE" w14:textId="3DD1CABF" w:rsidR="00C619B0" w:rsidRDefault="00743B03" w:rsidP="00F9466F">
            <w:pPr>
              <w:adjustRightInd w:val="0"/>
              <w:snapToGrid w:val="0"/>
              <w:jc w:val="center"/>
              <w:rPr>
                <w:rFonts w:ascii="Arial" w:eastAsia="굴림" w:hAnsi="Arial" w:cs="Arial"/>
                <w:lang w:eastAsia="ko-KR"/>
              </w:rPr>
            </w:pPr>
            <w:r>
              <w:rPr>
                <w:rFonts w:ascii="Arial" w:eastAsia="굴림" w:hAnsi="Arial" w:cs="Arial" w:hint="eastAsia"/>
                <w:lang w:eastAsia="ko-KR"/>
              </w:rPr>
              <w:t>12765 / 81784 / 131182 / 0</w:t>
            </w:r>
          </w:p>
        </w:tc>
      </w:tr>
      <w:tr w:rsidR="00C619B0"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01DDA3D0" w:rsidR="00C619B0" w:rsidRPr="000D150D" w:rsidRDefault="00C619B0" w:rsidP="00C619B0">
            <w:pPr>
              <w:adjustRightInd w:val="0"/>
              <w:snapToGrid w:val="0"/>
              <w:rPr>
                <w:rFonts w:ascii="Arial" w:eastAsia="굴림" w:hAnsi="Arial" w:cs="Arial"/>
                <w:lang w:eastAsia="ko-KR"/>
              </w:rPr>
            </w:pPr>
            <w:r>
              <w:rPr>
                <w:rFonts w:ascii="Arial" w:eastAsia="굴림" w:hAnsi="Arial" w:cs="Arial"/>
                <w:lang w:eastAsia="ko-KR"/>
              </w:rPr>
              <w:t>S-LAM vs COPDGene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C619B0" w:rsidRPr="000D150D" w:rsidRDefault="00C619B0" w:rsidP="00F9466F">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C619B0" w:rsidRPr="000D150D" w:rsidRDefault="00C619B0" w:rsidP="00F9466F">
            <w:pPr>
              <w:adjustRightInd w:val="0"/>
              <w:snapToGrid w:val="0"/>
              <w:jc w:val="center"/>
              <w:rPr>
                <w:rFonts w:ascii="Arial" w:eastAsia="굴림" w:hAnsi="Arial" w:cs="Arial"/>
                <w:lang w:eastAsia="ko-KR"/>
              </w:rPr>
            </w:pPr>
          </w:p>
        </w:tc>
      </w:tr>
      <w:tr w:rsidR="00C619B0"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C619B0" w:rsidRPr="00B2051F" w:rsidRDefault="00C619B0" w:rsidP="00863BFC">
            <w:pPr>
              <w:adjustRightInd w:val="0"/>
              <w:snapToGrid w:val="0"/>
              <w:rPr>
                <w:rFonts w:ascii="Arial" w:hAnsi="Arial"/>
                <w:color w:val="000000"/>
                <w:kern w:val="24"/>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C619B0" w:rsidRPr="00B2051F" w:rsidRDefault="00C619B0" w:rsidP="00863BFC">
            <w:pPr>
              <w:adjustRightInd w:val="0"/>
              <w:snapToGrid w:val="0"/>
              <w:jc w:val="center"/>
              <w:rPr>
                <w:rFonts w:ascii="Arial" w:hAnsi="Arial"/>
                <w:color w:val="000000" w:themeColor="text1"/>
                <w:kern w:val="2"/>
              </w:rPr>
            </w:pPr>
            <w:r w:rsidRPr="000D150D">
              <w:rPr>
                <w:rFonts w:ascii="Arial" w:eastAsia="굴림"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C619B0" w:rsidRPr="00B2051F" w:rsidRDefault="00C619B0" w:rsidP="00863BFC">
            <w:pPr>
              <w:adjustRightInd w:val="0"/>
              <w:snapToGrid w:val="0"/>
              <w:jc w:val="center"/>
              <w:rPr>
                <w:rFonts w:ascii="Arial" w:hAnsi="Arial"/>
                <w:color w:val="000000" w:themeColor="text1"/>
                <w:kern w:val="2"/>
              </w:rPr>
            </w:pPr>
            <w:r w:rsidRPr="000D150D">
              <w:rPr>
                <w:rFonts w:ascii="Arial" w:eastAsia="굴림" w:hAnsi="Arial" w:cs="Arial"/>
                <w:color w:val="000000" w:themeColor="text1"/>
                <w:kern w:val="2"/>
                <w:lang w:eastAsia="ko-KR"/>
              </w:rPr>
              <w:t>0.2731</w:t>
            </w:r>
          </w:p>
        </w:tc>
      </w:tr>
      <w:tr w:rsidR="00C619B0" w:rsidRPr="000D150D" w14:paraId="2F269CA8"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C619B0" w:rsidRPr="00B2051F" w:rsidRDefault="00C619B0" w:rsidP="00863BFC">
            <w:pPr>
              <w:adjustRightInd w:val="0"/>
              <w:snapToGrid w:val="0"/>
              <w:rPr>
                <w:rFonts w:ascii="Arial" w:hAnsi="Arial"/>
                <w:color w:val="000000"/>
                <w:kern w:val="24"/>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C619B0" w:rsidRPr="00B2051F" w:rsidRDefault="00C619B0" w:rsidP="00863BFC">
            <w:pPr>
              <w:adjustRightInd w:val="0"/>
              <w:snapToGrid w:val="0"/>
              <w:jc w:val="center"/>
              <w:rPr>
                <w:rFonts w:ascii="Arial" w:hAnsi="Arial"/>
                <w:color w:val="000000" w:themeColor="text1"/>
                <w:kern w:val="2"/>
              </w:rPr>
            </w:pPr>
            <w:r w:rsidRPr="000D150D">
              <w:rPr>
                <w:rFonts w:ascii="Arial" w:eastAsia="굴림" w:hAnsi="Arial" w:cs="Arial"/>
                <w:color w:val="000000" w:themeColor="text1"/>
                <w:kern w:val="2"/>
                <w:lang w:eastAsia="ko-KR"/>
              </w:rPr>
              <w:t>4.32×10</w:t>
            </w:r>
            <w:r w:rsidRPr="000D150D">
              <w:rPr>
                <w:rFonts w:ascii="Arial" w:eastAsia="굴림"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C619B0" w:rsidRPr="00B2051F" w:rsidRDefault="00C619B0" w:rsidP="00863BFC">
            <w:pPr>
              <w:adjustRightInd w:val="0"/>
              <w:snapToGrid w:val="0"/>
              <w:jc w:val="center"/>
              <w:rPr>
                <w:rFonts w:ascii="Arial" w:hAnsi="Arial"/>
                <w:color w:val="000000" w:themeColor="text1"/>
                <w:kern w:val="2"/>
              </w:rPr>
            </w:pPr>
            <w:r w:rsidRPr="000D150D">
              <w:rPr>
                <w:rFonts w:ascii="Arial" w:eastAsia="굴림" w:hAnsi="Arial" w:cs="Arial"/>
                <w:color w:val="000000" w:themeColor="text1"/>
                <w:kern w:val="2"/>
                <w:lang w:eastAsia="ko-KR"/>
              </w:rPr>
              <w:t>1.56</w:t>
            </w:r>
            <m:oMath>
              <m:r>
                <m:rPr>
                  <m:sty m:val="p"/>
                </m:rPr>
                <w:rPr>
                  <w:rFonts w:ascii="Cambria Math" w:eastAsia="굴림" w:hAnsi="Arial" w:cs="Arial"/>
                  <w:color w:val="000000" w:themeColor="text1"/>
                  <w:kern w:val="2"/>
                  <w:lang w:eastAsia="ko-KR"/>
                </w:rPr>
                <m:t>×</m:t>
              </m:r>
            </m:oMath>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sidRPr="000D150D">
              <w:rPr>
                <w:rFonts w:ascii="Arial" w:eastAsia="굴림" w:hAnsi="Arial" w:cs="Arial" w:hint="eastAsia"/>
                <w:color w:val="000000" w:themeColor="text1"/>
                <w:kern w:val="2"/>
                <w:position w:val="7"/>
                <w:vertAlign w:val="superscript"/>
                <w:lang w:eastAsia="ko-KR"/>
              </w:rPr>
              <w:t>5</w:t>
            </w:r>
          </w:p>
        </w:tc>
      </w:tr>
      <w:tr w:rsidR="00C619B0"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2EE21105" w:rsidR="00C619B0" w:rsidRPr="000D150D" w:rsidRDefault="00C619B0" w:rsidP="00863BFC">
            <w:pPr>
              <w:adjustRightInd w:val="0"/>
              <w:snapToGrid w:val="0"/>
              <w:rPr>
                <w:rFonts w:ascii="Arial" w:eastAsia="굴림" w:hAnsi="Arial" w:cs="Arial"/>
                <w:color w:val="000000"/>
                <w:kern w:val="24"/>
                <w:lang w:eastAsia="ko-KR"/>
              </w:rPr>
            </w:pPr>
            <w:r>
              <w:rPr>
                <w:rFonts w:ascii="Arial" w:eastAsia="굴림" w:hAnsi="Arial" w:cs="Arial"/>
                <w:lang w:eastAsia="ko-KR"/>
              </w:rPr>
              <w:t xml:space="preserve">S-LAM vs </w:t>
            </w:r>
            <w:r>
              <w:rPr>
                <w:rFonts w:ascii="Arial" w:eastAsia="굴림" w:hAnsi="Arial" w:cs="Arial"/>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C619B0" w:rsidRPr="000D150D" w:rsidRDefault="00C619B0" w:rsidP="00863BFC">
            <w:pPr>
              <w:adjustRightInd w:val="0"/>
              <w:snapToGrid w:val="0"/>
              <w:jc w:val="center"/>
              <w:rPr>
                <w:rFonts w:ascii="Arial" w:eastAsia="굴림"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C619B0" w:rsidRPr="000D150D" w:rsidRDefault="00C619B0" w:rsidP="00863BFC">
            <w:pPr>
              <w:adjustRightInd w:val="0"/>
              <w:snapToGrid w:val="0"/>
              <w:jc w:val="center"/>
              <w:rPr>
                <w:rFonts w:ascii="Arial" w:eastAsia="굴림" w:hAnsi="Arial" w:cs="Arial"/>
                <w:color w:val="000000" w:themeColor="text1"/>
                <w:kern w:val="2"/>
                <w:lang w:eastAsia="ko-KR"/>
              </w:rPr>
            </w:pPr>
          </w:p>
        </w:tc>
      </w:tr>
      <w:tr w:rsidR="00C619B0"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C619B0" w:rsidRPr="000D150D" w:rsidRDefault="00C619B0"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C619B0" w:rsidRPr="000D150D" w:rsidRDefault="00C619B0"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C619B0" w:rsidRPr="000D150D" w:rsidRDefault="00C619B0"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0.4448</w:t>
            </w:r>
          </w:p>
        </w:tc>
      </w:tr>
      <w:tr w:rsidR="00C619B0"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C619B0" w:rsidRPr="000D150D" w:rsidRDefault="00C619B0"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C619B0" w:rsidRPr="000D150D" w:rsidRDefault="00C619B0" w:rsidP="00780DAB">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9.28</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C619B0" w:rsidRPr="000D150D" w:rsidRDefault="00C619B0"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1.04</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6</w:t>
            </w:r>
          </w:p>
        </w:tc>
      </w:tr>
      <w:tr w:rsidR="00C619B0"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31B3B7F9" w:rsidR="00C619B0" w:rsidRPr="000D150D" w:rsidRDefault="00C619B0" w:rsidP="00863BFC">
            <w:pPr>
              <w:adjustRightInd w:val="0"/>
              <w:snapToGrid w:val="0"/>
              <w:rPr>
                <w:rFonts w:ascii="Arial" w:eastAsia="굴림" w:hAnsi="Arial" w:cs="Arial"/>
                <w:lang w:eastAsia="ko-KR"/>
              </w:rPr>
            </w:pPr>
            <w:r>
              <w:rPr>
                <w:rFonts w:ascii="Arial" w:eastAsia="굴림" w:hAnsi="Arial" w:cs="Arial"/>
                <w:lang w:eastAsia="ko-KR"/>
              </w:rPr>
              <w:t>S-LAM vs UK BioBank</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C619B0" w:rsidRPr="000D150D" w:rsidRDefault="00C619B0" w:rsidP="00863BFC">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C619B0" w:rsidRPr="000D150D" w:rsidRDefault="00C619B0" w:rsidP="00863BFC">
            <w:pPr>
              <w:adjustRightInd w:val="0"/>
              <w:snapToGrid w:val="0"/>
              <w:jc w:val="center"/>
              <w:rPr>
                <w:rFonts w:ascii="Arial" w:eastAsia="굴림" w:hAnsi="Arial" w:cs="Arial"/>
                <w:lang w:eastAsia="ko-KR"/>
              </w:rPr>
            </w:pPr>
          </w:p>
        </w:tc>
      </w:tr>
      <w:tr w:rsidR="00C619B0"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C619B0" w:rsidRPr="000D150D" w:rsidRDefault="00C619B0" w:rsidP="00863BFC">
            <w:pPr>
              <w:adjustRightInd w:val="0"/>
              <w:snapToGrid w:val="0"/>
              <w:rPr>
                <w:rFonts w:ascii="Arial" w:eastAsia="굴림" w:hAnsi="Arial" w:cs="Arial"/>
                <w:lang w:eastAsia="ko-KR"/>
              </w:rPr>
            </w:pPr>
            <w:r>
              <w:rPr>
                <w:rFonts w:ascii="Arial" w:eastAsia="굴림" w:hAnsi="Arial" w:cs="Arial"/>
                <w:color w:val="000000"/>
                <w:kern w:val="24"/>
                <w:lang w:eastAsia="ko-KR"/>
              </w:rPr>
              <w:lastRenderedPageBreak/>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C619B0" w:rsidRPr="000D150D" w:rsidRDefault="00C619B0" w:rsidP="009B7747">
            <w:pPr>
              <w:adjustRightInd w:val="0"/>
              <w:snapToGrid w:val="0"/>
              <w:jc w:val="center"/>
              <w:rPr>
                <w:rFonts w:ascii="Arial" w:eastAsia="굴림" w:hAnsi="Arial" w:cs="Arial"/>
                <w:lang w:eastAsia="ko-KR"/>
              </w:rPr>
            </w:pPr>
            <w:r>
              <w:rPr>
                <w:rFonts w:ascii="Arial" w:eastAsia="굴림" w:hAnsi="Arial" w:cs="Arial"/>
                <w:lang w:eastAsia="ko-KR"/>
              </w:rPr>
              <w:t>0.4</w:t>
            </w:r>
            <w:r>
              <w:rPr>
                <w:rFonts w:ascii="Arial" w:eastAsia="굴림" w:hAnsi="Arial" w:cs="Arial" w:hint="eastAsia"/>
                <w:lang w:eastAsia="ko-KR"/>
              </w:rPr>
              <w:t>888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C619B0" w:rsidRPr="000D150D" w:rsidRDefault="00C619B0" w:rsidP="00863BFC">
            <w:pPr>
              <w:adjustRightInd w:val="0"/>
              <w:snapToGrid w:val="0"/>
              <w:jc w:val="center"/>
              <w:rPr>
                <w:rFonts w:ascii="Arial" w:eastAsia="굴림" w:hAnsi="Arial" w:cs="Arial"/>
                <w:lang w:eastAsia="ko-KR"/>
              </w:rPr>
            </w:pPr>
            <w:r>
              <w:rPr>
                <w:rFonts w:ascii="Arial" w:eastAsia="굴림" w:hAnsi="Arial" w:cs="Arial"/>
                <w:lang w:eastAsia="ko-KR"/>
              </w:rPr>
              <w:t>0.</w:t>
            </w:r>
            <w:r>
              <w:rPr>
                <w:rFonts w:ascii="Arial" w:eastAsia="굴림" w:hAnsi="Arial" w:cs="Arial" w:hint="eastAsia"/>
                <w:lang w:eastAsia="ko-KR"/>
              </w:rPr>
              <w:t>4159</w:t>
            </w:r>
          </w:p>
        </w:tc>
      </w:tr>
      <w:tr w:rsidR="00C619B0"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C619B0" w:rsidRPr="000D150D" w:rsidRDefault="00C619B0" w:rsidP="00863BFC">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C619B0" w:rsidRPr="000D150D" w:rsidRDefault="00C619B0" w:rsidP="00385BBD">
            <w:pPr>
              <w:adjustRightInd w:val="0"/>
              <w:snapToGrid w:val="0"/>
              <w:jc w:val="center"/>
              <w:rPr>
                <w:rFonts w:ascii="Arial" w:eastAsia="굴림" w:hAnsi="Arial" w:cs="Arial"/>
                <w:lang w:eastAsia="ko-KR"/>
              </w:rPr>
            </w:pPr>
            <w:r>
              <w:rPr>
                <w:rFonts w:ascii="Arial" w:eastAsia="굴림" w:hAnsi="Arial" w:cs="Arial"/>
                <w:color w:val="000000" w:themeColor="text1"/>
                <w:kern w:val="2"/>
                <w:lang w:eastAsia="ko-KR"/>
              </w:rPr>
              <w:t>7.</w:t>
            </w:r>
            <w:r>
              <w:rPr>
                <w:rFonts w:ascii="Arial" w:eastAsia="굴림" w:hAnsi="Arial" w:cs="Arial" w:hint="eastAsia"/>
                <w:color w:val="000000" w:themeColor="text1"/>
                <w:kern w:val="2"/>
                <w:lang w:eastAsia="ko-KR"/>
              </w:rPr>
              <w:t>30</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C619B0" w:rsidRPr="000D150D" w:rsidRDefault="00C619B0" w:rsidP="00385BBD">
            <w:pPr>
              <w:adjustRightInd w:val="0"/>
              <w:snapToGrid w:val="0"/>
              <w:jc w:val="center"/>
              <w:rPr>
                <w:rFonts w:ascii="Arial" w:eastAsia="굴림" w:hAnsi="Arial" w:cs="Arial"/>
                <w:lang w:eastAsia="ko-KR"/>
              </w:rPr>
            </w:pPr>
            <w:r>
              <w:rPr>
                <w:rFonts w:ascii="Arial" w:eastAsia="굴림" w:hAnsi="Arial" w:cs="Arial"/>
                <w:color w:val="000000" w:themeColor="text1"/>
                <w:kern w:val="2"/>
                <w:lang w:eastAsia="ko-KR"/>
              </w:rPr>
              <w:t>3.11</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8</w:t>
            </w:r>
          </w:p>
        </w:tc>
      </w:tr>
    </w:tbl>
    <w:p w14:paraId="557477DF" w14:textId="77777777" w:rsidR="00E938BD" w:rsidRDefault="00E938BD" w:rsidP="00A134C5">
      <w:pPr>
        <w:spacing w:line="480" w:lineRule="auto"/>
        <w:rPr>
          <w:rFonts w:ascii="Arial" w:hAnsi="Arial" w:cs="Arial"/>
          <w:lang w:eastAsia="ko-KR"/>
        </w:rPr>
      </w:pPr>
    </w:p>
    <w:p w14:paraId="17C85F04" w14:textId="091A255C" w:rsidR="00812DB8" w:rsidRPr="00B2051F" w:rsidRDefault="00812DB8" w:rsidP="00A134C5">
      <w:pPr>
        <w:spacing w:line="480" w:lineRule="auto"/>
        <w:rPr>
          <w:rFonts w:ascii="Arial" w:hAnsi="Arial"/>
          <w:b/>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r w:rsidR="0032607A" w:rsidRPr="000D150D">
        <w:rPr>
          <w:rFonts w:ascii="Arial" w:hAnsi="Arial" w:cs="Arial"/>
          <w:lang w:eastAsia="ko-KR"/>
        </w:rPr>
        <w:t>Lymphangioleiomyomatosis</w:t>
      </w:r>
      <w:r w:rsidR="00DD438E">
        <w:rPr>
          <w:rFonts w:ascii="Arial" w:hAnsi="Arial" w:cs="Arial"/>
          <w:lang w:eastAsia="ko-KR"/>
        </w:rPr>
        <w:t>.</w:t>
      </w:r>
    </w:p>
    <w:p w14:paraId="590AABB3" w14:textId="77777777" w:rsidR="009948A9" w:rsidRDefault="009948A9">
      <w:pPr>
        <w:rPr>
          <w:rFonts w:ascii="Arial" w:hAnsi="Arial"/>
          <w:b/>
          <w:color w:val="000000" w:themeColor="text1"/>
          <w:shd w:val="clear" w:color="auto" w:fill="FFFFFF"/>
        </w:rPr>
      </w:pPr>
      <w:r>
        <w:rPr>
          <w:rFonts w:ascii="Arial" w:hAnsi="Arial"/>
          <w:b/>
          <w:color w:val="000000" w:themeColor="text1"/>
          <w:shd w:val="clear" w:color="auto" w:fill="FFFFFF"/>
        </w:rPr>
        <w:br w:type="page"/>
      </w:r>
    </w:p>
    <w:p w14:paraId="27AE2DEA" w14:textId="440AAA88"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w:t>
      </w:r>
      <w:r w:rsidR="003E522C">
        <w:rPr>
          <w:rFonts w:ascii="Arial" w:hAnsi="Arial" w:cs="Arial"/>
        </w:rPr>
        <w:t>4</w:t>
      </w:r>
      <w:r w:rsidR="002929AA" w:rsidRPr="000D150D">
        <w:rPr>
          <w:rFonts w:ascii="Arial" w:hAnsi="Arial" w:cs="Arial"/>
        </w:rPr>
        <w:t xml:space="preserve">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r w:rsidR="00D235A6" w:rsidRPr="000D150D">
        <w:rPr>
          <w:rFonts w:ascii="Arial" w:hAnsi="Arial" w:cs="Arial"/>
          <w:lang w:eastAsia="ko-KR"/>
        </w:rPr>
        <w:t>Lymphangioleiomyomatosis</w:t>
      </w:r>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without COPD from COPD</w:t>
      </w:r>
      <w:r>
        <w:rPr>
          <w:rFonts w:ascii="Arial" w:hAnsi="Arial" w:cs="Arial"/>
        </w:rPr>
        <w:t>Gene</w:t>
      </w:r>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35B60FA6" w14:textId="5A4C7FC9" w:rsidR="00A46E45" w:rsidRPr="00B53A0D" w:rsidRDefault="00D1711D" w:rsidP="00A46E45">
      <w:pPr>
        <w:spacing w:line="480" w:lineRule="auto"/>
        <w:rPr>
          <w:rFonts w:ascii="Arial" w:hAnsi="Arial" w:cs="Arial"/>
        </w:rPr>
      </w:pPr>
      <w:r w:rsidRPr="00B2051F">
        <w:rPr>
          <w:rFonts w:ascii="Arial" w:hAnsi="Arial"/>
        </w:rPr>
        <w:t>a</w:t>
      </w:r>
      <w:r w:rsidRPr="00D1711D">
        <w:rPr>
          <w:rFonts w:ascii="Arial" w:hAnsi="Arial" w:cs="Arial"/>
        </w:rPr>
        <w:t>)</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w:t>
      </w:r>
      <w:r w:rsidRPr="00B2051F">
        <w:rPr>
          <w:rFonts w:ascii="Arial" w:hAnsi="Arial"/>
        </w:rPr>
        <w:t>b</w:t>
      </w:r>
      <w:r>
        <w:rPr>
          <w:rFonts w:ascii="Arial" w:hAnsi="Arial" w:cs="Arial"/>
        </w:rPr>
        <w:t>)</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r>
        <w:rPr>
          <w:rFonts w:ascii="Arial" w:hAnsi="Arial" w:cs="Arial"/>
          <w:shd w:val="clear" w:color="auto" w:fill="FFFFFF"/>
        </w:rPr>
        <w:t>backbround</w:t>
      </w:r>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lncRNAs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(GTEx)</w:t>
      </w:r>
      <w:r>
        <w:rPr>
          <w:rFonts w:ascii="Arial" w:hAnsi="Arial" w:cs="Arial"/>
          <w:b/>
        </w:rPr>
        <w:t xml:space="preserve"> </w:t>
      </w:r>
      <w:r w:rsidRPr="00B53A0D">
        <w:rPr>
          <w:rFonts w:ascii="Arial" w:hAnsi="Arial" w:cs="Arial"/>
          <w:b/>
        </w:rPr>
        <w:t>tissues.</w:t>
      </w:r>
    </w:p>
    <w:p w14:paraId="7740EC06" w14:textId="011CCA54"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and with ~7,000 samples of 47 normal tissues (from GTEx)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w:t>
      </w:r>
      <w:ins w:id="89" w:author="김원지" w:date="2019-03-12T14:39:00Z">
        <w:r w:rsidR="004E7A2A">
          <w:rPr>
            <w:rFonts w:ascii="Arial" w:hAnsi="Arial" w:cs="Arial" w:hint="eastAsia"/>
            <w:lang w:eastAsia="ko-KR"/>
          </w:rPr>
          <w:t>7</w:t>
        </w:r>
      </w:ins>
      <w:del w:id="90" w:author="김원지" w:date="2019-03-12T14:39:00Z">
        <w:r w:rsidDel="004E7A2A">
          <w:rPr>
            <w:rFonts w:ascii="Arial" w:hAnsi="Arial" w:cs="Arial"/>
          </w:rPr>
          <w:delText>5</w:delText>
        </w:r>
      </w:del>
      <w:r>
        <w:rPr>
          <w:rFonts w:ascii="Arial" w:hAnsi="Arial" w:cs="Arial"/>
        </w:rPr>
        <w:t>.</w:t>
      </w:r>
    </w:p>
    <w:p w14:paraId="10AB8E74" w14:textId="5DD9C1CB" w:rsidR="00A46E45" w:rsidRPr="00B53A0D" w:rsidRDefault="00A46E45" w:rsidP="00A46E45">
      <w:pPr>
        <w:spacing w:line="480" w:lineRule="auto"/>
      </w:pPr>
      <w:r w:rsidRPr="00B53A0D">
        <w:rPr>
          <w:rFonts w:ascii="Arial" w:eastAsia="맑은 고딕" w:hAnsi="Arial" w:cs="Arial"/>
          <w:b/>
        </w:rPr>
        <w:t xml:space="preserve">Figure </w:t>
      </w:r>
      <w:r>
        <w:rPr>
          <w:rFonts w:ascii="Arial" w:eastAsia="맑은 고딕" w:hAnsi="Arial" w:cs="Arial"/>
          <w:b/>
        </w:rPr>
        <w:t>5</w:t>
      </w:r>
      <w:r w:rsidRPr="00B53A0D">
        <w:rPr>
          <w:rFonts w:ascii="Arial" w:eastAsia="맑은 고딕" w:hAnsi="Arial" w:cs="Arial"/>
          <w:b/>
        </w:rPr>
        <w:t xml:space="preserve">. Immunohistochemistry for </w:t>
      </w:r>
      <w:r w:rsidRPr="00B53A0D">
        <w:rPr>
          <w:rFonts w:ascii="Arial" w:eastAsia="맑은 고딕" w:hAnsi="Arial" w:cs="Arial"/>
          <w:b/>
          <w:i/>
        </w:rPr>
        <w:t>NR2F2</w:t>
      </w:r>
      <w:r w:rsidRPr="00B53A0D">
        <w:rPr>
          <w:rFonts w:ascii="Arial" w:eastAsia="맑은 고딕" w:hAnsi="Arial" w:cs="Arial"/>
          <w:b/>
        </w:rPr>
        <w:t xml:space="preserve"> in LAM and </w:t>
      </w:r>
      <w:r w:rsidRPr="00B53A0D">
        <w:rPr>
          <w:rFonts w:ascii="Arial" w:eastAsia="맑은 고딕" w:hAnsi="Arial" w:cs="Arial"/>
          <w:b/>
          <w:color w:val="000000"/>
        </w:rPr>
        <w:t xml:space="preserve">kidney </w:t>
      </w:r>
      <w:r w:rsidRPr="00B53A0D">
        <w:rPr>
          <w:rFonts w:ascii="Arial" w:eastAsia="맑은 고딕" w:hAnsi="Arial" w:cs="Arial"/>
          <w:b/>
        </w:rPr>
        <w:t xml:space="preserve">angiomyolipoma. </w:t>
      </w:r>
      <w:r w:rsidRPr="00B53A0D">
        <w:rPr>
          <w:rFonts w:ascii="Arial" w:eastAsia="맑은 고딕" w:hAnsi="Arial" w:cs="Arial"/>
        </w:rPr>
        <w:t xml:space="preserve">Strong nuclear staining is seen in lung LAM cells (A) and angiomyolipoma cells (B) (brown stain). Some other cells also have nuclear staining for </w:t>
      </w:r>
      <w:r w:rsidRPr="00B53A0D">
        <w:rPr>
          <w:rFonts w:ascii="Arial" w:eastAsia="맑은 고딕" w:hAnsi="Arial" w:cs="Arial"/>
          <w:i/>
        </w:rPr>
        <w:t>NR2F2</w:t>
      </w:r>
      <w:r w:rsidRPr="00B53A0D">
        <w:rPr>
          <w:rFonts w:ascii="Arial" w:eastAsia="맑은 고딕" w:hAnsi="Arial" w:cs="Arial"/>
        </w:rPr>
        <w:t xml:space="preserve"> but most do not.</w:t>
      </w:r>
      <w:r>
        <w:rPr>
          <w:rFonts w:ascii="Arial" w:eastAsia="맑은 고딕" w:hAnsi="Arial" w:cs="Arial"/>
        </w:rPr>
        <w:t xml:space="preserve"> This is a representative field obtained from </w:t>
      </w:r>
      <w:r w:rsidR="008E7E12">
        <w:rPr>
          <w:rFonts w:ascii="Arial" w:eastAsia="맑은 고딕" w:hAnsi="Arial" w:cs="Arial"/>
        </w:rPr>
        <w:t>8</w:t>
      </w:r>
      <w:r>
        <w:rPr>
          <w:rFonts w:ascii="Arial" w:eastAsia="맑은 고딕" w:hAnsi="Arial" w:cs="Arial"/>
        </w:rPr>
        <w:t xml:space="preserve"> LAM </w:t>
      </w:r>
      <w:r w:rsidR="008E7E12">
        <w:rPr>
          <w:rFonts w:ascii="Arial" w:eastAsia="맑은 고딕" w:hAnsi="Arial" w:cs="Arial"/>
        </w:rPr>
        <w:t xml:space="preserve">lung </w:t>
      </w:r>
      <w:r>
        <w:rPr>
          <w:rFonts w:ascii="Arial" w:eastAsia="맑은 고딕" w:hAnsi="Arial" w:cs="Arial"/>
        </w:rPr>
        <w:t xml:space="preserve">samples and </w:t>
      </w:r>
      <w:r w:rsidR="008E7E12">
        <w:rPr>
          <w:rFonts w:ascii="Arial" w:eastAsia="맑은 고딕" w:hAnsi="Arial" w:cs="Arial"/>
        </w:rPr>
        <w:t>4</w:t>
      </w:r>
      <w:r>
        <w:rPr>
          <w:rFonts w:ascii="Arial" w:eastAsia="맑은 고딕" w:hAnsi="Arial" w:cs="Arial"/>
        </w:rPr>
        <w:t xml:space="preserve"> angiomyolipoma samples examined by IHC.</w:t>
      </w:r>
    </w:p>
    <w:p w14:paraId="2084BDC0" w14:textId="77777777" w:rsidR="00A46E45" w:rsidRDefault="00A46E45" w:rsidP="00A46E45"/>
    <w:p w14:paraId="22EADE22" w14:textId="182E38DB" w:rsidR="00956095" w:rsidRPr="00B53A0D" w:rsidRDefault="00956095" w:rsidP="00A134C5">
      <w:pPr>
        <w:spacing w:line="480" w:lineRule="auto"/>
        <w:rPr>
          <w:rFonts w:ascii="Arial" w:hAnsi="Arial" w:cs="Arial"/>
          <w:b/>
          <w:lang w:eastAsia="ko-KR"/>
        </w:rPr>
      </w:pPr>
    </w:p>
    <w:sectPr w:rsidR="00956095" w:rsidRPr="00B53A0D" w:rsidSect="00A134C5">
      <w:footerReference w:type="default" r:id="rId15"/>
      <w:footerReference w:type="first" r:id="rId16"/>
      <w:pgSz w:w="11906" w:h="16838"/>
      <w:pgMar w:top="1418" w:right="1418" w:bottom="1418" w:left="1418" w:header="851" w:footer="992" w:gutter="0"/>
      <w:lnNumType w:countBy="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92AAE" w14:textId="77777777" w:rsidR="00D33194" w:rsidRDefault="00D33194" w:rsidP="00956095">
      <w:r>
        <w:separator/>
      </w:r>
    </w:p>
  </w:endnote>
  <w:endnote w:type="continuationSeparator" w:id="0">
    <w:p w14:paraId="0A0C31A3" w14:textId="77777777" w:rsidR="00D33194" w:rsidRDefault="00D33194" w:rsidP="00956095">
      <w:r>
        <w:continuationSeparator/>
      </w:r>
    </w:p>
  </w:endnote>
  <w:endnote w:type="continuationNotice" w:id="1">
    <w:p w14:paraId="6AF5CA0F" w14:textId="77777777" w:rsidR="00D33194" w:rsidRDefault="00D33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2"/>
      </w:rPr>
      <w:id w:val="951678042"/>
      <w:docPartObj>
        <w:docPartGallery w:val="Page Numbers (Bottom of Page)"/>
        <w:docPartUnique/>
      </w:docPartObj>
    </w:sdtPr>
    <w:sdtContent>
      <w:p w14:paraId="679D0991" w14:textId="1A572618" w:rsidR="009948A9" w:rsidRDefault="009948A9"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029905430"/>
      <w:docPartObj>
        <w:docPartGallery w:val="Page Numbers (Bottom of Page)"/>
        <w:docPartUnique/>
      </w:docPartObj>
    </w:sdtPr>
    <w:sdtContent>
      <w:p w14:paraId="1AE38575" w14:textId="42E3E96F" w:rsidR="009948A9" w:rsidRDefault="009948A9"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66371033"/>
      <w:docPartObj>
        <w:docPartGallery w:val="Page Numbers (Bottom of Page)"/>
        <w:docPartUnique/>
      </w:docPartObj>
    </w:sdtPr>
    <w:sdtContent>
      <w:p w14:paraId="0E187691" w14:textId="3F6EAC7E" w:rsidR="009948A9" w:rsidRDefault="009948A9"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2DBEF05D" w14:textId="77777777" w:rsidR="009948A9" w:rsidRDefault="009948A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D322" w14:textId="34067791" w:rsidR="009948A9" w:rsidRDefault="009948A9">
    <w:pPr>
      <w:pStyle w:val="a5"/>
      <w:jc w:val="center"/>
    </w:pPr>
  </w:p>
  <w:p w14:paraId="5F2C682B" w14:textId="77777777" w:rsidR="009948A9" w:rsidRDefault="009948A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06123"/>
      <w:docPartObj>
        <w:docPartGallery w:val="Page Numbers (Bottom of Page)"/>
        <w:docPartUnique/>
      </w:docPartObj>
    </w:sdtPr>
    <w:sdtContent>
      <w:p w14:paraId="41C496C6" w14:textId="6347EE24" w:rsidR="009948A9" w:rsidRDefault="009948A9">
        <w:pPr>
          <w:pStyle w:val="a5"/>
          <w:jc w:val="center"/>
        </w:pPr>
        <w:r>
          <w:fldChar w:fldCharType="begin"/>
        </w:r>
        <w:r>
          <w:instrText>PAGE   \* MERGEFORMAT</w:instrText>
        </w:r>
        <w:r>
          <w:fldChar w:fldCharType="separate"/>
        </w:r>
        <w:r w:rsidR="00216879" w:rsidRPr="00216879">
          <w:rPr>
            <w:noProof/>
            <w:lang w:val="ko-KR"/>
          </w:rPr>
          <w:t>27</w:t>
        </w:r>
        <w:r>
          <w:fldChar w:fldCharType="end"/>
        </w:r>
      </w:p>
    </w:sdtContent>
  </w:sdt>
  <w:p w14:paraId="0B8BDEDE" w14:textId="77777777" w:rsidR="009948A9" w:rsidRDefault="009948A9">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527040"/>
      <w:docPartObj>
        <w:docPartGallery w:val="Page Numbers (Bottom of Page)"/>
        <w:docPartUnique/>
      </w:docPartObj>
    </w:sdtPr>
    <w:sdtContent>
      <w:p w14:paraId="34DD9CE1" w14:textId="426805C7" w:rsidR="009948A9" w:rsidRDefault="009948A9">
        <w:pPr>
          <w:pStyle w:val="a5"/>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9948A9" w:rsidRDefault="009948A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E0126" w14:textId="77777777" w:rsidR="00D33194" w:rsidRDefault="00D33194" w:rsidP="00956095">
      <w:r>
        <w:separator/>
      </w:r>
    </w:p>
  </w:footnote>
  <w:footnote w:type="continuationSeparator" w:id="0">
    <w:p w14:paraId="234B1D2F" w14:textId="77777777" w:rsidR="00D33194" w:rsidRDefault="00D33194" w:rsidP="00956095">
      <w:r>
        <w:continuationSeparator/>
      </w:r>
    </w:p>
  </w:footnote>
  <w:footnote w:type="continuationNotice" w:id="1">
    <w:p w14:paraId="32487FD2" w14:textId="77777777" w:rsidR="00D33194" w:rsidRDefault="00D331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B2731DA"/>
    <w:multiLevelType w:val="multilevel"/>
    <w:tmpl w:val="67A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4&lt;/item&gt;&lt;item&gt;305&lt;/item&gt;&lt;item&gt;307&lt;/item&gt;&lt;item&gt;314&lt;/item&gt;&lt;item&gt;315&lt;/item&gt;&lt;item&gt;316&lt;/item&gt;&lt;item&gt;317&lt;/item&gt;&lt;item&gt;319&lt;/item&gt;&lt;item&gt;320&lt;/item&gt;&lt;/record-ids&gt;&lt;/item&gt;&lt;/Libraries&gt;"/>
  </w:docVars>
  <w:rsids>
    <w:rsidRoot w:val="00104400"/>
    <w:rsid w:val="00000664"/>
    <w:rsid w:val="0000071E"/>
    <w:rsid w:val="00000E6B"/>
    <w:rsid w:val="00017992"/>
    <w:rsid w:val="00021BED"/>
    <w:rsid w:val="00023222"/>
    <w:rsid w:val="00023A54"/>
    <w:rsid w:val="00026F15"/>
    <w:rsid w:val="00032E69"/>
    <w:rsid w:val="000362C4"/>
    <w:rsid w:val="000521ED"/>
    <w:rsid w:val="00061045"/>
    <w:rsid w:val="000644C7"/>
    <w:rsid w:val="00067E8F"/>
    <w:rsid w:val="00077B4E"/>
    <w:rsid w:val="000809C6"/>
    <w:rsid w:val="000909F6"/>
    <w:rsid w:val="00090F67"/>
    <w:rsid w:val="00092C1D"/>
    <w:rsid w:val="00092F0E"/>
    <w:rsid w:val="00094668"/>
    <w:rsid w:val="0009524C"/>
    <w:rsid w:val="000A5B58"/>
    <w:rsid w:val="000A7158"/>
    <w:rsid w:val="000B2244"/>
    <w:rsid w:val="000B2774"/>
    <w:rsid w:val="000B2A37"/>
    <w:rsid w:val="000B4038"/>
    <w:rsid w:val="000C39F7"/>
    <w:rsid w:val="000C5589"/>
    <w:rsid w:val="000D150D"/>
    <w:rsid w:val="000D266D"/>
    <w:rsid w:val="000D35B3"/>
    <w:rsid w:val="000D4F7C"/>
    <w:rsid w:val="000D6543"/>
    <w:rsid w:val="000D7727"/>
    <w:rsid w:val="000E0D19"/>
    <w:rsid w:val="000E2BF8"/>
    <w:rsid w:val="000E4B22"/>
    <w:rsid w:val="000E4C29"/>
    <w:rsid w:val="000E7203"/>
    <w:rsid w:val="00100271"/>
    <w:rsid w:val="00101D23"/>
    <w:rsid w:val="00101E35"/>
    <w:rsid w:val="00104400"/>
    <w:rsid w:val="0010472D"/>
    <w:rsid w:val="001056EB"/>
    <w:rsid w:val="00105AC6"/>
    <w:rsid w:val="001070BE"/>
    <w:rsid w:val="00112864"/>
    <w:rsid w:val="001162CB"/>
    <w:rsid w:val="001163BC"/>
    <w:rsid w:val="00117FE3"/>
    <w:rsid w:val="00120C01"/>
    <w:rsid w:val="001215A8"/>
    <w:rsid w:val="00122219"/>
    <w:rsid w:val="00125B11"/>
    <w:rsid w:val="00125BB3"/>
    <w:rsid w:val="00134A0E"/>
    <w:rsid w:val="00134C77"/>
    <w:rsid w:val="00135989"/>
    <w:rsid w:val="0013635F"/>
    <w:rsid w:val="00140BCF"/>
    <w:rsid w:val="00146CD8"/>
    <w:rsid w:val="00152529"/>
    <w:rsid w:val="00153C87"/>
    <w:rsid w:val="00153DF4"/>
    <w:rsid w:val="00155201"/>
    <w:rsid w:val="00156B48"/>
    <w:rsid w:val="00164411"/>
    <w:rsid w:val="001658F6"/>
    <w:rsid w:val="001675EE"/>
    <w:rsid w:val="001714FE"/>
    <w:rsid w:val="00171BE7"/>
    <w:rsid w:val="00172D0A"/>
    <w:rsid w:val="00182696"/>
    <w:rsid w:val="00185674"/>
    <w:rsid w:val="001977B3"/>
    <w:rsid w:val="001A19B1"/>
    <w:rsid w:val="001A3DC7"/>
    <w:rsid w:val="001A4A9D"/>
    <w:rsid w:val="001A4E6E"/>
    <w:rsid w:val="001A598B"/>
    <w:rsid w:val="001A63EC"/>
    <w:rsid w:val="001B002E"/>
    <w:rsid w:val="001B18AF"/>
    <w:rsid w:val="001B326B"/>
    <w:rsid w:val="001B3518"/>
    <w:rsid w:val="001C5FF2"/>
    <w:rsid w:val="001C628D"/>
    <w:rsid w:val="001C6811"/>
    <w:rsid w:val="001C7A21"/>
    <w:rsid w:val="001D0015"/>
    <w:rsid w:val="001D301C"/>
    <w:rsid w:val="001D515E"/>
    <w:rsid w:val="001D7EC8"/>
    <w:rsid w:val="001E464B"/>
    <w:rsid w:val="001E6095"/>
    <w:rsid w:val="001E6546"/>
    <w:rsid w:val="001F3812"/>
    <w:rsid w:val="001F42D7"/>
    <w:rsid w:val="001F6131"/>
    <w:rsid w:val="00203DC1"/>
    <w:rsid w:val="00205C03"/>
    <w:rsid w:val="00205C67"/>
    <w:rsid w:val="002063D9"/>
    <w:rsid w:val="00215461"/>
    <w:rsid w:val="00216879"/>
    <w:rsid w:val="0022097D"/>
    <w:rsid w:val="00220D80"/>
    <w:rsid w:val="0022153C"/>
    <w:rsid w:val="00221C51"/>
    <w:rsid w:val="002239BC"/>
    <w:rsid w:val="00226BD1"/>
    <w:rsid w:val="00227B36"/>
    <w:rsid w:val="00227EBB"/>
    <w:rsid w:val="0023191D"/>
    <w:rsid w:val="002322E8"/>
    <w:rsid w:val="00232DE4"/>
    <w:rsid w:val="00232EBD"/>
    <w:rsid w:val="00233BB0"/>
    <w:rsid w:val="0023540A"/>
    <w:rsid w:val="00235B9C"/>
    <w:rsid w:val="00241CDA"/>
    <w:rsid w:val="00243E09"/>
    <w:rsid w:val="00250E8F"/>
    <w:rsid w:val="002565D3"/>
    <w:rsid w:val="00256CDB"/>
    <w:rsid w:val="00256FE9"/>
    <w:rsid w:val="00257E13"/>
    <w:rsid w:val="002632B4"/>
    <w:rsid w:val="002637DA"/>
    <w:rsid w:val="00264293"/>
    <w:rsid w:val="00265CA0"/>
    <w:rsid w:val="0027009A"/>
    <w:rsid w:val="00270A72"/>
    <w:rsid w:val="0027194C"/>
    <w:rsid w:val="00275629"/>
    <w:rsid w:val="002762B8"/>
    <w:rsid w:val="00280B42"/>
    <w:rsid w:val="00283400"/>
    <w:rsid w:val="0028616F"/>
    <w:rsid w:val="0028682E"/>
    <w:rsid w:val="002929AA"/>
    <w:rsid w:val="00292A33"/>
    <w:rsid w:val="00292B05"/>
    <w:rsid w:val="00296D3C"/>
    <w:rsid w:val="002A04C1"/>
    <w:rsid w:val="002A05FD"/>
    <w:rsid w:val="002A2B9D"/>
    <w:rsid w:val="002A3F7D"/>
    <w:rsid w:val="002A413A"/>
    <w:rsid w:val="002A42E9"/>
    <w:rsid w:val="002A7A30"/>
    <w:rsid w:val="002B2518"/>
    <w:rsid w:val="002B4276"/>
    <w:rsid w:val="002B6C54"/>
    <w:rsid w:val="002C0EC7"/>
    <w:rsid w:val="002C769A"/>
    <w:rsid w:val="002D03EF"/>
    <w:rsid w:val="002D10CE"/>
    <w:rsid w:val="002D1F47"/>
    <w:rsid w:val="002D216E"/>
    <w:rsid w:val="002D29FA"/>
    <w:rsid w:val="002D2AE6"/>
    <w:rsid w:val="002E018C"/>
    <w:rsid w:val="002E1029"/>
    <w:rsid w:val="002E2FAE"/>
    <w:rsid w:val="002E43DF"/>
    <w:rsid w:val="002E6A43"/>
    <w:rsid w:val="002E74B3"/>
    <w:rsid w:val="002F1512"/>
    <w:rsid w:val="002F33FD"/>
    <w:rsid w:val="002F4DF4"/>
    <w:rsid w:val="00302AA5"/>
    <w:rsid w:val="00303BFC"/>
    <w:rsid w:val="0030651C"/>
    <w:rsid w:val="00310D5C"/>
    <w:rsid w:val="003115B8"/>
    <w:rsid w:val="003134AD"/>
    <w:rsid w:val="00315607"/>
    <w:rsid w:val="00320945"/>
    <w:rsid w:val="00320FF9"/>
    <w:rsid w:val="00321B1C"/>
    <w:rsid w:val="0032279C"/>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0BFF"/>
    <w:rsid w:val="00371B1E"/>
    <w:rsid w:val="003737D7"/>
    <w:rsid w:val="00373832"/>
    <w:rsid w:val="00374B46"/>
    <w:rsid w:val="00376B3C"/>
    <w:rsid w:val="003771CF"/>
    <w:rsid w:val="00385BBD"/>
    <w:rsid w:val="00395064"/>
    <w:rsid w:val="003A07A1"/>
    <w:rsid w:val="003A0CC8"/>
    <w:rsid w:val="003A1DB7"/>
    <w:rsid w:val="003A313E"/>
    <w:rsid w:val="003A356E"/>
    <w:rsid w:val="003A3AF3"/>
    <w:rsid w:val="003A70D6"/>
    <w:rsid w:val="003A7922"/>
    <w:rsid w:val="003B02A7"/>
    <w:rsid w:val="003C1659"/>
    <w:rsid w:val="003C4AC8"/>
    <w:rsid w:val="003D5ADB"/>
    <w:rsid w:val="003E29F2"/>
    <w:rsid w:val="003E2A47"/>
    <w:rsid w:val="003E4C32"/>
    <w:rsid w:val="003E522C"/>
    <w:rsid w:val="003E7EF3"/>
    <w:rsid w:val="003F0447"/>
    <w:rsid w:val="003F1DE6"/>
    <w:rsid w:val="003F3EB3"/>
    <w:rsid w:val="003F5AEA"/>
    <w:rsid w:val="003F7470"/>
    <w:rsid w:val="003F7A31"/>
    <w:rsid w:val="003F7C98"/>
    <w:rsid w:val="004000C4"/>
    <w:rsid w:val="00402F9C"/>
    <w:rsid w:val="0040482C"/>
    <w:rsid w:val="0040661B"/>
    <w:rsid w:val="00412AED"/>
    <w:rsid w:val="00415F9A"/>
    <w:rsid w:val="004178BE"/>
    <w:rsid w:val="0042056F"/>
    <w:rsid w:val="004226D1"/>
    <w:rsid w:val="00423FCE"/>
    <w:rsid w:val="00424C1C"/>
    <w:rsid w:val="00433C99"/>
    <w:rsid w:val="0043724E"/>
    <w:rsid w:val="004432BA"/>
    <w:rsid w:val="00451F84"/>
    <w:rsid w:val="00454E5C"/>
    <w:rsid w:val="00456AEC"/>
    <w:rsid w:val="00456B70"/>
    <w:rsid w:val="00457D4F"/>
    <w:rsid w:val="00463B0A"/>
    <w:rsid w:val="00463F7D"/>
    <w:rsid w:val="00465405"/>
    <w:rsid w:val="004660C6"/>
    <w:rsid w:val="0048727F"/>
    <w:rsid w:val="0049742A"/>
    <w:rsid w:val="004A403E"/>
    <w:rsid w:val="004A7DEC"/>
    <w:rsid w:val="004B03E8"/>
    <w:rsid w:val="004B0844"/>
    <w:rsid w:val="004B32D7"/>
    <w:rsid w:val="004B3971"/>
    <w:rsid w:val="004B495B"/>
    <w:rsid w:val="004B629C"/>
    <w:rsid w:val="004B6BBF"/>
    <w:rsid w:val="004C0753"/>
    <w:rsid w:val="004C1054"/>
    <w:rsid w:val="004C1E74"/>
    <w:rsid w:val="004C1FC4"/>
    <w:rsid w:val="004C36AE"/>
    <w:rsid w:val="004C4547"/>
    <w:rsid w:val="004C53C0"/>
    <w:rsid w:val="004D3BEB"/>
    <w:rsid w:val="004D3D54"/>
    <w:rsid w:val="004D5358"/>
    <w:rsid w:val="004D744A"/>
    <w:rsid w:val="004E0774"/>
    <w:rsid w:val="004E1DAF"/>
    <w:rsid w:val="004E231E"/>
    <w:rsid w:val="004E59A0"/>
    <w:rsid w:val="004E7433"/>
    <w:rsid w:val="004E7A2A"/>
    <w:rsid w:val="004F16BB"/>
    <w:rsid w:val="004F178B"/>
    <w:rsid w:val="004F17E4"/>
    <w:rsid w:val="004F313D"/>
    <w:rsid w:val="004F53FD"/>
    <w:rsid w:val="004F5AD6"/>
    <w:rsid w:val="004F6261"/>
    <w:rsid w:val="004F7552"/>
    <w:rsid w:val="00501DE9"/>
    <w:rsid w:val="00502D6F"/>
    <w:rsid w:val="00504F02"/>
    <w:rsid w:val="00511C5B"/>
    <w:rsid w:val="005143C8"/>
    <w:rsid w:val="005244C9"/>
    <w:rsid w:val="00530970"/>
    <w:rsid w:val="005329A4"/>
    <w:rsid w:val="005333CB"/>
    <w:rsid w:val="0053349F"/>
    <w:rsid w:val="005355AD"/>
    <w:rsid w:val="00537C90"/>
    <w:rsid w:val="00542D0D"/>
    <w:rsid w:val="00544A42"/>
    <w:rsid w:val="00544ED0"/>
    <w:rsid w:val="005454FD"/>
    <w:rsid w:val="00547102"/>
    <w:rsid w:val="00550A3E"/>
    <w:rsid w:val="00551D63"/>
    <w:rsid w:val="00553A13"/>
    <w:rsid w:val="00554154"/>
    <w:rsid w:val="00565B81"/>
    <w:rsid w:val="00565CED"/>
    <w:rsid w:val="00565DCA"/>
    <w:rsid w:val="00567FA5"/>
    <w:rsid w:val="0057531A"/>
    <w:rsid w:val="00580E5A"/>
    <w:rsid w:val="00581FDA"/>
    <w:rsid w:val="00586D38"/>
    <w:rsid w:val="00591227"/>
    <w:rsid w:val="005917EE"/>
    <w:rsid w:val="005940E1"/>
    <w:rsid w:val="00594477"/>
    <w:rsid w:val="00594D23"/>
    <w:rsid w:val="005A10C5"/>
    <w:rsid w:val="005A55A3"/>
    <w:rsid w:val="005A67E7"/>
    <w:rsid w:val="005B08D1"/>
    <w:rsid w:val="005B3F28"/>
    <w:rsid w:val="005C05D8"/>
    <w:rsid w:val="005C0A90"/>
    <w:rsid w:val="005C4574"/>
    <w:rsid w:val="005D3E26"/>
    <w:rsid w:val="005D4090"/>
    <w:rsid w:val="005D690D"/>
    <w:rsid w:val="005D72A3"/>
    <w:rsid w:val="005D7800"/>
    <w:rsid w:val="005E2A32"/>
    <w:rsid w:val="005E6DDC"/>
    <w:rsid w:val="005E6F24"/>
    <w:rsid w:val="005E7A20"/>
    <w:rsid w:val="005F2CFF"/>
    <w:rsid w:val="005F456D"/>
    <w:rsid w:val="005F6A39"/>
    <w:rsid w:val="00607B6C"/>
    <w:rsid w:val="00613EEB"/>
    <w:rsid w:val="00616101"/>
    <w:rsid w:val="0061632B"/>
    <w:rsid w:val="00630DA2"/>
    <w:rsid w:val="00631C24"/>
    <w:rsid w:val="006331E9"/>
    <w:rsid w:val="00633E24"/>
    <w:rsid w:val="006362FE"/>
    <w:rsid w:val="00643549"/>
    <w:rsid w:val="00645E3A"/>
    <w:rsid w:val="00646493"/>
    <w:rsid w:val="00651528"/>
    <w:rsid w:val="00652BEC"/>
    <w:rsid w:val="00653587"/>
    <w:rsid w:val="0065400D"/>
    <w:rsid w:val="00655842"/>
    <w:rsid w:val="00657773"/>
    <w:rsid w:val="00670B9E"/>
    <w:rsid w:val="0067377E"/>
    <w:rsid w:val="006758F2"/>
    <w:rsid w:val="0068053A"/>
    <w:rsid w:val="00682E17"/>
    <w:rsid w:val="006834A2"/>
    <w:rsid w:val="0068589D"/>
    <w:rsid w:val="00691543"/>
    <w:rsid w:val="00693E6A"/>
    <w:rsid w:val="00695149"/>
    <w:rsid w:val="006A1EC7"/>
    <w:rsid w:val="006A4707"/>
    <w:rsid w:val="006A712A"/>
    <w:rsid w:val="006B23D5"/>
    <w:rsid w:val="006B5551"/>
    <w:rsid w:val="006B5F6C"/>
    <w:rsid w:val="006C4D5C"/>
    <w:rsid w:val="006D0877"/>
    <w:rsid w:val="006D24FF"/>
    <w:rsid w:val="006D38FA"/>
    <w:rsid w:val="006D4229"/>
    <w:rsid w:val="006E3FFD"/>
    <w:rsid w:val="006E711B"/>
    <w:rsid w:val="006F19DA"/>
    <w:rsid w:val="006F48CE"/>
    <w:rsid w:val="006F5613"/>
    <w:rsid w:val="006F69D0"/>
    <w:rsid w:val="00704E68"/>
    <w:rsid w:val="00712657"/>
    <w:rsid w:val="007203F2"/>
    <w:rsid w:val="0072374E"/>
    <w:rsid w:val="00725CF9"/>
    <w:rsid w:val="0073078C"/>
    <w:rsid w:val="00730E67"/>
    <w:rsid w:val="00731138"/>
    <w:rsid w:val="0073144B"/>
    <w:rsid w:val="007317C6"/>
    <w:rsid w:val="007319B2"/>
    <w:rsid w:val="00733353"/>
    <w:rsid w:val="00734779"/>
    <w:rsid w:val="00734987"/>
    <w:rsid w:val="00735383"/>
    <w:rsid w:val="00736DEF"/>
    <w:rsid w:val="00736FDC"/>
    <w:rsid w:val="007404DF"/>
    <w:rsid w:val="00742163"/>
    <w:rsid w:val="0074384C"/>
    <w:rsid w:val="00743B03"/>
    <w:rsid w:val="00743EDC"/>
    <w:rsid w:val="007441A9"/>
    <w:rsid w:val="0074527C"/>
    <w:rsid w:val="00750481"/>
    <w:rsid w:val="00750ED2"/>
    <w:rsid w:val="0075612E"/>
    <w:rsid w:val="00761DB5"/>
    <w:rsid w:val="00761F52"/>
    <w:rsid w:val="0076347B"/>
    <w:rsid w:val="00767C64"/>
    <w:rsid w:val="00777BA0"/>
    <w:rsid w:val="00780895"/>
    <w:rsid w:val="00780DAB"/>
    <w:rsid w:val="0078158D"/>
    <w:rsid w:val="00781F9C"/>
    <w:rsid w:val="0078472D"/>
    <w:rsid w:val="00787E0E"/>
    <w:rsid w:val="00791050"/>
    <w:rsid w:val="00797194"/>
    <w:rsid w:val="007A1E7E"/>
    <w:rsid w:val="007A344E"/>
    <w:rsid w:val="007A3CE7"/>
    <w:rsid w:val="007A6EFC"/>
    <w:rsid w:val="007A7FCB"/>
    <w:rsid w:val="007B1ADB"/>
    <w:rsid w:val="007B42DF"/>
    <w:rsid w:val="007B7674"/>
    <w:rsid w:val="007C56A7"/>
    <w:rsid w:val="007C6C80"/>
    <w:rsid w:val="007D7A9C"/>
    <w:rsid w:val="007F4B80"/>
    <w:rsid w:val="007F5043"/>
    <w:rsid w:val="007F6288"/>
    <w:rsid w:val="007F7EA8"/>
    <w:rsid w:val="008000EB"/>
    <w:rsid w:val="00803630"/>
    <w:rsid w:val="008043AF"/>
    <w:rsid w:val="008059E7"/>
    <w:rsid w:val="0080786D"/>
    <w:rsid w:val="008129B7"/>
    <w:rsid w:val="00812DB8"/>
    <w:rsid w:val="0081762C"/>
    <w:rsid w:val="00821F99"/>
    <w:rsid w:val="008230F4"/>
    <w:rsid w:val="008237C5"/>
    <w:rsid w:val="00824D52"/>
    <w:rsid w:val="00826CB3"/>
    <w:rsid w:val="00826CEE"/>
    <w:rsid w:val="00827D86"/>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45F6"/>
    <w:rsid w:val="008C7F34"/>
    <w:rsid w:val="008D4281"/>
    <w:rsid w:val="008D4A05"/>
    <w:rsid w:val="008E2240"/>
    <w:rsid w:val="008E3B0A"/>
    <w:rsid w:val="008E40AD"/>
    <w:rsid w:val="008E5121"/>
    <w:rsid w:val="008E7E12"/>
    <w:rsid w:val="008F1462"/>
    <w:rsid w:val="008F15CF"/>
    <w:rsid w:val="008F18A2"/>
    <w:rsid w:val="008F4BE3"/>
    <w:rsid w:val="008F4CB4"/>
    <w:rsid w:val="008F62AA"/>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66559"/>
    <w:rsid w:val="00966B13"/>
    <w:rsid w:val="0097036C"/>
    <w:rsid w:val="00975273"/>
    <w:rsid w:val="00980095"/>
    <w:rsid w:val="0098116A"/>
    <w:rsid w:val="00986DE4"/>
    <w:rsid w:val="009948A9"/>
    <w:rsid w:val="0099579F"/>
    <w:rsid w:val="00997390"/>
    <w:rsid w:val="009A1EA8"/>
    <w:rsid w:val="009B25CA"/>
    <w:rsid w:val="009B58F8"/>
    <w:rsid w:val="009B6C38"/>
    <w:rsid w:val="009B7747"/>
    <w:rsid w:val="009C0815"/>
    <w:rsid w:val="009C0B2D"/>
    <w:rsid w:val="009C2DF2"/>
    <w:rsid w:val="009C60EE"/>
    <w:rsid w:val="009D14DF"/>
    <w:rsid w:val="009D463F"/>
    <w:rsid w:val="009D465C"/>
    <w:rsid w:val="009D544B"/>
    <w:rsid w:val="009E057B"/>
    <w:rsid w:val="009E0D18"/>
    <w:rsid w:val="009E2057"/>
    <w:rsid w:val="009E50E1"/>
    <w:rsid w:val="009F1701"/>
    <w:rsid w:val="009F454F"/>
    <w:rsid w:val="009F54D9"/>
    <w:rsid w:val="009F6203"/>
    <w:rsid w:val="00A04FA6"/>
    <w:rsid w:val="00A053FF"/>
    <w:rsid w:val="00A0587D"/>
    <w:rsid w:val="00A06032"/>
    <w:rsid w:val="00A11126"/>
    <w:rsid w:val="00A11801"/>
    <w:rsid w:val="00A134C5"/>
    <w:rsid w:val="00A14B6B"/>
    <w:rsid w:val="00A14D25"/>
    <w:rsid w:val="00A16A5D"/>
    <w:rsid w:val="00A20A83"/>
    <w:rsid w:val="00A21F15"/>
    <w:rsid w:val="00A2302A"/>
    <w:rsid w:val="00A24458"/>
    <w:rsid w:val="00A2575A"/>
    <w:rsid w:val="00A31EBC"/>
    <w:rsid w:val="00A40597"/>
    <w:rsid w:val="00A46E45"/>
    <w:rsid w:val="00A547D3"/>
    <w:rsid w:val="00A60F05"/>
    <w:rsid w:val="00A61C73"/>
    <w:rsid w:val="00A667AE"/>
    <w:rsid w:val="00A679AF"/>
    <w:rsid w:val="00A72452"/>
    <w:rsid w:val="00A80925"/>
    <w:rsid w:val="00A81432"/>
    <w:rsid w:val="00A822AA"/>
    <w:rsid w:val="00A875DA"/>
    <w:rsid w:val="00A91A21"/>
    <w:rsid w:val="00A92F2B"/>
    <w:rsid w:val="00A93740"/>
    <w:rsid w:val="00A94026"/>
    <w:rsid w:val="00AA0C2D"/>
    <w:rsid w:val="00AA0D54"/>
    <w:rsid w:val="00AA0E06"/>
    <w:rsid w:val="00AA2406"/>
    <w:rsid w:val="00AA6865"/>
    <w:rsid w:val="00AB0BB0"/>
    <w:rsid w:val="00AB17C2"/>
    <w:rsid w:val="00AB266A"/>
    <w:rsid w:val="00AB3FAA"/>
    <w:rsid w:val="00AB5E75"/>
    <w:rsid w:val="00AC10EF"/>
    <w:rsid w:val="00AC1A85"/>
    <w:rsid w:val="00AC47D1"/>
    <w:rsid w:val="00AC4C20"/>
    <w:rsid w:val="00AD19B8"/>
    <w:rsid w:val="00AD19CC"/>
    <w:rsid w:val="00AE0CE7"/>
    <w:rsid w:val="00AE1416"/>
    <w:rsid w:val="00AE35F2"/>
    <w:rsid w:val="00AF3345"/>
    <w:rsid w:val="00AF3E2E"/>
    <w:rsid w:val="00B0097C"/>
    <w:rsid w:val="00B0444F"/>
    <w:rsid w:val="00B06744"/>
    <w:rsid w:val="00B0793C"/>
    <w:rsid w:val="00B13F6A"/>
    <w:rsid w:val="00B14241"/>
    <w:rsid w:val="00B159A1"/>
    <w:rsid w:val="00B17B41"/>
    <w:rsid w:val="00B20024"/>
    <w:rsid w:val="00B2051F"/>
    <w:rsid w:val="00B27623"/>
    <w:rsid w:val="00B332CC"/>
    <w:rsid w:val="00B33497"/>
    <w:rsid w:val="00B3725B"/>
    <w:rsid w:val="00B41EF5"/>
    <w:rsid w:val="00B42822"/>
    <w:rsid w:val="00B43004"/>
    <w:rsid w:val="00B52052"/>
    <w:rsid w:val="00B52CBD"/>
    <w:rsid w:val="00B53A0D"/>
    <w:rsid w:val="00B550E1"/>
    <w:rsid w:val="00B620FE"/>
    <w:rsid w:val="00B64B25"/>
    <w:rsid w:val="00B64D44"/>
    <w:rsid w:val="00B6740B"/>
    <w:rsid w:val="00B730C0"/>
    <w:rsid w:val="00B775AF"/>
    <w:rsid w:val="00B7762F"/>
    <w:rsid w:val="00B77790"/>
    <w:rsid w:val="00B81143"/>
    <w:rsid w:val="00B8127D"/>
    <w:rsid w:val="00B85D4E"/>
    <w:rsid w:val="00B87CB4"/>
    <w:rsid w:val="00B905C3"/>
    <w:rsid w:val="00BA2F3F"/>
    <w:rsid w:val="00BA7308"/>
    <w:rsid w:val="00BA7F7D"/>
    <w:rsid w:val="00BB0AD4"/>
    <w:rsid w:val="00BB13E2"/>
    <w:rsid w:val="00BB1AFE"/>
    <w:rsid w:val="00BB232C"/>
    <w:rsid w:val="00BB3E1B"/>
    <w:rsid w:val="00BB4469"/>
    <w:rsid w:val="00BC782C"/>
    <w:rsid w:val="00BD30FB"/>
    <w:rsid w:val="00BD61F8"/>
    <w:rsid w:val="00BE10B7"/>
    <w:rsid w:val="00BE2367"/>
    <w:rsid w:val="00BE2AE3"/>
    <w:rsid w:val="00BE36AA"/>
    <w:rsid w:val="00BE4131"/>
    <w:rsid w:val="00BE4BE2"/>
    <w:rsid w:val="00BF0B19"/>
    <w:rsid w:val="00BF4633"/>
    <w:rsid w:val="00BF5768"/>
    <w:rsid w:val="00C0441C"/>
    <w:rsid w:val="00C05C6D"/>
    <w:rsid w:val="00C06923"/>
    <w:rsid w:val="00C10E40"/>
    <w:rsid w:val="00C12F40"/>
    <w:rsid w:val="00C25490"/>
    <w:rsid w:val="00C30C9A"/>
    <w:rsid w:val="00C31941"/>
    <w:rsid w:val="00C33D9E"/>
    <w:rsid w:val="00C36220"/>
    <w:rsid w:val="00C4594D"/>
    <w:rsid w:val="00C526F5"/>
    <w:rsid w:val="00C56C2A"/>
    <w:rsid w:val="00C6113F"/>
    <w:rsid w:val="00C619B0"/>
    <w:rsid w:val="00C66935"/>
    <w:rsid w:val="00C71E41"/>
    <w:rsid w:val="00C72962"/>
    <w:rsid w:val="00C72B01"/>
    <w:rsid w:val="00C72D8F"/>
    <w:rsid w:val="00C7426C"/>
    <w:rsid w:val="00C83E99"/>
    <w:rsid w:val="00C84A66"/>
    <w:rsid w:val="00C90312"/>
    <w:rsid w:val="00C923E9"/>
    <w:rsid w:val="00CA1F2F"/>
    <w:rsid w:val="00CA6C21"/>
    <w:rsid w:val="00CB4D3F"/>
    <w:rsid w:val="00CC0C11"/>
    <w:rsid w:val="00CC19C3"/>
    <w:rsid w:val="00CC414B"/>
    <w:rsid w:val="00CC68F2"/>
    <w:rsid w:val="00CD1DE6"/>
    <w:rsid w:val="00CD399F"/>
    <w:rsid w:val="00CD5593"/>
    <w:rsid w:val="00CD7F48"/>
    <w:rsid w:val="00CE0C14"/>
    <w:rsid w:val="00CE50A6"/>
    <w:rsid w:val="00CE7894"/>
    <w:rsid w:val="00CF16EA"/>
    <w:rsid w:val="00CF18BD"/>
    <w:rsid w:val="00D03394"/>
    <w:rsid w:val="00D03F5E"/>
    <w:rsid w:val="00D07009"/>
    <w:rsid w:val="00D07CCE"/>
    <w:rsid w:val="00D1077A"/>
    <w:rsid w:val="00D10D44"/>
    <w:rsid w:val="00D12067"/>
    <w:rsid w:val="00D127C5"/>
    <w:rsid w:val="00D14EBD"/>
    <w:rsid w:val="00D16098"/>
    <w:rsid w:val="00D1711D"/>
    <w:rsid w:val="00D235A6"/>
    <w:rsid w:val="00D33194"/>
    <w:rsid w:val="00D403D6"/>
    <w:rsid w:val="00D42F8A"/>
    <w:rsid w:val="00D47520"/>
    <w:rsid w:val="00D507AD"/>
    <w:rsid w:val="00D5361E"/>
    <w:rsid w:val="00D54B21"/>
    <w:rsid w:val="00D56142"/>
    <w:rsid w:val="00D62D8A"/>
    <w:rsid w:val="00D6343F"/>
    <w:rsid w:val="00D635CE"/>
    <w:rsid w:val="00D71D67"/>
    <w:rsid w:val="00D77FA8"/>
    <w:rsid w:val="00D807D5"/>
    <w:rsid w:val="00D82F59"/>
    <w:rsid w:val="00D83866"/>
    <w:rsid w:val="00D84359"/>
    <w:rsid w:val="00D87666"/>
    <w:rsid w:val="00D87CE0"/>
    <w:rsid w:val="00D91EE2"/>
    <w:rsid w:val="00D9275D"/>
    <w:rsid w:val="00D92D51"/>
    <w:rsid w:val="00D94929"/>
    <w:rsid w:val="00D94BFC"/>
    <w:rsid w:val="00DA49C4"/>
    <w:rsid w:val="00DB6E69"/>
    <w:rsid w:val="00DB786B"/>
    <w:rsid w:val="00DC562B"/>
    <w:rsid w:val="00DD438E"/>
    <w:rsid w:val="00DE5F97"/>
    <w:rsid w:val="00DE685C"/>
    <w:rsid w:val="00DF3DC4"/>
    <w:rsid w:val="00DF45CA"/>
    <w:rsid w:val="00DF7937"/>
    <w:rsid w:val="00E04E31"/>
    <w:rsid w:val="00E04F15"/>
    <w:rsid w:val="00E1307D"/>
    <w:rsid w:val="00E13378"/>
    <w:rsid w:val="00E153DB"/>
    <w:rsid w:val="00E15C02"/>
    <w:rsid w:val="00E202F7"/>
    <w:rsid w:val="00E21A8C"/>
    <w:rsid w:val="00E24A6A"/>
    <w:rsid w:val="00E2714F"/>
    <w:rsid w:val="00E30381"/>
    <w:rsid w:val="00E31A81"/>
    <w:rsid w:val="00E34178"/>
    <w:rsid w:val="00E34496"/>
    <w:rsid w:val="00E3483C"/>
    <w:rsid w:val="00E35693"/>
    <w:rsid w:val="00E35F07"/>
    <w:rsid w:val="00E411DF"/>
    <w:rsid w:val="00E433FF"/>
    <w:rsid w:val="00E43EB6"/>
    <w:rsid w:val="00E47892"/>
    <w:rsid w:val="00E51330"/>
    <w:rsid w:val="00E516C3"/>
    <w:rsid w:val="00E56448"/>
    <w:rsid w:val="00E56620"/>
    <w:rsid w:val="00E6178E"/>
    <w:rsid w:val="00E61E84"/>
    <w:rsid w:val="00E708C1"/>
    <w:rsid w:val="00E709CD"/>
    <w:rsid w:val="00E7211C"/>
    <w:rsid w:val="00E7661D"/>
    <w:rsid w:val="00E81340"/>
    <w:rsid w:val="00E81710"/>
    <w:rsid w:val="00E849CE"/>
    <w:rsid w:val="00E938BD"/>
    <w:rsid w:val="00E94034"/>
    <w:rsid w:val="00EA4AAC"/>
    <w:rsid w:val="00EB4711"/>
    <w:rsid w:val="00EC3A2E"/>
    <w:rsid w:val="00ED2152"/>
    <w:rsid w:val="00ED4D53"/>
    <w:rsid w:val="00ED76E0"/>
    <w:rsid w:val="00EE573A"/>
    <w:rsid w:val="00EE737D"/>
    <w:rsid w:val="00F027BE"/>
    <w:rsid w:val="00F02BB4"/>
    <w:rsid w:val="00F02BED"/>
    <w:rsid w:val="00F06053"/>
    <w:rsid w:val="00F10DF6"/>
    <w:rsid w:val="00F14988"/>
    <w:rsid w:val="00F22005"/>
    <w:rsid w:val="00F24DE9"/>
    <w:rsid w:val="00F27D9F"/>
    <w:rsid w:val="00F31445"/>
    <w:rsid w:val="00F31CDA"/>
    <w:rsid w:val="00F33ACE"/>
    <w:rsid w:val="00F35B44"/>
    <w:rsid w:val="00F35FB4"/>
    <w:rsid w:val="00F36CEE"/>
    <w:rsid w:val="00F36F57"/>
    <w:rsid w:val="00F407CF"/>
    <w:rsid w:val="00F47870"/>
    <w:rsid w:val="00F50807"/>
    <w:rsid w:val="00F528DA"/>
    <w:rsid w:val="00F55CA4"/>
    <w:rsid w:val="00F560D0"/>
    <w:rsid w:val="00F606FF"/>
    <w:rsid w:val="00F607D6"/>
    <w:rsid w:val="00F645B3"/>
    <w:rsid w:val="00F649E7"/>
    <w:rsid w:val="00F64D3B"/>
    <w:rsid w:val="00F65196"/>
    <w:rsid w:val="00F65DB6"/>
    <w:rsid w:val="00F74402"/>
    <w:rsid w:val="00F83139"/>
    <w:rsid w:val="00F8573F"/>
    <w:rsid w:val="00F91992"/>
    <w:rsid w:val="00F928A6"/>
    <w:rsid w:val="00F92AC6"/>
    <w:rsid w:val="00F9466F"/>
    <w:rsid w:val="00F96A70"/>
    <w:rsid w:val="00FA4199"/>
    <w:rsid w:val="00FB292F"/>
    <w:rsid w:val="00FC54C0"/>
    <w:rsid w:val="00FC5E22"/>
    <w:rsid w:val="00FC66B0"/>
    <w:rsid w:val="00FD0A2A"/>
    <w:rsid w:val="00FD1133"/>
    <w:rsid w:val="00FD31A4"/>
    <w:rsid w:val="00FD59B9"/>
    <w:rsid w:val="00FE0BC0"/>
    <w:rsid w:val="00FE2383"/>
    <w:rsid w:val="00FF542A"/>
    <w:rsid w:val="00FF7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3">
    <w:name w:val="heading 3"/>
    <w:basedOn w:val="a"/>
    <w:next w:val="a"/>
    <w:link w:val="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 w:type="character" w:customStyle="1" w:styleId="3Char">
    <w:name w:val="제목 3 Char"/>
    <w:basedOn w:val="a0"/>
    <w:link w:val="3"/>
    <w:uiPriority w:val="9"/>
    <w:semiHidden/>
    <w:rsid w:val="00412AED"/>
    <w:rPr>
      <w:rFonts w:asciiTheme="majorHAnsi" w:eastAsiaTheme="majorEastAsia" w:hAnsiTheme="majorHAnsi" w:cstheme="majorBidi"/>
      <w:color w:val="1F3763" w:themeColor="accent1" w:themeShade="7F"/>
    </w:rPr>
  </w:style>
  <w:style w:type="character" w:styleId="af3">
    <w:name w:val="Emphasis"/>
    <w:basedOn w:val="a0"/>
    <w:uiPriority w:val="20"/>
    <w:qFormat/>
    <w:rsid w:val="0075612E"/>
    <w:rPr>
      <w:i/>
      <w:iCs/>
    </w:rPr>
  </w:style>
  <w:style w:type="character" w:customStyle="1" w:styleId="UnresolvedMention3">
    <w:name w:val="Unresolved Mention3"/>
    <w:basedOn w:val="a0"/>
    <w:uiPriority w:val="99"/>
    <w:semiHidden/>
    <w:unhideWhenUsed/>
    <w:rsid w:val="00094668"/>
    <w:rPr>
      <w:color w:val="605E5C"/>
      <w:shd w:val="clear" w:color="auto" w:fill="E1DFDD"/>
    </w:rPr>
  </w:style>
  <w:style w:type="character" w:customStyle="1" w:styleId="element-citation">
    <w:name w:val="element-citation"/>
    <w:basedOn w:val="a0"/>
    <w:rsid w:val="000B2244"/>
  </w:style>
  <w:style w:type="character" w:customStyle="1" w:styleId="ref-journal">
    <w:name w:val="ref-journal"/>
    <w:basedOn w:val="a0"/>
    <w:rsid w:val="000B2244"/>
  </w:style>
  <w:style w:type="character" w:customStyle="1" w:styleId="ref-vol">
    <w:name w:val="ref-vol"/>
    <w:basedOn w:val="a0"/>
    <w:rsid w:val="000B2244"/>
  </w:style>
  <w:style w:type="character" w:customStyle="1" w:styleId="nowrap">
    <w:name w:val="nowrap"/>
    <w:basedOn w:val="a0"/>
    <w:rsid w:val="000B2244"/>
  </w:style>
  <w:style w:type="character" w:styleId="HTML">
    <w:name w:val="HTML Cite"/>
    <w:basedOn w:val="a0"/>
    <w:uiPriority w:val="99"/>
    <w:semiHidden/>
    <w:unhideWhenUsed/>
    <w:rsid w:val="00CD1D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3">
    <w:name w:val="heading 3"/>
    <w:basedOn w:val="a"/>
    <w:next w:val="a"/>
    <w:link w:val="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 w:type="character" w:customStyle="1" w:styleId="3Char">
    <w:name w:val="제목 3 Char"/>
    <w:basedOn w:val="a0"/>
    <w:link w:val="3"/>
    <w:uiPriority w:val="9"/>
    <w:semiHidden/>
    <w:rsid w:val="00412AED"/>
    <w:rPr>
      <w:rFonts w:asciiTheme="majorHAnsi" w:eastAsiaTheme="majorEastAsia" w:hAnsiTheme="majorHAnsi" w:cstheme="majorBidi"/>
      <w:color w:val="1F3763" w:themeColor="accent1" w:themeShade="7F"/>
    </w:rPr>
  </w:style>
  <w:style w:type="character" w:styleId="af3">
    <w:name w:val="Emphasis"/>
    <w:basedOn w:val="a0"/>
    <w:uiPriority w:val="20"/>
    <w:qFormat/>
    <w:rsid w:val="0075612E"/>
    <w:rPr>
      <w:i/>
      <w:iCs/>
    </w:rPr>
  </w:style>
  <w:style w:type="character" w:customStyle="1" w:styleId="UnresolvedMention3">
    <w:name w:val="Unresolved Mention3"/>
    <w:basedOn w:val="a0"/>
    <w:uiPriority w:val="99"/>
    <w:semiHidden/>
    <w:unhideWhenUsed/>
    <w:rsid w:val="00094668"/>
    <w:rPr>
      <w:color w:val="605E5C"/>
      <w:shd w:val="clear" w:color="auto" w:fill="E1DFDD"/>
    </w:rPr>
  </w:style>
  <w:style w:type="character" w:customStyle="1" w:styleId="element-citation">
    <w:name w:val="element-citation"/>
    <w:basedOn w:val="a0"/>
    <w:rsid w:val="000B2244"/>
  </w:style>
  <w:style w:type="character" w:customStyle="1" w:styleId="ref-journal">
    <w:name w:val="ref-journal"/>
    <w:basedOn w:val="a0"/>
    <w:rsid w:val="000B2244"/>
  </w:style>
  <w:style w:type="character" w:customStyle="1" w:styleId="ref-vol">
    <w:name w:val="ref-vol"/>
    <w:basedOn w:val="a0"/>
    <w:rsid w:val="000B2244"/>
  </w:style>
  <w:style w:type="character" w:customStyle="1" w:styleId="nowrap">
    <w:name w:val="nowrap"/>
    <w:basedOn w:val="a0"/>
    <w:rsid w:val="000B2244"/>
  </w:style>
  <w:style w:type="character" w:styleId="HTML">
    <w:name w:val="HTML Cite"/>
    <w:basedOn w:val="a0"/>
    <w:uiPriority w:val="99"/>
    <w:semiHidden/>
    <w:unhideWhenUsed/>
    <w:rsid w:val="00CD1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36014709">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dgenome.or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dk@rics.bwh.harvard.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unghow@gmail.com" TargetMode="External"/><Relationship Id="rId14" Type="http://schemas.openxmlformats.org/officeDocument/2006/relationships/hyperlink" Target="https://www.gtexportal.org/hom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2B"/>
    <w:rsid w:val="00545929"/>
    <w:rsid w:val="00DA26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262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26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8C95-103A-4103-A6B0-873CCE46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32</Pages>
  <Words>14687</Words>
  <Characters>83717</Characters>
  <Application>Microsoft Office Word</Application>
  <DocSecurity>0</DocSecurity>
  <Lines>697</Lines>
  <Paragraphs>196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Krinio,Ph.D. Giannikou</dc:creator>
  <cp:lastModifiedBy>김원지</cp:lastModifiedBy>
  <cp:revision>16</cp:revision>
  <cp:lastPrinted>2018-10-16T16:17:00Z</cp:lastPrinted>
  <dcterms:created xsi:type="dcterms:W3CDTF">2019-03-12T18:20:00Z</dcterms:created>
  <dcterms:modified xsi:type="dcterms:W3CDTF">2019-03-12T18:50:00Z</dcterms:modified>
</cp:coreProperties>
</file>