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9A1A72" w14:textId="4160E6F9" w:rsidR="00104400" w:rsidRPr="000D150D" w:rsidRDefault="00104400" w:rsidP="00A134C5">
      <w:pPr>
        <w:spacing w:line="480" w:lineRule="auto"/>
        <w:rPr>
          <w:rFonts w:ascii="Arial" w:hAnsi="Arial" w:cs="Arial"/>
          <w:b/>
        </w:rPr>
      </w:pPr>
      <w:r w:rsidRPr="000D150D">
        <w:rPr>
          <w:rFonts w:ascii="Arial" w:hAnsi="Arial" w:cs="Arial"/>
          <w:b/>
        </w:rPr>
        <w:t xml:space="preserve">A Genome-Wide Association Study implicates </w:t>
      </w:r>
      <w:r w:rsidRPr="000D150D">
        <w:rPr>
          <w:rFonts w:ascii="Arial" w:hAnsi="Arial" w:cs="Arial"/>
          <w:b/>
          <w:i/>
        </w:rPr>
        <w:t>NR2F2</w:t>
      </w:r>
      <w:r w:rsidRPr="000D150D">
        <w:rPr>
          <w:rFonts w:ascii="Arial" w:hAnsi="Arial" w:cs="Arial"/>
          <w:b/>
        </w:rPr>
        <w:t xml:space="preserve"> in Lymphangioleiomyomatosis Pathogenesis</w:t>
      </w:r>
    </w:p>
    <w:p w14:paraId="7B753F8E" w14:textId="77777777" w:rsidR="0068053A" w:rsidRPr="000D150D" w:rsidRDefault="0068053A" w:rsidP="00A134C5">
      <w:pPr>
        <w:spacing w:line="480" w:lineRule="auto"/>
        <w:rPr>
          <w:rFonts w:ascii="Arial" w:hAnsi="Arial" w:cs="Arial"/>
          <w:b/>
        </w:rPr>
      </w:pPr>
    </w:p>
    <w:p w14:paraId="25A5B27A" w14:textId="132A5BA8" w:rsidR="00104400" w:rsidRPr="000D150D" w:rsidRDefault="00104400" w:rsidP="00A134C5">
      <w:pPr>
        <w:spacing w:afterLines="200" w:after="480" w:line="480" w:lineRule="auto"/>
        <w:rPr>
          <w:rFonts w:ascii="Arial" w:hAnsi="Arial" w:cs="Arial"/>
          <w:color w:val="000000" w:themeColor="text1"/>
        </w:rPr>
      </w:pPr>
      <w:r w:rsidRPr="000D150D">
        <w:rPr>
          <w:rFonts w:ascii="Arial" w:hAnsi="Arial" w:cs="Arial" w:hint="eastAsia"/>
          <w:color w:val="000000" w:themeColor="text1"/>
        </w:rPr>
        <w:t>Wonji Kim</w:t>
      </w:r>
      <w:r w:rsidRPr="000D150D">
        <w:rPr>
          <w:rFonts w:ascii="Arial" w:hAnsi="Arial" w:cs="Arial"/>
          <w:color w:val="000000" w:themeColor="text1"/>
          <w:vertAlign w:val="superscript"/>
        </w:rPr>
        <w:t>1</w:t>
      </w:r>
      <w:r w:rsidR="00A31EBC">
        <w:rPr>
          <w:rFonts w:ascii="Arial" w:hAnsi="Arial" w:cs="Arial"/>
          <w:color w:val="000000" w:themeColor="text1"/>
          <w:vertAlign w:val="superscript"/>
        </w:rPr>
        <w:t>,2</w:t>
      </w:r>
      <w:r w:rsidRPr="000D150D">
        <w:rPr>
          <w:rFonts w:ascii="Arial" w:hAnsi="Arial" w:cs="Arial"/>
          <w:color w:val="000000" w:themeColor="text1"/>
          <w:vertAlign w:val="superscript"/>
        </w:rPr>
        <w:t>*</w:t>
      </w:r>
      <w:r w:rsidRPr="000D150D">
        <w:rPr>
          <w:rFonts w:ascii="Arial" w:hAnsi="Arial" w:cs="Arial"/>
          <w:color w:val="000000" w:themeColor="text1"/>
        </w:rPr>
        <w:t>, Krinio Giannikou</w:t>
      </w:r>
      <w:r w:rsidR="00A31EBC">
        <w:rPr>
          <w:rFonts w:ascii="Arial" w:hAnsi="Arial" w:cs="Arial"/>
          <w:color w:val="000000" w:themeColor="text1"/>
          <w:vertAlign w:val="superscript"/>
        </w:rPr>
        <w:t>3</w:t>
      </w:r>
      <w:r w:rsidRPr="000D150D">
        <w:rPr>
          <w:rFonts w:ascii="Arial" w:hAnsi="Arial" w:cs="Arial"/>
          <w:color w:val="000000" w:themeColor="text1"/>
          <w:vertAlign w:val="superscript"/>
        </w:rPr>
        <w:t>*</w:t>
      </w:r>
      <w:r w:rsidRPr="000D150D">
        <w:rPr>
          <w:rFonts w:ascii="Arial" w:hAnsi="Arial" w:cs="Arial"/>
          <w:color w:val="000000" w:themeColor="text1"/>
        </w:rPr>
        <w:t>, John R. Dreier</w:t>
      </w:r>
      <w:r w:rsidR="00A31EBC">
        <w:rPr>
          <w:rFonts w:ascii="Arial" w:hAnsi="Arial" w:cs="Arial"/>
          <w:color w:val="000000" w:themeColor="text1"/>
          <w:vertAlign w:val="superscript"/>
        </w:rPr>
        <w:t>3</w:t>
      </w:r>
      <w:r w:rsidRPr="000D150D">
        <w:rPr>
          <w:rFonts w:ascii="Arial" w:hAnsi="Arial" w:cs="Arial"/>
          <w:color w:val="000000" w:themeColor="text1"/>
        </w:rPr>
        <w:t>, Sanghun Lee</w:t>
      </w:r>
      <w:r w:rsidR="00730E67">
        <w:rPr>
          <w:rFonts w:ascii="Arial" w:hAnsi="Arial" w:cs="Arial"/>
          <w:color w:val="000000" w:themeColor="text1"/>
          <w:vertAlign w:val="superscript"/>
        </w:rPr>
        <w:t>4</w:t>
      </w:r>
      <w:r w:rsidRPr="000D150D">
        <w:rPr>
          <w:rFonts w:ascii="Arial" w:hAnsi="Arial" w:cs="Arial"/>
          <w:color w:val="000000" w:themeColor="text1"/>
        </w:rPr>
        <w:t>, Magdalena E. Tyburczy</w:t>
      </w:r>
      <w:r w:rsidR="00A31EBC">
        <w:rPr>
          <w:rFonts w:ascii="Arial" w:hAnsi="Arial" w:cs="Arial"/>
          <w:color w:val="000000" w:themeColor="text1"/>
          <w:vertAlign w:val="superscript"/>
        </w:rPr>
        <w:t>3</w:t>
      </w:r>
      <w:r w:rsidRPr="000D150D">
        <w:rPr>
          <w:rFonts w:ascii="Arial" w:hAnsi="Arial" w:cs="Arial"/>
          <w:color w:val="000000" w:themeColor="text1"/>
        </w:rPr>
        <w:t>, Edwin K. Silverman</w:t>
      </w:r>
      <w:r w:rsidR="00A31EBC">
        <w:rPr>
          <w:rFonts w:ascii="Arial" w:hAnsi="Arial" w:cs="Arial"/>
          <w:color w:val="000000" w:themeColor="text1"/>
          <w:vertAlign w:val="superscript"/>
        </w:rPr>
        <w:t>2</w:t>
      </w:r>
      <w:r w:rsidRPr="000D150D">
        <w:rPr>
          <w:rFonts w:ascii="Arial" w:hAnsi="Arial" w:cs="Arial"/>
          <w:color w:val="000000" w:themeColor="text1"/>
          <w:vertAlign w:val="superscript"/>
        </w:rPr>
        <w:t>,</w:t>
      </w:r>
      <w:r w:rsidR="00A31EBC">
        <w:rPr>
          <w:rFonts w:ascii="Arial" w:hAnsi="Arial" w:cs="Arial"/>
          <w:color w:val="000000" w:themeColor="text1"/>
          <w:vertAlign w:val="superscript"/>
        </w:rPr>
        <w:t>3</w:t>
      </w:r>
      <w:r w:rsidRPr="000D150D">
        <w:rPr>
          <w:rFonts w:ascii="Arial" w:hAnsi="Arial" w:cs="Arial"/>
          <w:color w:val="000000" w:themeColor="text1"/>
        </w:rPr>
        <w:t>, Elżbieta Radzikowska</w:t>
      </w:r>
      <w:r w:rsidR="00730E67">
        <w:rPr>
          <w:rFonts w:ascii="Arial" w:hAnsi="Arial" w:cs="Arial"/>
          <w:color w:val="000000" w:themeColor="text1"/>
          <w:vertAlign w:val="superscript"/>
        </w:rPr>
        <w:t>5</w:t>
      </w:r>
      <w:r w:rsidRPr="000D150D">
        <w:rPr>
          <w:rFonts w:ascii="Arial" w:hAnsi="Arial" w:cs="Arial"/>
          <w:color w:val="000000" w:themeColor="text1"/>
        </w:rPr>
        <w:t>, Shulin Wu</w:t>
      </w:r>
      <w:r w:rsidR="00730E67">
        <w:rPr>
          <w:rFonts w:ascii="Arial" w:hAnsi="Arial" w:cs="Arial"/>
          <w:color w:val="000000" w:themeColor="text1"/>
          <w:vertAlign w:val="superscript"/>
        </w:rPr>
        <w:t>6</w:t>
      </w:r>
      <w:r w:rsidRPr="000D150D">
        <w:rPr>
          <w:rFonts w:ascii="Arial" w:hAnsi="Arial" w:cs="Arial"/>
          <w:color w:val="000000" w:themeColor="text1"/>
        </w:rPr>
        <w:t>, Chin-Lee Wu</w:t>
      </w:r>
      <w:r w:rsidR="00730E67">
        <w:rPr>
          <w:rFonts w:ascii="Arial" w:hAnsi="Arial" w:cs="Arial"/>
          <w:color w:val="000000" w:themeColor="text1"/>
          <w:vertAlign w:val="superscript"/>
        </w:rPr>
        <w:t>6</w:t>
      </w:r>
      <w:r w:rsidRPr="000D150D">
        <w:rPr>
          <w:rFonts w:ascii="Arial" w:hAnsi="Arial" w:cs="Arial"/>
          <w:color w:val="000000" w:themeColor="text1"/>
          <w:vertAlign w:val="superscript"/>
        </w:rPr>
        <w:t xml:space="preserve"> </w:t>
      </w:r>
      <w:r w:rsidRPr="000D150D">
        <w:rPr>
          <w:rFonts w:ascii="Arial" w:hAnsi="Arial" w:cs="Arial"/>
          <w:color w:val="000000" w:themeColor="text1"/>
        </w:rPr>
        <w:t>, Elizabeth P. Henske</w:t>
      </w:r>
      <w:r w:rsidR="00A31EBC">
        <w:rPr>
          <w:rFonts w:ascii="Arial" w:hAnsi="Arial" w:cs="Arial"/>
          <w:color w:val="000000" w:themeColor="text1"/>
          <w:vertAlign w:val="superscript"/>
        </w:rPr>
        <w:t>3</w:t>
      </w:r>
      <w:r w:rsidRPr="000D150D">
        <w:rPr>
          <w:rFonts w:ascii="Arial" w:hAnsi="Arial" w:cs="Arial"/>
          <w:color w:val="000000" w:themeColor="text1"/>
        </w:rPr>
        <w:t>, Gary Hunninghake</w:t>
      </w:r>
      <w:r w:rsidR="00A31EBC">
        <w:rPr>
          <w:rFonts w:ascii="Arial" w:hAnsi="Arial" w:cs="Arial"/>
          <w:color w:val="000000" w:themeColor="text1"/>
          <w:vertAlign w:val="superscript"/>
        </w:rPr>
        <w:t>3</w:t>
      </w:r>
      <w:r w:rsidRPr="000D150D">
        <w:rPr>
          <w:rFonts w:ascii="Arial" w:hAnsi="Arial" w:cs="Arial"/>
          <w:color w:val="000000" w:themeColor="text1"/>
        </w:rPr>
        <w:t>, Havi Carel</w:t>
      </w:r>
      <w:r w:rsidR="00730E67">
        <w:rPr>
          <w:rFonts w:ascii="Arial" w:hAnsi="Arial" w:cs="Arial"/>
          <w:color w:val="000000" w:themeColor="text1"/>
          <w:vertAlign w:val="superscript"/>
        </w:rPr>
        <w:t>7</w:t>
      </w:r>
      <w:r w:rsidRPr="000D150D">
        <w:rPr>
          <w:rFonts w:ascii="Arial" w:hAnsi="Arial" w:cs="Arial"/>
          <w:color w:val="000000" w:themeColor="text1"/>
        </w:rPr>
        <w:t>, Antonio Roman</w:t>
      </w:r>
      <w:r w:rsidR="00730E67">
        <w:rPr>
          <w:rFonts w:ascii="Arial" w:hAnsi="Arial" w:cs="Arial"/>
          <w:color w:val="000000" w:themeColor="text1"/>
          <w:vertAlign w:val="superscript"/>
        </w:rPr>
        <w:t>8</w:t>
      </w:r>
      <w:r w:rsidRPr="000D150D">
        <w:rPr>
          <w:rFonts w:ascii="Arial" w:hAnsi="Arial" w:cs="Arial"/>
          <w:color w:val="000000" w:themeColor="text1"/>
        </w:rPr>
        <w:t>, Miquel Angel Pujana</w:t>
      </w:r>
      <w:r w:rsidR="00730E67">
        <w:rPr>
          <w:rFonts w:ascii="Arial" w:hAnsi="Arial" w:cs="Arial"/>
          <w:color w:val="000000" w:themeColor="text1"/>
          <w:vertAlign w:val="superscript"/>
        </w:rPr>
        <w:t>9</w:t>
      </w:r>
      <w:r w:rsidRPr="000D150D">
        <w:rPr>
          <w:rFonts w:ascii="Arial" w:hAnsi="Arial" w:cs="Arial"/>
          <w:color w:val="000000" w:themeColor="text1"/>
        </w:rPr>
        <w:t>, Joel Moss</w:t>
      </w:r>
      <w:r w:rsidRPr="000D150D">
        <w:rPr>
          <w:rFonts w:ascii="Arial" w:hAnsi="Arial" w:cs="Arial"/>
          <w:color w:val="000000" w:themeColor="text1"/>
          <w:vertAlign w:val="superscript"/>
        </w:rPr>
        <w:t>1</w:t>
      </w:r>
      <w:r w:rsidR="00730E67">
        <w:rPr>
          <w:rFonts w:ascii="Arial" w:hAnsi="Arial" w:cs="Arial"/>
          <w:color w:val="000000" w:themeColor="text1"/>
          <w:vertAlign w:val="superscript"/>
        </w:rPr>
        <w:t>0</w:t>
      </w:r>
      <w:r w:rsidRPr="000D150D">
        <w:rPr>
          <w:rFonts w:ascii="Arial" w:hAnsi="Arial" w:cs="Arial"/>
          <w:color w:val="000000" w:themeColor="text1"/>
        </w:rPr>
        <w:t xml:space="preserve">, </w:t>
      </w:r>
      <w:r w:rsidR="00730E67" w:rsidRPr="000D150D">
        <w:rPr>
          <w:rFonts w:ascii="Arial" w:hAnsi="Arial" w:cs="Arial"/>
          <w:color w:val="000000" w:themeColor="text1"/>
        </w:rPr>
        <w:t>Sungho Won</w:t>
      </w:r>
      <w:r w:rsidR="00730E67" w:rsidRPr="000D150D">
        <w:rPr>
          <w:rFonts w:ascii="Arial" w:hAnsi="Arial" w:cs="Arial"/>
          <w:color w:val="000000" w:themeColor="text1"/>
          <w:vertAlign w:val="superscript"/>
        </w:rPr>
        <w:t>1</w:t>
      </w:r>
      <w:r w:rsidR="00730E67">
        <w:rPr>
          <w:rFonts w:ascii="Arial" w:hAnsi="Arial" w:cs="Arial"/>
          <w:color w:val="000000" w:themeColor="text1"/>
          <w:vertAlign w:val="superscript"/>
        </w:rPr>
        <w:t>1</w:t>
      </w:r>
      <w:r w:rsidR="00730E67" w:rsidRPr="000D150D">
        <w:rPr>
          <w:rFonts w:ascii="Arial" w:hAnsi="Arial" w:cs="Arial"/>
          <w:color w:val="000000" w:themeColor="text1"/>
          <w:vertAlign w:val="superscript"/>
        </w:rPr>
        <w:t>,</w:t>
      </w:r>
      <w:r w:rsidR="00730E67">
        <w:rPr>
          <w:rFonts w:ascii="Arial" w:hAnsi="Arial" w:cs="Arial"/>
          <w:color w:val="000000" w:themeColor="text1"/>
          <w:vertAlign w:val="superscript"/>
        </w:rPr>
        <w:t>12</w:t>
      </w:r>
      <w:r w:rsidR="00730E67" w:rsidRPr="000D150D">
        <w:rPr>
          <w:rFonts w:ascii="Arial" w:hAnsi="Arial" w:cs="Arial"/>
          <w:color w:val="000000" w:themeColor="text1"/>
        </w:rPr>
        <w:t xml:space="preserve">, </w:t>
      </w:r>
      <w:r w:rsidRPr="000D150D">
        <w:rPr>
          <w:rFonts w:ascii="Arial" w:hAnsi="Arial" w:cs="Arial"/>
          <w:color w:val="000000" w:themeColor="text1"/>
        </w:rPr>
        <w:t>David J. Kwiatkowski</w:t>
      </w:r>
      <w:r w:rsidR="00A31EBC">
        <w:rPr>
          <w:rFonts w:ascii="Arial" w:hAnsi="Arial" w:cs="Arial"/>
          <w:color w:val="000000" w:themeColor="text1"/>
          <w:vertAlign w:val="superscript"/>
        </w:rPr>
        <w:t>3</w:t>
      </w:r>
    </w:p>
    <w:p w14:paraId="60BCCB09" w14:textId="76B0A463" w:rsidR="00104400" w:rsidRDefault="00104400" w:rsidP="00A134C5">
      <w:pPr>
        <w:spacing w:line="480" w:lineRule="auto"/>
        <w:rPr>
          <w:rFonts w:ascii="Arial" w:hAnsi="Arial" w:cs="Arial"/>
          <w:color w:val="000000" w:themeColor="text1"/>
        </w:rPr>
      </w:pPr>
      <w:r w:rsidRPr="000D150D">
        <w:rPr>
          <w:rFonts w:ascii="Arial" w:hAnsi="Arial" w:cs="Arial"/>
          <w:color w:val="000000" w:themeColor="text1"/>
          <w:vertAlign w:val="superscript"/>
        </w:rPr>
        <w:t>1</w:t>
      </w:r>
      <w:r w:rsidRPr="000D150D">
        <w:rPr>
          <w:rFonts w:ascii="Arial" w:hAnsi="Arial" w:cs="Arial"/>
          <w:color w:val="000000" w:themeColor="text1"/>
        </w:rPr>
        <w:t>Interdisciplinary Program of Bioinformatics, Seoul National University, Seoul, Kore</w:t>
      </w:r>
      <w:r w:rsidR="00655842">
        <w:rPr>
          <w:rFonts w:ascii="Arial" w:hAnsi="Arial" w:cs="Arial"/>
          <w:color w:val="000000" w:themeColor="text1"/>
        </w:rPr>
        <w:t>a</w:t>
      </w:r>
    </w:p>
    <w:p w14:paraId="7F9D236B" w14:textId="26FE6C09" w:rsidR="00A31EBC" w:rsidRPr="00A31EBC" w:rsidRDefault="00A31EBC" w:rsidP="00A134C5">
      <w:pPr>
        <w:spacing w:line="480" w:lineRule="auto"/>
        <w:rPr>
          <w:rFonts w:ascii="Arial" w:hAnsi="Arial" w:cs="Arial"/>
          <w:color w:val="000000" w:themeColor="text1"/>
        </w:rPr>
      </w:pPr>
      <w:r w:rsidRPr="00F24DE9">
        <w:rPr>
          <w:rFonts w:ascii="Arial" w:hAnsi="Arial" w:cs="Arial"/>
          <w:color w:val="000000" w:themeColor="text1"/>
          <w:vertAlign w:val="superscript"/>
        </w:rPr>
        <w:t>2</w:t>
      </w:r>
      <w:r w:rsidRPr="000D150D">
        <w:rPr>
          <w:rFonts w:ascii="Arial" w:hAnsi="Arial" w:cs="Arial"/>
          <w:color w:val="000000" w:themeColor="text1"/>
        </w:rPr>
        <w:t>Channing Division of Network Medicine, Department of Medicine, Brigham and Women’s Hospital and Harvard Medical School, Boston, MA, 02115, USA</w:t>
      </w:r>
    </w:p>
    <w:p w14:paraId="45C5F482" w14:textId="573A132D" w:rsidR="00104400" w:rsidRPr="000D150D" w:rsidRDefault="00A31EBC" w:rsidP="00A134C5">
      <w:pPr>
        <w:spacing w:line="480" w:lineRule="auto"/>
        <w:rPr>
          <w:rFonts w:ascii="Arial" w:hAnsi="Arial" w:cs="Arial"/>
          <w:color w:val="000000" w:themeColor="text1"/>
          <w:vertAlign w:val="superscript"/>
        </w:rPr>
      </w:pPr>
      <w:r>
        <w:rPr>
          <w:rFonts w:ascii="Arial" w:hAnsi="Arial" w:cs="Arial"/>
          <w:color w:val="000000" w:themeColor="text1"/>
          <w:vertAlign w:val="superscript"/>
        </w:rPr>
        <w:t>3</w:t>
      </w:r>
      <w:r w:rsidR="00104400" w:rsidRPr="000D150D">
        <w:rPr>
          <w:rFonts w:ascii="Arial" w:hAnsi="Arial" w:cs="Arial"/>
          <w:color w:val="000000" w:themeColor="text1"/>
        </w:rPr>
        <w:t>Division of Pulmonary and Critical Care Medicine and of Genetics, Brigham and Women’s Hospital and Harvard Medical School, Boston, 02115, Massachusetts, United States of America</w:t>
      </w:r>
    </w:p>
    <w:p w14:paraId="00F3275F" w14:textId="5B0B083B" w:rsidR="00104400" w:rsidRPr="000D150D" w:rsidRDefault="00730E67" w:rsidP="00A134C5">
      <w:pPr>
        <w:spacing w:line="480" w:lineRule="auto"/>
        <w:rPr>
          <w:rFonts w:ascii="Arial" w:hAnsi="Arial" w:cs="Arial"/>
          <w:color w:val="000000" w:themeColor="text1"/>
        </w:rPr>
      </w:pPr>
      <w:r>
        <w:rPr>
          <w:rFonts w:ascii="Arial" w:hAnsi="Arial" w:cs="Arial"/>
          <w:color w:val="000000" w:themeColor="text1"/>
          <w:vertAlign w:val="superscript"/>
        </w:rPr>
        <w:t>4</w:t>
      </w:r>
      <w:r w:rsidR="00104400" w:rsidRPr="000D150D">
        <w:rPr>
          <w:rFonts w:ascii="Arial" w:hAnsi="Arial" w:cs="Arial"/>
          <w:color w:val="000000" w:themeColor="text1"/>
        </w:rPr>
        <w:t>Department of Medical Consilience, Graduate School, Dankook University, Seoul, Korea</w:t>
      </w:r>
    </w:p>
    <w:p w14:paraId="0B3A05F0" w14:textId="4584E8AD" w:rsidR="00104400" w:rsidRPr="000D150D" w:rsidRDefault="00730E67" w:rsidP="00A134C5">
      <w:pPr>
        <w:spacing w:line="480" w:lineRule="auto"/>
        <w:rPr>
          <w:rFonts w:ascii="Arial" w:hAnsi="Arial" w:cs="Arial"/>
          <w:color w:val="000000" w:themeColor="text1"/>
        </w:rPr>
      </w:pPr>
      <w:r>
        <w:rPr>
          <w:rFonts w:ascii="Arial" w:hAnsi="Arial" w:cs="Arial"/>
          <w:color w:val="000000" w:themeColor="text1"/>
          <w:vertAlign w:val="superscript"/>
        </w:rPr>
        <w:t>5</w:t>
      </w:r>
      <w:r w:rsidR="00104400" w:rsidRPr="000D150D">
        <w:rPr>
          <w:rFonts w:ascii="Arial" w:hAnsi="Arial" w:cs="Arial"/>
          <w:color w:val="000000" w:themeColor="text1"/>
        </w:rPr>
        <w:t>National Tuberculosis and Lung Diseases Research Institute, Warsaw, Poland</w:t>
      </w:r>
    </w:p>
    <w:p w14:paraId="4C0271EC" w14:textId="07995839" w:rsidR="00104400" w:rsidRPr="000D150D" w:rsidRDefault="00730E67" w:rsidP="00A134C5">
      <w:pPr>
        <w:spacing w:line="480" w:lineRule="auto"/>
        <w:rPr>
          <w:rFonts w:ascii="Arial" w:hAnsi="Arial" w:cs="Arial"/>
          <w:color w:val="000000" w:themeColor="text1"/>
        </w:rPr>
      </w:pPr>
      <w:r>
        <w:rPr>
          <w:rFonts w:ascii="Arial" w:hAnsi="Arial" w:cs="Arial"/>
          <w:color w:val="000000" w:themeColor="text1"/>
          <w:vertAlign w:val="superscript"/>
        </w:rPr>
        <w:t>6</w:t>
      </w:r>
      <w:r w:rsidR="00104400" w:rsidRPr="000D150D">
        <w:rPr>
          <w:rFonts w:ascii="Arial" w:hAnsi="Arial" w:cs="Arial"/>
          <w:color w:val="000000" w:themeColor="text1"/>
        </w:rPr>
        <w:t>Urology Research Laboratory, Massachusetts General Hospital, Boston, MA, 02114, USA</w:t>
      </w:r>
    </w:p>
    <w:p w14:paraId="14D956BF" w14:textId="6F8B4D2A" w:rsidR="00104400" w:rsidRPr="000D150D" w:rsidRDefault="00730E67" w:rsidP="00A134C5">
      <w:pPr>
        <w:spacing w:line="480" w:lineRule="auto"/>
        <w:outlineLvl w:val="0"/>
        <w:rPr>
          <w:rFonts w:ascii="Arial" w:hAnsi="Arial" w:cs="Arial"/>
          <w:color w:val="000000" w:themeColor="text1"/>
        </w:rPr>
      </w:pPr>
      <w:r>
        <w:rPr>
          <w:rFonts w:ascii="Arial" w:hAnsi="Arial" w:cs="Arial"/>
          <w:color w:val="000000" w:themeColor="text1"/>
          <w:vertAlign w:val="superscript"/>
        </w:rPr>
        <w:t>7</w:t>
      </w:r>
      <w:r w:rsidR="00104400" w:rsidRPr="000D150D">
        <w:rPr>
          <w:rFonts w:ascii="Arial" w:hAnsi="Arial" w:cs="Arial"/>
          <w:color w:val="000000" w:themeColor="text1"/>
        </w:rPr>
        <w:t>Department of Philosophy, University of Bristol, UK</w:t>
      </w:r>
    </w:p>
    <w:p w14:paraId="70E19DAC" w14:textId="2BCEE7F6" w:rsidR="00104400" w:rsidRPr="000D150D" w:rsidRDefault="00730E67" w:rsidP="00A134C5">
      <w:pPr>
        <w:spacing w:line="480" w:lineRule="auto"/>
        <w:rPr>
          <w:rFonts w:ascii="Arial" w:hAnsi="Arial" w:cs="Arial"/>
          <w:color w:val="000000" w:themeColor="text1"/>
        </w:rPr>
      </w:pPr>
      <w:r>
        <w:rPr>
          <w:rFonts w:ascii="Arial" w:hAnsi="Arial" w:cs="Arial"/>
          <w:color w:val="000000" w:themeColor="text1"/>
          <w:vertAlign w:val="superscript"/>
        </w:rPr>
        <w:t>8</w:t>
      </w:r>
      <w:r w:rsidR="00104400" w:rsidRPr="000D150D">
        <w:rPr>
          <w:rFonts w:ascii="Arial" w:hAnsi="Arial" w:cs="Arial"/>
          <w:color w:val="000000" w:themeColor="text1"/>
        </w:rPr>
        <w:t>Vall d'Hebron University Hospital, CIBERES, Barcelona, Spain</w:t>
      </w:r>
    </w:p>
    <w:p w14:paraId="1A6AC9D8" w14:textId="5147B538" w:rsidR="00104400" w:rsidRPr="000D150D" w:rsidRDefault="00730E67" w:rsidP="00A134C5">
      <w:pPr>
        <w:spacing w:line="480" w:lineRule="auto"/>
        <w:rPr>
          <w:rFonts w:ascii="Arial" w:hAnsi="Arial" w:cs="Arial"/>
          <w:color w:val="000000" w:themeColor="text1"/>
        </w:rPr>
      </w:pPr>
      <w:r>
        <w:rPr>
          <w:rFonts w:ascii="Arial" w:hAnsi="Arial" w:cs="Arial"/>
          <w:color w:val="000000" w:themeColor="text1"/>
          <w:vertAlign w:val="superscript"/>
        </w:rPr>
        <w:t>9</w:t>
      </w:r>
      <w:r w:rsidR="00104400" w:rsidRPr="000D150D">
        <w:rPr>
          <w:rFonts w:ascii="Arial" w:hAnsi="Arial" w:cs="Arial"/>
          <w:color w:val="000000" w:themeColor="text1"/>
        </w:rPr>
        <w:t>ProCURE, Catalan Institute of Oncology, Oncobell, Bellvitge Institute of Biomedical Research (IDIBELL), Barcelona, Spain</w:t>
      </w:r>
    </w:p>
    <w:p w14:paraId="0DCE2EC6" w14:textId="6906DC0D" w:rsidR="00104400" w:rsidRPr="000D150D" w:rsidRDefault="00104400" w:rsidP="00A134C5">
      <w:pPr>
        <w:spacing w:line="480" w:lineRule="auto"/>
        <w:rPr>
          <w:rFonts w:ascii="Arial" w:hAnsi="Arial" w:cs="Arial"/>
          <w:color w:val="000000" w:themeColor="text1"/>
        </w:rPr>
      </w:pPr>
      <w:r w:rsidRPr="000D150D">
        <w:rPr>
          <w:rFonts w:ascii="Arial" w:hAnsi="Arial" w:cs="Arial"/>
          <w:color w:val="000000" w:themeColor="text1"/>
          <w:vertAlign w:val="superscript"/>
        </w:rPr>
        <w:lastRenderedPageBreak/>
        <w:t xml:space="preserve"> 1</w:t>
      </w:r>
      <w:r w:rsidR="00730E67">
        <w:rPr>
          <w:rFonts w:ascii="Arial" w:hAnsi="Arial" w:cs="Arial"/>
          <w:color w:val="000000" w:themeColor="text1"/>
          <w:vertAlign w:val="superscript"/>
        </w:rPr>
        <w:t>0</w:t>
      </w:r>
      <w:r w:rsidRPr="000D150D">
        <w:rPr>
          <w:rFonts w:ascii="Arial" w:hAnsi="Arial" w:cs="Arial"/>
          <w:color w:val="000000" w:themeColor="text1"/>
        </w:rPr>
        <w:t>Cardiovascular and Pulmonary Branch, National Heart Lung and Blood Institute, National Institutes of Health, Bethesda, MD</w:t>
      </w:r>
      <w:r w:rsidR="00094668">
        <w:rPr>
          <w:rFonts w:ascii="Arial" w:hAnsi="Arial" w:cs="Arial"/>
          <w:color w:val="000000" w:themeColor="text1"/>
        </w:rPr>
        <w:t>GTEx</w:t>
      </w:r>
    </w:p>
    <w:p w14:paraId="5AE4E66F" w14:textId="29AE6696" w:rsidR="00730E67" w:rsidRPr="000D150D" w:rsidRDefault="00730E67" w:rsidP="00730E67">
      <w:pPr>
        <w:spacing w:line="480" w:lineRule="auto"/>
        <w:rPr>
          <w:rFonts w:ascii="Arial" w:hAnsi="Arial" w:cs="Arial"/>
          <w:color w:val="000000" w:themeColor="text1"/>
        </w:rPr>
      </w:pPr>
      <w:r>
        <w:rPr>
          <w:rFonts w:ascii="Arial" w:hAnsi="Arial" w:cs="Arial"/>
          <w:color w:val="000000" w:themeColor="text1"/>
          <w:vertAlign w:val="superscript"/>
        </w:rPr>
        <w:t>11</w:t>
      </w:r>
      <w:r w:rsidRPr="000D150D">
        <w:rPr>
          <w:rFonts w:ascii="Arial" w:hAnsi="Arial" w:cs="Arial"/>
          <w:color w:val="000000" w:themeColor="text1"/>
        </w:rPr>
        <w:t>Department of Public Health Sciences, Seoul National University, Seoul, Korea</w:t>
      </w:r>
    </w:p>
    <w:p w14:paraId="1A690645" w14:textId="40BDCC90" w:rsidR="00730E67" w:rsidRPr="000D150D" w:rsidRDefault="00730E67" w:rsidP="00730E67">
      <w:pPr>
        <w:spacing w:line="480" w:lineRule="auto"/>
        <w:rPr>
          <w:rFonts w:ascii="Arial" w:hAnsi="Arial" w:cs="Arial"/>
          <w:color w:val="000000" w:themeColor="text1"/>
        </w:rPr>
      </w:pPr>
      <w:r>
        <w:rPr>
          <w:rFonts w:ascii="Arial" w:hAnsi="Arial" w:cs="Arial"/>
          <w:color w:val="000000" w:themeColor="text1"/>
          <w:vertAlign w:val="superscript"/>
        </w:rPr>
        <w:t>12</w:t>
      </w:r>
      <w:r w:rsidRPr="000D150D">
        <w:rPr>
          <w:rFonts w:ascii="Arial" w:hAnsi="Arial" w:cs="Arial"/>
          <w:color w:val="000000" w:themeColor="text1"/>
        </w:rPr>
        <w:t>Institute of Health and Environment, Seoul National University, Seoul, Korea</w:t>
      </w:r>
    </w:p>
    <w:p w14:paraId="39E52A76" w14:textId="7B72949D" w:rsidR="00104400" w:rsidRDefault="00104400" w:rsidP="00A134C5">
      <w:pPr>
        <w:spacing w:line="480" w:lineRule="auto"/>
        <w:rPr>
          <w:rFonts w:ascii="Arial" w:hAnsi="Arial" w:cs="Arial"/>
          <w:color w:val="000000" w:themeColor="text1"/>
        </w:rPr>
      </w:pPr>
    </w:p>
    <w:p w14:paraId="75BC4CCF" w14:textId="0C21CCFB" w:rsidR="00730E67" w:rsidRDefault="00730E67" w:rsidP="00A134C5">
      <w:pPr>
        <w:spacing w:line="480" w:lineRule="auto"/>
        <w:rPr>
          <w:rFonts w:ascii="Arial" w:hAnsi="Arial" w:cs="Arial"/>
          <w:color w:val="000000" w:themeColor="text1"/>
        </w:rPr>
      </w:pPr>
    </w:p>
    <w:p w14:paraId="07C17C2C" w14:textId="77777777" w:rsidR="00730E67" w:rsidRPr="000D150D" w:rsidRDefault="00730E67" w:rsidP="00A134C5">
      <w:pPr>
        <w:spacing w:line="480" w:lineRule="auto"/>
        <w:rPr>
          <w:rFonts w:ascii="Arial" w:hAnsi="Arial" w:cs="Arial"/>
          <w:color w:val="000000" w:themeColor="text1"/>
        </w:rPr>
      </w:pPr>
    </w:p>
    <w:p w14:paraId="20C4463D" w14:textId="4734C599" w:rsidR="009D463F" w:rsidRPr="003F7C98" w:rsidRDefault="009D463F" w:rsidP="00A134C5">
      <w:pPr>
        <w:spacing w:line="480" w:lineRule="auto"/>
        <w:rPr>
          <w:rFonts w:ascii="Arial" w:hAnsi="Arial"/>
          <w:color w:val="000000" w:themeColor="text1"/>
        </w:rPr>
      </w:pPr>
      <w:r w:rsidRPr="003F7C98">
        <w:rPr>
          <w:rFonts w:ascii="Arial" w:hAnsi="Arial"/>
          <w:color w:val="000000" w:themeColor="text1"/>
        </w:rPr>
        <w:t xml:space="preserve">Corresponding </w:t>
      </w:r>
      <w:r w:rsidRPr="000D150D">
        <w:rPr>
          <w:rFonts w:ascii="Arial" w:hAnsi="Arial" w:cs="Arial"/>
          <w:color w:val="000000" w:themeColor="text1"/>
        </w:rPr>
        <w:t>author</w:t>
      </w:r>
      <w:r w:rsidR="00730E67">
        <w:rPr>
          <w:rFonts w:ascii="Arial" w:hAnsi="Arial" w:cs="Arial"/>
          <w:color w:val="000000" w:themeColor="text1"/>
        </w:rPr>
        <w:t>s</w:t>
      </w:r>
      <w:r w:rsidRPr="003F7C98">
        <w:rPr>
          <w:rFonts w:ascii="Arial" w:hAnsi="Arial"/>
          <w:color w:val="000000" w:themeColor="text1"/>
        </w:rPr>
        <w:t>:</w:t>
      </w:r>
    </w:p>
    <w:p w14:paraId="5A39CFE9" w14:textId="7AC3F8D3" w:rsidR="00730E67" w:rsidRDefault="00730E67" w:rsidP="00A134C5">
      <w:pPr>
        <w:spacing w:line="480" w:lineRule="auto"/>
        <w:outlineLvl w:val="0"/>
        <w:rPr>
          <w:rFonts w:ascii="Arial" w:hAnsi="Arial" w:cs="Arial"/>
          <w:color w:val="000000" w:themeColor="text1"/>
          <w:lang w:eastAsia="ko-KR"/>
        </w:rPr>
      </w:pPr>
      <w:r>
        <w:rPr>
          <w:rFonts w:ascii="Arial" w:hAnsi="Arial" w:cs="Arial" w:hint="eastAsia"/>
          <w:color w:val="000000" w:themeColor="text1"/>
          <w:lang w:eastAsia="ko-KR"/>
        </w:rPr>
        <w:t>Sungho Won</w:t>
      </w:r>
    </w:p>
    <w:p w14:paraId="1015B1A9" w14:textId="2C5D044C" w:rsidR="00730E67" w:rsidRDefault="00B3725B" w:rsidP="00A134C5">
      <w:pPr>
        <w:spacing w:line="480" w:lineRule="auto"/>
        <w:outlineLvl w:val="0"/>
        <w:rPr>
          <w:rFonts w:ascii="Arial" w:hAnsi="Arial" w:cs="Arial"/>
          <w:color w:val="000000" w:themeColor="text1"/>
        </w:rPr>
      </w:pPr>
      <w:r>
        <w:rPr>
          <w:rFonts w:ascii="Arial" w:hAnsi="Arial" w:cs="Arial"/>
          <w:color w:val="222222"/>
          <w:shd w:val="clear" w:color="auto" w:fill="FFFFFF"/>
        </w:rPr>
        <w:t>1 Kwanak-</w:t>
      </w:r>
      <w:r>
        <w:t>ro</w:t>
      </w:r>
      <w:r>
        <w:rPr>
          <w:rFonts w:ascii="Arial" w:hAnsi="Arial" w:cs="Arial"/>
          <w:color w:val="222222"/>
          <w:shd w:val="clear" w:color="auto" w:fill="FFFFFF"/>
        </w:rPr>
        <w:t> Kwanak-gu, Department of Public Health Sciences, Seoul National University, Seoul 151-742, Korea</w:t>
      </w:r>
    </w:p>
    <w:p w14:paraId="2D14BE17" w14:textId="3FB4CDB3" w:rsidR="00730E67" w:rsidRDefault="00272705" w:rsidP="00A134C5">
      <w:pPr>
        <w:spacing w:line="480" w:lineRule="auto"/>
        <w:outlineLvl w:val="0"/>
        <w:rPr>
          <w:rFonts w:ascii="Arial" w:hAnsi="Arial" w:cs="Arial"/>
          <w:color w:val="000000" w:themeColor="text1"/>
          <w:lang w:eastAsia="ko-KR"/>
        </w:rPr>
      </w:pPr>
      <w:hyperlink r:id="rId8" w:history="1">
        <w:r w:rsidR="00B3725B" w:rsidRPr="00A75EF0">
          <w:rPr>
            <w:rStyle w:val="Hyperlink"/>
            <w:rFonts w:ascii="Arial" w:hAnsi="Arial" w:cs="Arial" w:hint="eastAsia"/>
            <w:lang w:eastAsia="ko-KR"/>
          </w:rPr>
          <w:t>sunghow@gmail.com</w:t>
        </w:r>
      </w:hyperlink>
    </w:p>
    <w:p w14:paraId="292A508D" w14:textId="3B8F22DF" w:rsidR="00B3725B" w:rsidRDefault="00B3725B" w:rsidP="00B3725B">
      <w:pPr>
        <w:spacing w:line="480" w:lineRule="auto"/>
        <w:outlineLvl w:val="0"/>
        <w:rPr>
          <w:rFonts w:ascii="Arial" w:hAnsi="Arial" w:cs="Arial"/>
          <w:color w:val="000000" w:themeColor="text1"/>
          <w:lang w:eastAsia="ko-KR"/>
        </w:rPr>
      </w:pPr>
      <w:r>
        <w:rPr>
          <w:rFonts w:ascii="Arial" w:hAnsi="Arial" w:cs="Arial"/>
          <w:color w:val="000000" w:themeColor="text1"/>
          <w:lang w:eastAsia="ko-KR"/>
        </w:rPr>
        <w:t>phone:+82-2-880-2714</w:t>
      </w:r>
      <w:r w:rsidRPr="000D150D">
        <w:rPr>
          <w:rFonts w:ascii="Arial" w:hAnsi="Arial" w:cs="Arial"/>
          <w:color w:val="000000" w:themeColor="text1"/>
        </w:rPr>
        <w:t xml:space="preserve"> fax: </w:t>
      </w:r>
      <w:r w:rsidR="00320945">
        <w:rPr>
          <w:rFonts w:ascii="Arial" w:hAnsi="Arial" w:cs="Arial"/>
          <w:color w:val="000000" w:themeColor="text1"/>
        </w:rPr>
        <w:t>+82</w:t>
      </w:r>
      <w:r w:rsidR="00320945" w:rsidRPr="00320945">
        <w:rPr>
          <w:rFonts w:ascii="Arial" w:hAnsi="Arial" w:cs="Arial"/>
          <w:color w:val="222222"/>
          <w:shd w:val="clear" w:color="auto" w:fill="FFFFFF"/>
        </w:rPr>
        <w:t xml:space="preserve"> </w:t>
      </w:r>
      <w:r w:rsidR="00320945">
        <w:rPr>
          <w:rFonts w:ascii="Arial" w:hAnsi="Arial" w:cs="Arial"/>
          <w:color w:val="222222"/>
          <w:shd w:val="clear" w:color="auto" w:fill="FFFFFF"/>
        </w:rPr>
        <w:t>82-303-0942-2714</w:t>
      </w:r>
    </w:p>
    <w:p w14:paraId="6AF3469E" w14:textId="77777777" w:rsidR="00730E67" w:rsidRDefault="00730E67" w:rsidP="00B2051F">
      <w:pPr>
        <w:spacing w:line="480" w:lineRule="auto"/>
        <w:outlineLvl w:val="0"/>
        <w:rPr>
          <w:rFonts w:ascii="Arial" w:hAnsi="Arial" w:cs="Arial"/>
          <w:color w:val="000000" w:themeColor="text1"/>
        </w:rPr>
      </w:pPr>
    </w:p>
    <w:p w14:paraId="653FAFCE" w14:textId="0CE93DC4" w:rsidR="009D463F" w:rsidRPr="000D150D" w:rsidRDefault="009D463F" w:rsidP="00A134C5">
      <w:pPr>
        <w:spacing w:line="480" w:lineRule="auto"/>
        <w:outlineLvl w:val="0"/>
        <w:rPr>
          <w:rFonts w:ascii="Arial" w:hAnsi="Arial" w:cs="Arial"/>
          <w:color w:val="000000" w:themeColor="text1"/>
        </w:rPr>
      </w:pPr>
      <w:r w:rsidRPr="000D150D">
        <w:rPr>
          <w:rFonts w:ascii="Arial" w:hAnsi="Arial" w:cs="Arial"/>
          <w:color w:val="000000" w:themeColor="text1"/>
        </w:rPr>
        <w:t>David J. Kwiatkowski</w:t>
      </w:r>
    </w:p>
    <w:p w14:paraId="03EE971D" w14:textId="7F11DF40" w:rsidR="009D463F" w:rsidRPr="000D150D" w:rsidRDefault="009D463F" w:rsidP="00A134C5">
      <w:pPr>
        <w:spacing w:line="480" w:lineRule="auto"/>
        <w:rPr>
          <w:rFonts w:ascii="Arial" w:hAnsi="Arial" w:cs="Arial"/>
          <w:color w:val="000000" w:themeColor="text1"/>
        </w:rPr>
      </w:pPr>
      <w:r w:rsidRPr="000D150D">
        <w:rPr>
          <w:rFonts w:ascii="Arial" w:hAnsi="Arial" w:cs="Arial"/>
          <w:color w:val="000000" w:themeColor="text1"/>
        </w:rPr>
        <w:t>20 Shattuck Street, Division of Pulmonary Medicine, Brigham and Women’s Hospital, Boston, MA  02115</w:t>
      </w:r>
    </w:p>
    <w:p w14:paraId="6BAE85D8" w14:textId="742872D5" w:rsidR="009D463F" w:rsidRPr="000D150D" w:rsidRDefault="00272705" w:rsidP="00A134C5">
      <w:pPr>
        <w:spacing w:line="480" w:lineRule="auto"/>
        <w:rPr>
          <w:rFonts w:ascii="Arial" w:hAnsi="Arial" w:cs="Arial"/>
          <w:color w:val="000000" w:themeColor="text1"/>
        </w:rPr>
      </w:pPr>
      <w:hyperlink r:id="rId9" w:history="1">
        <w:r w:rsidR="009D463F" w:rsidRPr="000D150D">
          <w:rPr>
            <w:rStyle w:val="Hyperlink"/>
            <w:rFonts w:ascii="Arial" w:hAnsi="Arial" w:cs="Arial"/>
          </w:rPr>
          <w:t>dk@rics.bwh.harvard.edu</w:t>
        </w:r>
      </w:hyperlink>
    </w:p>
    <w:p w14:paraId="6813B70A" w14:textId="08092A2B" w:rsidR="009D463F" w:rsidRPr="000D150D" w:rsidRDefault="009D463F" w:rsidP="00A134C5">
      <w:pPr>
        <w:spacing w:line="480" w:lineRule="auto"/>
        <w:rPr>
          <w:rFonts w:ascii="Arial" w:hAnsi="Arial" w:cs="Arial"/>
          <w:color w:val="000000" w:themeColor="text1"/>
        </w:rPr>
      </w:pPr>
      <w:r w:rsidRPr="000D150D">
        <w:rPr>
          <w:rFonts w:ascii="Arial" w:hAnsi="Arial" w:cs="Arial"/>
          <w:color w:val="000000" w:themeColor="text1"/>
        </w:rPr>
        <w:t xml:space="preserve">phone: </w:t>
      </w:r>
      <w:r w:rsidR="00B3725B">
        <w:rPr>
          <w:rFonts w:ascii="Arial" w:hAnsi="Arial" w:cs="Arial"/>
          <w:color w:val="000000" w:themeColor="text1"/>
        </w:rPr>
        <w:t>+1-</w:t>
      </w:r>
      <w:r w:rsidRPr="000D150D">
        <w:rPr>
          <w:rFonts w:ascii="Arial" w:hAnsi="Arial" w:cs="Arial"/>
          <w:color w:val="000000" w:themeColor="text1"/>
        </w:rPr>
        <w:t>857</w:t>
      </w:r>
      <w:r w:rsidR="00B3725B">
        <w:rPr>
          <w:rFonts w:ascii="Arial" w:hAnsi="Arial" w:cs="Arial"/>
          <w:color w:val="000000" w:themeColor="text1"/>
        </w:rPr>
        <w:t>-</w:t>
      </w:r>
      <w:r w:rsidRPr="000D150D">
        <w:rPr>
          <w:rFonts w:ascii="Arial" w:hAnsi="Arial" w:cs="Arial"/>
          <w:color w:val="000000" w:themeColor="text1"/>
        </w:rPr>
        <w:t>307</w:t>
      </w:r>
      <w:r w:rsidR="00B3725B">
        <w:rPr>
          <w:rFonts w:ascii="Arial" w:hAnsi="Arial" w:cs="Arial"/>
          <w:color w:val="000000" w:themeColor="text1"/>
        </w:rPr>
        <w:t>-</w:t>
      </w:r>
      <w:r w:rsidRPr="000D150D">
        <w:rPr>
          <w:rFonts w:ascii="Arial" w:hAnsi="Arial" w:cs="Arial"/>
          <w:color w:val="000000" w:themeColor="text1"/>
        </w:rPr>
        <w:t xml:space="preserve">0781   fax: </w:t>
      </w:r>
      <w:r w:rsidR="00320945">
        <w:rPr>
          <w:rFonts w:ascii="Arial" w:hAnsi="Arial" w:cs="Arial"/>
          <w:color w:val="000000" w:themeColor="text1"/>
        </w:rPr>
        <w:t>+1-</w:t>
      </w:r>
      <w:r w:rsidRPr="000D150D">
        <w:rPr>
          <w:rFonts w:ascii="Arial" w:hAnsi="Arial" w:cs="Arial"/>
          <w:color w:val="000000" w:themeColor="text1"/>
        </w:rPr>
        <w:t>6173942769</w:t>
      </w:r>
    </w:p>
    <w:p w14:paraId="1DDFA0DF" w14:textId="77777777" w:rsidR="00090F67" w:rsidRPr="000D150D" w:rsidRDefault="00090F67" w:rsidP="00A134C5">
      <w:pPr>
        <w:spacing w:line="480" w:lineRule="auto"/>
        <w:rPr>
          <w:rFonts w:ascii="Arial" w:hAnsi="Arial" w:cs="Arial"/>
          <w:color w:val="000000" w:themeColor="text1"/>
          <w:vertAlign w:val="superscript"/>
          <w:lang w:eastAsia="ko-KR"/>
        </w:rPr>
      </w:pPr>
    </w:p>
    <w:p w14:paraId="279AC41D" w14:textId="5E2072C4" w:rsidR="00104400" w:rsidRPr="000D150D" w:rsidRDefault="00104400" w:rsidP="00A134C5">
      <w:pPr>
        <w:spacing w:line="480" w:lineRule="auto"/>
        <w:rPr>
          <w:rFonts w:ascii="Arial" w:hAnsi="Arial" w:cs="Arial"/>
          <w:color w:val="000000" w:themeColor="text1"/>
        </w:rPr>
      </w:pPr>
      <w:r w:rsidRPr="000D150D">
        <w:rPr>
          <w:rFonts w:ascii="Arial" w:hAnsi="Arial" w:cs="Arial"/>
          <w:color w:val="000000" w:themeColor="text1"/>
          <w:vertAlign w:val="superscript"/>
        </w:rPr>
        <w:t>*</w:t>
      </w:r>
      <w:r w:rsidRPr="000D150D">
        <w:rPr>
          <w:rFonts w:ascii="Arial" w:hAnsi="Arial" w:cs="Arial"/>
          <w:color w:val="000000" w:themeColor="text1"/>
        </w:rPr>
        <w:t>equal contribution</w:t>
      </w:r>
    </w:p>
    <w:p w14:paraId="76A958CD" w14:textId="58B12F37" w:rsidR="00C30C9A" w:rsidRPr="000D150D" w:rsidRDefault="00C30C9A" w:rsidP="00A134C5">
      <w:pPr>
        <w:spacing w:line="480" w:lineRule="auto"/>
        <w:rPr>
          <w:rFonts w:ascii="Arial" w:hAnsi="Arial" w:cs="Arial"/>
          <w:color w:val="000000" w:themeColor="text1"/>
        </w:rPr>
      </w:pPr>
    </w:p>
    <w:p w14:paraId="206D4340" w14:textId="327D1B31" w:rsidR="00B13F6A" w:rsidRPr="000D150D" w:rsidRDefault="00B13F6A" w:rsidP="00AE35F2">
      <w:pPr>
        <w:spacing w:line="480" w:lineRule="auto"/>
        <w:rPr>
          <w:rFonts w:ascii="Arial" w:hAnsi="Arial" w:cs="Arial"/>
          <w:color w:val="000000" w:themeColor="text1"/>
        </w:rPr>
      </w:pPr>
      <w:r w:rsidRPr="000D150D">
        <w:rPr>
          <w:rFonts w:ascii="Arial" w:hAnsi="Arial" w:cs="Arial"/>
          <w:color w:val="000000" w:themeColor="text1"/>
        </w:rPr>
        <w:t>Author contributions:</w:t>
      </w:r>
    </w:p>
    <w:p w14:paraId="7E5AD720" w14:textId="34576A1E" w:rsidR="00B13F6A" w:rsidRPr="000D150D" w:rsidRDefault="00B13F6A" w:rsidP="00AE35F2">
      <w:pPr>
        <w:spacing w:line="480" w:lineRule="auto"/>
        <w:outlineLvl w:val="0"/>
        <w:rPr>
          <w:rFonts w:ascii="Arial" w:hAnsi="Arial" w:cs="Arial"/>
          <w:color w:val="000000" w:themeColor="text1"/>
        </w:rPr>
      </w:pPr>
      <w:r w:rsidRPr="000D150D">
        <w:rPr>
          <w:rFonts w:ascii="Arial" w:hAnsi="Arial" w:cs="Arial"/>
          <w:color w:val="000000" w:themeColor="text1"/>
        </w:rPr>
        <w:t xml:space="preserve">Contributions to the conception and design of the work: SW, </w:t>
      </w:r>
      <w:r w:rsidR="00D54B21" w:rsidRPr="000D150D">
        <w:rPr>
          <w:rFonts w:ascii="Arial" w:hAnsi="Arial" w:cs="Arial"/>
          <w:color w:val="000000" w:themeColor="text1"/>
        </w:rPr>
        <w:t xml:space="preserve">EKS, GH, </w:t>
      </w:r>
      <w:r w:rsidRPr="000D150D">
        <w:rPr>
          <w:rFonts w:ascii="Arial" w:hAnsi="Arial" w:cs="Arial"/>
          <w:color w:val="000000" w:themeColor="text1"/>
        </w:rPr>
        <w:t>DJK</w:t>
      </w:r>
    </w:p>
    <w:p w14:paraId="4DCD5463" w14:textId="64155312" w:rsidR="00B13F6A" w:rsidRPr="000D150D" w:rsidRDefault="00D54B21" w:rsidP="00AE35F2">
      <w:pPr>
        <w:spacing w:line="480" w:lineRule="auto"/>
        <w:rPr>
          <w:rFonts w:ascii="Arial" w:hAnsi="Arial" w:cs="Arial"/>
          <w:color w:val="000000" w:themeColor="text1"/>
        </w:rPr>
      </w:pPr>
      <w:r w:rsidRPr="000D150D">
        <w:rPr>
          <w:rFonts w:ascii="Arial" w:hAnsi="Arial" w:cs="Arial"/>
          <w:color w:val="000000" w:themeColor="text1"/>
        </w:rPr>
        <w:lastRenderedPageBreak/>
        <w:t>Contributions to the acquisition, analysis, or interpretation of data: all authors</w:t>
      </w:r>
    </w:p>
    <w:p w14:paraId="2120CD01" w14:textId="232350B0" w:rsidR="00D54B21" w:rsidRPr="000D150D" w:rsidRDefault="00D54B21" w:rsidP="00AE35F2">
      <w:pPr>
        <w:spacing w:line="480" w:lineRule="auto"/>
        <w:rPr>
          <w:rFonts w:ascii="Arial" w:hAnsi="Arial" w:cs="Arial"/>
          <w:color w:val="000000" w:themeColor="text1"/>
        </w:rPr>
      </w:pPr>
      <w:r w:rsidRPr="000D150D">
        <w:rPr>
          <w:rFonts w:ascii="Arial" w:hAnsi="Arial" w:cs="Arial"/>
          <w:color w:val="000000" w:themeColor="text1"/>
        </w:rPr>
        <w:t>Drafting the work or revising it critically for important intellectual content: all authors</w:t>
      </w:r>
    </w:p>
    <w:p w14:paraId="1CDB2E0E" w14:textId="67FCB4FD" w:rsidR="00D54B21" w:rsidRPr="000D150D" w:rsidRDefault="00D54B21" w:rsidP="00AE35F2">
      <w:pPr>
        <w:spacing w:line="480" w:lineRule="auto"/>
        <w:outlineLvl w:val="0"/>
        <w:rPr>
          <w:rFonts w:ascii="Arial" w:hAnsi="Arial" w:cs="Arial"/>
          <w:color w:val="000000" w:themeColor="text1"/>
        </w:rPr>
      </w:pPr>
      <w:r w:rsidRPr="000D150D">
        <w:rPr>
          <w:rFonts w:ascii="Arial" w:hAnsi="Arial" w:cs="Arial"/>
          <w:color w:val="000000" w:themeColor="text1"/>
        </w:rPr>
        <w:t>Final approval of the version to be published: all authors</w:t>
      </w:r>
    </w:p>
    <w:p w14:paraId="64B83DA0" w14:textId="76F99130" w:rsidR="00D54B21" w:rsidRPr="000D150D" w:rsidRDefault="00D54B21" w:rsidP="00AE35F2">
      <w:pPr>
        <w:spacing w:line="480" w:lineRule="auto"/>
        <w:rPr>
          <w:rFonts w:ascii="Arial" w:hAnsi="Arial" w:cs="Arial"/>
          <w:color w:val="000000" w:themeColor="text1"/>
        </w:rPr>
      </w:pPr>
      <w:r w:rsidRPr="000D150D">
        <w:rPr>
          <w:rFonts w:ascii="Arial" w:hAnsi="Arial" w:cs="Arial"/>
          <w:color w:val="000000" w:themeColor="text1"/>
        </w:rPr>
        <w:t>Agreement to be accountable for all aspects of the work: all authors</w:t>
      </w:r>
    </w:p>
    <w:p w14:paraId="03004132" w14:textId="77777777" w:rsidR="00B13F6A" w:rsidRPr="000D150D" w:rsidRDefault="00B13F6A" w:rsidP="00A134C5">
      <w:pPr>
        <w:spacing w:line="480" w:lineRule="auto"/>
        <w:rPr>
          <w:rFonts w:ascii="Arial" w:hAnsi="Arial" w:cs="Arial"/>
          <w:color w:val="000000" w:themeColor="text1"/>
        </w:rPr>
      </w:pPr>
    </w:p>
    <w:p w14:paraId="3F5585FF" w14:textId="1C5F9B92" w:rsidR="00D54B21" w:rsidRPr="000D150D" w:rsidRDefault="00D54B21" w:rsidP="00A134C5">
      <w:pPr>
        <w:spacing w:line="480" w:lineRule="auto"/>
        <w:outlineLvl w:val="0"/>
        <w:rPr>
          <w:rFonts w:ascii="Arial" w:hAnsi="Arial" w:cs="Arial"/>
          <w:color w:val="000000" w:themeColor="text1"/>
          <w:lang w:eastAsia="ko-KR"/>
        </w:rPr>
      </w:pPr>
      <w:r w:rsidRPr="000D150D">
        <w:rPr>
          <w:rFonts w:ascii="Arial" w:hAnsi="Arial" w:cs="Arial"/>
          <w:color w:val="000000" w:themeColor="text1"/>
          <w:lang w:eastAsia="ko-KR"/>
        </w:rPr>
        <w:t xml:space="preserve">Short running head: LAM GWAS implicates </w:t>
      </w:r>
      <w:r w:rsidRPr="000D150D">
        <w:rPr>
          <w:rFonts w:ascii="Arial" w:hAnsi="Arial" w:cs="Arial"/>
          <w:i/>
          <w:color w:val="000000" w:themeColor="text1"/>
          <w:lang w:eastAsia="ko-KR"/>
        </w:rPr>
        <w:t>NR2F2</w:t>
      </w:r>
    </w:p>
    <w:p w14:paraId="18D27238" w14:textId="0BDFC603" w:rsidR="00D54B21" w:rsidRPr="000D150D" w:rsidRDefault="00D54B21" w:rsidP="00A134C5">
      <w:pPr>
        <w:spacing w:line="480" w:lineRule="auto"/>
        <w:rPr>
          <w:rFonts w:ascii="Arial" w:hAnsi="Arial" w:cs="Arial"/>
          <w:color w:val="000000" w:themeColor="text1"/>
          <w:lang w:eastAsia="ko-KR"/>
        </w:rPr>
      </w:pPr>
    </w:p>
    <w:p w14:paraId="21BCA19E" w14:textId="77777777" w:rsidR="00451F84" w:rsidRPr="000D150D" w:rsidRDefault="00451F84" w:rsidP="00A134C5">
      <w:pPr>
        <w:spacing w:line="480" w:lineRule="auto"/>
        <w:rPr>
          <w:rFonts w:ascii="Arial" w:hAnsi="Arial" w:cs="Arial"/>
          <w:color w:val="000000" w:themeColor="text1"/>
        </w:rPr>
      </w:pPr>
    </w:p>
    <w:p w14:paraId="45BC685A" w14:textId="77777777" w:rsidR="002D216E" w:rsidRPr="000D150D" w:rsidRDefault="002D216E" w:rsidP="00A134C5">
      <w:pPr>
        <w:spacing w:line="480" w:lineRule="auto"/>
        <w:rPr>
          <w:rFonts w:ascii="Arial" w:hAnsi="Arial" w:cs="Arial"/>
          <w:b/>
          <w:color w:val="000000" w:themeColor="text1"/>
        </w:rPr>
        <w:sectPr w:rsidR="002D216E" w:rsidRPr="000D150D" w:rsidSect="004C4547">
          <w:headerReference w:type="default" r:id="rId10"/>
          <w:footerReference w:type="even" r:id="rId11"/>
          <w:footerReference w:type="default" r:id="rId12"/>
          <w:pgSz w:w="11906" w:h="16838"/>
          <w:pgMar w:top="1701" w:right="1418" w:bottom="1701" w:left="1418" w:header="851" w:footer="992" w:gutter="0"/>
          <w:lnNumType w:countBy="1"/>
          <w:pgNumType w:start="1"/>
          <w:cols w:space="425"/>
          <w:docGrid w:linePitch="360"/>
        </w:sectPr>
      </w:pPr>
    </w:p>
    <w:p w14:paraId="4FE54A7F" w14:textId="77777777" w:rsidR="00F35B44" w:rsidRPr="007319B2" w:rsidRDefault="00F35B44" w:rsidP="007319B2">
      <w:pPr>
        <w:spacing w:line="480" w:lineRule="auto"/>
        <w:rPr>
          <w:rFonts w:ascii="Arial" w:hAnsi="Arial" w:cs="Arial"/>
          <w:b/>
          <w:color w:val="000000" w:themeColor="text1"/>
        </w:rPr>
      </w:pPr>
      <w:r w:rsidRPr="007319B2">
        <w:rPr>
          <w:rFonts w:ascii="Arial" w:hAnsi="Arial" w:cs="Arial"/>
          <w:b/>
          <w:color w:val="000000" w:themeColor="text1"/>
        </w:rPr>
        <w:lastRenderedPageBreak/>
        <w:t xml:space="preserve">SUMMARY </w:t>
      </w:r>
    </w:p>
    <w:p w14:paraId="053A0D22" w14:textId="0CF48D23" w:rsidR="00F35B44" w:rsidRPr="000D150D" w:rsidRDefault="00736FDC" w:rsidP="00537C90">
      <w:pPr>
        <w:spacing w:line="480" w:lineRule="auto"/>
        <w:ind w:leftChars="100" w:left="240"/>
        <w:rPr>
          <w:rFonts w:ascii="Arial" w:hAnsi="Arial" w:cs="Arial"/>
        </w:rPr>
      </w:pPr>
      <w:r>
        <w:rPr>
          <w:rFonts w:ascii="Arial" w:hAnsi="Arial" w:cs="Arial"/>
          <w:color w:val="000000" w:themeColor="text1"/>
        </w:rPr>
        <w:t>We conducted</w:t>
      </w:r>
      <w:r w:rsidR="00F35B44" w:rsidRPr="000D150D">
        <w:rPr>
          <w:rFonts w:ascii="Arial" w:hAnsi="Arial" w:cs="Arial"/>
          <w:color w:val="000000" w:themeColor="text1"/>
        </w:rPr>
        <w:t xml:space="preserve"> </w:t>
      </w:r>
      <w:r w:rsidR="007203F2">
        <w:rPr>
          <w:rFonts w:ascii="Arial" w:hAnsi="Arial" w:cs="Arial"/>
          <w:color w:val="000000" w:themeColor="text1"/>
        </w:rPr>
        <w:t xml:space="preserve">a </w:t>
      </w:r>
      <w:r w:rsidR="00F35B44">
        <w:rPr>
          <w:rFonts w:ascii="Arial" w:hAnsi="Arial" w:cs="Arial"/>
          <w:color w:val="000000" w:themeColor="text1"/>
        </w:rPr>
        <w:t>g</w:t>
      </w:r>
      <w:r w:rsidR="00F35B44" w:rsidRPr="000D150D">
        <w:rPr>
          <w:rFonts w:ascii="Arial" w:hAnsi="Arial" w:cs="Arial"/>
          <w:color w:val="000000" w:themeColor="text1"/>
        </w:rPr>
        <w:t xml:space="preserve">enome </w:t>
      </w:r>
      <w:r w:rsidR="00F35B44">
        <w:rPr>
          <w:rFonts w:ascii="Arial" w:hAnsi="Arial" w:cs="Arial"/>
          <w:color w:val="000000" w:themeColor="text1"/>
        </w:rPr>
        <w:t>w</w:t>
      </w:r>
      <w:r w:rsidR="00F35B44" w:rsidRPr="000D150D">
        <w:rPr>
          <w:rFonts w:ascii="Arial" w:hAnsi="Arial" w:cs="Arial"/>
          <w:color w:val="000000" w:themeColor="text1"/>
        </w:rPr>
        <w:t xml:space="preserve">ide </w:t>
      </w:r>
      <w:r w:rsidR="00F35B44">
        <w:rPr>
          <w:rFonts w:ascii="Arial" w:hAnsi="Arial" w:cs="Arial"/>
          <w:color w:val="000000" w:themeColor="text1"/>
        </w:rPr>
        <w:t>a</w:t>
      </w:r>
      <w:r w:rsidR="00F35B44" w:rsidRPr="000D150D">
        <w:rPr>
          <w:rFonts w:ascii="Arial" w:hAnsi="Arial" w:cs="Arial"/>
          <w:color w:val="000000" w:themeColor="text1"/>
        </w:rPr>
        <w:t xml:space="preserve">ssociation </w:t>
      </w:r>
      <w:r w:rsidR="00F35B44">
        <w:rPr>
          <w:rFonts w:ascii="Arial" w:hAnsi="Arial" w:cs="Arial"/>
          <w:color w:val="000000" w:themeColor="text1"/>
        </w:rPr>
        <w:t>s</w:t>
      </w:r>
      <w:r w:rsidR="00F35B44" w:rsidRPr="000D150D">
        <w:rPr>
          <w:rFonts w:ascii="Arial" w:hAnsi="Arial" w:cs="Arial"/>
          <w:color w:val="000000" w:themeColor="text1"/>
        </w:rPr>
        <w:t>tudy</w:t>
      </w:r>
      <w:r w:rsidR="00F35B44">
        <w:rPr>
          <w:rFonts w:ascii="Arial" w:hAnsi="Arial" w:cs="Arial"/>
          <w:color w:val="000000" w:themeColor="text1"/>
        </w:rPr>
        <w:t xml:space="preserve"> to identify </w:t>
      </w:r>
      <w:r w:rsidR="00F35B44" w:rsidRPr="000D150D">
        <w:rPr>
          <w:rFonts w:ascii="Arial" w:hAnsi="Arial" w:cs="Arial"/>
          <w:color w:val="000000" w:themeColor="text1"/>
        </w:rPr>
        <w:t xml:space="preserve">variants outside of </w:t>
      </w:r>
      <w:r w:rsidR="00F35B44" w:rsidRPr="000D150D">
        <w:rPr>
          <w:rFonts w:ascii="Arial" w:hAnsi="Arial" w:cs="Arial"/>
          <w:i/>
          <w:color w:val="000000" w:themeColor="text1"/>
        </w:rPr>
        <w:t>TSC2</w:t>
      </w:r>
      <w:r w:rsidR="00F35B44" w:rsidRPr="000D150D">
        <w:rPr>
          <w:rFonts w:ascii="Arial" w:hAnsi="Arial" w:cs="Arial"/>
          <w:color w:val="000000" w:themeColor="text1"/>
        </w:rPr>
        <w:t>/</w:t>
      </w:r>
      <w:r w:rsidR="00F35B44" w:rsidRPr="000D150D">
        <w:rPr>
          <w:rFonts w:ascii="Arial" w:hAnsi="Arial" w:cs="Arial"/>
          <w:i/>
          <w:color w:val="000000" w:themeColor="text1"/>
        </w:rPr>
        <w:t>TSC1</w:t>
      </w:r>
      <w:r w:rsidR="00F35B44" w:rsidRPr="000D150D">
        <w:rPr>
          <w:rFonts w:ascii="Arial" w:hAnsi="Arial" w:cs="Arial"/>
          <w:color w:val="000000" w:themeColor="text1"/>
        </w:rPr>
        <w:t xml:space="preserve"> associated with Lymphangioleiomyomatosis</w:t>
      </w:r>
      <w:r w:rsidR="007203F2">
        <w:rPr>
          <w:rFonts w:ascii="Arial" w:hAnsi="Arial" w:cs="Arial"/>
          <w:color w:val="000000" w:themeColor="text1"/>
        </w:rPr>
        <w:t xml:space="preserve"> (LAM) pathogenesis</w:t>
      </w:r>
      <w:r w:rsidR="007319B2">
        <w:rPr>
          <w:rFonts w:ascii="Arial" w:hAnsi="Arial" w:cs="Arial"/>
          <w:color w:val="000000" w:themeColor="text1"/>
        </w:rPr>
        <w:t>. T</w:t>
      </w:r>
      <w:r w:rsidR="00120C01">
        <w:rPr>
          <w:rFonts w:ascii="Arial" w:hAnsi="Arial" w:cs="Arial"/>
          <w:color w:val="000000" w:themeColor="text1"/>
        </w:rPr>
        <w:t xml:space="preserve">wo </w:t>
      </w:r>
      <w:r w:rsidR="007203F2">
        <w:rPr>
          <w:rFonts w:ascii="Arial" w:hAnsi="Arial" w:cs="Arial"/>
          <w:color w:val="000000" w:themeColor="text1"/>
        </w:rPr>
        <w:t>SNP</w:t>
      </w:r>
      <w:r w:rsidR="007319B2">
        <w:rPr>
          <w:rFonts w:ascii="Arial" w:hAnsi="Arial" w:cs="Arial"/>
          <w:color w:val="000000" w:themeColor="text1"/>
        </w:rPr>
        <w:t xml:space="preserve">s were identified near </w:t>
      </w:r>
      <w:r w:rsidR="00F35B44" w:rsidRPr="000D150D">
        <w:rPr>
          <w:rFonts w:ascii="Arial" w:hAnsi="Arial" w:cs="Arial"/>
          <w:i/>
        </w:rPr>
        <w:t>NR2F2</w:t>
      </w:r>
      <w:r w:rsidR="007319B2">
        <w:rPr>
          <w:rFonts w:ascii="Arial" w:hAnsi="Arial" w:cs="Arial"/>
        </w:rPr>
        <w:t>. Pathology studies indicate this transcription factor is expressed highly in a LAM-related tumor</w:t>
      </w:r>
      <w:r w:rsidR="00F35B44" w:rsidRPr="000D150D">
        <w:rPr>
          <w:rFonts w:ascii="Arial" w:hAnsi="Arial" w:cs="Arial"/>
        </w:rPr>
        <w:t>.</w:t>
      </w:r>
    </w:p>
    <w:p w14:paraId="7761FF7A" w14:textId="77777777" w:rsidR="00F35B44" w:rsidRDefault="00F35B44">
      <w:pPr>
        <w:rPr>
          <w:rFonts w:ascii="Arial" w:hAnsi="Arial" w:cs="Arial"/>
          <w:b/>
          <w:color w:val="000000" w:themeColor="text1"/>
        </w:rPr>
      </w:pPr>
      <w:r>
        <w:rPr>
          <w:rFonts w:ascii="Arial" w:hAnsi="Arial" w:cs="Arial"/>
          <w:b/>
          <w:color w:val="000000" w:themeColor="text1"/>
        </w:rPr>
        <w:br w:type="page"/>
      </w:r>
    </w:p>
    <w:p w14:paraId="13DBEF9D" w14:textId="1390D7DF" w:rsidR="00104400" w:rsidRPr="00AE1416" w:rsidRDefault="00104400" w:rsidP="00AE1416">
      <w:pPr>
        <w:spacing w:line="480" w:lineRule="auto"/>
        <w:outlineLvl w:val="0"/>
        <w:rPr>
          <w:rFonts w:ascii="Arial" w:hAnsi="Arial"/>
          <w:b/>
          <w:color w:val="FF0000"/>
        </w:rPr>
      </w:pPr>
      <w:r w:rsidRPr="000D150D">
        <w:rPr>
          <w:rFonts w:ascii="Arial" w:hAnsi="Arial" w:cs="Arial"/>
          <w:b/>
          <w:color w:val="000000" w:themeColor="text1"/>
        </w:rPr>
        <w:lastRenderedPageBreak/>
        <w:t>ABSTRACT</w:t>
      </w:r>
      <w:r w:rsidR="00F607D6">
        <w:rPr>
          <w:rFonts w:ascii="Arial" w:hAnsi="Arial" w:cs="Arial"/>
          <w:b/>
          <w:color w:val="000000" w:themeColor="text1"/>
        </w:rPr>
        <w:t xml:space="preserve"> </w:t>
      </w:r>
    </w:p>
    <w:p w14:paraId="4414C6C6" w14:textId="545A11B7" w:rsidR="003A1DB7" w:rsidRPr="000D150D" w:rsidRDefault="003A1DB7" w:rsidP="00ED4D53">
      <w:pPr>
        <w:spacing w:line="480" w:lineRule="auto"/>
        <w:ind w:leftChars="100" w:left="240"/>
        <w:rPr>
          <w:rFonts w:ascii="Arial" w:hAnsi="Arial" w:cs="Arial"/>
          <w:color w:val="000000" w:themeColor="text1"/>
        </w:rPr>
      </w:pPr>
      <w:r w:rsidRPr="000D150D">
        <w:rPr>
          <w:rFonts w:ascii="Arial" w:hAnsi="Arial" w:cs="Arial"/>
          <w:b/>
          <w:color w:val="000000" w:themeColor="text1"/>
        </w:rPr>
        <w:t>Rationale</w:t>
      </w:r>
      <w:r w:rsidR="00104400" w:rsidRPr="000D150D">
        <w:rPr>
          <w:rFonts w:ascii="Arial" w:hAnsi="Arial" w:cs="Arial"/>
          <w:b/>
          <w:color w:val="000000" w:themeColor="text1"/>
        </w:rPr>
        <w:t>:</w:t>
      </w:r>
      <w:r w:rsidR="00C06923" w:rsidRPr="000D150D">
        <w:rPr>
          <w:rFonts w:ascii="Arial" w:hAnsi="Arial" w:cs="Arial"/>
          <w:color w:val="000000" w:themeColor="text1"/>
        </w:rPr>
        <w:t xml:space="preserve"> Lymphangioleiomyomatosis </w:t>
      </w:r>
      <w:r w:rsidR="007319B2">
        <w:rPr>
          <w:rFonts w:ascii="Arial" w:hAnsi="Arial" w:cs="Arial"/>
          <w:color w:val="000000" w:themeColor="text1"/>
        </w:rPr>
        <w:t>occurs</w:t>
      </w:r>
      <w:r w:rsidR="00104400" w:rsidRPr="000D150D">
        <w:rPr>
          <w:rFonts w:ascii="Arial" w:hAnsi="Arial" w:cs="Arial"/>
          <w:color w:val="000000" w:themeColor="text1"/>
        </w:rPr>
        <w:t xml:space="preserve"> either associated with Tuberous Sclerosis Complex or </w:t>
      </w:r>
      <w:r w:rsidR="008D4A05">
        <w:rPr>
          <w:rFonts w:ascii="Arial" w:hAnsi="Arial" w:cs="Arial"/>
          <w:color w:val="000000" w:themeColor="text1"/>
        </w:rPr>
        <w:t xml:space="preserve">as </w:t>
      </w:r>
      <w:r w:rsidR="00104400" w:rsidRPr="000D150D">
        <w:rPr>
          <w:rFonts w:ascii="Arial" w:hAnsi="Arial" w:cs="Arial"/>
          <w:color w:val="000000" w:themeColor="text1"/>
        </w:rPr>
        <w:t>sporadic</w:t>
      </w:r>
      <w:r w:rsidR="008D4A05">
        <w:rPr>
          <w:rFonts w:ascii="Arial" w:hAnsi="Arial" w:cs="Arial"/>
          <w:color w:val="000000" w:themeColor="text1"/>
        </w:rPr>
        <w:t xml:space="preserve"> </w:t>
      </w:r>
      <w:r w:rsidR="00A0587D">
        <w:rPr>
          <w:rFonts w:ascii="Arial" w:hAnsi="Arial" w:cs="Arial"/>
          <w:color w:val="000000" w:themeColor="text1"/>
        </w:rPr>
        <w:t>disease</w:t>
      </w:r>
      <w:r w:rsidR="007203F2">
        <w:rPr>
          <w:rFonts w:ascii="Arial" w:hAnsi="Arial" w:cs="Arial"/>
          <w:color w:val="000000" w:themeColor="text1"/>
        </w:rPr>
        <w:t xml:space="preserve"> (S-LAM)</w:t>
      </w:r>
      <w:r w:rsidR="00104400" w:rsidRPr="000D150D">
        <w:rPr>
          <w:rFonts w:ascii="Arial" w:hAnsi="Arial" w:cs="Arial"/>
          <w:color w:val="000000" w:themeColor="text1"/>
        </w:rPr>
        <w:t xml:space="preserve">. </w:t>
      </w:r>
      <w:r w:rsidR="00451F84" w:rsidRPr="000D150D">
        <w:rPr>
          <w:rFonts w:ascii="Arial" w:hAnsi="Arial" w:cs="Arial"/>
          <w:color w:val="000000" w:themeColor="text1"/>
        </w:rPr>
        <w:t>R</w:t>
      </w:r>
      <w:r w:rsidR="00104400" w:rsidRPr="000D150D">
        <w:rPr>
          <w:rFonts w:ascii="Arial" w:hAnsi="Arial" w:cs="Arial"/>
          <w:color w:val="000000" w:themeColor="text1"/>
        </w:rPr>
        <w:t xml:space="preserve">isk factors for development of </w:t>
      </w:r>
      <w:r w:rsidR="007203F2">
        <w:rPr>
          <w:rFonts w:ascii="Arial" w:hAnsi="Arial" w:cs="Arial"/>
          <w:color w:val="000000" w:themeColor="text1"/>
        </w:rPr>
        <w:t>S-LAM</w:t>
      </w:r>
      <w:r w:rsidR="00104400" w:rsidRPr="000D150D">
        <w:rPr>
          <w:rFonts w:ascii="Arial" w:hAnsi="Arial" w:cs="Arial"/>
          <w:color w:val="000000" w:themeColor="text1"/>
        </w:rPr>
        <w:t xml:space="preserve"> are unknown. </w:t>
      </w:r>
    </w:p>
    <w:p w14:paraId="7784075D" w14:textId="25A6B8E9" w:rsidR="00104400" w:rsidRPr="000D150D" w:rsidRDefault="003A1DB7" w:rsidP="00ED4D53">
      <w:pPr>
        <w:spacing w:line="480" w:lineRule="auto"/>
        <w:ind w:leftChars="100" w:left="240"/>
        <w:rPr>
          <w:rFonts w:ascii="Arial" w:hAnsi="Arial" w:cs="Arial"/>
          <w:color w:val="000000" w:themeColor="text1"/>
        </w:rPr>
      </w:pPr>
      <w:r w:rsidRPr="000D150D">
        <w:rPr>
          <w:rFonts w:ascii="Arial" w:hAnsi="Arial" w:cs="Arial"/>
          <w:b/>
          <w:color w:val="000000" w:themeColor="text1"/>
        </w:rPr>
        <w:t>Objectives:</w:t>
      </w:r>
      <w:r w:rsidRPr="000D150D">
        <w:rPr>
          <w:rFonts w:ascii="Arial" w:hAnsi="Arial" w:cs="Arial"/>
          <w:color w:val="000000" w:themeColor="text1"/>
        </w:rPr>
        <w:t xml:space="preserve"> </w:t>
      </w:r>
      <w:r w:rsidR="00104400" w:rsidRPr="000D150D">
        <w:rPr>
          <w:rFonts w:ascii="Arial" w:hAnsi="Arial" w:cs="Arial"/>
          <w:color w:val="000000" w:themeColor="text1"/>
        </w:rPr>
        <w:t xml:space="preserve">We hypothesized that DNA sequence variants outside of </w:t>
      </w:r>
      <w:r w:rsidR="00104400" w:rsidRPr="000D150D">
        <w:rPr>
          <w:rFonts w:ascii="Arial" w:hAnsi="Arial" w:cs="Arial"/>
          <w:i/>
          <w:color w:val="000000" w:themeColor="text1"/>
        </w:rPr>
        <w:t>TSC2</w:t>
      </w:r>
      <w:r w:rsidR="00104400" w:rsidRPr="000D150D">
        <w:rPr>
          <w:rFonts w:ascii="Arial" w:hAnsi="Arial" w:cs="Arial"/>
          <w:color w:val="000000" w:themeColor="text1"/>
        </w:rPr>
        <w:t>/</w:t>
      </w:r>
      <w:r w:rsidR="00104400" w:rsidRPr="000D150D">
        <w:rPr>
          <w:rFonts w:ascii="Arial" w:hAnsi="Arial" w:cs="Arial"/>
          <w:i/>
          <w:color w:val="000000" w:themeColor="text1"/>
        </w:rPr>
        <w:t>TSC1</w:t>
      </w:r>
      <w:r w:rsidR="00104400" w:rsidRPr="000D150D">
        <w:rPr>
          <w:rFonts w:ascii="Arial" w:hAnsi="Arial" w:cs="Arial"/>
          <w:color w:val="000000" w:themeColor="text1"/>
        </w:rPr>
        <w:t xml:space="preserve"> might be associated with s</w:t>
      </w:r>
      <w:r w:rsidR="008D4A05">
        <w:rPr>
          <w:rFonts w:ascii="Arial" w:hAnsi="Arial" w:cs="Arial"/>
          <w:color w:val="000000" w:themeColor="text1"/>
        </w:rPr>
        <w:t>usceptibility</w:t>
      </w:r>
      <w:r w:rsidR="00104400" w:rsidRPr="000D150D">
        <w:rPr>
          <w:rFonts w:ascii="Arial" w:hAnsi="Arial" w:cs="Arial"/>
          <w:color w:val="000000" w:themeColor="text1"/>
        </w:rPr>
        <w:t xml:space="preserve"> for </w:t>
      </w:r>
      <w:r w:rsidR="007319B2">
        <w:rPr>
          <w:rFonts w:ascii="Arial" w:hAnsi="Arial" w:cs="Arial"/>
          <w:color w:val="000000" w:themeColor="text1"/>
        </w:rPr>
        <w:t>S-LAM</w:t>
      </w:r>
      <w:r w:rsidR="00104400" w:rsidRPr="000D150D">
        <w:rPr>
          <w:rFonts w:ascii="Arial" w:hAnsi="Arial" w:cs="Arial"/>
          <w:color w:val="000000" w:themeColor="text1"/>
        </w:rPr>
        <w:t xml:space="preserve">, and performed </w:t>
      </w:r>
      <w:r w:rsidR="007319B2">
        <w:rPr>
          <w:rFonts w:ascii="Arial" w:hAnsi="Arial" w:cs="Arial"/>
          <w:color w:val="000000" w:themeColor="text1"/>
        </w:rPr>
        <w:t xml:space="preserve">a </w:t>
      </w:r>
      <w:r w:rsidR="00104400" w:rsidRPr="000D150D">
        <w:rPr>
          <w:rFonts w:ascii="Arial" w:hAnsi="Arial" w:cs="Arial"/>
          <w:color w:val="000000" w:themeColor="text1"/>
        </w:rPr>
        <w:t>Geno</w:t>
      </w:r>
      <w:r w:rsidR="00956095" w:rsidRPr="000D150D">
        <w:rPr>
          <w:rFonts w:ascii="Arial" w:hAnsi="Arial" w:cs="Arial"/>
          <w:color w:val="000000" w:themeColor="text1"/>
        </w:rPr>
        <w:t>me Wide Association Study</w:t>
      </w:r>
      <w:r w:rsidR="007319B2">
        <w:rPr>
          <w:rFonts w:ascii="Arial" w:hAnsi="Arial" w:cs="Arial"/>
          <w:color w:val="000000" w:themeColor="text1"/>
        </w:rPr>
        <w:t xml:space="preserve"> (GWAS)</w:t>
      </w:r>
      <w:r w:rsidR="00104400" w:rsidRPr="000D150D">
        <w:rPr>
          <w:rFonts w:ascii="Arial" w:hAnsi="Arial" w:cs="Arial"/>
          <w:color w:val="000000" w:themeColor="text1"/>
        </w:rPr>
        <w:t>.</w:t>
      </w:r>
    </w:p>
    <w:p w14:paraId="1F1B76DE" w14:textId="0A71EE98" w:rsidR="00104400" w:rsidRPr="000D150D" w:rsidRDefault="00104400" w:rsidP="00ED4D53">
      <w:pPr>
        <w:spacing w:line="480" w:lineRule="auto"/>
        <w:ind w:leftChars="100" w:left="240"/>
        <w:rPr>
          <w:rFonts w:ascii="Arial" w:hAnsi="Arial" w:cs="Arial"/>
          <w:color w:val="000000" w:themeColor="text1"/>
        </w:rPr>
      </w:pPr>
      <w:r w:rsidRPr="00B87CB4">
        <w:rPr>
          <w:rFonts w:ascii="Arial" w:hAnsi="Arial" w:cs="Arial"/>
          <w:b/>
          <w:color w:val="000000" w:themeColor="text1"/>
        </w:rPr>
        <w:t>Methods:</w:t>
      </w:r>
      <w:r w:rsidRPr="000D150D">
        <w:rPr>
          <w:rFonts w:ascii="Arial" w:hAnsi="Arial" w:cs="Arial"/>
          <w:color w:val="000000" w:themeColor="text1"/>
        </w:rPr>
        <w:t xml:space="preserve"> </w:t>
      </w:r>
      <w:r w:rsidR="00827D86">
        <w:rPr>
          <w:rFonts w:ascii="Arial" w:hAnsi="Arial" w:cs="Arial"/>
          <w:color w:val="000000" w:themeColor="text1"/>
        </w:rPr>
        <w:t>G</w:t>
      </w:r>
      <w:del w:id="0" w:author="Wonji Kim" w:date="2019-03-11T22:42:00Z">
        <w:r w:rsidR="00827D86" w:rsidDel="00CF43DA">
          <w:rPr>
            <w:rFonts w:ascii="Arial" w:hAnsi="Arial" w:cs="Arial"/>
            <w:color w:val="000000" w:themeColor="text1"/>
          </w:rPr>
          <w:delText>enome-wide g</w:delText>
        </w:r>
      </w:del>
      <w:r w:rsidR="00824D52">
        <w:rPr>
          <w:rFonts w:ascii="Arial" w:hAnsi="Arial" w:cs="Arial"/>
          <w:color w:val="000000" w:themeColor="text1"/>
        </w:rPr>
        <w:t>enotype</w:t>
      </w:r>
      <w:ins w:id="1" w:author="Wonji Kim" w:date="2019-03-11T22:42:00Z">
        <w:r w:rsidR="00CF43DA">
          <w:rPr>
            <w:rFonts w:ascii="Arial" w:hAnsi="Arial" w:cs="Arial"/>
            <w:color w:val="000000" w:themeColor="text1"/>
          </w:rPr>
          <w:t>d and imputed</w:t>
        </w:r>
      </w:ins>
      <w:r w:rsidR="00824D52">
        <w:rPr>
          <w:rFonts w:ascii="Arial" w:hAnsi="Arial" w:cs="Arial"/>
          <w:color w:val="000000" w:themeColor="text1"/>
        </w:rPr>
        <w:t xml:space="preserve"> data</w:t>
      </w:r>
      <w:r w:rsidR="00827D86">
        <w:rPr>
          <w:rFonts w:ascii="Arial" w:hAnsi="Arial" w:cs="Arial"/>
          <w:color w:val="000000" w:themeColor="text1"/>
        </w:rPr>
        <w:t xml:space="preserve"> on </w:t>
      </w:r>
      <w:ins w:id="2" w:author="Wonji Kim" w:date="2019-03-11T22:44:00Z">
        <w:r w:rsidR="00CF43DA">
          <w:rPr>
            <w:rFonts w:ascii="Arial" w:hAnsi="Arial" w:cs="Arial"/>
            <w:color w:val="000000" w:themeColor="text1"/>
            <w:shd w:val="clear" w:color="auto" w:fill="FFFFFF"/>
            <w:lang w:eastAsia="ko-KR"/>
          </w:rPr>
          <w:t>5,427,338</w:t>
        </w:r>
      </w:ins>
      <w:del w:id="3" w:author="Wonji Kim" w:date="2019-03-11T22:42:00Z">
        <w:r w:rsidR="00827D86" w:rsidRPr="000D150D" w:rsidDel="00CF43DA">
          <w:rPr>
            <w:rFonts w:ascii="Arial" w:hAnsi="Arial" w:cs="Arial"/>
            <w:color w:val="000000" w:themeColor="text1"/>
            <w:shd w:val="clear" w:color="auto" w:fill="FFFFFF"/>
          </w:rPr>
          <w:delText>549,</w:delText>
        </w:r>
        <w:r w:rsidR="00827D86" w:rsidDel="00CF43DA">
          <w:rPr>
            <w:rFonts w:ascii="Arial" w:hAnsi="Arial" w:cs="Arial" w:hint="eastAsia"/>
            <w:color w:val="000000" w:themeColor="text1"/>
            <w:shd w:val="clear" w:color="auto" w:fill="FFFFFF"/>
            <w:lang w:eastAsia="ko-KR"/>
          </w:rPr>
          <w:delText>591</w:delText>
        </w:r>
      </w:del>
      <w:r w:rsidR="00827D86" w:rsidRPr="000D150D">
        <w:rPr>
          <w:rFonts w:ascii="Arial" w:hAnsi="Arial" w:cs="Arial"/>
          <w:color w:val="000000" w:themeColor="text1"/>
          <w:shd w:val="clear" w:color="auto" w:fill="FFFFFF"/>
        </w:rPr>
        <w:t xml:space="preserve"> </w:t>
      </w:r>
      <w:r w:rsidR="00827D86">
        <w:rPr>
          <w:rFonts w:ascii="Arial" w:hAnsi="Arial" w:cs="Arial"/>
          <w:color w:val="000000" w:themeColor="text1"/>
          <w:shd w:val="clear" w:color="auto" w:fill="FFFFFF"/>
        </w:rPr>
        <w:t>SNPs</w:t>
      </w:r>
      <w:r w:rsidR="00824D52">
        <w:rPr>
          <w:rFonts w:ascii="Arial" w:hAnsi="Arial" w:cs="Arial"/>
          <w:color w:val="000000" w:themeColor="text1"/>
        </w:rPr>
        <w:t xml:space="preserve"> </w:t>
      </w:r>
      <w:r w:rsidR="00AE1416">
        <w:rPr>
          <w:rFonts w:ascii="Arial" w:hAnsi="Arial" w:cs="Arial"/>
          <w:color w:val="000000" w:themeColor="text1"/>
        </w:rPr>
        <w:t xml:space="preserve">in </w:t>
      </w:r>
      <w:r w:rsidR="00824D52">
        <w:rPr>
          <w:rFonts w:ascii="Arial" w:hAnsi="Arial" w:cs="Arial"/>
          <w:color w:val="000000" w:themeColor="text1"/>
        </w:rPr>
        <w:t>426</w:t>
      </w:r>
      <w:r w:rsidR="00366726" w:rsidRPr="000D150D">
        <w:rPr>
          <w:rFonts w:ascii="Arial" w:hAnsi="Arial" w:cs="Arial"/>
          <w:color w:val="000000" w:themeColor="text1"/>
        </w:rPr>
        <w:t xml:space="preserve"> </w:t>
      </w:r>
      <w:r w:rsidR="007203F2">
        <w:rPr>
          <w:rFonts w:ascii="Arial" w:hAnsi="Arial" w:cs="Arial"/>
          <w:color w:val="000000" w:themeColor="text1"/>
        </w:rPr>
        <w:t xml:space="preserve">S-LAM </w:t>
      </w:r>
      <w:r w:rsidRPr="000D150D">
        <w:rPr>
          <w:rFonts w:ascii="Arial" w:hAnsi="Arial" w:cs="Arial"/>
          <w:color w:val="000000" w:themeColor="text1"/>
        </w:rPr>
        <w:t>subjects</w:t>
      </w:r>
      <w:r w:rsidR="00824D52">
        <w:rPr>
          <w:rFonts w:ascii="Arial" w:hAnsi="Arial" w:cs="Arial"/>
          <w:color w:val="000000" w:themeColor="text1"/>
        </w:rPr>
        <w:t xml:space="preserve"> were </w:t>
      </w:r>
      <w:r w:rsidR="003F7C98">
        <w:rPr>
          <w:rFonts w:ascii="Arial" w:hAnsi="Arial" w:cs="Arial"/>
          <w:color w:val="000000" w:themeColor="text1"/>
        </w:rPr>
        <w:t>compared</w:t>
      </w:r>
      <w:r w:rsidR="00824D52">
        <w:rPr>
          <w:rFonts w:ascii="Arial" w:hAnsi="Arial" w:cs="Arial"/>
          <w:color w:val="000000" w:themeColor="text1"/>
        </w:rPr>
        <w:t>,</w:t>
      </w:r>
      <w:r w:rsidR="00B27623">
        <w:rPr>
          <w:rFonts w:ascii="Arial" w:hAnsi="Arial" w:cs="Arial"/>
          <w:color w:val="000000" w:themeColor="text1"/>
        </w:rPr>
        <w:t xml:space="preserve"> </w:t>
      </w:r>
      <w:r w:rsidR="00824D52">
        <w:rPr>
          <w:rFonts w:ascii="Arial" w:hAnsi="Arial" w:cs="Arial"/>
          <w:color w:val="000000" w:themeColor="text1"/>
        </w:rPr>
        <w:t xml:space="preserve">using </w:t>
      </w:r>
      <w:r w:rsidR="00B27623">
        <w:rPr>
          <w:rFonts w:ascii="Arial" w:hAnsi="Arial" w:cs="Arial"/>
          <w:color w:val="000000" w:themeColor="text1"/>
          <w:lang w:eastAsia="ko-KR"/>
        </w:rPr>
        <w:t>c</w:t>
      </w:r>
      <w:r w:rsidR="00B27623">
        <w:rPr>
          <w:rFonts w:ascii="Arial" w:hAnsi="Arial" w:cs="Arial" w:hint="eastAsia"/>
          <w:color w:val="000000" w:themeColor="text1"/>
          <w:lang w:eastAsia="ko-KR"/>
        </w:rPr>
        <w:t>onditional logistic regression</w:t>
      </w:r>
      <w:r w:rsidR="00827D86">
        <w:rPr>
          <w:rFonts w:ascii="Arial" w:hAnsi="Arial" w:cs="Arial"/>
          <w:color w:val="000000" w:themeColor="text1"/>
          <w:lang w:eastAsia="ko-KR"/>
        </w:rPr>
        <w:t xml:space="preserve">, to similar data from </w:t>
      </w:r>
      <w:r w:rsidR="00824D52">
        <w:rPr>
          <w:rFonts w:ascii="Arial" w:hAnsi="Arial" w:cs="Arial" w:hint="eastAsia"/>
          <w:color w:val="000000" w:themeColor="text1"/>
          <w:lang w:eastAsia="ko-KR"/>
        </w:rPr>
        <w:t xml:space="preserve">852 females </w:t>
      </w:r>
      <w:r w:rsidR="00824D52">
        <w:rPr>
          <w:rFonts w:ascii="Arial" w:hAnsi="Arial" w:cs="Arial"/>
          <w:color w:val="000000" w:themeColor="text1"/>
          <w:lang w:eastAsia="ko-KR"/>
        </w:rPr>
        <w:t>from</w:t>
      </w:r>
      <w:r w:rsidR="00824D52">
        <w:rPr>
          <w:rFonts w:ascii="Arial" w:hAnsi="Arial" w:cs="Arial" w:hint="eastAsia"/>
          <w:color w:val="000000" w:themeColor="text1"/>
          <w:lang w:eastAsia="ko-KR"/>
        </w:rPr>
        <w:t xml:space="preserve"> </w:t>
      </w:r>
      <w:r w:rsidR="00824D52" w:rsidRPr="000D150D">
        <w:rPr>
          <w:rFonts w:ascii="Arial" w:hAnsi="Arial" w:cs="Arial"/>
          <w:color w:val="000000" w:themeColor="text1"/>
        </w:rPr>
        <w:t>COPDGene</w:t>
      </w:r>
      <w:r w:rsidR="00824D52">
        <w:rPr>
          <w:rFonts w:ascii="Arial" w:hAnsi="Arial" w:cs="Arial"/>
          <w:color w:val="000000" w:themeColor="text1"/>
        </w:rPr>
        <w:t xml:space="preserve"> in a</w:t>
      </w:r>
      <w:r w:rsidR="00B27623">
        <w:rPr>
          <w:rFonts w:ascii="Arial" w:hAnsi="Arial" w:cs="Arial"/>
          <w:color w:val="000000" w:themeColor="text1"/>
          <w:lang w:eastAsia="ko-KR"/>
        </w:rPr>
        <w:t xml:space="preserve"> matched case-control </w:t>
      </w:r>
      <w:r w:rsidR="00824D52">
        <w:rPr>
          <w:rFonts w:ascii="Arial" w:hAnsi="Arial" w:cs="Arial"/>
          <w:color w:val="000000" w:themeColor="text1"/>
          <w:lang w:eastAsia="ko-KR"/>
        </w:rPr>
        <w:t>design</w:t>
      </w:r>
      <w:r w:rsidR="00B27623" w:rsidRPr="000D150D">
        <w:rPr>
          <w:rFonts w:ascii="Arial" w:hAnsi="Arial" w:cs="Arial"/>
          <w:color w:val="000000" w:themeColor="text1"/>
        </w:rPr>
        <w:t>.</w:t>
      </w:r>
      <w:r w:rsidR="0049742A">
        <w:rPr>
          <w:rFonts w:ascii="Arial" w:hAnsi="Arial" w:cs="Arial"/>
          <w:color w:val="000000" w:themeColor="text1"/>
        </w:rPr>
        <w:t xml:space="preserve"> </w:t>
      </w:r>
      <w:r w:rsidR="00310D5C">
        <w:rPr>
          <w:rFonts w:ascii="Arial" w:hAnsi="Arial" w:cs="Arial"/>
          <w:color w:val="000000" w:themeColor="text1"/>
        </w:rPr>
        <w:t xml:space="preserve">For </w:t>
      </w:r>
      <w:r w:rsidR="00310D5C">
        <w:rPr>
          <w:rFonts w:ascii="Arial" w:hAnsi="Arial" w:cs="Arial"/>
          <w:color w:val="000000" w:themeColor="text1"/>
          <w:lang w:eastAsia="ko-KR"/>
        </w:rPr>
        <w:t>r</w:t>
      </w:r>
      <w:r w:rsidR="008F18A2">
        <w:rPr>
          <w:rFonts w:ascii="Arial" w:hAnsi="Arial" w:cs="Arial"/>
          <w:color w:val="000000" w:themeColor="text1"/>
        </w:rPr>
        <w:t>eplication stud</w:t>
      </w:r>
      <w:r w:rsidR="008F18A2">
        <w:rPr>
          <w:rFonts w:ascii="Arial" w:hAnsi="Arial" w:cs="Arial" w:hint="eastAsia"/>
          <w:color w:val="000000" w:themeColor="text1"/>
          <w:lang w:eastAsia="ko-KR"/>
        </w:rPr>
        <w:t>ies</w:t>
      </w:r>
      <w:r w:rsidR="004D3D54">
        <w:rPr>
          <w:rFonts w:ascii="Arial" w:hAnsi="Arial" w:cs="Arial"/>
          <w:color w:val="000000" w:themeColor="text1"/>
          <w:lang w:eastAsia="ko-KR"/>
        </w:rPr>
        <w:t xml:space="preserve">, </w:t>
      </w:r>
      <w:r w:rsidR="0030651C">
        <w:rPr>
          <w:rFonts w:ascii="Arial" w:hAnsi="Arial" w:cs="Arial"/>
          <w:color w:val="000000" w:themeColor="text1"/>
          <w:lang w:eastAsia="ko-KR"/>
        </w:rPr>
        <w:t>genotypes for</w:t>
      </w:r>
      <w:r w:rsidR="008F18A2">
        <w:rPr>
          <w:rFonts w:ascii="Arial" w:hAnsi="Arial" w:cs="Arial" w:hint="eastAsia"/>
          <w:color w:val="000000" w:themeColor="text1"/>
          <w:lang w:eastAsia="ko-KR"/>
        </w:rPr>
        <w:t xml:space="preserve"> </w:t>
      </w:r>
      <w:r w:rsidR="0030651C" w:rsidRPr="000D150D">
        <w:rPr>
          <w:rFonts w:ascii="Arial" w:hAnsi="Arial" w:cs="Arial" w:hint="eastAsia"/>
          <w:shd w:val="clear" w:color="auto" w:fill="FFFFFF"/>
          <w:lang w:eastAsia="ko-KR"/>
        </w:rPr>
        <w:t>196</w:t>
      </w:r>
      <w:r w:rsidR="0030651C" w:rsidRPr="000D150D">
        <w:rPr>
          <w:rFonts w:ascii="Arial" w:hAnsi="Arial" w:cs="Arial"/>
          <w:shd w:val="clear" w:color="auto" w:fill="FFFFFF"/>
        </w:rPr>
        <w:t xml:space="preserve"> non-Hispanic white (NHW) </w:t>
      </w:r>
      <w:r w:rsidR="0030651C" w:rsidRPr="000D150D">
        <w:rPr>
          <w:rFonts w:ascii="Arial" w:hAnsi="Arial" w:cs="Arial"/>
          <w:color w:val="000000" w:themeColor="text1"/>
          <w:shd w:val="clear" w:color="auto" w:fill="FFFFFF"/>
        </w:rPr>
        <w:t>female S-LAM subjects</w:t>
      </w:r>
      <w:r w:rsidR="0030651C">
        <w:rPr>
          <w:rFonts w:ascii="Arial" w:hAnsi="Arial" w:cs="Arial" w:hint="eastAsia"/>
          <w:color w:val="000000" w:themeColor="text1"/>
          <w:lang w:eastAsia="ko-KR"/>
        </w:rPr>
        <w:t xml:space="preserve"> </w:t>
      </w:r>
      <w:r w:rsidR="0030651C">
        <w:rPr>
          <w:rFonts w:ascii="Arial" w:hAnsi="Arial" w:cs="Arial"/>
          <w:color w:val="000000" w:themeColor="text1"/>
          <w:lang w:eastAsia="ko-KR"/>
        </w:rPr>
        <w:t xml:space="preserve">were compared with </w:t>
      </w:r>
      <w:r w:rsidR="008F18A2">
        <w:rPr>
          <w:rFonts w:ascii="Arial" w:hAnsi="Arial" w:cs="Arial" w:hint="eastAsia"/>
          <w:color w:val="000000" w:themeColor="text1"/>
          <w:lang w:eastAsia="ko-KR"/>
        </w:rPr>
        <w:t>three</w:t>
      </w:r>
      <w:r w:rsidR="0030651C">
        <w:rPr>
          <w:rFonts w:ascii="Arial" w:hAnsi="Arial" w:cs="Arial"/>
          <w:color w:val="000000" w:themeColor="text1"/>
          <w:lang w:eastAsia="ko-KR"/>
        </w:rPr>
        <w:t xml:space="preserve"> different </w:t>
      </w:r>
      <w:r w:rsidR="00824D52">
        <w:rPr>
          <w:rFonts w:ascii="Arial" w:hAnsi="Arial" w:cs="Arial"/>
          <w:color w:val="000000" w:themeColor="text1"/>
          <w:lang w:eastAsia="ko-KR"/>
        </w:rPr>
        <w:t xml:space="preserve">sets of </w:t>
      </w:r>
      <w:r w:rsidR="0030651C">
        <w:rPr>
          <w:rFonts w:ascii="Arial" w:hAnsi="Arial" w:cs="Arial"/>
          <w:color w:val="000000" w:themeColor="text1"/>
          <w:lang w:eastAsia="ko-KR"/>
        </w:rPr>
        <w:t>control</w:t>
      </w:r>
      <w:r w:rsidR="008F18A2">
        <w:rPr>
          <w:rFonts w:ascii="Arial" w:hAnsi="Arial" w:cs="Arial" w:hint="eastAsia"/>
          <w:color w:val="000000" w:themeColor="text1"/>
          <w:lang w:eastAsia="ko-KR"/>
        </w:rPr>
        <w:t>s.</w:t>
      </w:r>
      <w:r w:rsidR="00090F67" w:rsidRPr="000D150D">
        <w:rPr>
          <w:rFonts w:ascii="Arial" w:hAnsi="Arial" w:cs="Arial"/>
          <w:color w:val="000000" w:themeColor="text1"/>
        </w:rPr>
        <w:t xml:space="preserve"> </w:t>
      </w:r>
      <w:r w:rsidRPr="000D150D">
        <w:rPr>
          <w:rFonts w:ascii="Arial" w:hAnsi="Arial" w:cs="Arial"/>
          <w:color w:val="000000" w:themeColor="text1"/>
        </w:rPr>
        <w:t xml:space="preserve">RNA-seq and immunohistochemistry analyses </w:t>
      </w:r>
      <w:r w:rsidRPr="000D150D">
        <w:rPr>
          <w:rFonts w:ascii="Arial" w:hAnsi="Arial" w:cs="Arial" w:hint="eastAsia"/>
          <w:color w:val="000000" w:themeColor="text1"/>
        </w:rPr>
        <w:t>were</w:t>
      </w:r>
      <w:r w:rsidRPr="000D150D">
        <w:rPr>
          <w:rFonts w:ascii="Arial" w:hAnsi="Arial" w:cs="Arial"/>
          <w:color w:val="000000" w:themeColor="text1"/>
        </w:rPr>
        <w:t xml:space="preserve"> also performed.</w:t>
      </w:r>
    </w:p>
    <w:p w14:paraId="7BABF4B1" w14:textId="40F25A83" w:rsidR="00104400" w:rsidRPr="000D150D" w:rsidRDefault="00104400" w:rsidP="00ED4D53">
      <w:pPr>
        <w:spacing w:line="480" w:lineRule="auto"/>
        <w:ind w:leftChars="100" w:left="240"/>
        <w:rPr>
          <w:rFonts w:ascii="Arial" w:hAnsi="Arial" w:cs="Arial"/>
        </w:rPr>
      </w:pPr>
      <w:r w:rsidRPr="000D150D">
        <w:rPr>
          <w:rFonts w:ascii="Arial" w:hAnsi="Arial" w:cs="Arial"/>
          <w:b/>
          <w:color w:val="000000" w:themeColor="text1"/>
        </w:rPr>
        <w:t xml:space="preserve">Results: </w:t>
      </w:r>
      <w:r w:rsidRPr="000D150D">
        <w:rPr>
          <w:rFonts w:ascii="Arial" w:hAnsi="Arial" w:cs="Arial"/>
          <w:color w:val="000000" w:themeColor="text1"/>
        </w:rPr>
        <w:t xml:space="preserve">Two non-coding </w:t>
      </w:r>
      <w:ins w:id="4" w:author="Wonji Kim" w:date="2019-03-11T22:44:00Z">
        <w:r w:rsidR="005153C6">
          <w:rPr>
            <w:rFonts w:ascii="Arial" w:hAnsi="Arial" w:cs="Arial"/>
            <w:color w:val="000000" w:themeColor="text1"/>
          </w:rPr>
          <w:t xml:space="preserve">genotyped </w:t>
        </w:r>
      </w:ins>
      <w:r w:rsidRPr="000D150D">
        <w:rPr>
          <w:rFonts w:ascii="Arial" w:hAnsi="Arial" w:cs="Arial"/>
          <w:color w:val="000000" w:themeColor="text1"/>
        </w:rPr>
        <w:t>SNPs met genome-wide significance; rs4544201</w:t>
      </w:r>
      <w:r w:rsidR="00A0587D">
        <w:rPr>
          <w:rFonts w:ascii="Arial" w:hAnsi="Arial" w:cs="Arial"/>
          <w:color w:val="000000" w:themeColor="text1"/>
        </w:rPr>
        <w:t xml:space="preserve"> and </w:t>
      </w:r>
      <w:r w:rsidR="00A0587D">
        <w:rPr>
          <w:rFonts w:ascii="Arial" w:hAnsi="Arial" w:cs="Arial"/>
        </w:rPr>
        <w:t>rs2006950</w:t>
      </w:r>
      <w:r w:rsidRPr="000D150D">
        <w:rPr>
          <w:rFonts w:ascii="Arial" w:hAnsi="Arial" w:cs="Arial"/>
          <w:color w:val="000000" w:themeColor="text1"/>
        </w:rPr>
        <w:t xml:space="preserve"> (P-value=</w:t>
      </w:r>
      <w:r w:rsidR="00D71D67">
        <w:rPr>
          <w:rFonts w:ascii="Arial" w:hAnsi="Arial" w:cs="Arial"/>
          <w:color w:val="000000" w:themeColor="text1"/>
        </w:rPr>
        <w:t>4.2</w:t>
      </w:r>
      <w:r w:rsidRPr="000D150D">
        <w:rPr>
          <w:rFonts w:ascii="Arial" w:hAnsi="Arial" w:cs="Arial"/>
          <w:color w:val="000000" w:themeColor="text1"/>
        </w:rPr>
        <w:t>×10</w:t>
      </w:r>
      <w:r w:rsidRPr="000D150D">
        <w:rPr>
          <w:rFonts w:ascii="Arial" w:hAnsi="Arial" w:cs="Arial"/>
          <w:color w:val="000000" w:themeColor="text1"/>
          <w:vertAlign w:val="superscript"/>
        </w:rPr>
        <w:t xml:space="preserve"> -</w:t>
      </w:r>
      <w:r w:rsidR="00D71D67">
        <w:rPr>
          <w:rFonts w:ascii="Arial" w:hAnsi="Arial" w:cs="Arial"/>
          <w:color w:val="000000" w:themeColor="text1"/>
          <w:vertAlign w:val="superscript"/>
        </w:rPr>
        <w:t>8</w:t>
      </w:r>
      <w:r w:rsidR="00A0587D">
        <w:rPr>
          <w:rFonts w:ascii="Arial" w:hAnsi="Arial" w:cs="Arial"/>
          <w:color w:val="000000" w:themeColor="text1"/>
        </w:rPr>
        <w:t xml:space="preserve">, </w:t>
      </w:r>
      <w:r w:rsidR="00D71D67">
        <w:rPr>
          <w:rFonts w:ascii="Arial" w:hAnsi="Arial" w:cs="Arial"/>
        </w:rPr>
        <w:t>6.1</w:t>
      </w:r>
      <w:r w:rsidRPr="000D150D">
        <w:rPr>
          <w:rFonts w:ascii="Arial" w:hAnsi="Arial" w:cs="Arial"/>
        </w:rPr>
        <w:t>×10</w:t>
      </w:r>
      <w:r w:rsidRPr="000D150D">
        <w:rPr>
          <w:rFonts w:ascii="Arial" w:hAnsi="Arial" w:cs="Arial"/>
          <w:vertAlign w:val="superscript"/>
        </w:rPr>
        <w:t xml:space="preserve"> -</w:t>
      </w:r>
      <w:r w:rsidR="00D71D67">
        <w:rPr>
          <w:rFonts w:ascii="Arial" w:hAnsi="Arial" w:cs="Arial"/>
          <w:vertAlign w:val="superscript"/>
        </w:rPr>
        <w:t>9</w:t>
      </w:r>
      <w:r w:rsidR="00A0587D">
        <w:rPr>
          <w:rFonts w:ascii="Arial" w:hAnsi="Arial" w:cs="Arial"/>
        </w:rPr>
        <w:t>, respectively)</w:t>
      </w:r>
      <w:r w:rsidRPr="000D150D">
        <w:rPr>
          <w:rFonts w:ascii="Arial" w:hAnsi="Arial" w:cs="Arial"/>
        </w:rPr>
        <w:t xml:space="preserve"> which are in the</w:t>
      </w:r>
      <w:r w:rsidR="00451F84" w:rsidRPr="000D150D">
        <w:rPr>
          <w:rFonts w:ascii="Arial" w:hAnsi="Arial" w:cs="Arial"/>
        </w:rPr>
        <w:t xml:space="preserve"> same 35kb </w:t>
      </w:r>
      <w:r w:rsidR="007B42DF" w:rsidRPr="000D150D">
        <w:rPr>
          <w:rFonts w:ascii="Arial" w:hAnsi="Arial" w:cs="Arial"/>
          <w:color w:val="000000" w:themeColor="text1"/>
        </w:rPr>
        <w:t>linkage disequilibrium</w:t>
      </w:r>
      <w:r w:rsidR="00451F84" w:rsidRPr="000D150D">
        <w:rPr>
          <w:rFonts w:ascii="Arial" w:hAnsi="Arial" w:cs="Arial"/>
          <w:color w:val="000000" w:themeColor="text1"/>
        </w:rPr>
        <w:t xml:space="preserve"> block</w:t>
      </w:r>
      <w:r w:rsidR="00A0587D">
        <w:rPr>
          <w:rFonts w:ascii="Arial" w:hAnsi="Arial" w:cs="Arial"/>
          <w:color w:val="000000" w:themeColor="text1"/>
        </w:rPr>
        <w:t xml:space="preserve"> on </w:t>
      </w:r>
      <w:r w:rsidR="00A0587D" w:rsidRPr="000D150D">
        <w:rPr>
          <w:rFonts w:ascii="Arial" w:hAnsi="Arial" w:cs="Arial"/>
        </w:rPr>
        <w:t>chr15q26.2</w:t>
      </w:r>
      <w:r w:rsidR="00451F84" w:rsidRPr="000D150D">
        <w:rPr>
          <w:rFonts w:ascii="Arial" w:hAnsi="Arial" w:cs="Arial"/>
          <w:color w:val="000000" w:themeColor="text1"/>
        </w:rPr>
        <w:t>. This association was</w:t>
      </w:r>
      <w:r w:rsidRPr="000D150D">
        <w:rPr>
          <w:rFonts w:ascii="Arial" w:hAnsi="Arial" w:cs="Arial"/>
          <w:color w:val="000000" w:themeColor="text1"/>
        </w:rPr>
        <w:t xml:space="preserve"> replicated </w:t>
      </w:r>
      <w:r w:rsidR="00451F84" w:rsidRPr="000D150D">
        <w:rPr>
          <w:rFonts w:ascii="Arial" w:hAnsi="Arial" w:cs="Arial"/>
          <w:color w:val="000000" w:themeColor="text1"/>
        </w:rPr>
        <w:t>in</w:t>
      </w:r>
      <w:r w:rsidRPr="000D150D">
        <w:rPr>
          <w:rFonts w:ascii="Arial" w:hAnsi="Arial" w:cs="Arial"/>
          <w:color w:val="000000" w:themeColor="text1"/>
        </w:rPr>
        <w:t xml:space="preserve"> an independent </w:t>
      </w:r>
      <w:r w:rsidR="00451F84" w:rsidRPr="000D150D">
        <w:rPr>
          <w:rFonts w:ascii="Arial" w:hAnsi="Arial" w:cs="Arial"/>
        </w:rPr>
        <w:t>cohort</w:t>
      </w:r>
      <w:r w:rsidRPr="000D150D">
        <w:rPr>
          <w:rFonts w:ascii="Arial" w:hAnsi="Arial" w:cs="Arial"/>
        </w:rPr>
        <w:t xml:space="preserve">. </w:t>
      </w:r>
      <w:r w:rsidRPr="000D150D">
        <w:rPr>
          <w:rFonts w:ascii="Arial" w:hAnsi="Arial" w:cs="Arial"/>
          <w:i/>
        </w:rPr>
        <w:t>NR2F2</w:t>
      </w:r>
      <w:r w:rsidR="00090F67" w:rsidRPr="000D150D">
        <w:rPr>
          <w:rFonts w:ascii="Arial" w:hAnsi="Arial" w:cs="Arial"/>
          <w:i/>
        </w:rPr>
        <w:t xml:space="preserve">, </w:t>
      </w:r>
      <w:r w:rsidRPr="000D150D">
        <w:rPr>
          <w:rFonts w:ascii="Arial" w:hAnsi="Arial" w:cs="Arial"/>
        </w:rPr>
        <w:t xml:space="preserve">a </w:t>
      </w:r>
      <w:r w:rsidR="00451F84" w:rsidRPr="000D150D">
        <w:rPr>
          <w:rFonts w:ascii="Arial" w:hAnsi="Arial" w:cs="Arial"/>
        </w:rPr>
        <w:t>nuclear receptor and transcription factor</w:t>
      </w:r>
      <w:r w:rsidR="00090F67" w:rsidRPr="000D150D">
        <w:rPr>
          <w:rFonts w:ascii="Arial" w:hAnsi="Arial" w:cs="Arial"/>
        </w:rPr>
        <w:t xml:space="preserve">, was the </w:t>
      </w:r>
      <w:r w:rsidR="00451F84" w:rsidRPr="000D150D">
        <w:rPr>
          <w:rFonts w:ascii="Arial" w:hAnsi="Arial" w:cs="Arial"/>
        </w:rPr>
        <w:t>only nearby protein-coding</w:t>
      </w:r>
      <w:r w:rsidR="00090F67" w:rsidRPr="000D150D">
        <w:rPr>
          <w:rFonts w:ascii="Arial" w:hAnsi="Arial" w:cs="Arial"/>
        </w:rPr>
        <w:t xml:space="preserve"> gene</w:t>
      </w:r>
      <w:r w:rsidRPr="000D150D">
        <w:rPr>
          <w:rFonts w:ascii="Arial" w:hAnsi="Arial" w:cs="Arial"/>
        </w:rPr>
        <w:t>.</w:t>
      </w:r>
      <w:r w:rsidRPr="000D150D">
        <w:rPr>
          <w:rFonts w:ascii="Arial" w:hAnsi="Arial" w:cs="Arial"/>
          <w:i/>
        </w:rPr>
        <w:t xml:space="preserve"> NR2F2</w:t>
      </w:r>
      <w:r w:rsidRPr="000D150D">
        <w:rPr>
          <w:rFonts w:ascii="Arial" w:hAnsi="Arial" w:cs="Arial"/>
        </w:rPr>
        <w:t xml:space="preserve"> expression was higher by RNA-seq </w:t>
      </w:r>
      <w:r w:rsidR="00134A0E" w:rsidRPr="000D150D">
        <w:rPr>
          <w:rFonts w:ascii="Arial" w:hAnsi="Arial" w:cs="Arial"/>
        </w:rPr>
        <w:t xml:space="preserve">in </w:t>
      </w:r>
      <w:r w:rsidR="00F607D6">
        <w:rPr>
          <w:rFonts w:ascii="Arial" w:hAnsi="Arial" w:cs="Arial"/>
        </w:rPr>
        <w:t xml:space="preserve">one abdominal LAM tumor and four </w:t>
      </w:r>
      <w:r w:rsidR="00134A0E" w:rsidRPr="000D150D">
        <w:rPr>
          <w:rFonts w:ascii="Arial" w:hAnsi="Arial" w:cs="Arial"/>
        </w:rPr>
        <w:t>kidney angiomyolipoma</w:t>
      </w:r>
      <w:r w:rsidR="00F607D6">
        <w:rPr>
          <w:rFonts w:ascii="Arial" w:hAnsi="Arial" w:cs="Arial"/>
        </w:rPr>
        <w:t>s</w:t>
      </w:r>
      <w:r w:rsidR="00134A0E" w:rsidRPr="000D150D">
        <w:rPr>
          <w:rFonts w:ascii="Arial" w:hAnsi="Arial" w:cs="Arial"/>
        </w:rPr>
        <w:t xml:space="preserve">, a </w:t>
      </w:r>
      <w:r w:rsidR="00F607D6">
        <w:rPr>
          <w:rFonts w:ascii="Arial" w:hAnsi="Arial" w:cs="Arial"/>
        </w:rPr>
        <w:t>LAM</w:t>
      </w:r>
      <w:r w:rsidRPr="000D150D">
        <w:rPr>
          <w:rFonts w:ascii="Arial" w:hAnsi="Arial" w:cs="Arial"/>
        </w:rPr>
        <w:t>-related tumor,</w:t>
      </w:r>
      <w:r w:rsidR="005D690D">
        <w:rPr>
          <w:rFonts w:ascii="Arial" w:hAnsi="Arial" w:cs="Arial"/>
        </w:rPr>
        <w:t xml:space="preserve"> compared to all TCGA cancers</w:t>
      </w:r>
      <w:r w:rsidR="00A0587D">
        <w:rPr>
          <w:rFonts w:ascii="Arial" w:hAnsi="Arial" w:cs="Arial"/>
        </w:rPr>
        <w:t>. I</w:t>
      </w:r>
      <w:r w:rsidRPr="000D150D">
        <w:rPr>
          <w:rFonts w:ascii="Arial" w:hAnsi="Arial" w:cs="Arial"/>
        </w:rPr>
        <w:t xml:space="preserve">mmunohistochemistry showed strong nuclear expression in both </w:t>
      </w:r>
      <w:r w:rsidR="00F607D6">
        <w:rPr>
          <w:rFonts w:ascii="Arial" w:hAnsi="Arial" w:cs="Arial"/>
        </w:rPr>
        <w:t xml:space="preserve">LAM </w:t>
      </w:r>
      <w:r w:rsidRPr="000D150D">
        <w:rPr>
          <w:rFonts w:ascii="Arial" w:hAnsi="Arial" w:cs="Arial"/>
        </w:rPr>
        <w:t>and angiomyolipoma</w:t>
      </w:r>
      <w:r w:rsidR="00A31EBC">
        <w:rPr>
          <w:rFonts w:ascii="Arial" w:hAnsi="Arial" w:cs="Arial"/>
        </w:rPr>
        <w:t xml:space="preserve"> tumors</w:t>
      </w:r>
      <w:r w:rsidRPr="000D150D">
        <w:rPr>
          <w:rFonts w:ascii="Arial" w:hAnsi="Arial" w:cs="Arial"/>
        </w:rPr>
        <w:t>.</w:t>
      </w:r>
    </w:p>
    <w:p w14:paraId="65D9DCA8" w14:textId="2B0914ED" w:rsidR="00A0587D" w:rsidRDefault="00104400" w:rsidP="00ED4D53">
      <w:pPr>
        <w:spacing w:line="480" w:lineRule="auto"/>
        <w:ind w:leftChars="100" w:left="240"/>
        <w:rPr>
          <w:rFonts w:ascii="Arial" w:hAnsi="Arial" w:cs="Arial"/>
        </w:rPr>
      </w:pPr>
      <w:r w:rsidRPr="000D150D">
        <w:rPr>
          <w:rFonts w:ascii="Arial" w:hAnsi="Arial" w:cs="Arial"/>
          <w:b/>
        </w:rPr>
        <w:t>Conclusions:</w:t>
      </w:r>
      <w:r w:rsidRPr="000D150D">
        <w:rPr>
          <w:rFonts w:ascii="Arial" w:hAnsi="Arial" w:cs="Arial"/>
        </w:rPr>
        <w:t xml:space="preserve"> SNPs on </w:t>
      </w:r>
      <w:r w:rsidR="00134A0E" w:rsidRPr="000D150D">
        <w:rPr>
          <w:rFonts w:ascii="Arial" w:hAnsi="Arial" w:cs="Arial"/>
        </w:rPr>
        <w:t>chr15q</w:t>
      </w:r>
      <w:r w:rsidR="0010472D" w:rsidRPr="000D150D">
        <w:rPr>
          <w:rFonts w:ascii="Arial" w:hAnsi="Arial" w:cs="Arial"/>
        </w:rPr>
        <w:t>26.2</w:t>
      </w:r>
      <w:r w:rsidR="00134A0E" w:rsidRPr="000D150D">
        <w:rPr>
          <w:rFonts w:ascii="Arial" w:hAnsi="Arial" w:cs="Arial"/>
        </w:rPr>
        <w:t xml:space="preserve"> are associated with S-</w:t>
      </w:r>
      <w:r w:rsidR="00F607D6">
        <w:rPr>
          <w:rFonts w:ascii="Arial" w:hAnsi="Arial" w:cs="Arial"/>
        </w:rPr>
        <w:t>LAM</w:t>
      </w:r>
      <w:r w:rsidRPr="000D150D">
        <w:rPr>
          <w:rFonts w:ascii="Arial" w:hAnsi="Arial" w:cs="Arial"/>
        </w:rPr>
        <w:t xml:space="preserve">, and chromatin and expression data suggest that this association may occur through effects on </w:t>
      </w:r>
      <w:r w:rsidRPr="000D150D">
        <w:rPr>
          <w:rFonts w:ascii="Arial" w:hAnsi="Arial" w:cs="Arial"/>
          <w:i/>
        </w:rPr>
        <w:t>NR2F2</w:t>
      </w:r>
      <w:r w:rsidRPr="000D150D">
        <w:rPr>
          <w:rFonts w:ascii="Arial" w:hAnsi="Arial" w:cs="Arial"/>
        </w:rPr>
        <w:t xml:space="preserve"> expression, which potentially </w:t>
      </w:r>
      <w:r w:rsidR="00134A0E" w:rsidRPr="000D150D">
        <w:rPr>
          <w:rFonts w:ascii="Arial" w:hAnsi="Arial" w:cs="Arial"/>
        </w:rPr>
        <w:t>plays an important role in S-</w:t>
      </w:r>
      <w:r w:rsidR="00F607D6">
        <w:rPr>
          <w:rFonts w:ascii="Arial" w:hAnsi="Arial" w:cs="Arial"/>
        </w:rPr>
        <w:t xml:space="preserve">LAM </w:t>
      </w:r>
      <w:r w:rsidRPr="000D150D">
        <w:rPr>
          <w:rFonts w:ascii="Arial" w:hAnsi="Arial" w:cs="Arial"/>
        </w:rPr>
        <w:t>development.</w:t>
      </w:r>
    </w:p>
    <w:p w14:paraId="249B2AC7" w14:textId="77777777" w:rsidR="00A0587D" w:rsidRDefault="00A0587D" w:rsidP="00A134C5">
      <w:pPr>
        <w:spacing w:line="480" w:lineRule="auto"/>
        <w:outlineLvl w:val="0"/>
        <w:rPr>
          <w:rFonts w:ascii="Arial" w:hAnsi="Arial" w:cs="Arial"/>
        </w:rPr>
      </w:pPr>
    </w:p>
    <w:p w14:paraId="7BA9114D" w14:textId="53BF1D74" w:rsidR="00104400" w:rsidRPr="000D150D" w:rsidRDefault="00104400" w:rsidP="00ED4D53">
      <w:pPr>
        <w:spacing w:line="480" w:lineRule="auto"/>
        <w:outlineLvl w:val="0"/>
        <w:rPr>
          <w:rFonts w:ascii="Arial" w:hAnsi="Arial" w:cs="Arial"/>
          <w:b/>
        </w:rPr>
      </w:pPr>
      <w:r w:rsidRPr="000D150D">
        <w:rPr>
          <w:rFonts w:ascii="Arial" w:hAnsi="Arial" w:cs="Arial"/>
          <w:b/>
        </w:rPr>
        <w:t>KEYWORDS</w:t>
      </w:r>
    </w:p>
    <w:p w14:paraId="6FC4CA50" w14:textId="77777777" w:rsidR="005D690D" w:rsidRDefault="00104400" w:rsidP="00A134C5">
      <w:pPr>
        <w:spacing w:line="480" w:lineRule="auto"/>
        <w:outlineLvl w:val="0"/>
        <w:rPr>
          <w:rFonts w:ascii="Arial" w:hAnsi="Arial" w:cs="Arial"/>
          <w:color w:val="000000" w:themeColor="text1"/>
        </w:rPr>
      </w:pPr>
      <w:r w:rsidRPr="000D150D">
        <w:rPr>
          <w:rFonts w:ascii="Arial" w:hAnsi="Arial" w:cs="Arial"/>
          <w:color w:val="000000" w:themeColor="text1"/>
        </w:rPr>
        <w:t>GWAS, S-LAM, LAM</w:t>
      </w:r>
      <w:r w:rsidR="0097036C" w:rsidRPr="000D150D">
        <w:rPr>
          <w:rFonts w:ascii="Arial" w:hAnsi="Arial" w:cs="Arial"/>
          <w:color w:val="000000" w:themeColor="text1"/>
        </w:rPr>
        <w:t xml:space="preserve">, </w:t>
      </w:r>
      <w:r w:rsidR="0097036C" w:rsidRPr="00824D52">
        <w:rPr>
          <w:rFonts w:ascii="Arial" w:hAnsi="Arial"/>
          <w:color w:val="000000" w:themeColor="text1"/>
        </w:rPr>
        <w:t>NR2F2</w:t>
      </w:r>
      <w:r w:rsidR="005D690D">
        <w:rPr>
          <w:rFonts w:ascii="Arial" w:hAnsi="Arial" w:cs="Arial"/>
          <w:color w:val="000000" w:themeColor="text1"/>
        </w:rPr>
        <w:t>, SNP,</w:t>
      </w:r>
      <w:r w:rsidR="005D690D" w:rsidRPr="005D690D">
        <w:rPr>
          <w:rFonts w:ascii="Arial" w:hAnsi="Arial" w:cs="Arial"/>
          <w:color w:val="000000" w:themeColor="text1"/>
        </w:rPr>
        <w:t xml:space="preserve"> </w:t>
      </w:r>
      <w:r w:rsidR="005D690D" w:rsidRPr="00824D52">
        <w:rPr>
          <w:rFonts w:ascii="Arial" w:hAnsi="Arial"/>
          <w:color w:val="000000" w:themeColor="text1"/>
        </w:rPr>
        <w:t>TSC2</w:t>
      </w:r>
    </w:p>
    <w:p w14:paraId="6B925DD7" w14:textId="77777777" w:rsidR="00F35B44" w:rsidRDefault="00F35B44" w:rsidP="00A134C5">
      <w:pPr>
        <w:spacing w:line="480" w:lineRule="auto"/>
        <w:outlineLvl w:val="0"/>
        <w:rPr>
          <w:rFonts w:ascii="Arial" w:hAnsi="Arial" w:cs="Arial"/>
          <w:color w:val="000000" w:themeColor="text1"/>
        </w:rPr>
      </w:pPr>
    </w:p>
    <w:p w14:paraId="6926E7D4" w14:textId="77777777" w:rsidR="00F35B44" w:rsidRDefault="00F35B44" w:rsidP="00A134C5">
      <w:pPr>
        <w:spacing w:line="480" w:lineRule="auto"/>
        <w:outlineLvl w:val="0"/>
        <w:rPr>
          <w:rFonts w:ascii="Arial" w:hAnsi="Arial" w:cs="Arial"/>
          <w:color w:val="000000" w:themeColor="text1"/>
        </w:rPr>
      </w:pPr>
    </w:p>
    <w:p w14:paraId="1498B16B" w14:textId="77777777" w:rsidR="00F35B44" w:rsidRPr="005E2A32" w:rsidRDefault="00F35B44" w:rsidP="00A134C5">
      <w:pPr>
        <w:spacing w:line="480" w:lineRule="auto"/>
        <w:outlineLvl w:val="0"/>
        <w:rPr>
          <w:rFonts w:ascii="Arial" w:hAnsi="Arial" w:cs="Arial"/>
          <w:b/>
          <w:color w:val="000000" w:themeColor="text1"/>
        </w:rPr>
      </w:pPr>
    </w:p>
    <w:p w14:paraId="2F15B30F" w14:textId="28E60661" w:rsidR="00104400" w:rsidRPr="00824D52" w:rsidRDefault="00104400" w:rsidP="00824D52">
      <w:pPr>
        <w:spacing w:line="480" w:lineRule="auto"/>
        <w:rPr>
          <w:rFonts w:ascii="Arial" w:hAnsi="Arial"/>
          <w:b/>
          <w:color w:val="000000" w:themeColor="text1"/>
        </w:rPr>
      </w:pPr>
      <w:r w:rsidRPr="000D150D">
        <w:rPr>
          <w:rFonts w:ascii="Arial" w:hAnsi="Arial" w:cs="Arial"/>
          <w:b/>
          <w:color w:val="000000" w:themeColor="text1"/>
        </w:rPr>
        <w:br w:type="page"/>
      </w:r>
    </w:p>
    <w:p w14:paraId="6E831C9D" w14:textId="77777777" w:rsidR="00104400" w:rsidRPr="000D150D" w:rsidRDefault="00104400" w:rsidP="00A134C5">
      <w:pPr>
        <w:spacing w:line="480" w:lineRule="auto"/>
        <w:outlineLvl w:val="0"/>
        <w:rPr>
          <w:rFonts w:ascii="Arial" w:hAnsi="Arial" w:cs="Arial"/>
          <w:b/>
          <w:color w:val="000000" w:themeColor="text1"/>
        </w:rPr>
      </w:pPr>
      <w:r w:rsidRPr="000D150D">
        <w:rPr>
          <w:rFonts w:ascii="Arial" w:hAnsi="Arial" w:cs="Arial"/>
          <w:b/>
          <w:color w:val="000000" w:themeColor="text1"/>
        </w:rPr>
        <w:lastRenderedPageBreak/>
        <w:t>INTRODUCTION</w:t>
      </w:r>
    </w:p>
    <w:p w14:paraId="36EDAEE4" w14:textId="04959559" w:rsidR="00104400" w:rsidRPr="000D150D" w:rsidRDefault="00104400" w:rsidP="005E2A32">
      <w:pPr>
        <w:spacing w:line="480" w:lineRule="auto"/>
        <w:ind w:firstLine="720"/>
        <w:rPr>
          <w:rFonts w:ascii="Arial" w:eastAsia="Times New Roman" w:hAnsi="Arial" w:cs="Arial"/>
        </w:rPr>
      </w:pPr>
      <w:r w:rsidRPr="000D150D">
        <w:rPr>
          <w:rFonts w:ascii="Arial" w:hAnsi="Arial" w:cs="Arial"/>
          <w:color w:val="000000" w:themeColor="text1"/>
        </w:rPr>
        <w:t xml:space="preserve">Lymphangioleiomyomatosis (LAM) is a rare aggressive low-grade neoplasm which affects almost exclusively women at reproductive age or older and causes progressive cystic lung destruction leading to fatal respiratory failure in subjects with severe disease </w:t>
      </w:r>
      <w:r w:rsidRPr="000D150D">
        <w:rPr>
          <w:rFonts w:ascii="Arial" w:hAnsi="Arial" w:cs="Arial"/>
          <w:color w:val="000000" w:themeColor="text1"/>
        </w:rPr>
        <w:fldChar w:fldCharType="begin">
          <w:fldData xml:space="preserve">PEVuZE5vdGU+PENpdGU+PEF1dGhvcj5LaXRhaWNoaTwvQXV0aG9yPjxZZWFyPjE5OTU8L1llYXI+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==
</w:fldData>
        </w:fldChar>
      </w:r>
      <w:r w:rsidR="00E6178E">
        <w:rPr>
          <w:rFonts w:ascii="Arial" w:hAnsi="Arial" w:cs="Arial"/>
          <w:color w:val="000000" w:themeColor="text1"/>
        </w:rPr>
        <w:instrText xml:space="preserve"> ADDIN EN.CITE </w:instrText>
      </w:r>
      <w:r w:rsidR="00E6178E">
        <w:rPr>
          <w:rFonts w:ascii="Arial" w:hAnsi="Arial" w:cs="Arial"/>
          <w:color w:val="000000" w:themeColor="text1"/>
        </w:rPr>
        <w:fldChar w:fldCharType="begin">
          <w:fldData xml:space="preserve">PEVuZE5vdGU+PENpdGU+PEF1dGhvcj5LaXRhaWNoaTwvQXV0aG9yPjxZZWFyPjE5OTU8L1llYXI+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==
</w:fldData>
        </w:fldChar>
      </w:r>
      <w:r w:rsidR="00E6178E">
        <w:rPr>
          <w:rFonts w:ascii="Arial" w:hAnsi="Arial" w:cs="Arial"/>
          <w:color w:val="000000" w:themeColor="text1"/>
        </w:rPr>
        <w:instrText xml:space="preserve"> ADDIN EN.CITE.DATA </w:instrText>
      </w:r>
      <w:r w:rsidR="00E6178E">
        <w:rPr>
          <w:rFonts w:ascii="Arial" w:hAnsi="Arial" w:cs="Arial"/>
          <w:color w:val="000000" w:themeColor="text1"/>
        </w:rPr>
      </w:r>
      <w:r w:rsidR="00E6178E">
        <w:rPr>
          <w:rFonts w:ascii="Arial" w:hAnsi="Arial" w:cs="Arial"/>
          <w:color w:val="000000" w:themeColor="text1"/>
        </w:rPr>
        <w:fldChar w:fldCharType="end"/>
      </w:r>
      <w:r w:rsidRPr="000D150D">
        <w:rPr>
          <w:rFonts w:ascii="Arial" w:hAnsi="Arial" w:cs="Arial"/>
          <w:color w:val="000000" w:themeColor="text1"/>
        </w:rPr>
      </w:r>
      <w:r w:rsidRPr="000D150D">
        <w:rPr>
          <w:rFonts w:ascii="Arial" w:hAnsi="Arial" w:cs="Arial"/>
          <w:color w:val="000000" w:themeColor="text1"/>
        </w:rPr>
        <w:fldChar w:fldCharType="separate"/>
      </w:r>
      <w:r w:rsidR="00E6178E">
        <w:rPr>
          <w:rFonts w:ascii="Arial" w:hAnsi="Arial" w:cs="Arial"/>
          <w:noProof/>
          <w:color w:val="000000" w:themeColor="text1"/>
        </w:rPr>
        <w:t>[1-6]</w:t>
      </w:r>
      <w:r w:rsidRPr="000D150D">
        <w:rPr>
          <w:rFonts w:ascii="Arial" w:hAnsi="Arial" w:cs="Arial"/>
          <w:color w:val="000000" w:themeColor="text1"/>
        </w:rPr>
        <w:fldChar w:fldCharType="end"/>
      </w:r>
      <w:r w:rsidRPr="000D150D">
        <w:rPr>
          <w:rFonts w:ascii="Arial" w:hAnsi="Arial" w:cs="Arial"/>
          <w:color w:val="000000" w:themeColor="text1"/>
        </w:rPr>
        <w:t xml:space="preserve">. LAM is characterized by </w:t>
      </w:r>
      <w:r w:rsidRPr="00F24DE9">
        <w:rPr>
          <w:rFonts w:ascii="Arial" w:hAnsi="Arial" w:cs="Arial"/>
          <w:color w:val="000000" w:themeColor="text1"/>
        </w:rPr>
        <w:t>an</w:t>
      </w:r>
      <w:r w:rsidRPr="000D150D">
        <w:rPr>
          <w:rFonts w:ascii="Arial" w:hAnsi="Arial" w:cs="Arial"/>
          <w:color w:val="000000" w:themeColor="text1"/>
        </w:rPr>
        <w:t xml:space="preserve"> abnormal proliferation of smooth muscle-like and epithelioid cells in innumerable tiny clusters in the lungs, in association with thin-walled cysts and lung parenchymal destruction </w:t>
      </w:r>
      <w:r w:rsidRPr="000D150D">
        <w:rPr>
          <w:rFonts w:ascii="Arial" w:hAnsi="Arial" w:cs="Arial"/>
          <w:color w:val="000000" w:themeColor="text1"/>
        </w:rPr>
        <w:fldChar w:fldCharType="begin"/>
      </w:r>
      <w:r w:rsidR="00E6178E">
        <w:rPr>
          <w:rFonts w:ascii="Arial" w:hAnsi="Arial" w:cs="Arial"/>
          <w:color w:val="000000" w:themeColor="text1"/>
        </w:rPr>
        <w:instrText xml:space="preserve"> ADDIN EN.CITE &lt;EndNote&gt;&lt;Cite&gt;&lt;Author&gt;Taylor&lt;/Author&gt;&lt;Year&gt;1990&lt;/Year&gt;&lt;RecNum&gt;251&lt;/RecNum&gt;&lt;DisplayText&gt;[7, 8]&lt;/DisplayText&gt;&lt;record&gt;&lt;rec-number&gt;251&lt;/rec-number&gt;&lt;foreign-keys&gt;&lt;key app="EN" db-id="rav092adsd0907ezeaavzp5tassztse2f2ss" timestamp="1544089860"&gt;251&lt;/key&gt;&lt;/foreign-keys&gt;&lt;ref-type name="Journal Article"&gt;17&lt;/ref-type&gt;&lt;contributors&gt;&lt;authors&gt;&lt;author&gt;Taylor, James R&lt;/author&gt;&lt;author&gt;Ryu, Jay&lt;/author&gt;&lt;author&gt;Colby, Thomas V&lt;/author&gt;&lt;author&gt;Raffin, Thomas A&lt;/author&gt;&lt;/authors&gt;&lt;/contributors&gt;&lt;titles&gt;&lt;title&gt;Lymphangioleiomyomatosis&lt;/title&gt;&lt;secondary-title&gt;New England Journal of Medicine&lt;/secondary-title&gt;&lt;/titles&gt;&lt;periodical&gt;&lt;full-title&gt;New England Journal of Medicine&lt;/full-title&gt;&lt;/periodical&gt;&lt;pages&gt;1254-1260&lt;/pages&gt;&lt;volume&gt;323&lt;/volume&gt;&lt;number&gt;18&lt;/number&gt;&lt;dates&gt;&lt;year&gt;1990&lt;/year&gt;&lt;/dates&gt;&lt;isbn&gt;0028-4793&lt;/isbn&gt;&lt;urls&gt;&lt;/urls&gt;&lt;/record&gt;&lt;/Cite&gt;&lt;Cite&gt;&lt;Author&gt;Kalassian&lt;/Author&gt;&lt;Year&gt;1997&lt;/Year&gt;&lt;RecNum&gt;225&lt;/RecNum&gt;&lt;record&gt;&lt;rec-number&gt;225&lt;/rec-number&gt;&lt;foreign-keys&gt;&lt;key app="EN" db-id="rav092adsd0907ezeaavzp5tassztse2f2ss" timestamp="1544089860"&gt;225&lt;/key&gt;&lt;/foreign-keys&gt;&lt;ref-type name="Journal Article"&gt;17&lt;/ref-type&gt;&lt;contributors&gt;&lt;authors&gt;&lt;author&gt;Kalassian, Kenneth G&lt;/author&gt;&lt;author&gt;Doyle, Ramona&lt;/author&gt;&lt;author&gt;Kao, Peter&lt;/author&gt;&lt;author&gt;Ruoss, Stephen&lt;/author&gt;&lt;author&gt;Raffin, Thomas A&lt;/author&gt;&lt;/authors&gt;&lt;/contributors&gt;&lt;titles&gt;&lt;title&gt;Lymphangioleiomyomatosis: new insights&lt;/title&gt;&lt;secondary-title&gt;American journal of respiratory and critical care medicine&lt;/secondary-title&gt;&lt;/titles&gt;&lt;periodical&gt;&lt;full-title&gt;American Journal of Respiratory and Critical Care Medicine&lt;/full-title&gt;&lt;abbr-1&gt;Am J Resp Crit Care&lt;/abbr-1&gt;&lt;/periodical&gt;&lt;pages&gt;1183-1186&lt;/pages&gt;&lt;volume&gt;155&lt;/volume&gt;&lt;number&gt;4&lt;/number&gt;&lt;dates&gt;&lt;year&gt;1997&lt;/year&gt;&lt;/dates&gt;&lt;isbn&gt;1073-449X&lt;/isbn&gt;&lt;urls&gt;&lt;/urls&gt;&lt;/record&gt;&lt;/Cite&gt;&lt;/EndNote&gt;</w:instrText>
      </w:r>
      <w:r w:rsidRPr="000D150D">
        <w:rPr>
          <w:rFonts w:ascii="Arial" w:hAnsi="Arial" w:cs="Arial"/>
          <w:color w:val="000000" w:themeColor="text1"/>
        </w:rPr>
        <w:fldChar w:fldCharType="separate"/>
      </w:r>
      <w:r w:rsidR="00E6178E">
        <w:rPr>
          <w:rFonts w:ascii="Arial" w:hAnsi="Arial" w:cs="Arial"/>
          <w:noProof/>
          <w:color w:val="000000" w:themeColor="text1"/>
        </w:rPr>
        <w:t>[7, 8]</w:t>
      </w:r>
      <w:r w:rsidRPr="000D150D">
        <w:rPr>
          <w:rFonts w:ascii="Arial" w:hAnsi="Arial" w:cs="Arial"/>
          <w:color w:val="000000" w:themeColor="text1"/>
        </w:rPr>
        <w:fldChar w:fldCharType="end"/>
      </w:r>
      <w:r w:rsidRPr="000D150D">
        <w:rPr>
          <w:rFonts w:ascii="Arial" w:hAnsi="Arial" w:cs="Arial"/>
          <w:color w:val="000000" w:themeColor="text1"/>
        </w:rPr>
        <w:t>. Progressive cyst enlargement and inflammation contribute to decline in lung function measured as both decreased FEV</w:t>
      </w:r>
      <w:r w:rsidRPr="000D150D">
        <w:rPr>
          <w:rFonts w:ascii="Arial" w:hAnsi="Arial" w:cs="Arial"/>
          <w:color w:val="000000" w:themeColor="text1"/>
          <w:vertAlign w:val="subscript"/>
        </w:rPr>
        <w:t>1</w:t>
      </w:r>
      <w:r w:rsidRPr="000D150D">
        <w:rPr>
          <w:rFonts w:ascii="Arial" w:hAnsi="Arial" w:cs="Arial"/>
          <w:color w:val="000000" w:themeColor="text1"/>
        </w:rPr>
        <w:t xml:space="preserve"> and DL</w:t>
      </w:r>
      <w:r w:rsidRPr="000D150D">
        <w:rPr>
          <w:rFonts w:ascii="Arial" w:hAnsi="Arial" w:cs="Arial"/>
          <w:color w:val="000000" w:themeColor="text1"/>
          <w:vertAlign w:val="subscript"/>
        </w:rPr>
        <w:t>CO</w:t>
      </w:r>
      <w:r w:rsidRPr="000D150D">
        <w:rPr>
          <w:rFonts w:ascii="Arial" w:hAnsi="Arial" w:cs="Arial"/>
          <w:color w:val="000000" w:themeColor="text1"/>
        </w:rPr>
        <w:t>. The diagnosis of LAM is based on clinical features, chest computed tomography findings of thin-walled cysts, and either pathology seen on lung biopsy or elevated serum vascular endothelial growth factor D (VEGF-D) levels.</w:t>
      </w:r>
    </w:p>
    <w:p w14:paraId="575B4468" w14:textId="6E637BC4" w:rsidR="00104400" w:rsidRPr="000D150D" w:rsidRDefault="00104400" w:rsidP="00A24458">
      <w:pPr>
        <w:spacing w:line="480" w:lineRule="auto"/>
        <w:ind w:firstLine="720"/>
        <w:rPr>
          <w:rFonts w:ascii="Arial" w:hAnsi="Arial" w:cs="Arial"/>
          <w:color w:val="000000" w:themeColor="text1"/>
        </w:rPr>
      </w:pPr>
      <w:r w:rsidRPr="000D150D">
        <w:rPr>
          <w:rFonts w:ascii="Arial" w:hAnsi="Arial" w:cs="Arial"/>
          <w:color w:val="000000" w:themeColor="text1"/>
        </w:rPr>
        <w:t xml:space="preserve">LAM occurs at </w:t>
      </w:r>
      <w:r w:rsidRPr="00F24DE9">
        <w:rPr>
          <w:rFonts w:ascii="Arial" w:hAnsi="Arial" w:cs="Arial"/>
          <w:color w:val="000000" w:themeColor="text1"/>
        </w:rPr>
        <w:t>high</w:t>
      </w:r>
      <w:r w:rsidRPr="000D150D">
        <w:rPr>
          <w:rFonts w:ascii="Arial" w:hAnsi="Arial" w:cs="Arial"/>
          <w:color w:val="000000" w:themeColor="text1"/>
        </w:rPr>
        <w:t xml:space="preserve"> frequency (&gt; </w:t>
      </w:r>
      <w:r w:rsidR="008F4BE3">
        <w:rPr>
          <w:rFonts w:ascii="Arial" w:hAnsi="Arial" w:cs="Arial"/>
          <w:color w:val="000000" w:themeColor="text1"/>
        </w:rPr>
        <w:t>1</w:t>
      </w:r>
      <w:r w:rsidRPr="000D150D">
        <w:rPr>
          <w:rFonts w:ascii="Arial" w:hAnsi="Arial" w:cs="Arial"/>
          <w:color w:val="000000" w:themeColor="text1"/>
        </w:rPr>
        <w:t xml:space="preserve">0%) in women with Tuberous Sclerosis Complex (TSC); and at much lower frequency in women (about 1 in 100,000) without that disorder, in which it is called sporadic (S-LAM). TSC is due to germline </w:t>
      </w:r>
      <w:r w:rsidR="00CC414B">
        <w:rPr>
          <w:rFonts w:ascii="Arial" w:hAnsi="Arial" w:cs="Arial"/>
          <w:color w:val="000000" w:themeColor="text1"/>
        </w:rPr>
        <w:t>and</w:t>
      </w:r>
      <w:r w:rsidR="00824D52">
        <w:rPr>
          <w:rFonts w:ascii="Arial" w:hAnsi="Arial" w:cs="Arial"/>
          <w:color w:val="000000" w:themeColor="text1"/>
        </w:rPr>
        <w:t>/or</w:t>
      </w:r>
      <w:r w:rsidRPr="000D150D">
        <w:rPr>
          <w:rFonts w:ascii="Arial" w:hAnsi="Arial" w:cs="Arial"/>
          <w:color w:val="000000" w:themeColor="text1"/>
        </w:rPr>
        <w:t xml:space="preserve"> </w:t>
      </w:r>
      <w:r w:rsidR="00824D52">
        <w:rPr>
          <w:rFonts w:ascii="Arial" w:hAnsi="Arial" w:cs="Arial"/>
          <w:color w:val="000000" w:themeColor="text1"/>
        </w:rPr>
        <w:t xml:space="preserve">mosaic </w:t>
      </w:r>
      <w:r w:rsidRPr="000D150D">
        <w:rPr>
          <w:rFonts w:ascii="Arial" w:hAnsi="Arial" w:cs="Arial"/>
          <w:color w:val="000000" w:themeColor="text1"/>
        </w:rPr>
        <w:t xml:space="preserve">mutations in either </w:t>
      </w:r>
      <w:r w:rsidRPr="000D150D">
        <w:rPr>
          <w:rFonts w:ascii="Arial" w:hAnsi="Arial" w:cs="Arial"/>
          <w:i/>
          <w:color w:val="000000" w:themeColor="text1"/>
        </w:rPr>
        <w:t>TSC1</w:t>
      </w:r>
      <w:r w:rsidRPr="000D150D">
        <w:rPr>
          <w:rFonts w:ascii="Arial" w:hAnsi="Arial" w:cs="Arial"/>
          <w:color w:val="000000" w:themeColor="text1"/>
        </w:rPr>
        <w:t xml:space="preserve"> (25%) or </w:t>
      </w:r>
      <w:r w:rsidRPr="000D150D">
        <w:rPr>
          <w:rFonts w:ascii="Arial" w:hAnsi="Arial" w:cs="Arial"/>
          <w:i/>
          <w:color w:val="000000" w:themeColor="text1"/>
        </w:rPr>
        <w:t xml:space="preserve">TSC2 </w:t>
      </w:r>
      <w:r w:rsidRPr="000D150D">
        <w:rPr>
          <w:rFonts w:ascii="Arial" w:hAnsi="Arial" w:cs="Arial"/>
          <w:color w:val="000000" w:themeColor="text1"/>
        </w:rPr>
        <w:t xml:space="preserve">(75%) </w:t>
      </w:r>
      <w:r w:rsidR="00FC66B0" w:rsidRPr="000D150D">
        <w:rPr>
          <w:rFonts w:ascii="Arial" w:hAnsi="Arial" w:cs="Arial"/>
          <w:color w:val="000000" w:themeColor="text1"/>
        </w:rPr>
        <w:fldChar w:fldCharType="begin"/>
      </w:r>
      <w:r w:rsidR="00E6178E">
        <w:rPr>
          <w:rFonts w:ascii="Arial" w:hAnsi="Arial" w:cs="Arial"/>
          <w:color w:val="000000" w:themeColor="text1"/>
        </w:rPr>
        <w:instrText xml:space="preserve"> ADDIN EN.CITE &lt;EndNote&gt;&lt;Cite&gt;&lt;Author&gt;Giannikou&lt;/Author&gt;&lt;Year&gt;2016&lt;/Year&gt;&lt;RecNum&gt;220&lt;/RecNum&gt;&lt;DisplayText&gt;[9]&lt;/DisplayText&gt;&lt;record&gt;&lt;rec-number&gt;220&lt;/rec-number&gt;&lt;foreign-keys&gt;&lt;key app="EN" db-id="rav092adsd0907ezeaavzp5tassztse2f2ss" timestamp="1544089860"&gt;220&lt;/key&gt;&lt;/foreign-keys&gt;&lt;ref-type name="Journal Article"&gt;17&lt;/ref-type&gt;&lt;contributors&gt;&lt;authors&gt;&lt;author&gt;Giannikou, Krinio&lt;/author&gt;&lt;author&gt;Malinowska, Izabela A&lt;/author&gt;&lt;author&gt;Pugh, Trevor J&lt;/author&gt;&lt;author&gt;Yan, Rachel&lt;/author&gt;&lt;author&gt;Tseng, Yuen-Yi&lt;/author&gt;&lt;author&gt;Oh, Coyin&lt;/author&gt;&lt;author&gt;Kim, Jaegil&lt;/author&gt;&lt;author&gt;Tyburczy, Magdalena E&lt;/author&gt;&lt;author&gt;Chekaluk, Yvonne&lt;/author&gt;&lt;author&gt;Liu, Yang&lt;/author&gt;&lt;/authors&gt;&lt;/contributors&gt;&lt;titles&gt;&lt;title&gt;Whole exome sequencing identifies TSC1/TSC2 biallelic loss as the primary and sufficient driver event for renal angiomyolipoma development&lt;/title&gt;&lt;secondary-title&gt;PLoS genetics&lt;/secondary-title&gt;&lt;/titles&gt;&lt;periodical&gt;&lt;full-title&gt;PLoS genetics&lt;/full-title&gt;&lt;/periodical&gt;&lt;pages&gt;e1006242&lt;/pages&gt;&lt;volume&gt;12&lt;/volume&gt;&lt;number&gt;8&lt;/number&gt;&lt;dates&gt;&lt;year&gt;2016&lt;/year&gt;&lt;/dates&gt;&lt;isbn&gt;1553-7404&lt;/isbn&gt;&lt;urls&gt;&lt;/urls&gt;&lt;/record&gt;&lt;/Cite&gt;&lt;/EndNote&gt;</w:instrText>
      </w:r>
      <w:r w:rsidR="00FC66B0" w:rsidRPr="000D150D">
        <w:rPr>
          <w:rFonts w:ascii="Arial" w:hAnsi="Arial" w:cs="Arial"/>
          <w:color w:val="000000" w:themeColor="text1"/>
        </w:rPr>
        <w:fldChar w:fldCharType="separate"/>
      </w:r>
      <w:r w:rsidR="00E6178E">
        <w:rPr>
          <w:rFonts w:ascii="Arial" w:hAnsi="Arial" w:cs="Arial"/>
          <w:noProof/>
          <w:color w:val="000000" w:themeColor="text1"/>
        </w:rPr>
        <w:t>[9]</w:t>
      </w:r>
      <w:r w:rsidR="00FC66B0" w:rsidRPr="000D150D">
        <w:rPr>
          <w:rFonts w:ascii="Arial" w:hAnsi="Arial" w:cs="Arial"/>
          <w:color w:val="000000" w:themeColor="text1"/>
        </w:rPr>
        <w:fldChar w:fldCharType="end"/>
      </w:r>
      <w:r w:rsidRPr="000D150D">
        <w:rPr>
          <w:rFonts w:ascii="Arial" w:hAnsi="Arial" w:cs="Arial"/>
          <w:color w:val="000000" w:themeColor="text1"/>
        </w:rPr>
        <w:t xml:space="preserve">. Tumor development in TSC follows the classic Knudson model of a germline mutation complemented by a somatic second hit mutation in the other corresponding allele in tumors </w:t>
      </w:r>
      <w:r w:rsidR="00FC66B0" w:rsidRPr="000D150D">
        <w:rPr>
          <w:rFonts w:ascii="Arial" w:hAnsi="Arial" w:cs="Arial"/>
          <w:color w:val="000000" w:themeColor="text1"/>
        </w:rPr>
        <w:fldChar w:fldCharType="begin"/>
      </w:r>
      <w:r w:rsidR="00E6178E">
        <w:rPr>
          <w:rFonts w:ascii="Arial" w:hAnsi="Arial" w:cs="Arial"/>
          <w:color w:val="000000" w:themeColor="text1"/>
        </w:rPr>
        <w:instrText xml:space="preserve"> ADDIN EN.CITE &lt;EndNote&gt;&lt;Cite&gt;&lt;Author&gt;Giannikou&lt;/Author&gt;&lt;Year&gt;2016&lt;/Year&gt;&lt;RecNum&gt;220&lt;/RecNum&gt;&lt;DisplayText&gt;[9, 10]&lt;/DisplayText&gt;&lt;record&gt;&lt;rec-number&gt;220&lt;/rec-number&gt;&lt;foreign-keys&gt;&lt;key app="EN" db-id="rav092adsd0907ezeaavzp5tassztse2f2ss" timestamp="1544089860"&gt;220&lt;/key&gt;&lt;/foreign-keys&gt;&lt;ref-type name="Journal Article"&gt;17&lt;/ref-type&gt;&lt;contributors&gt;&lt;authors&gt;&lt;author&gt;Giannikou, Krinio&lt;/author&gt;&lt;author&gt;Malinowska, Izabela A&lt;/author&gt;&lt;author&gt;Pugh, Trevor J&lt;/author&gt;&lt;author&gt;Yan, Rachel&lt;/author&gt;&lt;author&gt;Tseng, Yuen-Yi&lt;/author&gt;&lt;author&gt;Oh, Coyin&lt;/author&gt;&lt;author&gt;Kim, Jaegil&lt;/author&gt;&lt;author&gt;Tyburczy, Magdalena E&lt;/author&gt;&lt;author&gt;Chekaluk, Yvonne&lt;/author&gt;&lt;author&gt;Liu, Yang&lt;/author&gt;&lt;/authors&gt;&lt;/contributors&gt;&lt;titles&gt;&lt;title&gt;Whole exome sequencing identifies TSC1/TSC2 biallelic loss as the primary and sufficient driver event for renal angiomyolipoma development&lt;/title&gt;&lt;secondary-title&gt;PLoS genetics&lt;/secondary-title&gt;&lt;/titles&gt;&lt;periodical&gt;&lt;full-title&gt;PLoS genetics&lt;/full-title&gt;&lt;/periodical&gt;&lt;pages&gt;e1006242&lt;/pages&gt;&lt;volume&gt;12&lt;/volume&gt;&lt;number&gt;8&lt;/number&gt;&lt;dates&gt;&lt;year&gt;2016&lt;/year&gt;&lt;/dates&gt;&lt;isbn&gt;1553-7404&lt;/isbn&gt;&lt;urls&gt;&lt;/urls&gt;&lt;/record&gt;&lt;/Cite&gt;&lt;Cite&gt;&lt;Author&gt;Carsillo&lt;/Author&gt;&lt;Year&gt;2000&lt;/Year&gt;&lt;RecNum&gt;212&lt;/RecNum&gt;&lt;record&gt;&lt;rec-number&gt;212&lt;/rec-number&gt;&lt;foreign-keys&gt;&lt;key app="EN" db-id="rav092adsd0907ezeaavzp5tassztse2f2ss" timestamp="1544089860"&gt;212&lt;/key&gt;&lt;/foreign-keys&gt;&lt;ref-type name="Journal Article"&gt;17&lt;/ref-type&gt;&lt;contributors&gt;&lt;authors&gt;&lt;author&gt;Carsillo, Thomas&lt;/author&gt;&lt;author&gt;Astrinidis, Aristotelis&lt;/author&gt;&lt;author&gt;Henske, Elizabeth Petri&lt;/author&gt;&lt;/authors&gt;&lt;/contributors&gt;&lt;titles&gt;&lt;title&gt;Mutations in the tuberous sclerosis complex gene TSC2 are a cause of sporadic pulmonary lymphangioleiomyomatosis&lt;/title&gt;&lt;secondary-title&gt;Proceedings of the National Academy of Sciences&lt;/secondary-title&gt;&lt;/titles&gt;&lt;periodical&gt;&lt;full-title&gt;Proceedings of the National Academy of Sciences&lt;/full-title&gt;&lt;/periodical&gt;&lt;pages&gt;6085-6090&lt;/pages&gt;&lt;volume&gt;97&lt;/volume&gt;&lt;number&gt;11&lt;/number&gt;&lt;dates&gt;&lt;year&gt;2000&lt;/year&gt;&lt;/dates&gt;&lt;isbn&gt;0027-8424&lt;/isbn&gt;&lt;urls&gt;&lt;/urls&gt;&lt;/record&gt;&lt;/Cite&gt;&lt;/EndNote&gt;</w:instrText>
      </w:r>
      <w:r w:rsidR="00FC66B0" w:rsidRPr="000D150D">
        <w:rPr>
          <w:rFonts w:ascii="Arial" w:hAnsi="Arial" w:cs="Arial"/>
          <w:color w:val="000000" w:themeColor="text1"/>
        </w:rPr>
        <w:fldChar w:fldCharType="separate"/>
      </w:r>
      <w:r w:rsidR="00E6178E">
        <w:rPr>
          <w:rFonts w:ascii="Arial" w:hAnsi="Arial" w:cs="Arial"/>
          <w:noProof/>
          <w:color w:val="000000" w:themeColor="text1"/>
        </w:rPr>
        <w:t>[9, 10]</w:t>
      </w:r>
      <w:r w:rsidR="00FC66B0" w:rsidRPr="000D150D">
        <w:rPr>
          <w:rFonts w:ascii="Arial" w:hAnsi="Arial" w:cs="Arial"/>
          <w:color w:val="000000" w:themeColor="text1"/>
        </w:rPr>
        <w:fldChar w:fldCharType="end"/>
      </w:r>
      <w:r w:rsidRPr="000D150D">
        <w:rPr>
          <w:rFonts w:ascii="Arial" w:hAnsi="Arial" w:cs="Arial"/>
          <w:color w:val="000000" w:themeColor="text1"/>
        </w:rPr>
        <w:t xml:space="preserve">. Limited data are available for S-LAM, but it appears that </w:t>
      </w:r>
      <w:r w:rsidRPr="000D150D">
        <w:rPr>
          <w:rFonts w:ascii="Arial" w:hAnsi="Arial" w:cs="Arial"/>
          <w:i/>
          <w:color w:val="000000" w:themeColor="text1"/>
        </w:rPr>
        <w:t>TSC2</w:t>
      </w:r>
      <w:r w:rsidRPr="000D150D">
        <w:rPr>
          <w:rFonts w:ascii="Arial" w:hAnsi="Arial" w:cs="Arial"/>
          <w:color w:val="000000" w:themeColor="text1"/>
        </w:rPr>
        <w:t xml:space="preserve"> mutations are seen in the vast majority of S-LAM lesions. About 50% S-LAM subjects have kidney angiomyolipoma, a tumor which is </w:t>
      </w:r>
      <w:r w:rsidR="008F4BE3">
        <w:rPr>
          <w:rFonts w:ascii="Arial" w:hAnsi="Arial" w:cs="Arial"/>
          <w:color w:val="000000" w:themeColor="text1"/>
        </w:rPr>
        <w:t xml:space="preserve">seen in 70-80% of adults with </w:t>
      </w:r>
      <w:r w:rsidRPr="000D150D">
        <w:rPr>
          <w:rFonts w:ascii="Arial" w:hAnsi="Arial" w:cs="Arial"/>
          <w:color w:val="000000" w:themeColor="text1"/>
        </w:rPr>
        <w:t>TSC. Angiomyolipoma share histologic, expression, and genetic features with LAM, though are not identical pathologic lesions.</w:t>
      </w:r>
    </w:p>
    <w:p w14:paraId="631CA1EC" w14:textId="3AC85222" w:rsidR="00104400" w:rsidRPr="000D150D" w:rsidRDefault="00104400" w:rsidP="00B52052">
      <w:pPr>
        <w:adjustRightInd w:val="0"/>
        <w:spacing w:line="480" w:lineRule="auto"/>
        <w:ind w:firstLine="720"/>
        <w:rPr>
          <w:rFonts w:ascii="Arial" w:hAnsi="Arial" w:cs="Arial"/>
          <w:color w:val="000000" w:themeColor="text1"/>
        </w:rPr>
      </w:pPr>
      <w:bookmarkStart w:id="5" w:name="OLE_LINK9"/>
      <w:bookmarkStart w:id="6" w:name="OLE_LINK10"/>
      <w:bookmarkStart w:id="7" w:name="OLE_LINK11"/>
      <w:r w:rsidRPr="000D150D">
        <w:rPr>
          <w:rFonts w:ascii="Arial" w:hAnsi="Arial" w:cs="Arial"/>
          <w:color w:val="000000" w:themeColor="text1"/>
        </w:rPr>
        <w:t>Genome-wide association studies (GWAS) are utilized to identify genetic variants and susceptibility loci associated with complex traits and common disease</w:t>
      </w:r>
      <w:r w:rsidR="005D690D">
        <w:rPr>
          <w:rFonts w:ascii="Arial" w:hAnsi="Arial" w:cs="Arial"/>
          <w:color w:val="000000" w:themeColor="text1"/>
        </w:rPr>
        <w:t>s</w:t>
      </w:r>
      <w:r w:rsidRPr="000D150D">
        <w:rPr>
          <w:rFonts w:ascii="Arial" w:hAnsi="Arial" w:cs="Arial"/>
          <w:color w:val="000000" w:themeColor="text1"/>
        </w:rPr>
        <w:t xml:space="preserve">. </w:t>
      </w:r>
      <w:r w:rsidRPr="000D150D">
        <w:rPr>
          <w:rFonts w:ascii="Arial" w:hAnsi="Arial" w:cs="Arial"/>
          <w:color w:val="000000" w:themeColor="text1"/>
        </w:rPr>
        <w:lastRenderedPageBreak/>
        <w:t xml:space="preserve">Although there is no precedent for genetic influence on the development of S-LAM, we hypothesized that DNA sequence variants outside of </w:t>
      </w:r>
      <w:r w:rsidRPr="000D150D">
        <w:rPr>
          <w:rFonts w:ascii="Arial" w:hAnsi="Arial" w:cs="Arial"/>
          <w:i/>
          <w:color w:val="000000" w:themeColor="text1"/>
        </w:rPr>
        <w:t>TSC2</w:t>
      </w:r>
      <w:r w:rsidRPr="000D150D">
        <w:rPr>
          <w:rFonts w:ascii="Arial" w:hAnsi="Arial" w:cs="Arial"/>
          <w:color w:val="000000" w:themeColor="text1"/>
        </w:rPr>
        <w:t>/</w:t>
      </w:r>
      <w:r w:rsidRPr="000D150D">
        <w:rPr>
          <w:rFonts w:ascii="Arial" w:hAnsi="Arial" w:cs="Arial"/>
          <w:i/>
          <w:color w:val="000000" w:themeColor="text1"/>
        </w:rPr>
        <w:t>TSC1</w:t>
      </w:r>
      <w:r w:rsidRPr="000D150D">
        <w:rPr>
          <w:rFonts w:ascii="Arial" w:hAnsi="Arial" w:cs="Arial"/>
          <w:color w:val="000000" w:themeColor="text1"/>
        </w:rPr>
        <w:t xml:space="preserve"> might be associated with disease risk, and go unrecognized due to the low </w:t>
      </w:r>
      <w:r w:rsidR="003678B3">
        <w:rPr>
          <w:rFonts w:ascii="Arial" w:hAnsi="Arial" w:cs="Arial"/>
          <w:color w:val="000000" w:themeColor="text1"/>
        </w:rPr>
        <w:t>prevalence</w:t>
      </w:r>
      <w:r w:rsidRPr="000D150D">
        <w:rPr>
          <w:rFonts w:ascii="Arial" w:hAnsi="Arial" w:cs="Arial"/>
          <w:color w:val="000000" w:themeColor="text1"/>
        </w:rPr>
        <w:t xml:space="preserve"> of this disorder.</w:t>
      </w:r>
    </w:p>
    <w:bookmarkEnd w:id="5"/>
    <w:bookmarkEnd w:id="6"/>
    <w:bookmarkEnd w:id="7"/>
    <w:p w14:paraId="73AF7C1E" w14:textId="77777777" w:rsidR="00941619" w:rsidRPr="000D150D" w:rsidRDefault="00941619" w:rsidP="00A134C5">
      <w:pPr>
        <w:spacing w:line="480" w:lineRule="auto"/>
        <w:rPr>
          <w:rFonts w:ascii="Arial" w:hAnsi="Arial" w:cs="Arial"/>
          <w:color w:val="000000" w:themeColor="text1"/>
        </w:rPr>
      </w:pPr>
    </w:p>
    <w:p w14:paraId="36F75F46" w14:textId="7888896F"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METHODS</w:t>
      </w:r>
    </w:p>
    <w:p w14:paraId="4B0ED326" w14:textId="77777777"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Discovery cohort</w:t>
      </w:r>
    </w:p>
    <w:p w14:paraId="12C74707" w14:textId="521281C2" w:rsidR="00104400" w:rsidRPr="000D150D" w:rsidRDefault="00104400" w:rsidP="00A134C5">
      <w:pPr>
        <w:adjustRightInd w:val="0"/>
        <w:spacing w:line="480" w:lineRule="auto"/>
        <w:ind w:firstLine="720"/>
        <w:rPr>
          <w:rFonts w:ascii="Arial" w:hAnsi="Arial" w:cs="Arial"/>
          <w:color w:val="000000" w:themeColor="text1"/>
        </w:rPr>
      </w:pPr>
      <w:r w:rsidRPr="000D150D">
        <w:rPr>
          <w:rFonts w:ascii="Arial" w:hAnsi="Arial" w:cs="Arial"/>
          <w:color w:val="000000" w:themeColor="text1"/>
          <w:shd w:val="clear" w:color="auto" w:fill="FFFFFF"/>
        </w:rPr>
        <w:t xml:space="preserve">Over 600 female S-LAM patients were </w:t>
      </w:r>
      <w:r w:rsidR="00CC414B">
        <w:rPr>
          <w:rFonts w:ascii="Arial" w:hAnsi="Arial" w:cs="Arial"/>
          <w:color w:val="000000" w:themeColor="text1"/>
          <w:shd w:val="clear" w:color="auto" w:fill="FFFFFF"/>
        </w:rPr>
        <w:t xml:space="preserve">initially </w:t>
      </w:r>
      <w:r w:rsidRPr="000D150D">
        <w:rPr>
          <w:rFonts w:ascii="Arial" w:hAnsi="Arial" w:cs="Arial"/>
          <w:color w:val="000000" w:themeColor="text1"/>
          <w:shd w:val="clear" w:color="auto" w:fill="FFFFFF"/>
        </w:rPr>
        <w:t>identified and collected through international solicitation</w:t>
      </w:r>
      <w:r w:rsidR="004C0753">
        <w:rPr>
          <w:rFonts w:ascii="Arial" w:hAnsi="Arial" w:cs="Arial"/>
          <w:color w:val="000000" w:themeColor="text1"/>
          <w:shd w:val="clear" w:color="auto" w:fill="FFFFFF"/>
        </w:rPr>
        <w:t xml:space="preserve"> </w:t>
      </w:r>
      <w:r w:rsidR="004C0753" w:rsidRPr="000D150D">
        <w:rPr>
          <w:rFonts w:ascii="Arial" w:hAnsi="Arial" w:cs="Arial"/>
          <w:color w:val="000000" w:themeColor="text1"/>
          <w:shd w:val="clear" w:color="auto" w:fill="FFFFFF"/>
        </w:rPr>
        <w:t>from 2010 to 2014 from 14 countries (Supplemental Table 1)</w:t>
      </w:r>
      <w:r w:rsidR="001070BE" w:rsidRPr="000D150D">
        <w:rPr>
          <w:rFonts w:ascii="Arial" w:hAnsi="Arial" w:cs="Arial"/>
          <w:color w:val="000000" w:themeColor="text1"/>
          <w:shd w:val="clear" w:color="auto" w:fill="FFFFFF"/>
        </w:rPr>
        <w:t xml:space="preserve">.  S-LAM </w:t>
      </w:r>
      <w:r w:rsidR="00CC414B">
        <w:rPr>
          <w:rFonts w:ascii="Arial" w:hAnsi="Arial" w:cs="Arial"/>
          <w:color w:val="000000" w:themeColor="text1"/>
          <w:shd w:val="clear" w:color="auto" w:fill="FFFFFF"/>
        </w:rPr>
        <w:t>patients were</w:t>
      </w:r>
      <w:r w:rsidR="00CC414B" w:rsidRPr="000D150D">
        <w:rPr>
          <w:rFonts w:ascii="Arial" w:hAnsi="Arial" w:cs="Arial"/>
          <w:color w:val="000000" w:themeColor="text1"/>
          <w:shd w:val="clear" w:color="auto" w:fill="FFFFFF"/>
        </w:rPr>
        <w:t xml:space="preserve"> </w:t>
      </w:r>
      <w:r w:rsidR="001070BE" w:rsidRPr="000D150D">
        <w:rPr>
          <w:rFonts w:ascii="Arial" w:hAnsi="Arial" w:cs="Arial"/>
          <w:color w:val="000000" w:themeColor="text1"/>
          <w:shd w:val="clear" w:color="auto" w:fill="FFFFFF"/>
        </w:rPr>
        <w:t xml:space="preserve">diagnosed using </w:t>
      </w:r>
      <w:r w:rsidR="000E2BF8" w:rsidRPr="000D150D">
        <w:rPr>
          <w:rFonts w:ascii="Arial" w:hAnsi="Arial" w:cs="Arial"/>
          <w:color w:val="000000" w:themeColor="text1"/>
          <w:shd w:val="clear" w:color="auto" w:fill="FFFFFF"/>
        </w:rPr>
        <w:t xml:space="preserve">standard </w:t>
      </w:r>
      <w:r w:rsidR="001070BE" w:rsidRPr="000D150D">
        <w:rPr>
          <w:rFonts w:ascii="Arial" w:hAnsi="Arial" w:cs="Arial"/>
          <w:color w:val="000000" w:themeColor="text1"/>
          <w:shd w:val="clear" w:color="auto" w:fill="FFFFFF"/>
        </w:rPr>
        <w:t>diagnostic</w:t>
      </w:r>
      <w:r w:rsidR="0097036C" w:rsidRPr="000D150D">
        <w:rPr>
          <w:rFonts w:ascii="Arial" w:hAnsi="Arial" w:cs="Arial"/>
          <w:color w:val="000000" w:themeColor="text1"/>
          <w:shd w:val="clear" w:color="auto" w:fill="FFFFFF"/>
        </w:rPr>
        <w:t xml:space="preserve"> </w:t>
      </w:r>
      <w:r w:rsidR="001070BE" w:rsidRPr="000D150D">
        <w:rPr>
          <w:rFonts w:ascii="Arial" w:hAnsi="Arial" w:cs="Arial"/>
          <w:color w:val="000000" w:themeColor="text1"/>
          <w:shd w:val="clear" w:color="auto" w:fill="FFFFFF"/>
        </w:rPr>
        <w:t xml:space="preserve">criteria </w:t>
      </w:r>
      <w:r w:rsidR="00205C03" w:rsidRPr="000D150D">
        <w:rPr>
          <w:rFonts w:ascii="Arial" w:hAnsi="Arial" w:cs="Arial"/>
          <w:color w:val="000000" w:themeColor="text1"/>
          <w:shd w:val="clear" w:color="auto" w:fill="FFFFFF"/>
        </w:rPr>
        <w:t>[</w:t>
      </w:r>
      <w:r w:rsidR="00AB5E75" w:rsidRPr="000D150D">
        <w:rPr>
          <w:rFonts w:ascii="Arial" w:hAnsi="Arial" w:cs="Arial"/>
          <w:color w:val="000000" w:themeColor="text1"/>
          <w:shd w:val="clear" w:color="auto" w:fill="FFFFFF"/>
        </w:rPr>
        <w:t>1-</w:t>
      </w:r>
      <w:r w:rsidR="00C25490">
        <w:rPr>
          <w:rFonts w:ascii="Arial" w:hAnsi="Arial" w:cs="Arial"/>
          <w:color w:val="000000" w:themeColor="text1"/>
          <w:shd w:val="clear" w:color="auto" w:fill="FFFFFF"/>
        </w:rPr>
        <w:t>5, 7</w:t>
      </w:r>
      <w:r w:rsidR="00205C03" w:rsidRPr="000D150D">
        <w:rPr>
          <w:rFonts w:ascii="Arial" w:hAnsi="Arial" w:cs="Arial"/>
          <w:color w:val="000000" w:themeColor="text1"/>
          <w:shd w:val="clear" w:color="auto" w:fill="FFFFFF"/>
        </w:rPr>
        <w:t xml:space="preserve">] </w:t>
      </w:r>
      <w:r w:rsidRPr="000D150D">
        <w:rPr>
          <w:rFonts w:ascii="Arial" w:hAnsi="Arial" w:cs="Arial"/>
          <w:color w:val="000000" w:themeColor="text1"/>
          <w:shd w:val="clear" w:color="auto" w:fill="FFFFFF"/>
        </w:rPr>
        <w:t>by their treating physicians</w:t>
      </w:r>
      <w:r w:rsidR="001070BE" w:rsidRPr="000D150D">
        <w:rPr>
          <w:rFonts w:ascii="Arial" w:hAnsi="Arial" w:cs="Arial"/>
          <w:color w:val="000000" w:themeColor="text1"/>
          <w:shd w:val="clear" w:color="auto" w:fill="FFFFFF"/>
        </w:rPr>
        <w:t>.</w:t>
      </w:r>
      <w:r w:rsidR="001E6546" w:rsidRPr="000D150D">
        <w:rPr>
          <w:rFonts w:ascii="Arial" w:hAnsi="Arial" w:cs="Arial"/>
          <w:color w:val="000000" w:themeColor="text1"/>
          <w:shd w:val="clear" w:color="auto" w:fill="FFFFFF"/>
        </w:rPr>
        <w:t xml:space="preserve"> </w:t>
      </w:r>
      <w:r w:rsidRPr="000D150D">
        <w:rPr>
          <w:rFonts w:ascii="Arial" w:hAnsi="Arial" w:cs="Arial"/>
          <w:color w:val="000000" w:themeColor="text1"/>
          <w:shd w:val="clear" w:color="auto" w:fill="FFFFFF"/>
        </w:rPr>
        <w:t>Genomic DNA was extracted from saliva</w:t>
      </w:r>
      <w:r w:rsidR="0053349F" w:rsidRPr="000D150D">
        <w:rPr>
          <w:rFonts w:ascii="Arial" w:hAnsi="Arial" w:cs="Arial"/>
          <w:color w:val="000000" w:themeColor="text1"/>
          <w:shd w:val="clear" w:color="auto" w:fill="FFFFFF"/>
        </w:rPr>
        <w:t xml:space="preserve"> </w:t>
      </w:r>
      <w:r w:rsidR="00921DC7" w:rsidRPr="000D150D">
        <w:rPr>
          <w:rFonts w:ascii="Arial" w:hAnsi="Arial" w:cs="Arial"/>
          <w:color w:val="000000" w:themeColor="text1"/>
          <w:shd w:val="clear" w:color="auto" w:fill="FFFFFF"/>
        </w:rPr>
        <w:t>using the</w:t>
      </w:r>
      <w:r w:rsidR="0053349F" w:rsidRPr="000D150D">
        <w:rPr>
          <w:rFonts w:ascii="Arial" w:hAnsi="Arial" w:cs="Arial"/>
          <w:color w:val="000000" w:themeColor="text1"/>
          <w:shd w:val="clear" w:color="auto" w:fill="FFFFFF"/>
        </w:rPr>
        <w:t xml:space="preserve"> </w:t>
      </w:r>
      <w:r w:rsidR="00921DC7" w:rsidRPr="000D150D">
        <w:rPr>
          <w:rFonts w:ascii="Arial" w:hAnsi="Arial" w:cs="Arial"/>
          <w:color w:val="000000" w:themeColor="text1"/>
          <w:shd w:val="clear" w:color="auto" w:fill="FFFFFF"/>
        </w:rPr>
        <w:t>QIAamp DNA mini kit</w:t>
      </w:r>
      <w:r w:rsidR="0053349F" w:rsidRPr="000D150D">
        <w:rPr>
          <w:rFonts w:ascii="Arial" w:hAnsi="Arial" w:cs="Arial"/>
          <w:color w:val="000000" w:themeColor="text1"/>
          <w:shd w:val="clear" w:color="auto" w:fill="FFFFFF"/>
        </w:rPr>
        <w:t xml:space="preserve"> </w:t>
      </w:r>
      <w:r w:rsidR="00921DC7" w:rsidRPr="000D150D">
        <w:rPr>
          <w:rFonts w:ascii="Arial" w:hAnsi="Arial" w:cs="Arial"/>
          <w:color w:val="000000" w:themeColor="text1"/>
          <w:shd w:val="clear" w:color="auto" w:fill="FFFFFF"/>
        </w:rPr>
        <w:t>(</w:t>
      </w:r>
      <w:r w:rsidR="0053349F" w:rsidRPr="000D150D">
        <w:rPr>
          <w:rFonts w:ascii="Arial" w:hAnsi="Arial" w:cs="Arial"/>
          <w:color w:val="000000" w:themeColor="text1"/>
          <w:shd w:val="clear" w:color="auto" w:fill="FFFFFF"/>
        </w:rPr>
        <w:t>Qiagen</w:t>
      </w:r>
      <w:r w:rsidR="0067377E">
        <w:rPr>
          <w:rFonts w:ascii="Arial" w:hAnsi="Arial" w:cs="Arial"/>
          <w:color w:val="000000" w:themeColor="text1"/>
          <w:shd w:val="clear" w:color="auto" w:fill="FFFFFF"/>
        </w:rPr>
        <w:t>, Germany</w:t>
      </w:r>
      <w:r w:rsidR="0053349F" w:rsidRPr="000D150D">
        <w:rPr>
          <w:rFonts w:ascii="Arial" w:hAnsi="Arial" w:cs="Arial"/>
          <w:color w:val="000000" w:themeColor="text1"/>
          <w:shd w:val="clear" w:color="auto" w:fill="FFFFFF"/>
        </w:rPr>
        <w:t>)</w:t>
      </w:r>
      <w:r w:rsidRPr="000D150D">
        <w:rPr>
          <w:rFonts w:ascii="Arial" w:hAnsi="Arial" w:cs="Arial"/>
          <w:color w:val="000000" w:themeColor="text1"/>
          <w:shd w:val="clear" w:color="auto" w:fill="FFFFFF"/>
        </w:rPr>
        <w:t xml:space="preserve">, and 479 S-LAM DNA samples were genotyped with the Infinium OmniExpress-24 v1.2 BeadChip, which assesses 716,503 SNPs across the entire genome. 34 </w:t>
      </w:r>
      <w:r w:rsidR="008F4BE3">
        <w:rPr>
          <w:rFonts w:ascii="Arial" w:hAnsi="Arial" w:cs="Arial"/>
          <w:color w:val="000000" w:themeColor="text1"/>
          <w:shd w:val="clear" w:color="auto" w:fill="FFFFFF"/>
        </w:rPr>
        <w:t>n</w:t>
      </w:r>
      <w:r w:rsidRPr="000D150D">
        <w:rPr>
          <w:rFonts w:ascii="Arial" w:hAnsi="Arial" w:cs="Arial"/>
          <w:color w:val="000000" w:themeColor="text1"/>
          <w:shd w:val="clear" w:color="auto" w:fill="FFFFFF"/>
        </w:rPr>
        <w:t xml:space="preserve">on-white </w:t>
      </w:r>
      <w:r w:rsidR="008F4BE3">
        <w:rPr>
          <w:rFonts w:ascii="Arial" w:hAnsi="Arial" w:cs="Arial"/>
          <w:color w:val="000000" w:themeColor="text1"/>
          <w:shd w:val="clear" w:color="auto" w:fill="FFFFFF"/>
        </w:rPr>
        <w:t>S-LAM subjects</w:t>
      </w:r>
      <w:r w:rsidRPr="000D150D">
        <w:rPr>
          <w:rFonts w:ascii="Arial" w:hAnsi="Arial" w:cs="Arial"/>
          <w:color w:val="000000" w:themeColor="text1"/>
          <w:shd w:val="clear" w:color="auto" w:fill="FFFFFF"/>
        </w:rPr>
        <w:t xml:space="preserve"> were excluded from </w:t>
      </w:r>
      <w:r w:rsidR="008F4BE3">
        <w:rPr>
          <w:rFonts w:ascii="Arial" w:hAnsi="Arial" w:cs="Arial"/>
          <w:color w:val="000000" w:themeColor="text1"/>
          <w:shd w:val="clear" w:color="auto" w:fill="FFFFFF"/>
        </w:rPr>
        <w:t>further</w:t>
      </w:r>
      <w:r w:rsidRPr="000D150D">
        <w:rPr>
          <w:rFonts w:ascii="Arial" w:hAnsi="Arial" w:cs="Arial"/>
          <w:color w:val="000000" w:themeColor="text1"/>
          <w:shd w:val="clear" w:color="auto" w:fill="FFFFFF"/>
        </w:rPr>
        <w:t xml:space="preserve"> analyses.</w:t>
      </w:r>
      <w:r w:rsidR="00C10E40">
        <w:rPr>
          <w:rFonts w:ascii="Arial" w:hAnsi="Arial" w:cs="Arial"/>
          <w:color w:val="000000" w:themeColor="text1"/>
          <w:shd w:val="clear" w:color="auto" w:fill="FFFFFF"/>
        </w:rPr>
        <w:t xml:space="preserve"> There were no self-declared Hispanics in this set of subjects.</w:t>
      </w:r>
    </w:p>
    <w:p w14:paraId="01FC9271" w14:textId="798FF7B3" w:rsidR="00104400" w:rsidRPr="000D150D" w:rsidRDefault="00104400" w:rsidP="00A134C5">
      <w:pPr>
        <w:spacing w:line="480" w:lineRule="auto"/>
        <w:ind w:firstLine="720"/>
        <w:rPr>
          <w:rFonts w:ascii="Arial" w:hAnsi="Arial" w:cs="Arial"/>
          <w:color w:val="000000" w:themeColor="text1"/>
        </w:rPr>
      </w:pPr>
      <w:r w:rsidRPr="000D150D">
        <w:rPr>
          <w:rFonts w:ascii="Arial" w:hAnsi="Arial" w:cs="Arial"/>
          <w:color w:val="000000" w:themeColor="text1"/>
          <w:shd w:val="clear" w:color="auto" w:fill="FFFFFF"/>
        </w:rPr>
        <w:t xml:space="preserve">Genotype data from the same genotyping chip were available for 1261 healthy female volunteers from the COPDGene Consortium, and were obtained from dbGaP (phs000951.v2.p2.c1). These COPDGene participants had smoked at least 10 pack years and were 45 to 80 years old, and were without known COPD </w:t>
      </w:r>
      <w:r w:rsidRPr="000D150D">
        <w:rPr>
          <w:rFonts w:ascii="Arial" w:hAnsi="Arial" w:cs="Arial"/>
          <w:color w:val="000000" w:themeColor="text1"/>
          <w:shd w:val="clear" w:color="auto" w:fill="FFFFFF"/>
        </w:rPr>
        <w:fldChar w:fldCharType="begin">
          <w:fldData xml:space="preserve">PEVuZE5vdGU+PENpdGU+PEF1dGhvcj5Nb3NzPC9BdXRob3I+PFllYXI+MjAwMTwvWWVhcj48UmVj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=
</w:fldData>
        </w:fldChar>
      </w:r>
      <w:r w:rsidR="00E6178E">
        <w:rPr>
          <w:rFonts w:ascii="Arial" w:hAnsi="Arial" w:cs="Arial"/>
          <w:color w:val="000000" w:themeColor="text1"/>
          <w:shd w:val="clear" w:color="auto" w:fill="FFFFFF"/>
        </w:rPr>
        <w:instrText xml:space="preserve"> ADDIN EN.CITE </w:instrText>
      </w:r>
      <w:r w:rsidR="00E6178E">
        <w:rPr>
          <w:rFonts w:ascii="Arial" w:hAnsi="Arial" w:cs="Arial"/>
          <w:color w:val="000000" w:themeColor="text1"/>
          <w:shd w:val="clear" w:color="auto" w:fill="FFFFFF"/>
        </w:rPr>
        <w:fldChar w:fldCharType="begin">
          <w:fldData xml:space="preserve">PEVuZE5vdGU+PENpdGU+PEF1dGhvcj5Nb3NzPC9BdXRob3I+PFllYXI+MjAwMTwvWWVhcj48UmVj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=
</w:fldData>
        </w:fldChar>
      </w:r>
      <w:r w:rsidR="00E6178E">
        <w:rPr>
          <w:rFonts w:ascii="Arial" w:hAnsi="Arial" w:cs="Arial"/>
          <w:color w:val="000000" w:themeColor="text1"/>
          <w:shd w:val="clear" w:color="auto" w:fill="FFFFFF"/>
        </w:rPr>
        <w:instrText xml:space="preserve"> ADDIN EN.CITE.DATA </w:instrText>
      </w:r>
      <w:r w:rsidR="00E6178E">
        <w:rPr>
          <w:rFonts w:ascii="Arial" w:hAnsi="Arial" w:cs="Arial"/>
          <w:color w:val="000000" w:themeColor="text1"/>
          <w:shd w:val="clear" w:color="auto" w:fill="FFFFFF"/>
        </w:rPr>
      </w:r>
      <w:r w:rsidR="00E6178E">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r>
      <w:r w:rsidRPr="000D150D">
        <w:rPr>
          <w:rFonts w:ascii="Arial" w:hAnsi="Arial" w:cs="Arial"/>
          <w:color w:val="000000" w:themeColor="text1"/>
          <w:shd w:val="clear" w:color="auto" w:fill="FFFFFF"/>
        </w:rPr>
        <w:fldChar w:fldCharType="separate"/>
      </w:r>
      <w:r w:rsidR="00E6178E">
        <w:rPr>
          <w:rFonts w:ascii="Arial" w:hAnsi="Arial" w:cs="Arial"/>
          <w:noProof/>
          <w:color w:val="000000" w:themeColor="text1"/>
          <w:shd w:val="clear" w:color="auto" w:fill="FFFFFF"/>
        </w:rPr>
        <w:t>[11, 12]</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w:t>
      </w:r>
    </w:p>
    <w:p w14:paraId="518AA3AF" w14:textId="77777777" w:rsidR="00104400" w:rsidRPr="000D150D" w:rsidRDefault="00104400" w:rsidP="00A134C5">
      <w:pPr>
        <w:spacing w:line="480" w:lineRule="auto"/>
        <w:rPr>
          <w:rFonts w:ascii="Arial" w:hAnsi="Arial" w:cs="Arial"/>
          <w:color w:val="000000" w:themeColor="text1"/>
        </w:rPr>
      </w:pPr>
    </w:p>
    <w:p w14:paraId="4EB657FA" w14:textId="77777777"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Quality control analyses of SNP genotype data</w:t>
      </w:r>
    </w:p>
    <w:p w14:paraId="557ECA2E" w14:textId="140C0B25" w:rsidR="00AB5E75" w:rsidRPr="000D150D" w:rsidRDefault="00104400" w:rsidP="00A134C5">
      <w:pPr>
        <w:adjustRightInd w:val="0"/>
        <w:spacing w:line="480" w:lineRule="auto"/>
        <w:ind w:firstLine="720"/>
        <w:rPr>
          <w:rFonts w:ascii="Arial" w:hAnsi="Arial" w:cs="Arial"/>
          <w:color w:val="FF0000"/>
          <w:shd w:val="clear" w:color="auto" w:fill="FFFFFF"/>
        </w:rPr>
      </w:pPr>
      <w:r w:rsidRPr="000D150D">
        <w:rPr>
          <w:rFonts w:ascii="Arial" w:hAnsi="Arial" w:cs="Arial"/>
          <w:color w:val="000000" w:themeColor="text1"/>
          <w:shd w:val="clear" w:color="auto" w:fill="FFFFFF"/>
        </w:rPr>
        <w:t xml:space="preserve">We evaluated the quality of SNPs and subjects in the discovery data set using PLINK </w:t>
      </w:r>
      <w:r w:rsidRPr="000D150D">
        <w:rPr>
          <w:rFonts w:ascii="Arial" w:hAnsi="Arial" w:cs="Arial"/>
          <w:color w:val="000000" w:themeColor="text1"/>
          <w:shd w:val="clear" w:color="auto" w:fill="FFFFFF"/>
        </w:rPr>
        <w:fldChar w:fldCharType="begin"/>
      </w:r>
      <w:r w:rsidR="00E6178E">
        <w:rPr>
          <w:rFonts w:ascii="Arial" w:hAnsi="Arial" w:cs="Arial"/>
          <w:color w:val="000000" w:themeColor="text1"/>
          <w:shd w:val="clear" w:color="auto" w:fill="FFFFFF"/>
        </w:rPr>
        <w:instrText xml:space="preserve"> ADDIN EN.CITE &lt;EndNote&gt;&lt;Cite&gt;&lt;Author&gt;Purcell&lt;/Author&gt;&lt;Year&gt;2007&lt;/Year&gt;&lt;RecNum&gt;239&lt;/RecNum&gt;&lt;DisplayText&gt;[13]&lt;/DisplayText&gt;&lt;record&gt;&lt;rec-number&gt;239&lt;/rec-number&gt;&lt;foreign-keys&gt;&lt;key app="EN" db-id="rav092adsd0907ezeaavzp5tassztse2f2ss" timestamp="1544089860"&gt;239&lt;/key&gt;&lt;/foreign-keys&gt;&lt;ref-type name="Journal Article"&gt;17&lt;/ref-type&gt;&lt;contributors&gt;&lt;authors&gt;&lt;author&gt;Purcell, Shaun&lt;/author&gt;&lt;author&gt;Neale, Benjamin&lt;/author&gt;&lt;author&gt;Todd-Brown, Kathe&lt;/author&gt;&lt;author&gt;Thomas, Lori&lt;/author&gt;&lt;author&gt;Ferreira, Manuel AR&lt;/author&gt;&lt;author&gt;Bender, David&lt;/author&gt;&lt;author&gt;Maller, Julian&lt;/author&gt;&lt;author&gt;Sklar, Pamela&lt;/author&gt;&lt;author&gt;De Bakker, Paul IW&lt;/author&gt;&lt;author&gt;Daly, Mark J&lt;/author&gt;&lt;/authors&gt;&lt;/contributors&gt;&lt;titles&gt;&lt;title&gt;PLINK: a tool set for whole-genome association and population-based linkage analyses&lt;/title&gt;&lt;secondary-title&gt;The American Journal of Human Genetics&lt;/secondary-title&gt;&lt;/titles&gt;&lt;periodical&gt;&lt;full-title&gt;The American Journal of Human Genetics&lt;/full-title&gt;&lt;/periodical&gt;&lt;pages&gt;559-575&lt;/pages&gt;&lt;volume&gt;81&lt;/volume&gt;&lt;number&gt;3&lt;/number&gt;&lt;dates&gt;&lt;year&gt;2007&lt;/year&gt;&lt;/dates&gt;&lt;isbn&gt;0002-9297&lt;/isbn&gt;&lt;urls&gt;&lt;/urls&gt;&lt;/record&gt;&lt;/Cite&gt;&lt;/EndNote&gt;</w:instrText>
      </w:r>
      <w:r w:rsidRPr="000D150D">
        <w:rPr>
          <w:rFonts w:ascii="Arial" w:hAnsi="Arial" w:cs="Arial"/>
          <w:color w:val="000000" w:themeColor="text1"/>
          <w:shd w:val="clear" w:color="auto" w:fill="FFFFFF"/>
        </w:rPr>
        <w:fldChar w:fldCharType="separate"/>
      </w:r>
      <w:r w:rsidR="00E6178E">
        <w:rPr>
          <w:rFonts w:ascii="Arial" w:hAnsi="Arial" w:cs="Arial"/>
          <w:noProof/>
          <w:color w:val="000000" w:themeColor="text1"/>
          <w:shd w:val="clear" w:color="auto" w:fill="FFFFFF"/>
        </w:rPr>
        <w:t>[13]</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xml:space="preserve"> and ONETOOL</w:t>
      </w:r>
      <w:r w:rsidR="003134AD" w:rsidRPr="000D150D">
        <w:rPr>
          <w:rFonts w:ascii="Arial" w:hAnsi="Arial" w:cs="Arial"/>
          <w:color w:val="000000" w:themeColor="text1"/>
          <w:shd w:val="clear" w:color="auto" w:fill="FFFFFF"/>
        </w:rPr>
        <w:t xml:space="preserve"> </w:t>
      </w:r>
      <w:r w:rsidR="00FC66B0" w:rsidRPr="000D150D">
        <w:rPr>
          <w:rFonts w:ascii="Arial" w:hAnsi="Arial" w:cs="Arial"/>
          <w:color w:val="000000" w:themeColor="text1"/>
          <w:shd w:val="clear" w:color="auto" w:fill="FFFFFF"/>
        </w:rPr>
        <w:fldChar w:fldCharType="begin"/>
      </w:r>
      <w:r w:rsidR="00E6178E">
        <w:rPr>
          <w:rFonts w:ascii="Arial" w:hAnsi="Arial" w:cs="Arial"/>
          <w:color w:val="000000" w:themeColor="text1"/>
          <w:shd w:val="clear" w:color="auto" w:fill="FFFFFF"/>
        </w:rPr>
        <w:instrText xml:space="preserve"> ADDIN EN.CITE &lt;EndNote&gt;&lt;Cite&gt;&lt;Author&gt;Song&lt;/Author&gt;&lt;Year&gt;2018&lt;/Year&gt;&lt;RecNum&gt;125&lt;/RecNum&gt;&lt;DisplayText&gt;[14]&lt;/DisplayText&gt;&lt;record&gt;&lt;rec-number&gt;125&lt;/rec-number&gt;&lt;foreign-keys&gt;&lt;key app="EN" db-id="sv9w20xd2z0zp7evsw8px52v5favap09t902" timestamp="1531465285"&gt;125&lt;/key&gt;&lt;/foreign-keys&gt;&lt;ref-type name="Journal Article"&gt;17&lt;/ref-type&gt;&lt;contributors&gt;&lt;authors&gt;&lt;author&gt;Song, Yeunjoo E&lt;/author&gt;&lt;author&gt;Lee, Sungyoung&lt;/author&gt;&lt;author&gt;Park, Kyungtaek&lt;/author&gt;&lt;author&gt;Elston, Robert C&lt;/author&gt;&lt;author&gt;Yang, Hyeon-Jong&lt;/author&gt;&lt;author&gt;Won, Sungho&lt;/author&gt;&lt;/authors&gt;&lt;/contributors&gt;&lt;titles&gt;&lt;title&gt;ONETOOL for the analysis of family-based big data&lt;/title&gt;&lt;secondary-title&gt;Bioinformatics&lt;/secondary-title&gt;&lt;/titles&gt;&lt;periodical&gt;&lt;full-title&gt;Bioinformatics&lt;/full-title&gt;&lt;/periodical&gt;&lt;pages&gt;3&lt;/pages&gt;&lt;volume&gt;1&lt;/volume&gt;&lt;dates&gt;&lt;year&gt;2018&lt;/year&gt;&lt;/dates&gt;&lt;urls&gt;&lt;/urls&gt;&lt;/record&gt;&lt;/Cite&gt;&lt;/EndNote&gt;</w:instrText>
      </w:r>
      <w:r w:rsidR="00FC66B0" w:rsidRPr="000D150D">
        <w:rPr>
          <w:rFonts w:ascii="Arial" w:hAnsi="Arial" w:cs="Arial"/>
          <w:color w:val="000000" w:themeColor="text1"/>
          <w:shd w:val="clear" w:color="auto" w:fill="FFFFFF"/>
        </w:rPr>
        <w:fldChar w:fldCharType="separate"/>
      </w:r>
      <w:r w:rsidR="00E6178E">
        <w:rPr>
          <w:rFonts w:ascii="Arial" w:hAnsi="Arial" w:cs="Arial"/>
          <w:noProof/>
          <w:color w:val="000000" w:themeColor="text1"/>
          <w:shd w:val="clear" w:color="auto" w:fill="FFFFFF"/>
        </w:rPr>
        <w:t>[14]</w:t>
      </w:r>
      <w:r w:rsidR="00FC66B0"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We excluded all SNPs for which: the Hardy-Weinberg equilibrium</w:t>
      </w:r>
      <w:r w:rsidR="008237C5">
        <w:rPr>
          <w:rFonts w:ascii="Arial" w:hAnsi="Arial" w:cs="Arial" w:hint="eastAsia"/>
          <w:color w:val="000000" w:themeColor="text1"/>
          <w:shd w:val="clear" w:color="auto" w:fill="FFFFFF"/>
          <w:lang w:eastAsia="ko-KR"/>
        </w:rPr>
        <w:t xml:space="preserve"> (HWE)</w:t>
      </w:r>
      <w:r w:rsidRPr="000D150D">
        <w:rPr>
          <w:rFonts w:ascii="Arial" w:hAnsi="Arial" w:cs="Arial"/>
          <w:color w:val="000000" w:themeColor="text1"/>
          <w:shd w:val="clear" w:color="auto" w:fill="FFFFFF"/>
        </w:rPr>
        <w:t xml:space="preserve"> test </w:t>
      </w:r>
      <w:r w:rsidRPr="000D150D">
        <w:rPr>
          <w:rFonts w:ascii="Arial" w:hAnsi="Arial" w:cs="Arial"/>
          <w:color w:val="000000" w:themeColor="text1"/>
          <w:shd w:val="clear" w:color="auto" w:fill="FFFFFF"/>
        </w:rPr>
        <w:fldChar w:fldCharType="begin"/>
      </w:r>
      <w:r w:rsidR="00E6178E">
        <w:rPr>
          <w:rFonts w:ascii="Arial" w:hAnsi="Arial" w:cs="Arial"/>
          <w:color w:val="000000" w:themeColor="text1"/>
          <w:shd w:val="clear" w:color="auto" w:fill="FFFFFF"/>
        </w:rPr>
        <w:instrText xml:space="preserve"> ADDIN EN.CITE &lt;EndNote&gt;&lt;Cite&gt;&lt;Author&gt;Wigginton&lt;/Author&gt;&lt;Year&gt;2005&lt;/Year&gt;&lt;RecNum&gt;254&lt;/RecNum&gt;&lt;DisplayText&gt;[15]&lt;/DisplayText&gt;&lt;record&gt;&lt;rec-number&gt;254&lt;/rec-number&gt;&lt;foreign-keys&gt;&lt;key app="EN" db-id="rav092adsd0907ezeaavzp5tassztse2f2ss" timestamp="1544089860"&gt;254&lt;/key&gt;&lt;/foreign-keys&gt;&lt;ref-type name="Journal Article"&gt;17&lt;/ref-type&gt;&lt;contributors&gt;&lt;authors&gt;&lt;author&gt;Wigginton, Janis E&lt;/author&gt;&lt;author&gt;Cutler, David J&lt;/author&gt;&lt;author&gt;Abecasis, Gonçalo R&lt;/author&gt;&lt;/authors&gt;&lt;/contributors&gt;&lt;titles&gt;&lt;title&gt;A note on exact tests of Hardy-Weinberg equilibrium&lt;/title&gt;&lt;secondary-title&gt;The American Journal of Human Genetics&lt;/secondary-title&gt;&lt;/titles&gt;&lt;periodical&gt;&lt;full-title&gt;The American Journal of Human Genetics&lt;/full-title&gt;&lt;/periodical&gt;&lt;pages&gt;887-893&lt;/pages&gt;&lt;volume&gt;76&lt;/volume&gt;&lt;number&gt;5&lt;/number&gt;&lt;dates&gt;&lt;year&gt;2005&lt;/year&gt;&lt;/dates&gt;&lt;isbn&gt;0002-9297&lt;/isbn&gt;&lt;urls&gt;&lt;/urls&gt;&lt;/record&gt;&lt;/Cite&gt;&lt;/EndNote&gt;</w:instrText>
      </w:r>
      <w:r w:rsidRPr="000D150D">
        <w:rPr>
          <w:rFonts w:ascii="Arial" w:hAnsi="Arial" w:cs="Arial"/>
          <w:color w:val="000000" w:themeColor="text1"/>
          <w:shd w:val="clear" w:color="auto" w:fill="FFFFFF"/>
        </w:rPr>
        <w:fldChar w:fldCharType="separate"/>
      </w:r>
      <w:r w:rsidR="00E6178E">
        <w:rPr>
          <w:rFonts w:ascii="Arial" w:hAnsi="Arial" w:cs="Arial"/>
          <w:noProof/>
          <w:color w:val="000000" w:themeColor="text1"/>
          <w:shd w:val="clear" w:color="auto" w:fill="FFFFFF"/>
        </w:rPr>
        <w:t>[15]</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xml:space="preserve"> gave P &lt; 1×10</w:t>
      </w:r>
      <w:r w:rsidRPr="000D150D">
        <w:rPr>
          <w:rFonts w:ascii="Arial" w:hAnsi="Arial" w:cs="Arial"/>
          <w:color w:val="000000" w:themeColor="text1"/>
          <w:shd w:val="clear" w:color="auto" w:fill="FFFFFF"/>
          <w:vertAlign w:val="superscript"/>
        </w:rPr>
        <w:t>-5</w:t>
      </w:r>
      <w:r w:rsidRPr="000D150D">
        <w:rPr>
          <w:rFonts w:ascii="Arial" w:hAnsi="Arial" w:cs="Arial"/>
          <w:color w:val="000000" w:themeColor="text1"/>
          <w:shd w:val="clear" w:color="auto" w:fill="FFFFFF"/>
        </w:rPr>
        <w:t xml:space="preserve">; minor allele frequency (MAF) was &lt; 0.05; </w:t>
      </w:r>
      <w:r w:rsidR="00F24DE9">
        <w:rPr>
          <w:rFonts w:ascii="Arial" w:hAnsi="Arial" w:cs="Arial"/>
          <w:color w:val="000000" w:themeColor="text1"/>
          <w:shd w:val="clear" w:color="auto" w:fill="FFFFFF"/>
        </w:rPr>
        <w:t>or</w:t>
      </w:r>
      <w:r w:rsidRPr="000D150D">
        <w:rPr>
          <w:rFonts w:ascii="Arial" w:hAnsi="Arial" w:cs="Arial"/>
          <w:color w:val="000000" w:themeColor="text1"/>
          <w:shd w:val="clear" w:color="auto" w:fill="FFFFFF"/>
        </w:rPr>
        <w:t xml:space="preserve"> genotype call rates were less than 95%. We also discarded any </w:t>
      </w:r>
      <w:r w:rsidRPr="000D150D">
        <w:rPr>
          <w:rFonts w:ascii="Arial" w:hAnsi="Arial" w:cs="Arial"/>
          <w:color w:val="000000" w:themeColor="text1"/>
          <w:shd w:val="clear" w:color="auto" w:fill="FFFFFF"/>
        </w:rPr>
        <w:lastRenderedPageBreak/>
        <w:t>subjects whose missing genotype rates were &gt; 5%, or showed identity-by-state &gt; 80% with any other subject</w:t>
      </w:r>
      <w:r w:rsidR="00E433FF">
        <w:rPr>
          <w:rFonts w:ascii="Arial" w:hAnsi="Arial" w:cs="Arial"/>
          <w:color w:val="000000" w:themeColor="text1"/>
          <w:shd w:val="clear" w:color="auto" w:fill="FFFFFF"/>
        </w:rPr>
        <w:t xml:space="preserve"> (Figure 1)</w:t>
      </w:r>
      <w:r w:rsidRPr="000D150D">
        <w:rPr>
          <w:rFonts w:ascii="Arial" w:hAnsi="Arial" w:cs="Arial"/>
          <w:color w:val="000000" w:themeColor="text1"/>
          <w:shd w:val="clear" w:color="auto" w:fill="FFFFFF"/>
        </w:rPr>
        <w:t xml:space="preserve">. These filtering procedures were first applied separately to cases and controls, and </w:t>
      </w:r>
      <w:r w:rsidR="00061045">
        <w:rPr>
          <w:rFonts w:ascii="Arial" w:hAnsi="Arial" w:cs="Arial"/>
          <w:color w:val="000000" w:themeColor="text1"/>
          <w:shd w:val="clear" w:color="auto" w:fill="FFFFFF"/>
        </w:rPr>
        <w:t>were</w:t>
      </w:r>
      <w:r w:rsidRPr="000D150D">
        <w:rPr>
          <w:rFonts w:ascii="Arial" w:hAnsi="Arial" w:cs="Arial"/>
          <w:color w:val="000000" w:themeColor="text1"/>
          <w:shd w:val="clear" w:color="auto" w:fill="FFFFFF"/>
        </w:rPr>
        <w:t xml:space="preserve"> repeated on the pooled dataset. In addition, any SNP showing a difference in missing data rate between cases and controls by Fisher’s exact test </w:t>
      </w:r>
      <w:r w:rsidRPr="000D150D">
        <w:rPr>
          <w:rFonts w:ascii="Arial" w:hAnsi="Arial" w:cs="Arial"/>
          <w:color w:val="000000" w:themeColor="text1"/>
          <w:shd w:val="clear" w:color="auto" w:fill="FFFFFF"/>
        </w:rPr>
        <w:fldChar w:fldCharType="begin"/>
      </w:r>
      <w:r w:rsidR="00E6178E">
        <w:rPr>
          <w:rFonts w:ascii="Arial" w:hAnsi="Arial" w:cs="Arial"/>
          <w:color w:val="000000" w:themeColor="text1"/>
          <w:shd w:val="clear" w:color="auto" w:fill="FFFFFF"/>
        </w:rPr>
        <w:instrText xml:space="preserve"> ADDIN EN.CITE &lt;EndNote&gt;&lt;Cite&gt;&lt;Author&gt;Raymond&lt;/Author&gt;&lt;Year&gt;1995&lt;/Year&gt;&lt;RecNum&gt;243&lt;/RecNum&gt;&lt;DisplayText&gt;[16]&lt;/DisplayText&gt;&lt;record&gt;&lt;rec-number&gt;243&lt;/rec-number&gt;&lt;foreign-keys&gt;&lt;key app="EN" db-id="rav092adsd0907ezeaavzp5tassztse2f2ss" timestamp="1544089860"&gt;243&lt;/key&gt;&lt;/foreign-keys&gt;&lt;ref-type name="Journal Article"&gt;17&lt;/ref-type&gt;&lt;contributors&gt;&lt;authors&gt;&lt;author&gt;Raymond, Michel&lt;/author&gt;&lt;author&gt;Rousset, Francois&lt;/author&gt;&lt;/authors&gt;&lt;/contributors&gt;&lt;titles&gt;&lt;title&gt;An exact test for population differentiation&lt;/title&gt;&lt;secondary-title&gt;Evolution&lt;/secondary-title&gt;&lt;/titles&gt;&lt;periodical&gt;&lt;full-title&gt;Evolution&lt;/full-title&gt;&lt;/periodical&gt;&lt;pages&gt;1280-1283&lt;/pages&gt;&lt;volume&gt;49&lt;/volume&gt;&lt;number&gt;6&lt;/number&gt;&lt;dates&gt;&lt;year&gt;1995&lt;/year&gt;&lt;/dates&gt;&lt;isbn&gt;0014-3820&lt;/isbn&gt;&lt;urls&gt;&lt;/urls&gt;&lt;/record&gt;&lt;/Cite&gt;&lt;/EndNote&gt;</w:instrText>
      </w:r>
      <w:r w:rsidRPr="000D150D">
        <w:rPr>
          <w:rFonts w:ascii="Arial" w:hAnsi="Arial" w:cs="Arial"/>
          <w:color w:val="000000" w:themeColor="text1"/>
          <w:shd w:val="clear" w:color="auto" w:fill="FFFFFF"/>
        </w:rPr>
        <w:fldChar w:fldCharType="separate"/>
      </w:r>
      <w:r w:rsidR="00E6178E">
        <w:rPr>
          <w:rFonts w:ascii="Arial" w:hAnsi="Arial" w:cs="Arial"/>
          <w:noProof/>
          <w:color w:val="000000" w:themeColor="text1"/>
          <w:shd w:val="clear" w:color="auto" w:fill="FFFFFF"/>
        </w:rPr>
        <w:t>[16]</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with P &lt; 1×10</w:t>
      </w:r>
      <w:r w:rsidRPr="000D150D">
        <w:rPr>
          <w:rFonts w:ascii="Arial" w:hAnsi="Arial" w:cs="Arial"/>
          <w:color w:val="000000" w:themeColor="text1"/>
          <w:shd w:val="clear" w:color="auto" w:fill="FFFFFF"/>
          <w:vertAlign w:val="superscript"/>
        </w:rPr>
        <w:t>-5</w:t>
      </w:r>
      <w:r w:rsidRPr="000D150D">
        <w:rPr>
          <w:rFonts w:ascii="Arial" w:hAnsi="Arial" w:cs="Arial"/>
          <w:color w:val="000000" w:themeColor="text1"/>
          <w:shd w:val="clear" w:color="auto" w:fill="FFFFFF"/>
        </w:rPr>
        <w:t xml:space="preserve"> was removed</w:t>
      </w:r>
      <w:r w:rsidR="00CC68F2">
        <w:rPr>
          <w:rFonts w:ascii="Arial" w:hAnsi="Arial" w:cs="Arial"/>
          <w:color w:val="000000" w:themeColor="text1"/>
          <w:shd w:val="clear" w:color="auto" w:fill="FFFFFF"/>
        </w:rPr>
        <w:t xml:space="preserve"> (Figure 1)</w:t>
      </w:r>
      <w:r w:rsidR="00092F0E">
        <w:rPr>
          <w:rFonts w:ascii="Arial" w:hAnsi="Arial" w:cs="Arial"/>
          <w:color w:val="000000" w:themeColor="text1"/>
          <w:shd w:val="clear" w:color="auto" w:fill="FFFFFF"/>
        </w:rPr>
        <w:t>.</w:t>
      </w:r>
    </w:p>
    <w:p w14:paraId="3C00457C" w14:textId="554BFDB4" w:rsidR="00104400" w:rsidRDefault="00104400" w:rsidP="00A134C5">
      <w:pPr>
        <w:spacing w:line="480" w:lineRule="auto"/>
        <w:rPr>
          <w:ins w:id="8" w:author="Wonji Kim" w:date="2019-03-11T18:34:00Z"/>
          <w:rFonts w:ascii="Arial" w:hAnsi="Arial" w:cs="Arial"/>
          <w:color w:val="000000" w:themeColor="text1"/>
          <w:shd w:val="clear" w:color="auto" w:fill="FFFFFF"/>
        </w:rPr>
      </w:pPr>
    </w:p>
    <w:p w14:paraId="0D18E3BD" w14:textId="0D552EEA" w:rsidR="00272705" w:rsidRPr="000D150D" w:rsidRDefault="00272705" w:rsidP="00272705">
      <w:pPr>
        <w:spacing w:line="480" w:lineRule="auto"/>
        <w:outlineLvl w:val="0"/>
        <w:rPr>
          <w:ins w:id="9" w:author="Wonji Kim" w:date="2019-03-11T18:34:00Z"/>
          <w:rFonts w:ascii="Arial" w:hAnsi="Arial" w:cs="Arial"/>
          <w:b/>
          <w:color w:val="000000" w:themeColor="text1"/>
          <w:shd w:val="clear" w:color="auto" w:fill="FFFFFF"/>
        </w:rPr>
      </w:pPr>
      <w:ins w:id="10" w:author="Wonji Kim" w:date="2019-03-11T18:34:00Z">
        <w:r w:rsidRPr="000D150D">
          <w:rPr>
            <w:rFonts w:ascii="Arial" w:hAnsi="Arial" w:cs="Arial"/>
            <w:b/>
            <w:color w:val="000000" w:themeColor="text1"/>
            <w:shd w:val="clear" w:color="auto" w:fill="FFFFFF"/>
          </w:rPr>
          <w:t xml:space="preserve">Genotype imputation </w:t>
        </w:r>
      </w:ins>
    </w:p>
    <w:p w14:paraId="5F50D03C" w14:textId="5829F291" w:rsidR="00272705" w:rsidRPr="00272705" w:rsidRDefault="00272705" w:rsidP="00272705">
      <w:pPr>
        <w:spacing w:line="480" w:lineRule="auto"/>
        <w:ind w:firstLine="720"/>
        <w:rPr>
          <w:ins w:id="11" w:author="Wonji Kim" w:date="2019-03-11T18:34:00Z"/>
          <w:rFonts w:ascii="Arial" w:hAnsi="Arial"/>
          <w:color w:val="000000" w:themeColor="text1"/>
          <w:shd w:val="clear" w:color="auto" w:fill="FFFFFF"/>
        </w:rPr>
        <w:pPrChange w:id="12" w:author="Wonji Kim" w:date="2019-03-11T18:34:00Z">
          <w:pPr>
            <w:spacing w:line="480" w:lineRule="auto"/>
          </w:pPr>
        </w:pPrChange>
      </w:pPr>
      <w:ins w:id="13" w:author="Wonji Kim" w:date="2019-03-11T18:34:00Z">
        <w:r>
          <w:rPr>
            <w:rFonts w:ascii="Arial" w:hAnsi="Arial" w:cs="Arial" w:hint="eastAsia"/>
            <w:color w:val="000000" w:themeColor="text1"/>
            <w:shd w:val="clear" w:color="auto" w:fill="FFFFFF"/>
            <w:lang w:eastAsia="ko-KR"/>
          </w:rPr>
          <w:t xml:space="preserve">We performed genome-wide imputation for </w:t>
        </w:r>
        <w:r>
          <w:rPr>
            <w:rFonts w:ascii="Arial" w:hAnsi="Arial" w:cs="Arial"/>
            <w:color w:val="000000" w:themeColor="text1"/>
            <w:shd w:val="clear" w:color="auto" w:fill="FFFFFF"/>
            <w:lang w:eastAsia="ko-KR"/>
          </w:rPr>
          <w:t xml:space="preserve">all </w:t>
        </w:r>
        <w:r>
          <w:rPr>
            <w:rFonts w:ascii="Arial" w:hAnsi="Arial" w:cs="Arial" w:hint="eastAsia"/>
            <w:color w:val="000000" w:themeColor="text1"/>
            <w:shd w:val="clear" w:color="auto" w:fill="FFFFFF"/>
            <w:lang w:eastAsia="ko-KR"/>
          </w:rPr>
          <w:t xml:space="preserve">autosomes to </w:t>
        </w:r>
        <w:r>
          <w:rPr>
            <w:rFonts w:ascii="Arial" w:hAnsi="Arial" w:cs="Arial"/>
            <w:color w:val="000000" w:themeColor="text1"/>
            <w:shd w:val="clear" w:color="auto" w:fill="FFFFFF"/>
          </w:rPr>
          <w:t>enable discovery of associations for not only genotyped SNPs but not directly genotyped SNPs</w:t>
        </w:r>
        <w:r>
          <w:rPr>
            <w:rFonts w:ascii="Arial" w:hAnsi="Arial" w:cs="Arial" w:hint="eastAsia"/>
            <w:color w:val="000000" w:themeColor="text1"/>
            <w:shd w:val="clear" w:color="auto" w:fill="FFFFFF"/>
            <w:lang w:eastAsia="ko-KR"/>
          </w:rPr>
          <w:t>.</w:t>
        </w:r>
        <w:r w:rsidRPr="000D150D">
          <w:rPr>
            <w:rFonts w:ascii="Arial" w:hAnsi="Arial" w:cs="Arial"/>
            <w:color w:val="000000" w:themeColor="text1"/>
            <w:shd w:val="clear" w:color="auto" w:fill="FFFFFF"/>
          </w:rPr>
          <w:t xml:space="preserve"> Imputation was conducted using the Sanger Imputation Service (</w:t>
        </w:r>
        <w:r>
          <w:fldChar w:fldCharType="begin"/>
        </w:r>
        <w:r>
          <w:instrText xml:space="preserve"> HYPERLINK "https://imputation.sanger.ac.uk" </w:instrText>
        </w:r>
        <w:r>
          <w:fldChar w:fldCharType="separate"/>
        </w:r>
        <w:r w:rsidRPr="000D150D">
          <w:rPr>
            <w:rStyle w:val="Hyperlink"/>
            <w:rFonts w:ascii="Arial" w:hAnsi="Arial" w:cs="Arial"/>
            <w:color w:val="000000" w:themeColor="text1"/>
            <w:shd w:val="clear" w:color="auto" w:fill="FFFFFF"/>
          </w:rPr>
          <w:t>https://imputation.sanger.ac.uk</w:t>
        </w:r>
        <w:r>
          <w:rPr>
            <w:rStyle w:val="Hyperlink"/>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xml:space="preserve">). We used Haplotype Reference Consortium release v1.1 </w:t>
        </w:r>
        <w:r>
          <w:rPr>
            <w:rFonts w:ascii="Arial" w:hAnsi="Arial" w:cs="Arial" w:hint="eastAsia"/>
            <w:color w:val="000000" w:themeColor="text1"/>
            <w:shd w:val="clear" w:color="auto" w:fill="FFFFFF"/>
            <w:lang w:eastAsia="ko-KR"/>
          </w:rPr>
          <w:t xml:space="preserve">for the reference panel </w:t>
        </w:r>
        <w:r w:rsidRPr="000D150D">
          <w:rPr>
            <w:rFonts w:ascii="Arial" w:hAnsi="Arial" w:cs="Arial"/>
            <w:color w:val="000000" w:themeColor="text1"/>
            <w:shd w:val="clear" w:color="auto" w:fill="FFFFFF"/>
          </w:rPr>
          <w:t xml:space="preserve">and considered predominantly European ancestry </w:t>
        </w:r>
        <w:r w:rsidRPr="000D150D">
          <w:rPr>
            <w:rFonts w:ascii="Arial" w:hAnsi="Arial" w:cs="Arial"/>
            <w:color w:val="000000" w:themeColor="text1"/>
            <w:shd w:val="clear" w:color="auto" w:fill="FFFFFF"/>
          </w:rPr>
          <w:fldChar w:fldCharType="begin"/>
        </w:r>
        <w:r>
          <w:rPr>
            <w:rFonts w:ascii="Arial" w:hAnsi="Arial" w:cs="Arial"/>
            <w:color w:val="000000" w:themeColor="text1"/>
            <w:shd w:val="clear" w:color="auto" w:fill="FFFFFF"/>
          </w:rPr>
          <w:instrText xml:space="preserve"> ADDIN EN.CITE &lt;EndNote&gt;&lt;Cite&gt;&lt;Author&gt;Consortium&lt;/Author&gt;&lt;Year&gt;2016&lt;/Year&gt;&lt;RecNum&gt;214&lt;/RecNum&gt;&lt;DisplayText&gt;[20]&lt;/DisplayText&gt;&lt;record&gt;&lt;rec-number&gt;214&lt;/rec-number&gt;&lt;foreign-keys&gt;&lt;key app="EN" db-id="rav092adsd0907ezeaavzp5tassztse2f2ss" timestamp="1544089860"&gt;214&lt;/key&gt;&lt;/foreign-keys&gt;&lt;ref-type name="Journal Article"&gt;17&lt;/ref-type&gt;&lt;contributors&gt;&lt;authors&gt;&lt;author&gt;Haplotype Reference Consortium&lt;/author&gt;&lt;/authors&gt;&lt;/contributors&gt;&lt;titles&gt;&lt;title&gt;A reference panel of 64,976 haplotypes for genotype imputation&lt;/title&gt;&lt;secondary-title&gt;Nature genetics&lt;/secondary-title&gt;&lt;/titles&gt;&lt;periodical&gt;&lt;full-title&gt;Nature genetics&lt;/full-title&gt;&lt;/periodical&gt;&lt;pages&gt;1279-1283&lt;/pages&gt;&lt;volume&gt;48&lt;/volume&gt;&lt;number&gt;10&lt;/number&gt;&lt;dates&gt;&lt;year&gt;2016&lt;/year&gt;&lt;/dates&gt;&lt;isbn&gt;1061-4036&lt;/isbn&gt;&lt;urls&gt;&lt;/urls&gt;&lt;/record&gt;&lt;/Cite&gt;&lt;/EndNote&gt;</w:instrText>
        </w:r>
        <w:r w:rsidRPr="000D150D">
          <w:rPr>
            <w:rFonts w:ascii="Arial" w:hAnsi="Arial" w:cs="Arial"/>
            <w:color w:val="000000" w:themeColor="text1"/>
            <w:shd w:val="clear" w:color="auto" w:fill="FFFFFF"/>
          </w:rPr>
          <w:fldChar w:fldCharType="separate"/>
        </w:r>
        <w:r>
          <w:rPr>
            <w:rFonts w:ascii="Arial" w:hAnsi="Arial" w:cs="Arial"/>
            <w:noProof/>
            <w:color w:val="000000" w:themeColor="text1"/>
            <w:shd w:val="clear" w:color="auto" w:fill="FFFFFF"/>
          </w:rPr>
          <w:t>[20]</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w:t>
        </w:r>
        <w:r>
          <w:rPr>
            <w:rFonts w:ascii="Arial" w:hAnsi="Arial" w:cs="Arial" w:hint="eastAsia"/>
            <w:color w:val="000000" w:themeColor="text1"/>
            <w:shd w:val="clear" w:color="auto" w:fill="FFFFFF"/>
            <w:lang w:eastAsia="ko-KR"/>
          </w:rPr>
          <w:t xml:space="preserve"> </w:t>
        </w:r>
        <w:r>
          <w:rPr>
            <w:rFonts w:ascii="Arial" w:hAnsi="Arial" w:cs="Arial"/>
            <w:color w:val="000000" w:themeColor="text1"/>
            <w:shd w:val="clear" w:color="auto" w:fill="FFFFFF"/>
            <w:lang w:eastAsia="ko-KR"/>
          </w:rPr>
          <w:t>P</w:t>
        </w:r>
        <w:r w:rsidRPr="006A474E">
          <w:rPr>
            <w:rFonts w:ascii="Arial" w:hAnsi="Arial" w:cs="Arial"/>
            <w:color w:val="000000" w:themeColor="text1"/>
            <w:shd w:val="clear" w:color="auto" w:fill="FFFFFF"/>
            <w:lang w:eastAsia="ko-KR"/>
          </w:rPr>
          <w:t xml:space="preserve">re-phasing was </w:t>
        </w:r>
        <w:r>
          <w:rPr>
            <w:rFonts w:ascii="Arial" w:hAnsi="Arial" w:cs="Arial"/>
            <w:color w:val="000000" w:themeColor="text1"/>
            <w:shd w:val="clear" w:color="auto" w:fill="FFFFFF"/>
            <w:lang w:eastAsia="ko-KR"/>
          </w:rPr>
          <w:t xml:space="preserve">performed first </w:t>
        </w:r>
        <w:r w:rsidRPr="006A474E">
          <w:rPr>
            <w:rFonts w:ascii="Arial" w:hAnsi="Arial" w:cs="Arial"/>
            <w:color w:val="000000" w:themeColor="text1"/>
            <w:shd w:val="clear" w:color="auto" w:fill="FFFFFF"/>
            <w:lang w:eastAsia="ko-KR"/>
          </w:rPr>
          <w:t>with EAGLE2 v2.0.5 [25], and then the Positional Burrows–Wheeler Transform (PBWT) package [26] was used for imputation according to the imputation pipeline recommended by Sanger Imputation Service.</w:t>
        </w:r>
        <w:r>
          <w:rPr>
            <w:rFonts w:ascii="Arial" w:hAnsi="Arial" w:cs="Arial" w:hint="eastAsia"/>
            <w:color w:val="000000" w:themeColor="text1"/>
            <w:shd w:val="clear" w:color="auto" w:fill="FFFFFF"/>
            <w:lang w:eastAsia="ko-KR"/>
          </w:rPr>
          <w:t xml:space="preserve"> I</w:t>
        </w:r>
        <w:r w:rsidRPr="000D150D">
          <w:rPr>
            <w:rFonts w:ascii="Arial" w:hAnsi="Arial" w:cs="Arial"/>
            <w:color w:val="000000" w:themeColor="text1"/>
            <w:shd w:val="clear" w:color="auto" w:fill="FFFFFF"/>
          </w:rPr>
          <w:t xml:space="preserve">mputation accuracy was evaluated with the INFO metric </w:t>
        </w:r>
        <w:r w:rsidRPr="000D150D">
          <w:rPr>
            <w:rFonts w:ascii="Arial" w:hAnsi="Arial" w:cs="Arial"/>
            <w:color w:val="000000" w:themeColor="text1"/>
            <w:shd w:val="clear" w:color="auto" w:fill="FFFFFF"/>
          </w:rPr>
          <w:fldChar w:fldCharType="begin"/>
        </w:r>
        <w:r>
          <w:rPr>
            <w:rFonts w:ascii="Arial" w:hAnsi="Arial" w:cs="Arial"/>
            <w:color w:val="000000" w:themeColor="text1"/>
            <w:shd w:val="clear" w:color="auto" w:fill="FFFFFF"/>
          </w:rPr>
          <w:instrText xml:space="preserve"> ADDIN EN.CITE &lt;EndNote&gt;&lt;Cite&gt;&lt;Author&gt;Marchini&lt;/Author&gt;&lt;Year&gt;2010&lt;/Year&gt;&lt;RecNum&gt;233&lt;/RecNum&gt;&lt;DisplayText&gt;[21]&lt;/DisplayText&gt;&lt;record&gt;&lt;rec-number&gt;233&lt;/rec-number&gt;&lt;foreign-keys&gt;&lt;key app="EN" db-id="rav092adsd0907ezeaavzp5tassztse2f2ss" timestamp="1544089860"&gt;233&lt;/key&gt;&lt;/foreign-keys&gt;&lt;ref-type name="Journal Article"&gt;17&lt;/ref-type&gt;&lt;contributors&gt;&lt;authors&gt;&lt;author&gt;Marchini, Jonathan&lt;/author&gt;&lt;author&gt;Howie, Bryan&lt;/author&gt;&lt;/authors&gt;&lt;/contributors&gt;&lt;titles&gt;&lt;title&gt;Genotype imputation for genome-wide association studies&lt;/title&gt;&lt;secondary-title&gt;Nature reviews. Genetics&lt;/secondary-title&gt;&lt;/titles&gt;&lt;periodical&gt;&lt;full-title&gt;Nature reviews. Genetics&lt;/full-title&gt;&lt;/periodical&gt;&lt;pages&gt;499&lt;/pages&gt;&lt;volume&gt;11&lt;/volume&gt;&lt;number&gt;7&lt;/number&gt;&lt;dates&gt;&lt;year&gt;2010&lt;/year&gt;&lt;/dates&gt;&lt;isbn&gt;1471-0056&lt;/isbn&gt;&lt;urls&gt;&lt;/urls&gt;&lt;/record&gt;&lt;/Cite&gt;&lt;/EndNote&gt;</w:instrText>
        </w:r>
        <w:r w:rsidRPr="000D150D">
          <w:rPr>
            <w:rFonts w:ascii="Arial" w:hAnsi="Arial" w:cs="Arial"/>
            <w:color w:val="000000" w:themeColor="text1"/>
            <w:shd w:val="clear" w:color="auto" w:fill="FFFFFF"/>
          </w:rPr>
          <w:fldChar w:fldCharType="separate"/>
        </w:r>
        <w:r>
          <w:rPr>
            <w:rFonts w:ascii="Arial" w:hAnsi="Arial" w:cs="Arial"/>
            <w:noProof/>
            <w:color w:val="000000" w:themeColor="text1"/>
            <w:shd w:val="clear" w:color="auto" w:fill="FFFFFF"/>
          </w:rPr>
          <w:t>[21]</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xml:space="preserve">. Imputed SNPs were filtered out if INFOs, MAFs or P-values for the </w:t>
        </w:r>
        <w:r>
          <w:rPr>
            <w:rFonts w:ascii="Arial" w:hAnsi="Arial" w:cs="Arial" w:hint="eastAsia"/>
            <w:color w:val="000000" w:themeColor="text1"/>
            <w:shd w:val="clear" w:color="auto" w:fill="FFFFFF"/>
            <w:lang w:eastAsia="ko-KR"/>
          </w:rPr>
          <w:t>HWE</w:t>
        </w:r>
        <w:r w:rsidRPr="000D150D" w:rsidDel="00956095">
          <w:rPr>
            <w:rFonts w:ascii="Arial" w:hAnsi="Arial" w:cs="Arial"/>
            <w:color w:val="000000" w:themeColor="text1"/>
            <w:shd w:val="clear" w:color="auto" w:fill="FFFFFF"/>
          </w:rPr>
          <w:t xml:space="preserve"> </w:t>
        </w:r>
        <w:r w:rsidRPr="000D150D">
          <w:rPr>
            <w:rFonts w:ascii="Arial" w:hAnsi="Arial" w:cs="Arial"/>
            <w:color w:val="000000" w:themeColor="text1"/>
            <w:shd w:val="clear" w:color="auto" w:fill="FFFFFF"/>
          </w:rPr>
          <w:t>test were &lt; 0.3, 0.05, or 1×10</w:t>
        </w:r>
        <w:r w:rsidRPr="000D150D">
          <w:rPr>
            <w:rFonts w:ascii="Arial" w:hAnsi="Arial" w:cs="Arial"/>
            <w:color w:val="000000" w:themeColor="text1"/>
            <w:shd w:val="clear" w:color="auto" w:fill="FFFFFF"/>
            <w:vertAlign w:val="superscript"/>
          </w:rPr>
          <w:t>-5</w:t>
        </w:r>
        <w:r>
          <w:rPr>
            <w:rFonts w:ascii="Arial" w:hAnsi="Arial" w:cs="Arial"/>
            <w:color w:val="000000" w:themeColor="text1"/>
            <w:shd w:val="clear" w:color="auto" w:fill="FFFFFF"/>
          </w:rPr>
          <w:t>, respectively.</w:t>
        </w:r>
      </w:ins>
    </w:p>
    <w:p w14:paraId="6F4489AD" w14:textId="77777777" w:rsidR="00272705" w:rsidRPr="000D150D" w:rsidRDefault="00272705" w:rsidP="00A134C5">
      <w:pPr>
        <w:spacing w:line="480" w:lineRule="auto"/>
        <w:rPr>
          <w:rFonts w:ascii="Arial" w:hAnsi="Arial" w:cs="Arial"/>
          <w:color w:val="000000" w:themeColor="text1"/>
          <w:shd w:val="clear" w:color="auto" w:fill="FFFFFF"/>
        </w:rPr>
      </w:pPr>
    </w:p>
    <w:p w14:paraId="717684D4" w14:textId="77777777"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Statistical analyses with genetic data</w:t>
      </w:r>
    </w:p>
    <w:p w14:paraId="0F4D6CB3" w14:textId="72E1C40B" w:rsidR="008F1462" w:rsidRPr="000D150D" w:rsidRDefault="008F1462" w:rsidP="008F1462">
      <w:pPr>
        <w:adjustRightInd w:val="0"/>
        <w:spacing w:line="480" w:lineRule="auto"/>
        <w:ind w:firstLine="720"/>
        <w:rPr>
          <w:rFonts w:ascii="Arial" w:hAnsi="Arial" w:cs="Arial"/>
          <w:color w:val="FF0000"/>
          <w:shd w:val="clear" w:color="auto" w:fill="FFFFFF"/>
        </w:rPr>
      </w:pPr>
      <w:r w:rsidRPr="000D150D">
        <w:rPr>
          <w:rFonts w:ascii="Arial" w:hAnsi="Arial" w:cs="Arial"/>
          <w:color w:val="000000" w:themeColor="text1"/>
          <w:shd w:val="clear" w:color="auto" w:fill="FFFFFF"/>
        </w:rPr>
        <w:t xml:space="preserve">EIGENSTRAT </w:t>
      </w:r>
      <w:r w:rsidRPr="000D150D">
        <w:rPr>
          <w:rFonts w:ascii="Arial" w:hAnsi="Arial" w:cs="Arial"/>
          <w:color w:val="000000" w:themeColor="text1"/>
          <w:shd w:val="clear" w:color="auto" w:fill="FFFFFF"/>
        </w:rPr>
        <w:fldChar w:fldCharType="begin"/>
      </w:r>
      <w:r>
        <w:rPr>
          <w:rFonts w:ascii="Arial" w:hAnsi="Arial" w:cs="Arial"/>
          <w:color w:val="000000" w:themeColor="text1"/>
          <w:shd w:val="clear" w:color="auto" w:fill="FFFFFF"/>
        </w:rPr>
        <w:instrText xml:space="preserve"> ADDIN EN.CITE &lt;EndNote&gt;&lt;Cite&gt;&lt;Author&gt;Price&lt;/Author&gt;&lt;Year&gt;2006&lt;/Year&gt;&lt;RecNum&gt;238&lt;/RecNum&gt;&lt;DisplayText&gt;[17]&lt;/DisplayText&gt;&lt;record&gt;&lt;rec-number&gt;238&lt;/rec-number&gt;&lt;foreign-keys&gt;&lt;key app="EN" db-id="rav092adsd0907ezeaavzp5tassztse2f2ss" timestamp="1544089860"&gt;238&lt;/key&gt;&lt;/foreign-keys&gt;&lt;ref-type name="Journal Article"&gt;17&lt;/ref-type&gt;&lt;contributors&gt;&lt;authors&gt;&lt;author&gt;Price, Alkes L&lt;/author&gt;&lt;author&gt;Patterson, Nick J&lt;/author&gt;&lt;author&gt;Plenge, Robert M&lt;/author&gt;&lt;author&gt;Weinblatt, Michael E&lt;/author&gt;&lt;author&gt;Shadick, Nancy A&lt;/author&gt;&lt;author&gt;Reich, David&lt;/author&gt;&lt;/authors&gt;&lt;/contributors&gt;&lt;titles&gt;&lt;title&gt;Principal components analysis corrects for stratification in genome-wide association studies&lt;/title&gt;&lt;secondary-title&gt;Nature genetics&lt;/secondary-title&gt;&lt;/titles&gt;&lt;periodical&gt;&lt;full-title&gt;Nature genetics&lt;/full-title&gt;&lt;/periodical&gt;&lt;pages&gt;904&lt;/pages&gt;&lt;volume&gt;38&lt;/volume&gt;&lt;number&gt;8&lt;/number&gt;&lt;dates&gt;&lt;year&gt;2006&lt;/year&gt;&lt;/dates&gt;&lt;isbn&gt;1061-4036&lt;/isbn&gt;&lt;urls&gt;&lt;/urls&gt;&lt;/record&gt;&lt;/Cite&gt;&lt;/EndNote&gt;</w:instrText>
      </w:r>
      <w:r w:rsidRPr="000D150D">
        <w:rPr>
          <w:rFonts w:ascii="Arial" w:hAnsi="Arial" w:cs="Arial"/>
          <w:color w:val="000000" w:themeColor="text1"/>
          <w:shd w:val="clear" w:color="auto" w:fill="FFFFFF"/>
        </w:rPr>
        <w:fldChar w:fldCharType="separate"/>
      </w:r>
      <w:r>
        <w:rPr>
          <w:rFonts w:ascii="Arial" w:hAnsi="Arial" w:cs="Arial"/>
          <w:noProof/>
          <w:color w:val="000000" w:themeColor="text1"/>
          <w:shd w:val="clear" w:color="auto" w:fill="FFFFFF"/>
        </w:rPr>
        <w:t>[17]</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xml:space="preserve"> was </w:t>
      </w:r>
      <w:r w:rsidR="00CC68F2">
        <w:rPr>
          <w:rFonts w:ascii="Arial" w:hAnsi="Arial" w:cs="Arial"/>
          <w:color w:val="000000" w:themeColor="text1"/>
          <w:shd w:val="clear" w:color="auto" w:fill="FFFFFF"/>
        </w:rPr>
        <w:t xml:space="preserve">also </w:t>
      </w:r>
      <w:r w:rsidRPr="000D150D">
        <w:rPr>
          <w:rFonts w:ascii="Arial" w:hAnsi="Arial" w:cs="Arial"/>
          <w:color w:val="000000" w:themeColor="text1"/>
          <w:shd w:val="clear" w:color="auto" w:fill="FFFFFF"/>
        </w:rPr>
        <w:t>applied to the pooled data and principal component (PC) scores were calculated.</w:t>
      </w:r>
      <w:r w:rsidRPr="000D150D">
        <w:rPr>
          <w:rFonts w:ascii="Arial" w:hAnsi="Arial" w:cs="Arial"/>
          <w:color w:val="000000" w:themeColor="text1"/>
        </w:rPr>
        <w:t xml:space="preserve"> </w:t>
      </w:r>
      <w:r w:rsidRPr="000D150D">
        <w:rPr>
          <w:rFonts w:ascii="Arial" w:hAnsi="Arial" w:cs="Arial"/>
          <w:color w:val="000000" w:themeColor="text1"/>
          <w:shd w:val="clear" w:color="auto" w:fill="FFFFFF"/>
        </w:rPr>
        <w:t xml:space="preserve">PC scores were used to detect subjects with an outlying genetic background, </w:t>
      </w:r>
      <w:r w:rsidRPr="000D150D">
        <w:rPr>
          <w:rFonts w:ascii="Arial" w:hAnsi="Arial" w:cs="Arial" w:hint="eastAsia"/>
          <w:color w:val="000000" w:themeColor="text1"/>
          <w:shd w:val="clear" w:color="auto" w:fill="FFFFFF"/>
        </w:rPr>
        <w:t>and</w:t>
      </w:r>
      <w:r w:rsidRPr="000D150D">
        <w:rPr>
          <w:rFonts w:ascii="Arial" w:hAnsi="Arial" w:cs="Arial"/>
          <w:color w:val="000000" w:themeColor="text1"/>
          <w:shd w:val="clear" w:color="auto" w:fill="FFFFFF"/>
        </w:rPr>
        <w:t xml:space="preserve"> </w:t>
      </w:r>
      <w:r>
        <w:rPr>
          <w:rFonts w:ascii="Arial" w:hAnsi="Arial" w:cs="Arial"/>
          <w:color w:val="000000" w:themeColor="text1"/>
          <w:shd w:val="clear" w:color="auto" w:fill="FFFFFF"/>
        </w:rPr>
        <w:t xml:space="preserve">such </w:t>
      </w:r>
      <w:r w:rsidRPr="000D150D">
        <w:rPr>
          <w:rFonts w:ascii="Arial" w:hAnsi="Arial" w:cs="Arial" w:hint="eastAsia"/>
          <w:color w:val="000000" w:themeColor="text1"/>
          <w:shd w:val="clear" w:color="auto" w:fill="FFFFFF"/>
        </w:rPr>
        <w:t xml:space="preserve">outliers </w:t>
      </w:r>
      <w:r w:rsidR="00CC68F2">
        <w:rPr>
          <w:rFonts w:ascii="Arial" w:hAnsi="Arial" w:cs="Arial"/>
          <w:color w:val="000000" w:themeColor="text1"/>
          <w:shd w:val="clear" w:color="auto" w:fill="FFFFFF"/>
        </w:rPr>
        <w:t xml:space="preserve">(3 subjects) </w:t>
      </w:r>
      <w:r w:rsidRPr="000D150D">
        <w:rPr>
          <w:rFonts w:ascii="Arial" w:hAnsi="Arial" w:cs="Arial"/>
          <w:color w:val="000000" w:themeColor="text1"/>
          <w:shd w:val="clear" w:color="auto" w:fill="FFFFFF"/>
        </w:rPr>
        <w:t>were then removed</w:t>
      </w:r>
      <w:r w:rsidR="00CC68F2">
        <w:rPr>
          <w:rFonts w:ascii="Arial" w:hAnsi="Arial" w:cs="Arial"/>
          <w:color w:val="000000" w:themeColor="text1"/>
          <w:shd w:val="clear" w:color="auto" w:fill="FFFFFF"/>
        </w:rPr>
        <w:t xml:space="preserve"> (Figure 1).</w:t>
      </w:r>
    </w:p>
    <w:p w14:paraId="00855DC6" w14:textId="77777777" w:rsidR="0074384C" w:rsidRDefault="00CC68F2" w:rsidP="00CC68F2">
      <w:pPr>
        <w:spacing w:line="480" w:lineRule="auto"/>
        <w:ind w:firstLine="720"/>
        <w:rPr>
          <w:rFonts w:ascii="Arial" w:hAnsi="Arial" w:cs="Arial"/>
          <w:color w:val="000000" w:themeColor="text1"/>
          <w:shd w:val="clear" w:color="auto" w:fill="FFFFFF"/>
          <w:lang w:eastAsia="ko-KR"/>
        </w:rPr>
      </w:pPr>
      <w:r>
        <w:rPr>
          <w:rFonts w:ascii="Arial" w:hAnsi="Arial" w:cs="Arial"/>
          <w:color w:val="000000" w:themeColor="text1"/>
          <w:shd w:val="clear" w:color="auto" w:fill="FFFFFF"/>
        </w:rPr>
        <w:lastRenderedPageBreak/>
        <w:t xml:space="preserve">To ensure matching of cases and controls for primary analysis, we used conditional logistic regression (CLR). </w:t>
      </w:r>
      <w:r w:rsidRPr="00B2051F">
        <w:rPr>
          <w:rFonts w:ascii="Arial" w:hAnsi="Arial"/>
          <w:color w:val="000000" w:themeColor="text1"/>
          <w:shd w:val="clear" w:color="auto" w:fill="FFFFFF"/>
        </w:rPr>
        <w:t xml:space="preserve"> E</w:t>
      </w:r>
      <w:r w:rsidR="00922083" w:rsidRPr="00B2051F">
        <w:rPr>
          <w:rFonts w:ascii="Arial" w:hAnsi="Arial"/>
          <w:color w:val="000000" w:themeColor="text1"/>
          <w:shd w:val="clear" w:color="auto" w:fill="FFFFFF"/>
        </w:rPr>
        <w:t>ach case was matched with two controls</w:t>
      </w:r>
      <w:r w:rsidR="004B3971">
        <w:rPr>
          <w:rFonts w:ascii="Arial" w:hAnsi="Arial" w:cs="Arial"/>
          <w:color w:val="000000" w:themeColor="text1"/>
          <w:shd w:val="clear" w:color="auto" w:fill="FFFFFF"/>
        </w:rPr>
        <w:t xml:space="preserve"> using</w:t>
      </w:r>
      <w:r w:rsidR="00205C67">
        <w:rPr>
          <w:rFonts w:ascii="Arial" w:hAnsi="Arial" w:cs="Arial"/>
          <w:color w:val="000000" w:themeColor="text1"/>
          <w:shd w:val="clear" w:color="auto" w:fill="FFFFFF"/>
        </w:rPr>
        <w:t xml:space="preserve"> the</w:t>
      </w:r>
      <w:r w:rsidR="004B3971">
        <w:rPr>
          <w:rFonts w:ascii="Arial" w:hAnsi="Arial" w:cs="Arial"/>
          <w:color w:val="000000" w:themeColor="text1"/>
          <w:shd w:val="clear" w:color="auto" w:fill="FFFFFF"/>
        </w:rPr>
        <w:t xml:space="preserve"> </w:t>
      </w:r>
      <w:r w:rsidR="00104400" w:rsidRPr="000D150D">
        <w:rPr>
          <w:rFonts w:ascii="Arial" w:hAnsi="Arial" w:cs="Arial" w:hint="eastAsia"/>
          <w:i/>
          <w:color w:val="000000" w:themeColor="text1"/>
          <w:shd w:val="clear" w:color="auto" w:fill="FFFFFF"/>
        </w:rPr>
        <w:t>Matching</w:t>
      </w:r>
      <w:r w:rsidR="00104400" w:rsidRPr="000D150D">
        <w:rPr>
          <w:rFonts w:ascii="Arial" w:hAnsi="Arial" w:cs="Arial" w:hint="eastAsia"/>
          <w:color w:val="000000" w:themeColor="text1"/>
          <w:shd w:val="clear" w:color="auto" w:fill="FFFFFF"/>
        </w:rPr>
        <w:t xml:space="preserve"> R package</w:t>
      </w:r>
      <w:r>
        <w:rPr>
          <w:rFonts w:ascii="Arial" w:hAnsi="Arial" w:cs="Arial"/>
          <w:color w:val="000000" w:themeColor="text1"/>
          <w:shd w:val="clear" w:color="auto" w:fill="FFFFFF"/>
        </w:rPr>
        <w:t xml:space="preserve"> </w:t>
      </w:r>
      <w:r w:rsidR="00104400" w:rsidRPr="000D150D">
        <w:rPr>
          <w:rFonts w:ascii="Arial" w:hAnsi="Arial" w:cs="Arial"/>
          <w:color w:val="000000" w:themeColor="text1"/>
          <w:shd w:val="clear" w:color="auto" w:fill="FFFFFF"/>
        </w:rPr>
        <w:fldChar w:fldCharType="begin"/>
      </w:r>
      <w:r w:rsidR="00146CD8">
        <w:rPr>
          <w:rFonts w:ascii="Arial" w:hAnsi="Arial" w:cs="Arial"/>
          <w:color w:val="000000" w:themeColor="text1"/>
          <w:shd w:val="clear" w:color="auto" w:fill="FFFFFF"/>
        </w:rPr>
        <w:instrText xml:space="preserve"> ADDIN EN.CITE &lt;EndNote&gt;&lt;Cite&gt;&lt;Author&gt;Sekhon&lt;/Author&gt;&lt;Year&gt;2011&lt;/Year&gt;&lt;RecNum&gt;246&lt;/RecNum&gt;&lt;DisplayText&gt;[18]&lt;/DisplayText&gt;&lt;record&gt;&lt;rec-number&gt;246&lt;/rec-number&gt;&lt;foreign-keys&gt;&lt;key app="EN" db-id="rav092adsd0907ezeaavzp5tassztse2f2ss" timestamp="1544089860"&gt;246&lt;/key&gt;&lt;/foreign-keys&gt;&lt;ref-type name="Journal Article"&gt;17&lt;/ref-type&gt;&lt;contributors&gt;&lt;authors&gt;&lt;author&gt;Sekhon, Jasjeet S&lt;/author&gt;&lt;/authors&gt;&lt;/contributors&gt;&lt;titles&gt;&lt;title&gt;Multivariate and propensity score matching software with automated balance optimization: the matching package for R&lt;/title&gt;&lt;/titles&gt;&lt;dates&gt;&lt;year&gt;2011&lt;/year&gt;&lt;/dates&gt;&lt;urls&gt;&lt;/urls&gt;&lt;/record&gt;&lt;/Cite&gt;&lt;/EndNote&gt;</w:instrText>
      </w:r>
      <w:r w:rsidR="00104400" w:rsidRPr="000D150D">
        <w:rPr>
          <w:rFonts w:ascii="Arial" w:hAnsi="Arial" w:cs="Arial"/>
          <w:color w:val="000000" w:themeColor="text1"/>
          <w:shd w:val="clear" w:color="auto" w:fill="FFFFFF"/>
        </w:rPr>
        <w:fldChar w:fldCharType="separate"/>
      </w:r>
      <w:r w:rsidR="00146CD8">
        <w:rPr>
          <w:rFonts w:ascii="Arial" w:hAnsi="Arial" w:cs="Arial"/>
          <w:noProof/>
          <w:color w:val="000000" w:themeColor="text1"/>
          <w:shd w:val="clear" w:color="auto" w:fill="FFFFFF"/>
        </w:rPr>
        <w:t>[18]</w:t>
      </w:r>
      <w:r w:rsidR="00104400" w:rsidRPr="000D150D">
        <w:rPr>
          <w:rFonts w:ascii="Arial" w:hAnsi="Arial" w:cs="Arial"/>
          <w:color w:val="000000" w:themeColor="text1"/>
          <w:shd w:val="clear" w:color="auto" w:fill="FFFFFF"/>
        </w:rPr>
        <w:fldChar w:fldCharType="end"/>
      </w:r>
      <w:r w:rsidR="00256CDB">
        <w:rPr>
          <w:rFonts w:ascii="Arial" w:hAnsi="Arial" w:cs="Arial"/>
          <w:color w:val="000000" w:themeColor="text1"/>
          <w:shd w:val="clear" w:color="auto" w:fill="FFFFFF"/>
          <w:lang w:eastAsia="ko-KR"/>
        </w:rPr>
        <w:t xml:space="preserve">. </w:t>
      </w:r>
      <w:r w:rsidR="00256CDB">
        <w:rPr>
          <w:rFonts w:ascii="Arial" w:hAnsi="Arial" w:cs="Arial"/>
          <w:color w:val="000000" w:themeColor="text1"/>
          <w:shd w:val="clear" w:color="auto" w:fill="FFFFFF"/>
        </w:rPr>
        <w:t>M</w:t>
      </w:r>
      <w:r w:rsidR="00256CDB" w:rsidRPr="000D150D">
        <w:rPr>
          <w:rFonts w:ascii="Arial" w:hAnsi="Arial" w:cs="Arial"/>
          <w:color w:val="000000" w:themeColor="text1"/>
          <w:shd w:val="clear" w:color="auto" w:fill="FFFFFF"/>
        </w:rPr>
        <w:t>atching quality is affected by the number of PC scores</w:t>
      </w:r>
      <w:r w:rsidR="00256CDB" w:rsidRPr="000D150D">
        <w:t xml:space="preserve"> </w:t>
      </w:r>
      <w:r>
        <w:rPr>
          <w:rFonts w:ascii="Arial" w:hAnsi="Arial" w:cs="Arial"/>
          <w:color w:val="000000" w:themeColor="text1"/>
          <w:shd w:val="clear" w:color="auto" w:fill="FFFFFF"/>
        </w:rPr>
        <w:t>used, and we assessed how many PC scores</w:t>
      </w:r>
      <w:r w:rsidRPr="00B2051F">
        <w:rPr>
          <w:rFonts w:ascii="Arial" w:hAnsi="Arial"/>
          <w:color w:val="000000" w:themeColor="text1"/>
          <w:shd w:val="clear" w:color="auto" w:fill="FFFFFF"/>
        </w:rPr>
        <w:t xml:space="preserve"> were </w:t>
      </w:r>
      <w:r>
        <w:rPr>
          <w:rFonts w:ascii="Arial" w:hAnsi="Arial" w:cs="Arial"/>
          <w:color w:val="000000" w:themeColor="text1"/>
          <w:shd w:val="clear" w:color="auto" w:fill="FFFFFF"/>
        </w:rPr>
        <w:t>required for effective matching.  Tw</w:t>
      </w:r>
      <w:r w:rsidR="00104400" w:rsidRPr="000D150D">
        <w:rPr>
          <w:rFonts w:ascii="Arial" w:hAnsi="Arial" w:cs="Arial"/>
          <w:color w:val="000000" w:themeColor="text1"/>
          <w:shd w:val="clear" w:color="auto" w:fill="FFFFFF"/>
        </w:rPr>
        <w:t xml:space="preserve">o PC scores </w:t>
      </w:r>
      <w:r>
        <w:rPr>
          <w:rFonts w:ascii="Arial" w:hAnsi="Arial" w:cs="Arial"/>
          <w:color w:val="000000" w:themeColor="text1"/>
          <w:shd w:val="clear" w:color="auto" w:fill="FFFFFF"/>
        </w:rPr>
        <w:t>gave</w:t>
      </w:r>
      <w:r w:rsidR="00104400" w:rsidRPr="000D150D">
        <w:rPr>
          <w:rFonts w:ascii="Arial" w:hAnsi="Arial" w:cs="Arial"/>
          <w:color w:val="000000" w:themeColor="text1"/>
          <w:shd w:val="clear" w:color="auto" w:fill="FFFFFF"/>
        </w:rPr>
        <w:t xml:space="preserve"> the </w:t>
      </w:r>
      <w:r w:rsidR="00725CF9">
        <w:rPr>
          <w:rFonts w:ascii="Arial" w:hAnsi="Arial" w:cs="Arial" w:hint="eastAsia"/>
          <w:color w:val="000000" w:themeColor="text1"/>
          <w:shd w:val="clear" w:color="auto" w:fill="FFFFFF"/>
          <w:lang w:eastAsia="ko-KR"/>
        </w:rPr>
        <w:t>genomic</w:t>
      </w:r>
      <w:r w:rsidR="00104400" w:rsidRPr="000D150D">
        <w:rPr>
          <w:rFonts w:ascii="Arial" w:hAnsi="Arial" w:cs="Arial"/>
          <w:color w:val="000000" w:themeColor="text1"/>
          <w:shd w:val="clear" w:color="auto" w:fill="FFFFFF"/>
        </w:rPr>
        <w:t xml:space="preserve"> inflation factor closest</w:t>
      </w:r>
      <w:r w:rsidR="00104400" w:rsidRPr="00B2051F">
        <w:rPr>
          <w:rFonts w:ascii="Arial" w:hAnsi="Arial"/>
          <w:color w:val="000000" w:themeColor="text1"/>
          <w:shd w:val="clear" w:color="auto" w:fill="FFFFFF"/>
        </w:rPr>
        <w:t xml:space="preserve"> to </w:t>
      </w:r>
      <w:r w:rsidR="00104400" w:rsidRPr="000D150D">
        <w:rPr>
          <w:rFonts w:ascii="Arial" w:hAnsi="Arial" w:cs="Arial"/>
          <w:color w:val="000000" w:themeColor="text1"/>
          <w:shd w:val="clear" w:color="auto" w:fill="FFFFFF"/>
        </w:rPr>
        <w:t>1</w:t>
      </w:r>
      <w:r>
        <w:rPr>
          <w:rFonts w:ascii="Arial" w:hAnsi="Arial" w:cs="Arial"/>
          <w:color w:val="000000" w:themeColor="text1"/>
          <w:shd w:val="clear" w:color="auto" w:fill="FFFFFF"/>
        </w:rPr>
        <w:t xml:space="preserve"> (</w:t>
      </w:r>
      <w:r w:rsidRPr="000D150D">
        <w:rPr>
          <w:rFonts w:ascii="Arial" w:hAnsi="Arial" w:cs="Arial"/>
          <w:color w:val="000000" w:themeColor="text1"/>
          <w:shd w:val="clear" w:color="auto" w:fill="FFFFFF"/>
        </w:rPr>
        <w:t>Supplementary Figure 1</w:t>
      </w:r>
      <w:r>
        <w:rPr>
          <w:rFonts w:ascii="Arial" w:hAnsi="Arial" w:cs="Arial"/>
          <w:color w:val="000000" w:themeColor="text1"/>
          <w:shd w:val="clear" w:color="auto" w:fill="FFFFFF"/>
        </w:rPr>
        <w:t>)</w:t>
      </w:r>
      <w:r w:rsidR="00104400" w:rsidRPr="000D150D">
        <w:rPr>
          <w:rFonts w:ascii="Arial" w:hAnsi="Arial" w:cs="Arial"/>
          <w:color w:val="000000" w:themeColor="text1"/>
          <w:shd w:val="clear" w:color="auto" w:fill="FFFFFF"/>
        </w:rPr>
        <w:t xml:space="preserve">. </w:t>
      </w:r>
      <w:r w:rsidR="0074384C">
        <w:rPr>
          <w:rFonts w:ascii="Arial" w:hAnsi="Arial" w:cs="Arial"/>
          <w:color w:val="000000" w:themeColor="text1"/>
          <w:shd w:val="clear" w:color="auto" w:fill="FFFFFF"/>
          <w:lang w:eastAsia="ko-KR"/>
        </w:rPr>
        <w:t xml:space="preserve">Thus CLR was conducted </w:t>
      </w:r>
      <w:r w:rsidR="00E15C02">
        <w:rPr>
          <w:rFonts w:ascii="Arial" w:hAnsi="Arial" w:cs="Arial"/>
          <w:color w:val="000000" w:themeColor="text1"/>
          <w:shd w:val="clear" w:color="auto" w:fill="FFFFFF"/>
          <w:lang w:eastAsia="ko-KR"/>
        </w:rPr>
        <w:t xml:space="preserve">by </w:t>
      </w:r>
      <w:r w:rsidR="0074384C">
        <w:rPr>
          <w:rFonts w:ascii="Arial" w:hAnsi="Arial" w:cs="Arial"/>
          <w:color w:val="000000" w:themeColor="text1"/>
          <w:shd w:val="clear" w:color="auto" w:fill="FFFFFF"/>
          <w:lang w:eastAsia="ko-KR"/>
        </w:rPr>
        <w:t>conditioning on the matched cases and controls</w:t>
      </w:r>
      <w:r w:rsidR="00256CDB">
        <w:rPr>
          <w:rFonts w:ascii="Arial" w:hAnsi="Arial" w:cs="Arial"/>
          <w:color w:val="000000" w:themeColor="text1"/>
          <w:shd w:val="clear" w:color="auto" w:fill="FFFFFF"/>
          <w:lang w:eastAsia="ko-KR"/>
        </w:rPr>
        <w:t xml:space="preserve"> </w:t>
      </w:r>
      <w:r w:rsidR="00E15C02">
        <w:rPr>
          <w:rFonts w:ascii="Arial" w:hAnsi="Arial" w:cs="Arial"/>
          <w:color w:val="000000" w:themeColor="text1"/>
          <w:shd w:val="clear" w:color="auto" w:fill="FFFFFF"/>
          <w:lang w:eastAsia="ko-KR"/>
        </w:rPr>
        <w:t>with</w:t>
      </w:r>
      <w:r w:rsidR="0074384C">
        <w:rPr>
          <w:rFonts w:ascii="Arial" w:hAnsi="Arial" w:cs="Arial"/>
          <w:color w:val="000000" w:themeColor="text1"/>
          <w:shd w:val="clear" w:color="auto" w:fill="FFFFFF"/>
          <w:lang w:eastAsia="ko-KR"/>
        </w:rPr>
        <w:t xml:space="preserve"> the first 2 PC scores. Our CLR can be expressed as follows:</w:t>
      </w:r>
    </w:p>
    <w:p w14:paraId="176B27CF" w14:textId="1E736BB2" w:rsidR="0074384C" w:rsidRDefault="0074384C" w:rsidP="0074384C">
      <w:pPr>
        <w:spacing w:line="480" w:lineRule="auto"/>
        <w:rPr>
          <w:rFonts w:ascii="Arial" w:hAnsi="Arial" w:cs="Arial"/>
          <w:color w:val="000000" w:themeColor="text1"/>
          <w:shd w:val="clear" w:color="auto" w:fill="FFFFFF"/>
          <w:lang w:eastAsia="ko-KR"/>
        </w:rPr>
      </w:pPr>
      <w:r>
        <w:rPr>
          <w:rFonts w:ascii="Arial" w:hAnsi="Arial" w:cs="Arial"/>
          <w:color w:val="000000" w:themeColor="text1"/>
          <w:shd w:val="clear" w:color="auto" w:fill="FFFFFF"/>
          <w:lang w:eastAsia="ko-KR"/>
        </w:rPr>
        <w:t xml:space="preserve">for </w:t>
      </w:r>
      <m:oMath>
        <m:r>
          <w:rPr>
            <w:rFonts w:ascii="Cambria Math" w:hAnsi="Cambria Math" w:cs="Arial"/>
            <w:color w:val="000000" w:themeColor="text1"/>
            <w:shd w:val="clear" w:color="auto" w:fill="FFFFFF"/>
            <w:lang w:eastAsia="ko-KR"/>
          </w:rPr>
          <m:t>i</m:t>
        </m:r>
      </m:oMath>
      <w:r>
        <w:rPr>
          <w:rFonts w:ascii="Arial" w:hAnsi="Arial" w:cs="Arial"/>
          <w:color w:val="000000" w:themeColor="text1"/>
          <w:shd w:val="clear" w:color="auto" w:fill="FFFFFF"/>
          <w:vertAlign w:val="superscript"/>
          <w:lang w:eastAsia="ko-KR"/>
        </w:rPr>
        <w:t xml:space="preserve">th </w:t>
      </w:r>
      <w:r>
        <w:rPr>
          <w:rFonts w:ascii="Arial" w:hAnsi="Arial" w:cs="Arial"/>
          <w:color w:val="000000" w:themeColor="text1"/>
          <w:shd w:val="clear" w:color="auto" w:fill="FFFFFF"/>
          <w:lang w:eastAsia="ko-KR"/>
        </w:rPr>
        <w:t xml:space="preserve">strata, </w:t>
      </w:r>
    </w:p>
    <w:p w14:paraId="3B1B5B73" w14:textId="77777777" w:rsidR="0075612E" w:rsidRPr="00173C01" w:rsidRDefault="00272705" w:rsidP="0075612E">
      <w:pPr>
        <w:spacing w:line="480" w:lineRule="auto"/>
        <w:ind w:leftChars="250" w:left="600"/>
        <w:rPr>
          <w:rFonts w:ascii="Arial" w:hAnsi="Arial" w:cs="Arial"/>
          <w:color w:val="000000" w:themeColor="text1"/>
          <w:shd w:val="clear" w:color="auto" w:fill="FFFFFF"/>
          <w:lang w:eastAsia="ko-KR"/>
        </w:rPr>
      </w:pPr>
      <m:oMathPara>
        <m:oMath>
          <m:func>
            <m:funcPr>
              <m:ctrlPr>
                <w:rPr>
                  <w:rFonts w:ascii="Cambria Math" w:hAnsi="Cambria Math" w:cs="Arial"/>
                  <w:color w:val="000000" w:themeColor="text1"/>
                  <w:shd w:val="clear" w:color="auto" w:fill="FFFFFF"/>
                  <w:lang w:eastAsia="ko-KR"/>
                </w:rPr>
              </m:ctrlPr>
            </m:funcPr>
            <m:fName>
              <m:r>
                <m:rPr>
                  <m:sty m:val="p"/>
                </m:rPr>
                <w:rPr>
                  <w:rFonts w:ascii="Cambria Math" w:hAnsi="Cambria Math" w:cs="Arial"/>
                  <w:color w:val="000000" w:themeColor="text1"/>
                  <w:shd w:val="clear" w:color="auto" w:fill="FFFFFF"/>
                  <w:lang w:eastAsia="ko-KR"/>
                </w:rPr>
                <m:t>Pr</m:t>
              </m:r>
            </m:fName>
            <m:e>
              <m:d>
                <m:dPr>
                  <m:ctrlPr>
                    <w:rPr>
                      <w:rFonts w:ascii="Cambria Math" w:hAnsi="Cambria Math" w:cs="Arial"/>
                      <w:i/>
                      <w:color w:val="000000" w:themeColor="text1"/>
                      <w:shd w:val="clear" w:color="auto" w:fill="FFFFFF"/>
                      <w:lang w:eastAsia="ko-KR"/>
                    </w:rPr>
                  </m:ctrlPr>
                </m:dPr>
                <m:e>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i1</m:t>
                      </m:r>
                    </m:sub>
                  </m:sSub>
                  <m:r>
                    <w:rPr>
                      <w:rFonts w:ascii="Cambria Math" w:hAnsi="Cambria Math" w:cs="Arial"/>
                      <w:color w:val="000000" w:themeColor="text1"/>
                      <w:shd w:val="clear" w:color="auto" w:fill="FFFFFF"/>
                      <w:lang w:eastAsia="ko-KR"/>
                    </w:rPr>
                    <m:t xml:space="preserve">=1, </m:t>
                  </m:r>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i2</m:t>
                      </m:r>
                    </m:sub>
                  </m:sSub>
                  <m:r>
                    <w:rPr>
                      <w:rFonts w:ascii="Cambria Math" w:hAnsi="Cambria Math" w:cs="Arial"/>
                      <w:color w:val="000000" w:themeColor="text1"/>
                      <w:shd w:val="clear" w:color="auto" w:fill="FFFFFF"/>
                      <w:lang w:eastAsia="ko-KR"/>
                    </w:rPr>
                    <m:t xml:space="preserve">=0, </m:t>
                  </m:r>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i3</m:t>
                      </m:r>
                    </m:sub>
                  </m:sSub>
                  <m:r>
                    <w:rPr>
                      <w:rFonts w:ascii="Cambria Math" w:hAnsi="Cambria Math" w:cs="Arial"/>
                      <w:color w:val="000000" w:themeColor="text1"/>
                      <w:shd w:val="clear" w:color="auto" w:fill="FFFFFF"/>
                      <w:lang w:eastAsia="ko-KR"/>
                    </w:rPr>
                    <m:t>=0|</m:t>
                  </m:r>
                  <m:sSub>
                    <m:sSubPr>
                      <m:ctrlPr>
                        <w:rPr>
                          <w:rFonts w:ascii="Cambria Math" w:hAnsi="Cambria Math" w:cs="Arial"/>
                          <w:i/>
                          <w:color w:val="000000" w:themeColor="text1"/>
                          <w:shd w:val="clear" w:color="auto" w:fill="FFFFFF"/>
                          <w:lang w:eastAsia="ko-KR"/>
                        </w:rPr>
                      </m:ctrlPr>
                    </m:sSubPr>
                    <m:e>
                      <m:r>
                        <m:rPr>
                          <m:sty m:val="b"/>
                        </m:rP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i1</m:t>
                      </m:r>
                    </m:sub>
                  </m:sSub>
                  <m:r>
                    <w:rPr>
                      <w:rFonts w:ascii="Cambria Math" w:hAnsi="Cambria Math" w:cs="Arial"/>
                      <w:color w:val="000000" w:themeColor="text1"/>
                      <w:shd w:val="clear" w:color="auto" w:fill="FFFFFF"/>
                      <w:lang w:eastAsia="ko-KR"/>
                    </w:rPr>
                    <m:t>,</m:t>
                  </m:r>
                  <m:sSub>
                    <m:sSubPr>
                      <m:ctrlPr>
                        <w:rPr>
                          <w:rFonts w:ascii="Cambria Math" w:hAnsi="Cambria Math" w:cs="Arial"/>
                          <w:i/>
                          <w:color w:val="000000" w:themeColor="text1"/>
                          <w:shd w:val="clear" w:color="auto" w:fill="FFFFFF"/>
                          <w:lang w:eastAsia="ko-KR"/>
                        </w:rPr>
                      </m:ctrlPr>
                    </m:sSubPr>
                    <m:e>
                      <m:r>
                        <m:rPr>
                          <m:sty m:val="b"/>
                        </m:rP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i2</m:t>
                      </m:r>
                    </m:sub>
                  </m:sSub>
                  <m:r>
                    <w:rPr>
                      <w:rFonts w:ascii="Cambria Math" w:hAnsi="Cambria Math" w:cs="Arial"/>
                      <w:color w:val="000000" w:themeColor="text1"/>
                      <w:shd w:val="clear" w:color="auto" w:fill="FFFFFF"/>
                      <w:lang w:eastAsia="ko-KR"/>
                    </w:rPr>
                    <m:t>,</m:t>
                  </m:r>
                  <m:sSub>
                    <m:sSubPr>
                      <m:ctrlPr>
                        <w:rPr>
                          <w:rFonts w:ascii="Cambria Math" w:hAnsi="Cambria Math" w:cs="Arial"/>
                          <w:i/>
                          <w:color w:val="000000" w:themeColor="text1"/>
                          <w:shd w:val="clear" w:color="auto" w:fill="FFFFFF"/>
                          <w:lang w:eastAsia="ko-KR"/>
                        </w:rPr>
                      </m:ctrlPr>
                    </m:sSubPr>
                    <m:e>
                      <m:r>
                        <m:rPr>
                          <m:sty m:val="b"/>
                        </m:rP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i3</m:t>
                      </m:r>
                    </m:sub>
                  </m:sSub>
                  <m:r>
                    <w:rPr>
                      <w:rFonts w:ascii="Cambria Math" w:hAnsi="Cambria Math" w:cs="Arial"/>
                      <w:color w:val="000000" w:themeColor="text1"/>
                      <w:shd w:val="clear" w:color="auto" w:fill="FFFFFF"/>
                      <w:lang w:eastAsia="ko-KR"/>
                    </w:rPr>
                    <m:t>,</m:t>
                  </m:r>
                  <m:nary>
                    <m:naryPr>
                      <m:chr m:val="∑"/>
                      <m:ctrlPr>
                        <w:rPr>
                          <w:rFonts w:ascii="Cambria Math" w:hAnsi="Cambria Math" w:cs="Arial"/>
                          <w:i/>
                          <w:color w:val="000000" w:themeColor="text1"/>
                          <w:shd w:val="clear" w:color="auto" w:fill="FFFFFF"/>
                          <w:lang w:eastAsia="ko-KR"/>
                        </w:rPr>
                      </m:ctrlPr>
                    </m:naryPr>
                    <m:sub>
                      <m:r>
                        <w:rPr>
                          <w:rFonts w:ascii="Cambria Math" w:hAnsi="Cambria Math" w:cs="Arial"/>
                          <w:color w:val="000000" w:themeColor="text1"/>
                          <w:shd w:val="clear" w:color="auto" w:fill="FFFFFF"/>
                          <w:lang w:eastAsia="ko-KR"/>
                        </w:rPr>
                        <m:t>j=1</m:t>
                      </m:r>
                    </m:sub>
                    <m:sup>
                      <m:r>
                        <w:rPr>
                          <w:rFonts w:ascii="Cambria Math" w:hAnsi="Cambria Math" w:cs="Arial"/>
                          <w:color w:val="000000" w:themeColor="text1"/>
                          <w:shd w:val="clear" w:color="auto" w:fill="FFFFFF"/>
                          <w:lang w:eastAsia="ko-KR"/>
                        </w:rPr>
                        <m:t>3</m:t>
                      </m:r>
                    </m:sup>
                    <m:e>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ij</m:t>
                          </m:r>
                        </m:sub>
                      </m:sSub>
                    </m:e>
                  </m:nary>
                  <m:r>
                    <w:rPr>
                      <w:rFonts w:ascii="Cambria Math" w:hAnsi="Cambria Math" w:cs="Arial"/>
                      <w:color w:val="000000" w:themeColor="text1"/>
                      <w:shd w:val="clear" w:color="auto" w:fill="FFFFFF"/>
                      <w:lang w:eastAsia="ko-KR"/>
                    </w:rPr>
                    <m:t>=1</m:t>
                  </m:r>
                </m:e>
              </m:d>
            </m:e>
          </m:func>
          <m:r>
            <m:rPr>
              <m:sty m:val="p"/>
            </m:rPr>
            <w:rPr>
              <w:rFonts w:ascii="Cambria Math" w:hAnsi="Cambria Math" w:cs="Arial"/>
              <w:color w:val="000000" w:themeColor="text1"/>
              <w:shd w:val="clear" w:color="auto" w:fill="FFFFFF"/>
              <w:lang w:eastAsia="ko-KR"/>
            </w:rPr>
            <m:t>=</m:t>
          </m:r>
          <m:f>
            <m:fPr>
              <m:ctrlPr>
                <w:rPr>
                  <w:rFonts w:ascii="Cambria Math" w:hAnsi="Cambria Math" w:cs="Arial"/>
                  <w:color w:val="000000" w:themeColor="text1"/>
                  <w:shd w:val="clear" w:color="auto" w:fill="FFFFFF"/>
                  <w:lang w:eastAsia="ko-KR"/>
                </w:rPr>
              </m:ctrlPr>
            </m:fPr>
            <m:num>
              <m:func>
                <m:funcPr>
                  <m:ctrlPr>
                    <w:rPr>
                      <w:rFonts w:ascii="Cambria Math" w:hAnsi="Cambria Math" w:cs="Arial"/>
                      <w:i/>
                      <w:color w:val="000000" w:themeColor="text1"/>
                      <w:shd w:val="clear" w:color="auto" w:fill="FFFFFF"/>
                      <w:lang w:eastAsia="ko-KR"/>
                    </w:rPr>
                  </m:ctrlPr>
                </m:funcPr>
                <m:fName>
                  <m:r>
                    <m:rPr>
                      <m:sty m:val="p"/>
                    </m:rPr>
                    <w:rPr>
                      <w:rFonts w:ascii="Cambria Math" w:hAnsi="Cambria Math" w:cs="Arial"/>
                      <w:color w:val="000000" w:themeColor="text1"/>
                      <w:shd w:val="clear" w:color="auto" w:fill="FFFFFF"/>
                      <w:lang w:eastAsia="ko-KR"/>
                    </w:rPr>
                    <m:t>Pr</m:t>
                  </m:r>
                </m:fName>
                <m:e>
                  <m:d>
                    <m:dPr>
                      <m:ctrlPr>
                        <w:rPr>
                          <w:rFonts w:ascii="Cambria Math" w:hAnsi="Cambria Math" w:cs="Arial"/>
                          <w:i/>
                          <w:color w:val="000000" w:themeColor="text1"/>
                          <w:shd w:val="clear" w:color="auto" w:fill="FFFFFF"/>
                          <w:lang w:eastAsia="ko-KR"/>
                        </w:rPr>
                      </m:ctrlPr>
                    </m:dPr>
                    <m:e>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i1</m:t>
                          </m:r>
                        </m:sub>
                      </m:sSub>
                      <m:r>
                        <w:rPr>
                          <w:rFonts w:ascii="Cambria Math" w:hAnsi="Cambria Math" w:cs="Arial"/>
                          <w:color w:val="000000" w:themeColor="text1"/>
                          <w:shd w:val="clear" w:color="auto" w:fill="FFFFFF"/>
                          <w:lang w:eastAsia="ko-KR"/>
                        </w:rPr>
                        <m:t>=1|</m:t>
                      </m:r>
                      <m:sSub>
                        <m:sSubPr>
                          <m:ctrlPr>
                            <w:rPr>
                              <w:rFonts w:ascii="Cambria Math" w:hAnsi="Cambria Math" w:cs="Arial"/>
                              <w:i/>
                              <w:color w:val="000000" w:themeColor="text1"/>
                              <w:shd w:val="clear" w:color="auto" w:fill="FFFFFF"/>
                              <w:lang w:eastAsia="ko-KR"/>
                            </w:rPr>
                          </m:ctrlPr>
                        </m:sSubPr>
                        <m:e>
                          <m:r>
                            <m:rPr>
                              <m:sty m:val="b"/>
                            </m:rP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i1</m:t>
                          </m:r>
                        </m:sub>
                      </m:sSub>
                    </m:e>
                  </m:d>
                </m:e>
              </m:func>
              <m:func>
                <m:funcPr>
                  <m:ctrlPr>
                    <w:rPr>
                      <w:rFonts w:ascii="Cambria Math" w:hAnsi="Cambria Math" w:cs="Arial"/>
                      <w:i/>
                      <w:color w:val="000000" w:themeColor="text1"/>
                      <w:shd w:val="clear" w:color="auto" w:fill="FFFFFF"/>
                      <w:lang w:eastAsia="ko-KR"/>
                    </w:rPr>
                  </m:ctrlPr>
                </m:funcPr>
                <m:fName>
                  <m:r>
                    <m:rPr>
                      <m:sty m:val="p"/>
                    </m:rPr>
                    <w:rPr>
                      <w:rFonts w:ascii="Cambria Math" w:hAnsi="Cambria Math" w:cs="Arial"/>
                      <w:color w:val="000000" w:themeColor="text1"/>
                      <w:shd w:val="clear" w:color="auto" w:fill="FFFFFF"/>
                      <w:lang w:eastAsia="ko-KR"/>
                    </w:rPr>
                    <m:t>Pr</m:t>
                  </m:r>
                </m:fName>
                <m:e>
                  <m:d>
                    <m:dPr>
                      <m:ctrlPr>
                        <w:rPr>
                          <w:rFonts w:ascii="Cambria Math" w:hAnsi="Cambria Math" w:cs="Arial"/>
                          <w:i/>
                          <w:color w:val="000000" w:themeColor="text1"/>
                          <w:shd w:val="clear" w:color="auto" w:fill="FFFFFF"/>
                          <w:lang w:eastAsia="ko-KR"/>
                        </w:rPr>
                      </m:ctrlPr>
                    </m:dPr>
                    <m:e>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i2</m:t>
                          </m:r>
                        </m:sub>
                      </m:sSub>
                      <m:r>
                        <w:rPr>
                          <w:rFonts w:ascii="Cambria Math" w:hAnsi="Cambria Math" w:cs="Arial"/>
                          <w:color w:val="000000" w:themeColor="text1"/>
                          <w:shd w:val="clear" w:color="auto" w:fill="FFFFFF"/>
                          <w:lang w:eastAsia="ko-KR"/>
                        </w:rPr>
                        <m:t>=0|</m:t>
                      </m:r>
                      <m:sSub>
                        <m:sSubPr>
                          <m:ctrlPr>
                            <w:rPr>
                              <w:rFonts w:ascii="Cambria Math" w:hAnsi="Cambria Math" w:cs="Arial"/>
                              <w:i/>
                              <w:color w:val="000000" w:themeColor="text1"/>
                              <w:shd w:val="clear" w:color="auto" w:fill="FFFFFF"/>
                              <w:lang w:eastAsia="ko-KR"/>
                            </w:rPr>
                          </m:ctrlPr>
                        </m:sSubPr>
                        <m:e>
                          <m:r>
                            <m:rPr>
                              <m:sty m:val="b"/>
                            </m:rP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i2</m:t>
                          </m:r>
                        </m:sub>
                      </m:sSub>
                    </m:e>
                  </m:d>
                  <m:func>
                    <m:funcPr>
                      <m:ctrlPr>
                        <w:rPr>
                          <w:rFonts w:ascii="Cambria Math" w:hAnsi="Cambria Math" w:cs="Arial"/>
                          <w:i/>
                          <w:color w:val="000000" w:themeColor="text1"/>
                          <w:shd w:val="clear" w:color="auto" w:fill="FFFFFF"/>
                          <w:lang w:eastAsia="ko-KR"/>
                        </w:rPr>
                      </m:ctrlPr>
                    </m:funcPr>
                    <m:fName>
                      <m:r>
                        <m:rPr>
                          <m:sty m:val="p"/>
                        </m:rPr>
                        <w:rPr>
                          <w:rFonts w:ascii="Cambria Math" w:hAnsi="Cambria Math" w:cs="Arial"/>
                          <w:color w:val="000000" w:themeColor="text1"/>
                          <w:shd w:val="clear" w:color="auto" w:fill="FFFFFF"/>
                          <w:lang w:eastAsia="ko-KR"/>
                        </w:rPr>
                        <m:t>Pr</m:t>
                      </m:r>
                    </m:fName>
                    <m:e>
                      <m:d>
                        <m:dPr>
                          <m:ctrlPr>
                            <w:rPr>
                              <w:rFonts w:ascii="Cambria Math" w:hAnsi="Cambria Math" w:cs="Arial"/>
                              <w:i/>
                              <w:color w:val="000000" w:themeColor="text1"/>
                              <w:shd w:val="clear" w:color="auto" w:fill="FFFFFF"/>
                              <w:lang w:eastAsia="ko-KR"/>
                            </w:rPr>
                          </m:ctrlPr>
                        </m:dPr>
                        <m:e>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i3</m:t>
                              </m:r>
                            </m:sub>
                          </m:sSub>
                          <m:r>
                            <w:rPr>
                              <w:rFonts w:ascii="Cambria Math" w:hAnsi="Cambria Math" w:cs="Arial"/>
                              <w:color w:val="000000" w:themeColor="text1"/>
                              <w:shd w:val="clear" w:color="auto" w:fill="FFFFFF"/>
                              <w:lang w:eastAsia="ko-KR"/>
                            </w:rPr>
                            <m:t>=0|</m:t>
                          </m:r>
                          <m:sSub>
                            <m:sSubPr>
                              <m:ctrlPr>
                                <w:rPr>
                                  <w:rFonts w:ascii="Cambria Math" w:hAnsi="Cambria Math" w:cs="Arial"/>
                                  <w:i/>
                                  <w:color w:val="000000" w:themeColor="text1"/>
                                  <w:shd w:val="clear" w:color="auto" w:fill="FFFFFF"/>
                                  <w:lang w:eastAsia="ko-KR"/>
                                </w:rPr>
                              </m:ctrlPr>
                            </m:sSubPr>
                            <m:e>
                              <m:r>
                                <m:rPr>
                                  <m:sty m:val="b"/>
                                </m:rP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i3</m:t>
                              </m:r>
                            </m:sub>
                          </m:sSub>
                        </m:e>
                      </m:d>
                    </m:e>
                  </m:func>
                </m:e>
              </m:func>
              <m:ctrlPr>
                <w:rPr>
                  <w:rFonts w:ascii="Cambria Math" w:hAnsi="Cambria Math" w:cs="Arial"/>
                  <w:i/>
                  <w:color w:val="000000" w:themeColor="text1"/>
                  <w:shd w:val="clear" w:color="auto" w:fill="FFFFFF"/>
                  <w:lang w:eastAsia="ko-KR"/>
                </w:rPr>
              </m:ctrlPr>
            </m:num>
            <m:den>
              <m:nary>
                <m:naryPr>
                  <m:chr m:val="∑"/>
                  <m:supHide m:val="1"/>
                  <m:ctrlPr>
                    <w:rPr>
                      <w:rFonts w:ascii="Cambria Math" w:hAnsi="Cambria Math" w:cs="Arial"/>
                      <w:i/>
                      <w:color w:val="000000" w:themeColor="text1"/>
                      <w:shd w:val="clear" w:color="auto" w:fill="FFFFFF"/>
                      <w:lang w:eastAsia="ko-KR"/>
                    </w:rPr>
                  </m:ctrlPr>
                </m:naryPr>
                <m:sub>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ij</m:t>
                      </m:r>
                    </m:sub>
                  </m:sSub>
                  <m:r>
                    <w:rPr>
                      <w:rFonts w:ascii="Cambria Math" w:hAnsi="Cambria Math" w:cs="Arial"/>
                      <w:color w:val="000000" w:themeColor="text1"/>
                      <w:shd w:val="clear" w:color="auto" w:fill="FFFFFF"/>
                      <w:lang w:eastAsia="ko-KR"/>
                    </w:rPr>
                    <m:t>∈</m:t>
                  </m:r>
                  <m:d>
                    <m:dPr>
                      <m:ctrlPr>
                        <w:rPr>
                          <w:rFonts w:ascii="Cambria Math" w:hAnsi="Cambria Math" w:cs="Arial"/>
                          <w:i/>
                          <w:color w:val="000000" w:themeColor="text1"/>
                          <w:shd w:val="clear" w:color="auto" w:fill="FFFFFF"/>
                          <w:lang w:eastAsia="ko-KR"/>
                        </w:rPr>
                      </m:ctrlPr>
                    </m:dPr>
                    <m:e>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i1</m:t>
                          </m:r>
                        </m:sub>
                      </m:sSub>
                      <m:r>
                        <w:rPr>
                          <w:rFonts w:ascii="Cambria Math" w:hAnsi="Cambria Math" w:cs="Arial"/>
                          <w:color w:val="000000" w:themeColor="text1"/>
                          <w:shd w:val="clear" w:color="auto" w:fill="FFFFFF"/>
                          <w:lang w:eastAsia="ko-KR"/>
                        </w:rPr>
                        <m:t>+</m:t>
                      </m:r>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i2</m:t>
                          </m:r>
                        </m:sub>
                      </m:sSub>
                      <m:r>
                        <w:rPr>
                          <w:rFonts w:ascii="Cambria Math" w:hAnsi="Cambria Math" w:cs="Arial"/>
                          <w:color w:val="000000" w:themeColor="text1"/>
                          <w:shd w:val="clear" w:color="auto" w:fill="FFFFFF"/>
                          <w:lang w:eastAsia="ko-KR"/>
                        </w:rPr>
                        <m:t>+</m:t>
                      </m:r>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i3</m:t>
                          </m:r>
                        </m:sub>
                      </m:sSub>
                      <m:r>
                        <w:rPr>
                          <w:rFonts w:ascii="Cambria Math" w:hAnsi="Cambria Math" w:cs="Arial"/>
                          <w:color w:val="000000" w:themeColor="text1"/>
                          <w:shd w:val="clear" w:color="auto" w:fill="FFFFFF"/>
                          <w:lang w:eastAsia="ko-KR"/>
                        </w:rPr>
                        <m:t>=1</m:t>
                      </m:r>
                    </m:e>
                  </m:d>
                </m:sub>
                <m:sup/>
                <m:e>
                  <m:func>
                    <m:funcPr>
                      <m:ctrlPr>
                        <w:rPr>
                          <w:rFonts w:ascii="Cambria Math" w:hAnsi="Cambria Math" w:cs="Arial"/>
                          <w:i/>
                          <w:color w:val="000000" w:themeColor="text1"/>
                          <w:shd w:val="clear" w:color="auto" w:fill="FFFFFF"/>
                          <w:lang w:eastAsia="ko-KR"/>
                        </w:rPr>
                      </m:ctrlPr>
                    </m:funcPr>
                    <m:fName>
                      <m:r>
                        <m:rPr>
                          <m:sty m:val="p"/>
                        </m:rPr>
                        <w:rPr>
                          <w:rFonts w:ascii="Cambria Math" w:hAnsi="Cambria Math" w:cs="Arial"/>
                          <w:color w:val="000000" w:themeColor="text1"/>
                          <w:shd w:val="clear" w:color="auto" w:fill="FFFFFF"/>
                          <w:lang w:eastAsia="ko-KR"/>
                        </w:rPr>
                        <m:t>Pr</m:t>
                      </m:r>
                    </m:fName>
                    <m:e>
                      <m:d>
                        <m:dPr>
                          <m:ctrlPr>
                            <w:rPr>
                              <w:rFonts w:ascii="Cambria Math" w:hAnsi="Cambria Math" w:cs="Arial"/>
                              <w:i/>
                              <w:color w:val="000000" w:themeColor="text1"/>
                              <w:shd w:val="clear" w:color="auto" w:fill="FFFFFF"/>
                              <w:lang w:eastAsia="ko-KR"/>
                            </w:rPr>
                          </m:ctrlPr>
                        </m:dPr>
                        <m:e>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i1</m:t>
                              </m:r>
                            </m:sub>
                          </m:sSub>
                          <m:r>
                            <w:rPr>
                              <w:rFonts w:ascii="Cambria Math" w:hAnsi="Cambria Math" w:cs="Arial"/>
                              <w:color w:val="000000" w:themeColor="text1"/>
                              <w:shd w:val="clear" w:color="auto" w:fill="FFFFFF"/>
                              <w:lang w:eastAsia="ko-KR"/>
                            </w:rPr>
                            <m:t>=</m:t>
                          </m:r>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i1</m:t>
                              </m:r>
                            </m:sub>
                          </m:sSub>
                          <m:r>
                            <w:rPr>
                              <w:rFonts w:ascii="Cambria Math" w:hAnsi="Cambria Math" w:cs="Arial"/>
                              <w:color w:val="000000" w:themeColor="text1"/>
                              <w:shd w:val="clear" w:color="auto" w:fill="FFFFFF"/>
                              <w:lang w:eastAsia="ko-KR"/>
                            </w:rPr>
                            <m:t>|</m:t>
                          </m:r>
                          <m:sSub>
                            <m:sSubPr>
                              <m:ctrlPr>
                                <w:rPr>
                                  <w:rFonts w:ascii="Cambria Math" w:hAnsi="Cambria Math" w:cs="Arial"/>
                                  <w:i/>
                                  <w:color w:val="000000" w:themeColor="text1"/>
                                  <w:shd w:val="clear" w:color="auto" w:fill="FFFFFF"/>
                                  <w:lang w:eastAsia="ko-KR"/>
                                </w:rPr>
                              </m:ctrlPr>
                            </m:sSubPr>
                            <m:e>
                              <m:r>
                                <m:rPr>
                                  <m:sty m:val="b"/>
                                </m:rP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i1</m:t>
                              </m:r>
                            </m:sub>
                          </m:sSub>
                        </m:e>
                      </m:d>
                    </m:e>
                  </m:func>
                  <m:func>
                    <m:funcPr>
                      <m:ctrlPr>
                        <w:rPr>
                          <w:rFonts w:ascii="Cambria Math" w:hAnsi="Cambria Math" w:cs="Arial"/>
                          <w:i/>
                          <w:color w:val="000000" w:themeColor="text1"/>
                          <w:shd w:val="clear" w:color="auto" w:fill="FFFFFF"/>
                          <w:lang w:eastAsia="ko-KR"/>
                        </w:rPr>
                      </m:ctrlPr>
                    </m:funcPr>
                    <m:fName>
                      <m:r>
                        <m:rPr>
                          <m:sty m:val="p"/>
                        </m:rPr>
                        <w:rPr>
                          <w:rFonts w:ascii="Cambria Math" w:hAnsi="Cambria Math" w:cs="Arial"/>
                          <w:color w:val="000000" w:themeColor="text1"/>
                          <w:shd w:val="clear" w:color="auto" w:fill="FFFFFF"/>
                          <w:lang w:eastAsia="ko-KR"/>
                        </w:rPr>
                        <m:t>Pr</m:t>
                      </m:r>
                    </m:fName>
                    <m:e>
                      <m:d>
                        <m:dPr>
                          <m:ctrlPr>
                            <w:rPr>
                              <w:rFonts w:ascii="Cambria Math" w:hAnsi="Cambria Math" w:cs="Arial"/>
                              <w:i/>
                              <w:color w:val="000000" w:themeColor="text1"/>
                              <w:shd w:val="clear" w:color="auto" w:fill="FFFFFF"/>
                              <w:lang w:eastAsia="ko-KR"/>
                            </w:rPr>
                          </m:ctrlPr>
                        </m:dPr>
                        <m:e>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i2</m:t>
                              </m:r>
                            </m:sub>
                          </m:sSub>
                          <m:r>
                            <w:rPr>
                              <w:rFonts w:ascii="Cambria Math" w:hAnsi="Cambria Math" w:cs="Arial"/>
                              <w:color w:val="000000" w:themeColor="text1"/>
                              <w:shd w:val="clear" w:color="auto" w:fill="FFFFFF"/>
                              <w:lang w:eastAsia="ko-KR"/>
                            </w:rPr>
                            <m:t>=</m:t>
                          </m:r>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i2</m:t>
                              </m:r>
                            </m:sub>
                          </m:sSub>
                          <m:r>
                            <w:rPr>
                              <w:rFonts w:ascii="Cambria Math" w:hAnsi="Cambria Math" w:cs="Arial"/>
                              <w:color w:val="000000" w:themeColor="text1"/>
                              <w:shd w:val="clear" w:color="auto" w:fill="FFFFFF"/>
                              <w:lang w:eastAsia="ko-KR"/>
                            </w:rPr>
                            <m:t>|</m:t>
                          </m:r>
                          <m:sSub>
                            <m:sSubPr>
                              <m:ctrlPr>
                                <w:rPr>
                                  <w:rFonts w:ascii="Cambria Math" w:hAnsi="Cambria Math" w:cs="Arial"/>
                                  <w:i/>
                                  <w:color w:val="000000" w:themeColor="text1"/>
                                  <w:shd w:val="clear" w:color="auto" w:fill="FFFFFF"/>
                                  <w:lang w:eastAsia="ko-KR"/>
                                </w:rPr>
                              </m:ctrlPr>
                            </m:sSubPr>
                            <m:e>
                              <m:r>
                                <m:rPr>
                                  <m:sty m:val="b"/>
                                </m:rP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i2</m:t>
                              </m:r>
                            </m:sub>
                          </m:sSub>
                        </m:e>
                      </m:d>
                      <m:func>
                        <m:funcPr>
                          <m:ctrlPr>
                            <w:rPr>
                              <w:rFonts w:ascii="Cambria Math" w:hAnsi="Cambria Math" w:cs="Arial"/>
                              <w:i/>
                              <w:color w:val="000000" w:themeColor="text1"/>
                              <w:shd w:val="clear" w:color="auto" w:fill="FFFFFF"/>
                              <w:lang w:eastAsia="ko-KR"/>
                            </w:rPr>
                          </m:ctrlPr>
                        </m:funcPr>
                        <m:fName>
                          <m:r>
                            <m:rPr>
                              <m:sty m:val="p"/>
                            </m:rPr>
                            <w:rPr>
                              <w:rFonts w:ascii="Cambria Math" w:hAnsi="Cambria Math" w:cs="Arial"/>
                              <w:color w:val="000000" w:themeColor="text1"/>
                              <w:shd w:val="clear" w:color="auto" w:fill="FFFFFF"/>
                              <w:lang w:eastAsia="ko-KR"/>
                            </w:rPr>
                            <m:t>Pr</m:t>
                          </m:r>
                        </m:fName>
                        <m:e>
                          <m:d>
                            <m:dPr>
                              <m:ctrlPr>
                                <w:rPr>
                                  <w:rFonts w:ascii="Cambria Math" w:hAnsi="Cambria Math" w:cs="Arial"/>
                                  <w:i/>
                                  <w:color w:val="000000" w:themeColor="text1"/>
                                  <w:shd w:val="clear" w:color="auto" w:fill="FFFFFF"/>
                                  <w:lang w:eastAsia="ko-KR"/>
                                </w:rPr>
                              </m:ctrlPr>
                            </m:dPr>
                            <m:e>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i3</m:t>
                                  </m:r>
                                </m:sub>
                              </m:sSub>
                              <m:r>
                                <w:rPr>
                                  <w:rFonts w:ascii="Cambria Math" w:hAnsi="Cambria Math" w:cs="Arial"/>
                                  <w:color w:val="000000" w:themeColor="text1"/>
                                  <w:shd w:val="clear" w:color="auto" w:fill="FFFFFF"/>
                                  <w:lang w:eastAsia="ko-KR"/>
                                </w:rPr>
                                <m:t>=</m:t>
                              </m:r>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i3</m:t>
                                  </m:r>
                                </m:sub>
                              </m:sSub>
                              <m:r>
                                <w:rPr>
                                  <w:rFonts w:ascii="Cambria Math" w:hAnsi="Cambria Math" w:cs="Arial"/>
                                  <w:color w:val="000000" w:themeColor="text1"/>
                                  <w:shd w:val="clear" w:color="auto" w:fill="FFFFFF"/>
                                  <w:lang w:eastAsia="ko-KR"/>
                                </w:rPr>
                                <m:t>|</m:t>
                              </m:r>
                              <m:sSub>
                                <m:sSubPr>
                                  <m:ctrlPr>
                                    <w:rPr>
                                      <w:rFonts w:ascii="Cambria Math" w:hAnsi="Cambria Math" w:cs="Arial"/>
                                      <w:i/>
                                      <w:color w:val="000000" w:themeColor="text1"/>
                                      <w:shd w:val="clear" w:color="auto" w:fill="FFFFFF"/>
                                      <w:lang w:eastAsia="ko-KR"/>
                                    </w:rPr>
                                  </m:ctrlPr>
                                </m:sSubPr>
                                <m:e>
                                  <m:r>
                                    <m:rPr>
                                      <m:sty m:val="b"/>
                                    </m:rP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i3</m:t>
                                  </m:r>
                                </m:sub>
                              </m:sSub>
                            </m:e>
                          </m:d>
                        </m:e>
                      </m:func>
                    </m:e>
                  </m:func>
                </m:e>
              </m:nary>
            </m:den>
          </m:f>
          <m:r>
            <m:rPr>
              <m:sty m:val="p"/>
            </m:rPr>
            <w:rPr>
              <w:rFonts w:ascii="Cambria Math" w:hAnsi="Cambria Math" w:cs="Arial"/>
              <w:color w:val="000000" w:themeColor="text1"/>
              <w:shd w:val="clear" w:color="auto" w:fill="FFFFFF"/>
              <w:lang w:eastAsia="ko-KR"/>
            </w:rPr>
            <m:t>=</m:t>
          </m:r>
          <m:f>
            <m:fPr>
              <m:ctrlPr>
                <w:rPr>
                  <w:rFonts w:ascii="Cambria Math" w:hAnsi="Cambria Math" w:cs="Arial"/>
                  <w:color w:val="000000" w:themeColor="text1"/>
                  <w:shd w:val="clear" w:color="auto" w:fill="FFFFFF"/>
                  <w:lang w:eastAsia="ko-KR"/>
                </w:rPr>
              </m:ctrlPr>
            </m:fPr>
            <m:num>
              <m:func>
                <m:funcPr>
                  <m:ctrlPr>
                    <w:rPr>
                      <w:rFonts w:ascii="Cambria Math" w:hAnsi="Cambria Math" w:cs="Arial"/>
                      <w:i/>
                      <w:color w:val="000000" w:themeColor="text1"/>
                      <w:shd w:val="clear" w:color="auto" w:fill="FFFFFF"/>
                      <w:lang w:eastAsia="ko-KR"/>
                    </w:rPr>
                  </m:ctrlPr>
                </m:funcPr>
                <m:fName>
                  <m:r>
                    <m:rPr>
                      <m:sty m:val="p"/>
                    </m:rPr>
                    <w:rPr>
                      <w:rFonts w:ascii="Cambria Math" w:hAnsi="Cambria Math" w:cs="Arial"/>
                      <w:color w:val="000000" w:themeColor="text1"/>
                      <w:shd w:val="clear" w:color="auto" w:fill="FFFFFF"/>
                      <w:lang w:eastAsia="ko-KR"/>
                    </w:rPr>
                    <m:t>exp</m:t>
                  </m:r>
                </m:fName>
                <m:e>
                  <m:d>
                    <m:dPr>
                      <m:ctrlPr>
                        <w:rPr>
                          <w:rFonts w:ascii="Cambria Math" w:hAnsi="Cambria Math" w:cs="Arial"/>
                          <w:i/>
                          <w:color w:val="000000" w:themeColor="text1"/>
                          <w:shd w:val="clear" w:color="auto" w:fill="FFFFFF"/>
                          <w:lang w:eastAsia="ko-KR"/>
                        </w:rPr>
                      </m:ctrlPr>
                    </m:dPr>
                    <m:e>
                      <m:sSub>
                        <m:sSubPr>
                          <m:ctrlPr>
                            <w:rPr>
                              <w:rFonts w:ascii="Cambria Math" w:hAnsi="Cambria Math" w:cs="Arial"/>
                              <w:i/>
                              <w:color w:val="000000" w:themeColor="text1"/>
                              <w:shd w:val="clear" w:color="auto" w:fill="FFFFFF"/>
                              <w:lang w:eastAsia="ko-KR"/>
                            </w:rPr>
                          </m:ctrlPr>
                        </m:sSubPr>
                        <m:e>
                          <m:r>
                            <m:rPr>
                              <m:sty m:val="b"/>
                            </m:rP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i1</m:t>
                          </m:r>
                        </m:sub>
                      </m:sSub>
                      <m:r>
                        <w:rPr>
                          <w:rFonts w:ascii="Cambria Math" w:hAnsi="Cambria Math" w:cs="Arial"/>
                          <w:color w:val="000000" w:themeColor="text1"/>
                          <w:shd w:val="clear" w:color="auto" w:fill="FFFFFF"/>
                          <w:lang w:eastAsia="ko-KR"/>
                        </w:rPr>
                        <m:t>β</m:t>
                      </m:r>
                    </m:e>
                  </m:d>
                </m:e>
              </m:func>
              <m:ctrlPr>
                <w:rPr>
                  <w:rFonts w:ascii="Cambria Math" w:hAnsi="Cambria Math" w:cs="Arial"/>
                  <w:i/>
                  <w:color w:val="000000" w:themeColor="text1"/>
                  <w:shd w:val="clear" w:color="auto" w:fill="FFFFFF"/>
                  <w:lang w:eastAsia="ko-KR"/>
                </w:rPr>
              </m:ctrlPr>
            </m:num>
            <m:den>
              <m:nary>
                <m:naryPr>
                  <m:chr m:val="∑"/>
                  <m:ctrlPr>
                    <w:rPr>
                      <w:rFonts w:ascii="Cambria Math" w:hAnsi="Cambria Math" w:cs="Arial"/>
                      <w:i/>
                      <w:color w:val="000000" w:themeColor="text1"/>
                      <w:shd w:val="clear" w:color="auto" w:fill="FFFFFF"/>
                      <w:lang w:eastAsia="ko-KR"/>
                    </w:rPr>
                  </m:ctrlPr>
                </m:naryPr>
                <m:sub>
                  <m:r>
                    <w:rPr>
                      <w:rFonts w:ascii="Cambria Math" w:hAnsi="Cambria Math" w:cs="Arial"/>
                      <w:color w:val="000000" w:themeColor="text1"/>
                      <w:shd w:val="clear" w:color="auto" w:fill="FFFFFF"/>
                      <w:lang w:eastAsia="ko-KR"/>
                    </w:rPr>
                    <m:t>j=1</m:t>
                  </m:r>
                </m:sub>
                <m:sup>
                  <m:r>
                    <w:rPr>
                      <w:rFonts w:ascii="Cambria Math" w:hAnsi="Cambria Math" w:cs="Arial"/>
                      <w:color w:val="000000" w:themeColor="text1"/>
                      <w:shd w:val="clear" w:color="auto" w:fill="FFFFFF"/>
                      <w:lang w:eastAsia="ko-KR"/>
                    </w:rPr>
                    <m:t>3</m:t>
                  </m:r>
                </m:sup>
                <m:e>
                  <m:func>
                    <m:funcPr>
                      <m:ctrlPr>
                        <w:rPr>
                          <w:rFonts w:ascii="Cambria Math" w:hAnsi="Cambria Math" w:cs="Arial"/>
                          <w:i/>
                          <w:color w:val="000000" w:themeColor="text1"/>
                          <w:shd w:val="clear" w:color="auto" w:fill="FFFFFF"/>
                          <w:lang w:eastAsia="ko-KR"/>
                        </w:rPr>
                      </m:ctrlPr>
                    </m:funcPr>
                    <m:fName>
                      <m:r>
                        <m:rPr>
                          <m:sty m:val="p"/>
                        </m:rPr>
                        <w:rPr>
                          <w:rFonts w:ascii="Cambria Math" w:hAnsi="Cambria Math" w:cs="Arial"/>
                          <w:color w:val="000000" w:themeColor="text1"/>
                          <w:shd w:val="clear" w:color="auto" w:fill="FFFFFF"/>
                          <w:lang w:eastAsia="ko-KR"/>
                        </w:rPr>
                        <m:t>exp</m:t>
                      </m:r>
                    </m:fName>
                    <m:e>
                      <m:d>
                        <m:dPr>
                          <m:ctrlPr>
                            <w:rPr>
                              <w:rFonts w:ascii="Cambria Math" w:hAnsi="Cambria Math" w:cs="Arial"/>
                              <w:i/>
                              <w:color w:val="000000" w:themeColor="text1"/>
                              <w:shd w:val="clear" w:color="auto" w:fill="FFFFFF"/>
                              <w:lang w:eastAsia="ko-KR"/>
                            </w:rPr>
                          </m:ctrlPr>
                        </m:dPr>
                        <m:e>
                          <m:sSub>
                            <m:sSubPr>
                              <m:ctrlPr>
                                <w:rPr>
                                  <w:rFonts w:ascii="Cambria Math" w:hAnsi="Cambria Math" w:cs="Arial"/>
                                  <w:i/>
                                  <w:color w:val="000000" w:themeColor="text1"/>
                                  <w:shd w:val="clear" w:color="auto" w:fill="FFFFFF"/>
                                  <w:lang w:eastAsia="ko-KR"/>
                                </w:rPr>
                              </m:ctrlPr>
                            </m:sSubPr>
                            <m:e>
                              <m:r>
                                <m:rPr>
                                  <m:sty m:val="b"/>
                                </m:rP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ij</m:t>
                              </m:r>
                            </m:sub>
                          </m:sSub>
                          <m:r>
                            <w:rPr>
                              <w:rFonts w:ascii="Cambria Math" w:hAnsi="Cambria Math" w:cs="Arial"/>
                              <w:color w:val="000000" w:themeColor="text1"/>
                              <w:shd w:val="clear" w:color="auto" w:fill="FFFFFF"/>
                              <w:lang w:eastAsia="ko-KR"/>
                            </w:rPr>
                            <m:t>β</m:t>
                          </m:r>
                        </m:e>
                      </m:d>
                    </m:e>
                  </m:func>
                </m:e>
              </m:nary>
            </m:den>
          </m:f>
        </m:oMath>
      </m:oMathPara>
    </w:p>
    <w:p w14:paraId="5AE1723F" w14:textId="7A7C7D93" w:rsidR="00104400" w:rsidRDefault="0075612E" w:rsidP="00D94929">
      <w:pPr>
        <w:spacing w:line="480" w:lineRule="auto"/>
        <w:rPr>
          <w:ins w:id="14" w:author="Wonji Kim" w:date="2019-03-11T18:37:00Z"/>
          <w:rFonts w:ascii="Arial" w:hAnsi="Arial" w:cs="Arial"/>
          <w:color w:val="000000" w:themeColor="text1"/>
          <w:shd w:val="clear" w:color="auto" w:fill="FFFFFF"/>
        </w:rPr>
      </w:pPr>
      <w:r>
        <w:rPr>
          <w:rFonts w:ascii="Arial" w:hAnsi="Arial" w:cs="Arial"/>
          <w:color w:val="000000" w:themeColor="text1"/>
          <w:shd w:val="clear" w:color="auto" w:fill="FFFFFF"/>
          <w:lang w:eastAsia="ko-KR"/>
        </w:rPr>
        <w:t xml:space="preserve">where </w:t>
      </w:r>
      <m:oMath>
        <m:sSub>
          <m:sSubPr>
            <m:ctrlPr>
              <w:rPr>
                <w:rFonts w:ascii="Cambria Math" w:hAnsi="Cambria Math" w:cs="Arial"/>
                <w:i/>
                <w:color w:val="000000" w:themeColor="text1"/>
                <w:shd w:val="clear" w:color="auto" w:fill="FFFFFF"/>
                <w:lang w:eastAsia="ko-KR"/>
              </w:rPr>
            </m:ctrlPr>
          </m:sSubPr>
          <m:e>
            <m:r>
              <w:rPr>
                <w:rFonts w:ascii="Cambria Math" w:hAnsi="Cambria Math" w:cs="Arial"/>
                <w:color w:val="000000" w:themeColor="text1"/>
                <w:shd w:val="clear" w:color="auto" w:fill="FFFFFF"/>
                <w:lang w:eastAsia="ko-KR"/>
              </w:rPr>
              <m:t>Y</m:t>
            </m:r>
          </m:e>
          <m:sub>
            <m:r>
              <w:rPr>
                <w:rFonts w:ascii="Cambria Math" w:hAnsi="Cambria Math" w:cs="Arial"/>
                <w:color w:val="000000" w:themeColor="text1"/>
                <w:shd w:val="clear" w:color="auto" w:fill="FFFFFF"/>
                <w:lang w:eastAsia="ko-KR"/>
              </w:rPr>
              <m:t>ij</m:t>
            </m:r>
          </m:sub>
        </m:sSub>
      </m:oMath>
      <w:r>
        <w:rPr>
          <w:rFonts w:ascii="Arial" w:hAnsi="Arial" w:cs="Arial"/>
          <w:color w:val="000000" w:themeColor="text1"/>
          <w:shd w:val="clear" w:color="auto" w:fill="FFFFFF"/>
          <w:lang w:eastAsia="ko-KR"/>
        </w:rPr>
        <w:t xml:space="preserve"> and </w:t>
      </w:r>
      <m:oMath>
        <m:sSub>
          <m:sSubPr>
            <m:ctrlPr>
              <w:rPr>
                <w:rFonts w:ascii="Cambria Math" w:hAnsi="Cambria Math" w:cs="Arial"/>
                <w:i/>
                <w:color w:val="000000" w:themeColor="text1"/>
                <w:shd w:val="clear" w:color="auto" w:fill="FFFFFF"/>
                <w:lang w:eastAsia="ko-KR"/>
              </w:rPr>
            </m:ctrlPr>
          </m:sSubPr>
          <m:e>
            <m:r>
              <m:rPr>
                <m:sty m:val="b"/>
              </m:rPr>
              <w:rPr>
                <w:rFonts w:ascii="Cambria Math" w:hAnsi="Cambria Math" w:cs="Arial"/>
                <w:color w:val="000000" w:themeColor="text1"/>
                <w:shd w:val="clear" w:color="auto" w:fill="FFFFFF"/>
                <w:lang w:eastAsia="ko-KR"/>
              </w:rPr>
              <m:t>X</m:t>
            </m:r>
          </m:e>
          <m:sub>
            <m:r>
              <w:rPr>
                <w:rFonts w:ascii="Cambria Math" w:hAnsi="Cambria Math" w:cs="Arial"/>
                <w:color w:val="000000" w:themeColor="text1"/>
                <w:shd w:val="clear" w:color="auto" w:fill="FFFFFF"/>
                <w:lang w:eastAsia="ko-KR"/>
              </w:rPr>
              <m:t>ij</m:t>
            </m:r>
          </m:sub>
        </m:sSub>
      </m:oMath>
      <w:r>
        <w:rPr>
          <w:rFonts w:ascii="Arial" w:hAnsi="Arial" w:cs="Arial" w:hint="eastAsia"/>
          <w:color w:val="000000" w:themeColor="text1"/>
          <w:shd w:val="clear" w:color="auto" w:fill="FFFFFF"/>
          <w:lang w:eastAsia="ko-KR"/>
        </w:rPr>
        <w:t xml:space="preserve"> </w:t>
      </w:r>
      <w:r>
        <w:rPr>
          <w:rFonts w:ascii="Arial" w:hAnsi="Arial" w:cs="Arial"/>
          <w:color w:val="000000" w:themeColor="text1"/>
          <w:shd w:val="clear" w:color="auto" w:fill="FFFFFF"/>
          <w:lang w:eastAsia="ko-KR"/>
        </w:rPr>
        <w:t xml:space="preserve">indicate the phenotype and covariates including SNP of </w:t>
      </w:r>
      <w:r w:rsidRPr="00AB3530">
        <w:rPr>
          <w:rFonts w:ascii="Arial" w:hAnsi="Arial" w:cs="Arial"/>
          <w:i/>
          <w:color w:val="000000" w:themeColor="text1"/>
          <w:shd w:val="clear" w:color="auto" w:fill="FFFFFF"/>
          <w:lang w:eastAsia="ko-KR"/>
        </w:rPr>
        <w:t>j</w:t>
      </w:r>
      <w:r w:rsidRPr="00AB3530">
        <w:rPr>
          <w:rFonts w:ascii="Arial" w:hAnsi="Arial" w:cs="Arial"/>
          <w:color w:val="000000" w:themeColor="text1"/>
          <w:shd w:val="clear" w:color="auto" w:fill="FFFFFF"/>
          <w:vertAlign w:val="superscript"/>
          <w:lang w:eastAsia="ko-KR"/>
        </w:rPr>
        <w:t>th</w:t>
      </w:r>
      <w:r>
        <w:rPr>
          <w:rFonts w:ascii="Arial" w:hAnsi="Arial" w:cs="Arial"/>
          <w:color w:val="000000" w:themeColor="text1"/>
          <w:shd w:val="clear" w:color="auto" w:fill="FFFFFF"/>
          <w:lang w:eastAsia="ko-KR"/>
        </w:rPr>
        <w:t xml:space="preserve"> subject in the </w:t>
      </w:r>
      <w:r w:rsidRPr="00AB3530">
        <w:rPr>
          <w:rFonts w:ascii="Arial" w:hAnsi="Arial" w:cs="Arial"/>
          <w:i/>
          <w:color w:val="000000" w:themeColor="text1"/>
          <w:shd w:val="clear" w:color="auto" w:fill="FFFFFF"/>
          <w:lang w:eastAsia="ko-KR"/>
        </w:rPr>
        <w:t>i</w:t>
      </w:r>
      <w:r w:rsidRPr="00AB3530">
        <w:rPr>
          <w:rFonts w:ascii="Arial" w:hAnsi="Arial" w:cs="Arial"/>
          <w:color w:val="000000" w:themeColor="text1"/>
          <w:shd w:val="clear" w:color="auto" w:fill="FFFFFF"/>
          <w:vertAlign w:val="superscript"/>
          <w:lang w:eastAsia="ko-KR"/>
        </w:rPr>
        <w:t>th</w:t>
      </w:r>
      <w:r>
        <w:rPr>
          <w:rFonts w:ascii="Arial" w:hAnsi="Arial" w:cs="Arial"/>
          <w:color w:val="000000" w:themeColor="text1"/>
          <w:shd w:val="clear" w:color="auto" w:fill="FFFFFF"/>
          <w:lang w:eastAsia="ko-KR"/>
        </w:rPr>
        <w:t xml:space="preserve"> matched strata</w:t>
      </w:r>
      <w:r>
        <w:rPr>
          <w:rFonts w:ascii="Arial" w:hAnsi="Arial" w:cs="Arial" w:hint="eastAsia"/>
          <w:color w:val="000000" w:themeColor="text1"/>
          <w:shd w:val="clear" w:color="auto" w:fill="FFFFFF"/>
          <w:lang w:eastAsia="ko-KR"/>
        </w:rPr>
        <w:t>,</w:t>
      </w:r>
      <w:r>
        <w:rPr>
          <w:rFonts w:ascii="Arial" w:hAnsi="Arial" w:cs="Arial"/>
          <w:color w:val="000000" w:themeColor="text1"/>
          <w:shd w:val="clear" w:color="auto" w:fill="FFFFFF"/>
          <w:lang w:eastAsia="ko-KR"/>
        </w:rPr>
        <w:t xml:space="preserve"> respectively.</w:t>
      </w:r>
      <w:r w:rsidR="0074384C">
        <w:rPr>
          <w:rFonts w:ascii="Arial" w:hAnsi="Arial" w:cs="Arial"/>
          <w:color w:val="000000" w:themeColor="text1"/>
          <w:shd w:val="clear" w:color="auto" w:fill="FFFFFF"/>
          <w:lang w:eastAsia="ko-KR"/>
        </w:rPr>
        <w:t xml:space="preserve"> </w:t>
      </w:r>
      <w:r w:rsidR="00DE685C">
        <w:rPr>
          <w:rFonts w:ascii="Arial" w:hAnsi="Arial" w:cs="Arial"/>
          <w:color w:val="000000" w:themeColor="text1"/>
          <w:shd w:val="clear" w:color="auto" w:fill="FFFFFF"/>
          <w:lang w:eastAsia="ko-KR"/>
        </w:rPr>
        <w:t xml:space="preserve">For covariates, 10 PC scores were included to adjust the additional population substructure. </w:t>
      </w:r>
      <w:r w:rsidR="00104400" w:rsidRPr="000D150D">
        <w:rPr>
          <w:rFonts w:ascii="Arial" w:hAnsi="Arial" w:cs="Arial"/>
          <w:color w:val="000000" w:themeColor="text1"/>
          <w:shd w:val="clear" w:color="auto" w:fill="FFFFFF"/>
        </w:rPr>
        <w:t xml:space="preserve">CLR analyses were performed </w:t>
      </w:r>
      <w:r w:rsidR="00643549">
        <w:rPr>
          <w:rFonts w:ascii="Arial" w:hAnsi="Arial" w:cs="Arial"/>
          <w:color w:val="000000" w:themeColor="text1"/>
          <w:shd w:val="clear" w:color="auto" w:fill="FFFFFF"/>
        </w:rPr>
        <w:t>with</w:t>
      </w:r>
      <w:r w:rsidR="00104400" w:rsidRPr="000D150D">
        <w:rPr>
          <w:rFonts w:ascii="Arial" w:hAnsi="Arial" w:cs="Arial"/>
          <w:color w:val="000000" w:themeColor="text1"/>
          <w:shd w:val="clear" w:color="auto" w:fill="FFFFFF"/>
        </w:rPr>
        <w:t xml:space="preserve"> the R package </w:t>
      </w:r>
      <w:r w:rsidR="00104400" w:rsidRPr="000D150D">
        <w:rPr>
          <w:rFonts w:ascii="Arial" w:hAnsi="Arial" w:cs="Arial"/>
          <w:i/>
          <w:color w:val="000000" w:themeColor="text1"/>
          <w:shd w:val="clear" w:color="auto" w:fill="FFFFFF"/>
        </w:rPr>
        <w:t>survival</w:t>
      </w:r>
      <w:r w:rsidR="00104400" w:rsidRPr="000D150D">
        <w:rPr>
          <w:rFonts w:ascii="Arial" w:hAnsi="Arial" w:cs="Arial"/>
          <w:color w:val="000000" w:themeColor="text1"/>
          <w:shd w:val="clear" w:color="auto" w:fill="FFFFFF"/>
        </w:rPr>
        <w:t xml:space="preserve"> </w:t>
      </w:r>
      <w:r w:rsidR="00104400" w:rsidRPr="000D150D">
        <w:rPr>
          <w:rFonts w:ascii="Arial" w:hAnsi="Arial" w:cs="Arial"/>
          <w:color w:val="000000" w:themeColor="text1"/>
          <w:shd w:val="clear" w:color="auto" w:fill="FFFFFF"/>
        </w:rPr>
        <w:fldChar w:fldCharType="begin"/>
      </w:r>
      <w:r w:rsidR="00146CD8">
        <w:rPr>
          <w:rFonts w:ascii="Arial" w:hAnsi="Arial" w:cs="Arial"/>
          <w:color w:val="000000" w:themeColor="text1"/>
          <w:shd w:val="clear" w:color="auto" w:fill="FFFFFF"/>
        </w:rPr>
        <w:instrText xml:space="preserve"> ADDIN EN.CITE &lt;EndNote&gt;&lt;Cite&gt;&lt;Author&gt;Therneau&lt;/Author&gt;&lt;Year&gt;2017&lt;/Year&gt;&lt;RecNum&gt;252&lt;/RecNum&gt;&lt;DisplayText&gt;[19]&lt;/DisplayText&gt;&lt;record&gt;&lt;rec-number&gt;252&lt;/rec-number&gt;&lt;foreign-keys&gt;&lt;key app="EN" db-id="rav092adsd0907ezeaavzp5tassztse2f2ss" timestamp="1544089860"&gt;252&lt;/key&gt;&lt;/foreign-keys&gt;&lt;ref-type name="Journal Article"&gt;17&lt;/ref-type&gt;&lt;contributors&gt;&lt;authors&gt;&lt;author&gt;Therneau, Terry M&lt;/author&gt;&lt;author&gt;Lumley, Thomas&lt;/author&gt;&lt;/authors&gt;&lt;/contributors&gt;&lt;titles&gt;&lt;title&gt;Package ‘survival’&lt;/title&gt;&lt;secondary-title&gt;R package version&lt;/secondary-title&gt;&lt;/titles&gt;&lt;periodical&gt;&lt;full-title&gt;R package version&lt;/full-title&gt;&lt;/periodical&gt;&lt;pages&gt;2.41-3&lt;/pages&gt;&lt;dates&gt;&lt;year&gt;2017&lt;/year&gt;&lt;/dates&gt;&lt;urls&gt;&lt;/urls&gt;&lt;/record&gt;&lt;/Cite&gt;&lt;/EndNote&gt;</w:instrText>
      </w:r>
      <w:r w:rsidR="00104400" w:rsidRPr="000D150D">
        <w:rPr>
          <w:rFonts w:ascii="Arial" w:hAnsi="Arial" w:cs="Arial"/>
          <w:color w:val="000000" w:themeColor="text1"/>
          <w:shd w:val="clear" w:color="auto" w:fill="FFFFFF"/>
        </w:rPr>
        <w:fldChar w:fldCharType="separate"/>
      </w:r>
      <w:r w:rsidR="00146CD8">
        <w:rPr>
          <w:rFonts w:ascii="Arial" w:hAnsi="Arial" w:cs="Arial"/>
          <w:noProof/>
          <w:color w:val="000000" w:themeColor="text1"/>
          <w:shd w:val="clear" w:color="auto" w:fill="FFFFFF"/>
        </w:rPr>
        <w:t>[19]</w:t>
      </w:r>
      <w:r w:rsidR="00104400" w:rsidRPr="000D150D">
        <w:rPr>
          <w:rFonts w:ascii="Arial" w:hAnsi="Arial" w:cs="Arial"/>
          <w:color w:val="000000" w:themeColor="text1"/>
          <w:shd w:val="clear" w:color="auto" w:fill="FFFFFF"/>
        </w:rPr>
        <w:fldChar w:fldCharType="end"/>
      </w:r>
      <w:r w:rsidR="00104400" w:rsidRPr="000D150D">
        <w:rPr>
          <w:rFonts w:ascii="Arial" w:hAnsi="Arial" w:cs="Arial"/>
          <w:color w:val="000000" w:themeColor="text1"/>
          <w:shd w:val="clear" w:color="auto" w:fill="FFFFFF"/>
        </w:rPr>
        <w:fldChar w:fldCharType="begin"/>
      </w:r>
      <w:r w:rsidR="00104400" w:rsidRPr="000D150D">
        <w:rPr>
          <w:rFonts w:ascii="Arial" w:hAnsi="Arial" w:cs="Arial"/>
          <w:color w:val="000000" w:themeColor="text1"/>
          <w:shd w:val="clear" w:color="auto" w:fill="FFFFFF"/>
        </w:rPr>
        <w:fldChar w:fldCharType="separate"/>
      </w:r>
      <w:r w:rsidR="00104400" w:rsidRPr="000D150D">
        <w:rPr>
          <w:rFonts w:ascii="Arial" w:hAnsi="Arial" w:cs="Arial"/>
          <w:color w:val="000000" w:themeColor="text1"/>
          <w:shd w:val="clear" w:color="auto" w:fill="FFFFFF"/>
        </w:rPr>
        <w:t>{Team, 2016 #31;Therneau, 2017 #94}</w:t>
      </w:r>
      <w:r w:rsidR="00104400" w:rsidRPr="000D150D">
        <w:rPr>
          <w:rFonts w:ascii="Arial" w:hAnsi="Arial" w:cs="Arial"/>
          <w:color w:val="000000" w:themeColor="text1"/>
          <w:shd w:val="clear" w:color="auto" w:fill="FFFFFF"/>
        </w:rPr>
        <w:fldChar w:fldCharType="end"/>
      </w:r>
      <w:r w:rsidR="00643549">
        <w:rPr>
          <w:rFonts w:ascii="Arial" w:hAnsi="Arial" w:cs="Arial"/>
          <w:color w:val="000000" w:themeColor="text1"/>
          <w:shd w:val="clear" w:color="auto" w:fill="FFFFFF"/>
        </w:rPr>
        <w:t xml:space="preserve"> and g</w:t>
      </w:r>
      <w:r w:rsidR="00643549" w:rsidRPr="000D150D">
        <w:rPr>
          <w:rFonts w:ascii="Arial" w:hAnsi="Arial" w:cs="Arial"/>
          <w:color w:val="000000" w:themeColor="text1"/>
          <w:shd w:val="clear" w:color="auto" w:fill="FFFFFF"/>
        </w:rPr>
        <w:t>enome</w:t>
      </w:r>
      <w:r w:rsidR="00104400" w:rsidRPr="000D150D">
        <w:rPr>
          <w:rFonts w:ascii="Arial" w:hAnsi="Arial" w:cs="Arial"/>
          <w:color w:val="000000" w:themeColor="text1"/>
          <w:shd w:val="clear" w:color="auto" w:fill="FFFFFF"/>
        </w:rPr>
        <w:t>-wide significance was assessed by P</w:t>
      </w:r>
      <w:r w:rsidR="00104400" w:rsidRPr="000D150D">
        <w:rPr>
          <w:rFonts w:ascii="Arial" w:hAnsi="Arial" w:cs="Arial" w:hint="eastAsia"/>
          <w:color w:val="000000" w:themeColor="text1"/>
          <w:shd w:val="clear" w:color="auto" w:fill="FFFFFF"/>
        </w:rPr>
        <w:t>-value</w:t>
      </w:r>
      <w:r w:rsidR="00104400" w:rsidRPr="000D150D">
        <w:rPr>
          <w:rFonts w:ascii="Arial" w:hAnsi="Arial" w:cs="Arial"/>
          <w:color w:val="000000" w:themeColor="text1"/>
          <w:shd w:val="clear" w:color="auto" w:fill="FFFFFF"/>
        </w:rPr>
        <w:t xml:space="preserve"> &lt; 5×10</w:t>
      </w:r>
      <w:r w:rsidR="00104400" w:rsidRPr="000D150D">
        <w:rPr>
          <w:rFonts w:ascii="Arial" w:hAnsi="Arial" w:cs="Arial"/>
          <w:color w:val="000000" w:themeColor="text1"/>
          <w:shd w:val="clear" w:color="auto" w:fill="FFFFFF"/>
          <w:vertAlign w:val="superscript"/>
        </w:rPr>
        <w:t>-8</w:t>
      </w:r>
      <w:r w:rsidR="00104400" w:rsidRPr="000D150D">
        <w:rPr>
          <w:rFonts w:ascii="Arial" w:hAnsi="Arial" w:cs="Arial"/>
          <w:color w:val="000000" w:themeColor="text1"/>
          <w:shd w:val="clear" w:color="auto" w:fill="FFFFFF"/>
        </w:rPr>
        <w:t>.</w:t>
      </w:r>
    </w:p>
    <w:p w14:paraId="0046038E" w14:textId="77777777" w:rsidR="00272705" w:rsidRPr="00D94929" w:rsidRDefault="00272705" w:rsidP="00272705">
      <w:pPr>
        <w:spacing w:line="480" w:lineRule="auto"/>
        <w:ind w:firstLine="720"/>
        <w:rPr>
          <w:ins w:id="15" w:author="Wonji Kim" w:date="2019-03-11T18:37:00Z"/>
          <w:rFonts w:ascii="Arial" w:hAnsi="Arial" w:cs="Arial"/>
        </w:rPr>
      </w:pPr>
      <w:ins w:id="16" w:author="Wonji Kim" w:date="2019-03-11T18:37:00Z">
        <w:r>
          <w:rPr>
            <w:rFonts w:ascii="Arial" w:hAnsi="Arial" w:cs="Arial"/>
            <w:color w:val="000000" w:themeColor="text1"/>
            <w:shd w:val="clear" w:color="auto" w:fill="FFFFFF"/>
          </w:rPr>
          <w:t>W</w:t>
        </w:r>
        <w:r w:rsidRPr="000D150D">
          <w:rPr>
            <w:rFonts w:ascii="Arial" w:hAnsi="Arial" w:cs="Arial"/>
            <w:color w:val="000000" w:themeColor="text1"/>
            <w:shd w:val="clear" w:color="auto" w:fill="FFFFFF"/>
          </w:rPr>
          <w:t xml:space="preserve">e applied </w:t>
        </w:r>
        <w:r>
          <w:rPr>
            <w:rFonts w:ascii="Arial" w:hAnsi="Arial" w:cs="Arial"/>
            <w:color w:val="000000" w:themeColor="text1"/>
            <w:shd w:val="clear" w:color="auto" w:fill="FFFFFF"/>
          </w:rPr>
          <w:t xml:space="preserve">the </w:t>
        </w:r>
        <w:r w:rsidRPr="000D150D">
          <w:rPr>
            <w:rFonts w:ascii="Arial" w:hAnsi="Arial" w:cs="Arial"/>
            <w:color w:val="000000" w:themeColor="text1"/>
            <w:shd w:val="clear" w:color="auto" w:fill="FFFFFF"/>
          </w:rPr>
          <w:t xml:space="preserve">PICS software to </w:t>
        </w:r>
        <w:r>
          <w:rPr>
            <w:rFonts w:ascii="Arial" w:hAnsi="Arial" w:cs="Arial"/>
            <w:color w:val="000000" w:themeColor="text1"/>
            <w:shd w:val="clear" w:color="auto" w:fill="FFFFFF"/>
            <w:lang w:eastAsia="ko-KR"/>
          </w:rPr>
          <w:t>all</w:t>
        </w:r>
        <w:r>
          <w:rPr>
            <w:rFonts w:ascii="Arial" w:hAnsi="Arial" w:cs="Arial" w:hint="eastAsia"/>
            <w:color w:val="000000" w:themeColor="text1"/>
            <w:shd w:val="clear" w:color="auto" w:fill="FFFFFF"/>
            <w:lang w:eastAsia="ko-KR"/>
          </w:rPr>
          <w:t xml:space="preserve"> imputed and genotyped</w:t>
        </w:r>
        <w:r w:rsidRPr="000D150D">
          <w:rPr>
            <w:rFonts w:ascii="Arial" w:hAnsi="Arial" w:cs="Arial"/>
            <w:color w:val="000000" w:themeColor="text1"/>
            <w:shd w:val="clear" w:color="auto" w:fill="FFFFFF"/>
          </w:rPr>
          <w:t xml:space="preserve"> SNPs </w:t>
        </w:r>
        <w:r>
          <w:rPr>
            <w:rFonts w:ascii="Arial" w:hAnsi="Arial" w:cs="Arial"/>
            <w:color w:val="000000" w:themeColor="text1"/>
            <w:shd w:val="clear" w:color="auto" w:fill="FFFFFF"/>
          </w:rPr>
          <w:t>showing association with LAM</w:t>
        </w:r>
        <w:r w:rsidRPr="000D150D">
          <w:rPr>
            <w:rFonts w:ascii="Arial" w:hAnsi="Arial" w:cs="Arial"/>
            <w:color w:val="000000" w:themeColor="text1"/>
            <w:shd w:val="clear" w:color="auto" w:fill="FFFFFF"/>
          </w:rPr>
          <w:t xml:space="preserve"> </w:t>
        </w:r>
        <w:r>
          <w:rPr>
            <w:rFonts w:ascii="Arial" w:hAnsi="Arial" w:cs="Arial"/>
            <w:color w:val="000000" w:themeColor="text1"/>
            <w:shd w:val="clear" w:color="auto" w:fill="FFFFFF"/>
          </w:rPr>
          <w:t xml:space="preserve">to </w:t>
        </w:r>
        <w:r w:rsidRPr="000D150D">
          <w:rPr>
            <w:rFonts w:ascii="Arial" w:hAnsi="Arial" w:cs="Arial"/>
            <w:color w:val="000000" w:themeColor="text1"/>
            <w:shd w:val="clear" w:color="auto" w:fill="FFFFFF"/>
          </w:rPr>
          <w:t xml:space="preserve">calculate the probability of each individual SNP being the causal SNP </w:t>
        </w:r>
        <w:r w:rsidRPr="000D150D">
          <w:rPr>
            <w:rFonts w:ascii="Arial" w:hAnsi="Arial" w:cs="Arial"/>
            <w:color w:val="000000" w:themeColor="text1"/>
            <w:shd w:val="clear" w:color="auto" w:fill="FFFFFF"/>
          </w:rPr>
          <w:fldChar w:fldCharType="begin"/>
        </w:r>
        <w:r>
          <w:rPr>
            <w:rFonts w:ascii="Arial" w:hAnsi="Arial" w:cs="Arial"/>
            <w:color w:val="000000" w:themeColor="text1"/>
            <w:shd w:val="clear" w:color="auto" w:fill="FFFFFF"/>
          </w:rPr>
          <w:instrText xml:space="preserve"> ADDIN EN.CITE &lt;EndNote&gt;&lt;Cite&gt;&lt;Author&gt;Farh&lt;/Author&gt;&lt;Year&gt;2015&lt;/Year&gt;&lt;RecNum&gt;219&lt;/RecNum&gt;&lt;DisplayText&gt;[22]&lt;/DisplayText&gt;&lt;record&gt;&lt;rec-number&gt;219&lt;/rec-number&gt;&lt;foreign-keys&gt;&lt;key app="EN" db-id="rav092adsd0907ezeaavzp5tassztse2f2ss" timestamp="1544089860"&gt;219&lt;/key&gt;&lt;/foreign-keys&gt;&lt;ref-type name="Journal Article"&gt;17&lt;/ref-type&gt;&lt;contributors&gt;&lt;authors&gt;&lt;author&gt;Farh, Kyle Kai-How&lt;/author&gt;&lt;author&gt;Marson, Alexander&lt;/author&gt;&lt;author&gt;Zhu, Jiang&lt;/author&gt;&lt;author&gt;Kleinewietfeld, Markus&lt;/author&gt;&lt;author&gt;Housley, William J&lt;/author&gt;&lt;author&gt;Beik, Samantha&lt;/author&gt;&lt;author&gt;Shoresh, Noam&lt;/author&gt;&lt;author&gt;Whitton, Holly&lt;/author&gt;&lt;author&gt;Ryan, Russell JH&lt;/author&gt;&lt;author&gt;Shishkin, Alexander A&lt;/author&gt;&lt;/authors&gt;&lt;/contributors&gt;&lt;titles&gt;&lt;title&gt;Genetic and epigenetic fine mapping of causal autoimmune disease variants&lt;/title&gt;&lt;secondary-title&gt;Nature&lt;/secondary-title&gt;&lt;/titles&gt;&lt;periodical&gt;&lt;full-title&gt;Nature&lt;/full-title&gt;&lt;/periodical&gt;&lt;pages&gt;337-343&lt;/pages&gt;&lt;volume&gt;518&lt;/volume&gt;&lt;number&gt;7539&lt;/number&gt;&lt;dates&gt;&lt;year&gt;2015&lt;/year&gt;&lt;/dates&gt;&lt;isbn&gt;0028-0836&lt;/isbn&gt;&lt;urls&gt;&lt;/urls&gt;&lt;/record&gt;&lt;/Cite&gt;&lt;/EndNote&gt;</w:instrText>
        </w:r>
        <w:r w:rsidRPr="000D150D">
          <w:rPr>
            <w:rFonts w:ascii="Arial" w:hAnsi="Arial" w:cs="Arial"/>
            <w:color w:val="000000" w:themeColor="text1"/>
            <w:shd w:val="clear" w:color="auto" w:fill="FFFFFF"/>
          </w:rPr>
          <w:fldChar w:fldCharType="separate"/>
        </w:r>
        <w:r>
          <w:rPr>
            <w:rFonts w:ascii="Arial" w:hAnsi="Arial" w:cs="Arial"/>
            <w:noProof/>
            <w:color w:val="000000" w:themeColor="text1"/>
            <w:shd w:val="clear" w:color="auto" w:fill="FFFFFF"/>
          </w:rPr>
          <w:t>[22]</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w:t>
        </w:r>
      </w:ins>
    </w:p>
    <w:p w14:paraId="190308EC" w14:textId="037D3829" w:rsidR="00272705" w:rsidRPr="000D150D" w:rsidRDefault="00272705" w:rsidP="00272705">
      <w:pPr>
        <w:spacing w:line="480" w:lineRule="auto"/>
        <w:ind w:firstLine="720"/>
        <w:rPr>
          <w:ins w:id="17" w:author="Wonji Kim" w:date="2019-03-11T18:37:00Z"/>
          <w:rFonts w:ascii="Arial" w:hAnsi="Arial" w:cs="Arial"/>
          <w:color w:val="000000" w:themeColor="text1"/>
          <w:shd w:val="clear" w:color="auto" w:fill="FFFFFF"/>
        </w:rPr>
      </w:pPr>
      <w:ins w:id="18" w:author="Wonji Kim" w:date="2019-03-11T18:37:00Z">
        <w:r w:rsidRPr="007C601E">
          <w:rPr>
            <w:rFonts w:ascii="Arial" w:hAnsi="Arial" w:cs="Arial"/>
            <w:color w:val="000000" w:themeColor="text1"/>
            <w:shd w:val="clear" w:color="auto" w:fill="FFFFFF"/>
          </w:rPr>
          <w:t xml:space="preserve">We </w:t>
        </w:r>
      </w:ins>
      <w:ins w:id="19" w:author="Wonji Kim" w:date="2019-03-11T18:38:00Z">
        <w:r>
          <w:rPr>
            <w:rFonts w:ascii="Arial" w:hAnsi="Arial" w:cs="Arial"/>
            <w:color w:val="000000" w:themeColor="text1"/>
            <w:shd w:val="clear" w:color="auto" w:fill="FFFFFF"/>
          </w:rPr>
          <w:t xml:space="preserve">also </w:t>
        </w:r>
      </w:ins>
      <w:ins w:id="20" w:author="Wonji Kim" w:date="2019-03-11T18:37:00Z">
        <w:r w:rsidRPr="007C601E">
          <w:rPr>
            <w:rFonts w:ascii="Arial" w:hAnsi="Arial" w:cs="Arial"/>
            <w:color w:val="000000" w:themeColor="text1"/>
            <w:shd w:val="clear" w:color="auto" w:fill="FFFFFF"/>
          </w:rPr>
          <w:t xml:space="preserve">conducted gene-based analyses for </w:t>
        </w:r>
        <w:r>
          <w:rPr>
            <w:rFonts w:ascii="Arial" w:hAnsi="Arial" w:cs="Arial"/>
            <w:color w:val="000000" w:themeColor="text1"/>
            <w:shd w:val="clear" w:color="auto" w:fill="FFFFFF"/>
          </w:rPr>
          <w:t xml:space="preserve">association with LAM for those </w:t>
        </w:r>
        <w:r w:rsidRPr="007C601E">
          <w:rPr>
            <w:rFonts w:ascii="Arial" w:hAnsi="Arial" w:cs="Arial"/>
            <w:color w:val="000000" w:themeColor="text1"/>
            <w:shd w:val="clear" w:color="auto" w:fill="FFFFFF"/>
          </w:rPr>
          <w:t xml:space="preserve">genes near the genome-wide significant SNPs using the SKAT-O statistic </w:t>
        </w:r>
        <w:r w:rsidRPr="007C601E">
          <w:rPr>
            <w:rFonts w:ascii="Arial" w:hAnsi="Arial" w:cs="Arial"/>
            <w:color w:val="000000" w:themeColor="text1"/>
            <w:shd w:val="clear" w:color="auto" w:fill="FFFFFF"/>
          </w:rPr>
          <w:fldChar w:fldCharType="begin"/>
        </w:r>
        <w:r w:rsidRPr="007C601E">
          <w:rPr>
            <w:rFonts w:ascii="Arial" w:hAnsi="Arial" w:cs="Arial"/>
            <w:color w:val="000000" w:themeColor="text1"/>
            <w:shd w:val="clear" w:color="auto" w:fill="FFFFFF"/>
          </w:rPr>
          <w:instrText xml:space="preserve"> ADDIN EN.CITE &lt;EndNote&gt;&lt;Cite&gt;&lt;Author&gt;Lee&lt;/Author&gt;&lt;Year&gt;2012&lt;/Year&gt;&lt;RecNum&gt;228&lt;/RecNum&gt;&lt;DisplayText&gt;[23]&lt;/DisplayText&gt;&lt;record&gt;&lt;rec-number&gt;228&lt;/rec-number&gt;&lt;foreign-keys&gt;&lt;key app="EN" db-id="rav092adsd0907ezeaavzp5tassztse2f2ss" timestamp="1544089860"&gt;228&lt;/key&gt;&lt;/foreign-keys&gt;&lt;ref-type name="Journal Article"&gt;17&lt;/ref-type&gt;&lt;contributors&gt;&lt;authors&gt;&lt;author&gt;Lee, Seunggeun&lt;/author&gt;&lt;author&gt;Emond, Mary J&lt;/author&gt;&lt;author&gt;Bamshad, Michael J&lt;/author&gt;&lt;author&gt;Barnes, Kathleen C&lt;/author&gt;&lt;author&gt;Rieder, Mark J&lt;/author&gt;&lt;author&gt;Nickerson, Deborah A&lt;/author&gt;&lt;author&gt;Team, ESP Lung Project&lt;/author&gt;&lt;author&gt;Christiani, David C&lt;/author&gt;&lt;author&gt;Wurfel, Mark M&lt;/author&gt;&lt;author&gt;Lin, Xihong&lt;/author&gt;&lt;/authors&gt;&lt;/contributors&gt;&lt;titles&gt;&lt;title&gt;Optimal unified approach for rare-variant association testing with application to small-sample case-control whole-exome sequencing studies&lt;/title&gt;&lt;secondary-title&gt;The American Journal of Human Genetics&lt;/secondary-title&gt;&lt;/titles&gt;&lt;periodical&gt;&lt;full-title&gt;The American Journal of Human Genetics&lt;/full-title&gt;&lt;/periodical&gt;&lt;pages&gt;224-237&lt;/pages&gt;&lt;volume&gt;91&lt;/volume&gt;&lt;number&gt;2&lt;/number&gt;&lt;dates&gt;&lt;year&gt;2012&lt;/year&gt;&lt;/dates&gt;&lt;isbn&gt;0002-9297&lt;/isbn&gt;&lt;urls&gt;&lt;/urls&gt;&lt;/record&gt;&lt;/Cite&gt;&lt;/EndNote&gt;</w:instrText>
        </w:r>
        <w:r w:rsidRPr="007C601E">
          <w:rPr>
            <w:rFonts w:ascii="Arial" w:hAnsi="Arial" w:cs="Arial"/>
            <w:color w:val="000000" w:themeColor="text1"/>
            <w:shd w:val="clear" w:color="auto" w:fill="FFFFFF"/>
          </w:rPr>
          <w:fldChar w:fldCharType="separate"/>
        </w:r>
        <w:r w:rsidRPr="007C601E">
          <w:rPr>
            <w:rFonts w:ascii="Arial" w:hAnsi="Arial" w:cs="Arial"/>
            <w:noProof/>
            <w:color w:val="000000" w:themeColor="text1"/>
            <w:shd w:val="clear" w:color="auto" w:fill="FFFFFF"/>
          </w:rPr>
          <w:t>[23]</w:t>
        </w:r>
        <w:r w:rsidRPr="007C601E">
          <w:rPr>
            <w:rFonts w:ascii="Arial" w:hAnsi="Arial" w:cs="Arial"/>
            <w:color w:val="000000" w:themeColor="text1"/>
            <w:shd w:val="clear" w:color="auto" w:fill="FFFFFF"/>
          </w:rPr>
          <w:fldChar w:fldCharType="end"/>
        </w:r>
        <w:r w:rsidRPr="007C601E">
          <w:rPr>
            <w:rFonts w:ascii="Arial" w:hAnsi="Arial" w:cs="Arial"/>
            <w:color w:val="000000" w:themeColor="text1"/>
            <w:shd w:val="clear" w:color="auto" w:fill="FFFFFF"/>
          </w:rPr>
          <w:t xml:space="preserve">. </w:t>
        </w:r>
        <w:r>
          <w:rPr>
            <w:rFonts w:ascii="Arial" w:hAnsi="Arial" w:cs="Arial"/>
            <w:color w:val="000000" w:themeColor="text1"/>
            <w:shd w:val="clear" w:color="auto" w:fill="FFFFFF"/>
          </w:rPr>
          <w:t xml:space="preserve">We </w:t>
        </w:r>
        <w:r>
          <w:rPr>
            <w:rFonts w:ascii="Arial" w:hAnsi="Arial" w:cs="Arial"/>
            <w:color w:val="000000" w:themeColor="text1"/>
            <w:shd w:val="clear" w:color="auto" w:fill="FFFFFF"/>
          </w:rPr>
          <w:lastRenderedPageBreak/>
          <w:t xml:space="preserve">included all genotyped SNPs in this analysis with no </w:t>
        </w:r>
        <w:r w:rsidRPr="007C601E">
          <w:rPr>
            <w:rFonts w:ascii="Arial" w:hAnsi="Arial" w:cs="Arial"/>
            <w:color w:val="000000" w:themeColor="text1"/>
            <w:shd w:val="clear" w:color="auto" w:fill="FFFFFF"/>
            <w:lang w:eastAsia="ko-KR"/>
          </w:rPr>
          <w:t xml:space="preserve">MAF </w:t>
        </w:r>
        <w:r>
          <w:rPr>
            <w:rFonts w:ascii="Arial" w:hAnsi="Arial" w:cs="Arial"/>
            <w:color w:val="000000" w:themeColor="text1"/>
            <w:shd w:val="clear" w:color="auto" w:fill="FFFFFF"/>
            <w:lang w:eastAsia="ko-KR"/>
          </w:rPr>
          <w:t>cut-off for inclusion</w:t>
        </w:r>
        <w:r w:rsidRPr="007C601E">
          <w:rPr>
            <w:rFonts w:ascii="Arial" w:hAnsi="Arial" w:cs="Arial"/>
            <w:color w:val="000000" w:themeColor="text1"/>
            <w:shd w:val="clear" w:color="auto" w:fill="FFFFFF"/>
            <w:lang w:eastAsia="ko-KR"/>
          </w:rPr>
          <w:t xml:space="preserve">. </w:t>
        </w:r>
        <w:r w:rsidRPr="007C601E">
          <w:rPr>
            <w:rFonts w:ascii="Arial" w:hAnsi="Arial" w:cs="Arial"/>
            <w:color w:val="000000" w:themeColor="text1"/>
            <w:shd w:val="clear" w:color="auto" w:fill="FFFFFF"/>
          </w:rPr>
          <w:t>Age, squared age</w:t>
        </w:r>
        <w:r>
          <w:rPr>
            <w:rFonts w:ascii="Arial" w:hAnsi="Arial" w:cs="Arial"/>
            <w:color w:val="000000" w:themeColor="text1"/>
            <w:shd w:val="clear" w:color="auto" w:fill="FFFFFF"/>
          </w:rPr>
          <w:t>,</w:t>
        </w:r>
        <w:r w:rsidRPr="007C601E">
          <w:rPr>
            <w:rFonts w:ascii="Arial" w:hAnsi="Arial" w:cs="Arial"/>
            <w:color w:val="000000" w:themeColor="text1"/>
            <w:shd w:val="clear" w:color="auto" w:fill="FFFFFF"/>
          </w:rPr>
          <w:t xml:space="preserve"> and 10 PC scores were included as covariates.</w:t>
        </w:r>
      </w:ins>
    </w:p>
    <w:p w14:paraId="15E8B7E0" w14:textId="2EBFC758" w:rsidR="00104400" w:rsidRPr="000D150D" w:rsidDel="00272705" w:rsidRDefault="00104400" w:rsidP="00A134C5">
      <w:pPr>
        <w:spacing w:line="480" w:lineRule="auto"/>
        <w:rPr>
          <w:del w:id="21" w:author="Wonji Kim" w:date="2019-03-11T18:38:00Z"/>
          <w:rFonts w:ascii="Arial" w:hAnsi="Arial" w:cs="Arial"/>
          <w:color w:val="000000" w:themeColor="text1"/>
          <w:shd w:val="clear" w:color="auto" w:fill="FFFFFF"/>
        </w:rPr>
      </w:pPr>
    </w:p>
    <w:p w14:paraId="1BE2CFD0" w14:textId="5A82CF67" w:rsidR="00104400" w:rsidRPr="000D150D" w:rsidDel="00272705" w:rsidRDefault="00104400" w:rsidP="00A134C5">
      <w:pPr>
        <w:spacing w:line="480" w:lineRule="auto"/>
        <w:outlineLvl w:val="0"/>
        <w:rPr>
          <w:del w:id="22" w:author="Wonji Kim" w:date="2019-03-11T18:38:00Z"/>
          <w:rFonts w:ascii="Arial" w:hAnsi="Arial" w:cs="Arial"/>
          <w:b/>
          <w:color w:val="000000" w:themeColor="text1"/>
          <w:shd w:val="clear" w:color="auto" w:fill="FFFFFF"/>
        </w:rPr>
      </w:pPr>
      <w:del w:id="23" w:author="Wonji Kim" w:date="2019-03-11T18:38:00Z">
        <w:r w:rsidRPr="000D150D" w:rsidDel="00272705">
          <w:rPr>
            <w:rFonts w:ascii="Arial" w:hAnsi="Arial" w:cs="Arial"/>
            <w:b/>
            <w:color w:val="000000" w:themeColor="text1"/>
            <w:shd w:val="clear" w:color="auto" w:fill="FFFFFF"/>
          </w:rPr>
          <w:delText xml:space="preserve">Genotype imputation and </w:delText>
        </w:r>
        <w:r w:rsidR="00D94929" w:rsidDel="00272705">
          <w:rPr>
            <w:rFonts w:ascii="Arial" w:hAnsi="Arial" w:cs="Arial"/>
            <w:b/>
            <w:color w:val="000000" w:themeColor="text1"/>
            <w:shd w:val="clear" w:color="auto" w:fill="FFFFFF"/>
          </w:rPr>
          <w:delText>SKAT-O statistic</w:delText>
        </w:r>
        <w:r w:rsidRPr="000D150D" w:rsidDel="00272705">
          <w:rPr>
            <w:rFonts w:ascii="Arial" w:hAnsi="Arial" w:cs="Arial"/>
            <w:b/>
            <w:color w:val="000000" w:themeColor="text1"/>
            <w:shd w:val="clear" w:color="auto" w:fill="FFFFFF"/>
          </w:rPr>
          <w:delText xml:space="preserve"> </w:delText>
        </w:r>
      </w:del>
    </w:p>
    <w:p w14:paraId="6EB916AC" w14:textId="3C8A99B6" w:rsidR="00D94929" w:rsidRPr="00B2051F" w:rsidDel="00272705" w:rsidRDefault="003349A5" w:rsidP="00B2051F">
      <w:pPr>
        <w:spacing w:line="480" w:lineRule="auto"/>
        <w:ind w:firstLine="720"/>
        <w:rPr>
          <w:del w:id="24" w:author="Wonji Kim" w:date="2019-03-11T18:38:00Z"/>
          <w:rFonts w:ascii="Arial" w:hAnsi="Arial"/>
          <w:color w:val="000000" w:themeColor="text1"/>
          <w:shd w:val="clear" w:color="auto" w:fill="FFFFFF"/>
        </w:rPr>
      </w:pPr>
      <w:del w:id="25" w:author="Wonji Kim" w:date="2019-03-11T18:38:00Z">
        <w:r w:rsidDel="00272705">
          <w:rPr>
            <w:rFonts w:ascii="Arial" w:hAnsi="Arial" w:cs="Arial" w:hint="eastAsia"/>
            <w:color w:val="000000" w:themeColor="text1"/>
            <w:shd w:val="clear" w:color="auto" w:fill="FFFFFF"/>
            <w:lang w:eastAsia="ko-KR"/>
          </w:rPr>
          <w:delText xml:space="preserve">We performed genome-wide imputation for </w:delText>
        </w:r>
        <w:r w:rsidR="005917EE" w:rsidDel="00272705">
          <w:rPr>
            <w:rFonts w:ascii="Arial" w:hAnsi="Arial" w:cs="Arial"/>
            <w:color w:val="000000" w:themeColor="text1"/>
            <w:shd w:val="clear" w:color="auto" w:fill="FFFFFF"/>
            <w:lang w:eastAsia="ko-KR"/>
          </w:rPr>
          <w:delText xml:space="preserve">all </w:delText>
        </w:r>
        <w:r w:rsidDel="00272705">
          <w:rPr>
            <w:rFonts w:ascii="Arial" w:hAnsi="Arial" w:cs="Arial" w:hint="eastAsia"/>
            <w:color w:val="000000" w:themeColor="text1"/>
            <w:shd w:val="clear" w:color="auto" w:fill="FFFFFF"/>
            <w:lang w:eastAsia="ko-KR"/>
          </w:rPr>
          <w:delText xml:space="preserve">autosomes to </w:delText>
        </w:r>
        <w:r w:rsidR="005917EE" w:rsidDel="00272705">
          <w:rPr>
            <w:rFonts w:ascii="Arial" w:hAnsi="Arial" w:cs="Arial"/>
            <w:color w:val="000000" w:themeColor="text1"/>
            <w:shd w:val="clear" w:color="auto" w:fill="FFFFFF"/>
          </w:rPr>
          <w:delText>enable discovery of associations for SNPs not directly genotyped</w:delText>
        </w:r>
        <w:r w:rsidDel="00272705">
          <w:rPr>
            <w:rFonts w:ascii="Arial" w:hAnsi="Arial" w:cs="Arial" w:hint="eastAsia"/>
            <w:color w:val="000000" w:themeColor="text1"/>
            <w:shd w:val="clear" w:color="auto" w:fill="FFFFFF"/>
            <w:lang w:eastAsia="ko-KR"/>
          </w:rPr>
          <w:delText>.</w:delText>
        </w:r>
        <w:r w:rsidR="00104400" w:rsidRPr="000D150D" w:rsidDel="00272705">
          <w:rPr>
            <w:rFonts w:ascii="Arial" w:hAnsi="Arial" w:cs="Arial"/>
            <w:color w:val="000000" w:themeColor="text1"/>
            <w:shd w:val="clear" w:color="auto" w:fill="FFFFFF"/>
          </w:rPr>
          <w:delText xml:space="preserve"> Imputation was conducted using the Sanger Imputation Service (</w:delText>
        </w:r>
        <w:r w:rsidR="00272705" w:rsidDel="00272705">
          <w:fldChar w:fldCharType="begin"/>
        </w:r>
        <w:r w:rsidR="00272705" w:rsidDel="00272705">
          <w:delInstrText xml:space="preserve"> HYPERLINK "https://imputation.sanger.ac.uk" </w:delInstrText>
        </w:r>
        <w:r w:rsidR="00272705" w:rsidDel="00272705">
          <w:fldChar w:fldCharType="separate"/>
        </w:r>
        <w:r w:rsidR="00104400" w:rsidRPr="000D150D" w:rsidDel="00272705">
          <w:rPr>
            <w:rStyle w:val="Hyperlink"/>
            <w:rFonts w:ascii="Arial" w:hAnsi="Arial" w:cs="Arial"/>
            <w:color w:val="000000" w:themeColor="text1"/>
            <w:shd w:val="clear" w:color="auto" w:fill="FFFFFF"/>
          </w:rPr>
          <w:delText>https://imputation.sanger.ac.uk</w:delText>
        </w:r>
        <w:r w:rsidR="00272705" w:rsidDel="00272705">
          <w:rPr>
            <w:rStyle w:val="Hyperlink"/>
            <w:rFonts w:ascii="Arial" w:hAnsi="Arial" w:cs="Arial"/>
            <w:color w:val="000000" w:themeColor="text1"/>
            <w:shd w:val="clear" w:color="auto" w:fill="FFFFFF"/>
          </w:rPr>
          <w:fldChar w:fldCharType="end"/>
        </w:r>
        <w:r w:rsidR="00104400" w:rsidRPr="000D150D" w:rsidDel="00272705">
          <w:rPr>
            <w:rFonts w:ascii="Arial" w:hAnsi="Arial" w:cs="Arial"/>
            <w:color w:val="000000" w:themeColor="text1"/>
            <w:shd w:val="clear" w:color="auto" w:fill="FFFFFF"/>
          </w:rPr>
          <w:delText xml:space="preserve">). We used Haplotype Reference Consortium release v1.1 </w:delText>
        </w:r>
        <w:r w:rsidR="00862829" w:rsidDel="00272705">
          <w:rPr>
            <w:rFonts w:ascii="Arial" w:hAnsi="Arial" w:cs="Arial" w:hint="eastAsia"/>
            <w:color w:val="000000" w:themeColor="text1"/>
            <w:shd w:val="clear" w:color="auto" w:fill="FFFFFF"/>
            <w:lang w:eastAsia="ko-KR"/>
          </w:rPr>
          <w:delText xml:space="preserve">for </w:delText>
        </w:r>
        <w:r w:rsidR="003737D7" w:rsidDel="00272705">
          <w:rPr>
            <w:rFonts w:ascii="Arial" w:hAnsi="Arial" w:cs="Arial" w:hint="eastAsia"/>
            <w:color w:val="000000" w:themeColor="text1"/>
            <w:shd w:val="clear" w:color="auto" w:fill="FFFFFF"/>
            <w:lang w:eastAsia="ko-KR"/>
          </w:rPr>
          <w:delText xml:space="preserve">the </w:delText>
        </w:r>
        <w:r w:rsidR="00862829" w:rsidDel="00272705">
          <w:rPr>
            <w:rFonts w:ascii="Arial" w:hAnsi="Arial" w:cs="Arial" w:hint="eastAsia"/>
            <w:color w:val="000000" w:themeColor="text1"/>
            <w:shd w:val="clear" w:color="auto" w:fill="FFFFFF"/>
            <w:lang w:eastAsia="ko-KR"/>
          </w:rPr>
          <w:delText xml:space="preserve">reference panel </w:delText>
        </w:r>
        <w:r w:rsidR="00104400" w:rsidRPr="000D150D" w:rsidDel="00272705">
          <w:rPr>
            <w:rFonts w:ascii="Arial" w:hAnsi="Arial" w:cs="Arial"/>
            <w:color w:val="000000" w:themeColor="text1"/>
            <w:shd w:val="clear" w:color="auto" w:fill="FFFFFF"/>
          </w:rPr>
          <w:delText xml:space="preserve">and considered predominantly European ancestry </w:delText>
        </w:r>
        <w:r w:rsidR="00104400" w:rsidRPr="000D150D" w:rsidDel="00272705">
          <w:rPr>
            <w:rFonts w:ascii="Arial" w:hAnsi="Arial" w:cs="Arial"/>
            <w:color w:val="000000" w:themeColor="text1"/>
            <w:shd w:val="clear" w:color="auto" w:fill="FFFFFF"/>
          </w:rPr>
          <w:fldChar w:fldCharType="begin"/>
        </w:r>
        <w:r w:rsidR="00146CD8" w:rsidDel="00272705">
          <w:rPr>
            <w:rFonts w:ascii="Arial" w:hAnsi="Arial" w:cs="Arial"/>
            <w:color w:val="000000" w:themeColor="text1"/>
            <w:shd w:val="clear" w:color="auto" w:fill="FFFFFF"/>
          </w:rPr>
          <w:delInstrText xml:space="preserve"> ADDIN EN.CITE &lt;EndNote&gt;&lt;Cite&gt;&lt;Author&gt;Consortium&lt;/Author&gt;&lt;Year&gt;2016&lt;/Year&gt;&lt;RecNum&gt;214&lt;/RecNum&gt;&lt;DisplayText&gt;[20]&lt;/DisplayText&gt;&lt;record&gt;&lt;rec-number&gt;214&lt;/rec-number&gt;&lt;foreign-keys&gt;&lt;key app="EN" db-id="rav092adsd0907ezeaavzp5tassztse2f2ss" timestamp="1544089860"&gt;214&lt;/key&gt;&lt;/foreign-keys&gt;&lt;ref-type name="Journal Article"&gt;17&lt;/ref-type&gt;&lt;contributors&gt;&lt;authors&gt;&lt;author&gt;Haplotype Reference Consortium&lt;/author&gt;&lt;/authors&gt;&lt;/contributors&gt;&lt;titles&gt;&lt;title&gt;A reference panel of 64,976 haplotypes for genotype imputation&lt;/title&gt;&lt;secondary-title&gt;Nature genetics&lt;/secondary-title&gt;&lt;/titles&gt;&lt;periodical&gt;&lt;full-title&gt;Nature genetics&lt;/full-title&gt;&lt;/periodical&gt;&lt;pages&gt;1279-1283&lt;/pages&gt;&lt;volume&gt;48&lt;/volume&gt;&lt;number&gt;10&lt;/number&gt;&lt;dates&gt;&lt;year&gt;2016&lt;/year&gt;&lt;/dates&gt;&lt;isbn&gt;1061-4036&lt;/isbn&gt;&lt;urls&gt;&lt;/urls&gt;&lt;/record&gt;&lt;/Cite&gt;&lt;/EndNote&gt;</w:delInstrText>
        </w:r>
        <w:r w:rsidR="00104400" w:rsidRPr="000D150D" w:rsidDel="00272705">
          <w:rPr>
            <w:rFonts w:ascii="Arial" w:hAnsi="Arial" w:cs="Arial"/>
            <w:color w:val="000000" w:themeColor="text1"/>
            <w:shd w:val="clear" w:color="auto" w:fill="FFFFFF"/>
          </w:rPr>
          <w:fldChar w:fldCharType="separate"/>
        </w:r>
        <w:r w:rsidR="00146CD8" w:rsidDel="00272705">
          <w:rPr>
            <w:rFonts w:ascii="Arial" w:hAnsi="Arial" w:cs="Arial"/>
            <w:noProof/>
            <w:color w:val="000000" w:themeColor="text1"/>
            <w:shd w:val="clear" w:color="auto" w:fill="FFFFFF"/>
          </w:rPr>
          <w:delText>[20]</w:delText>
        </w:r>
        <w:r w:rsidR="00104400" w:rsidRPr="000D150D" w:rsidDel="00272705">
          <w:rPr>
            <w:rFonts w:ascii="Arial" w:hAnsi="Arial" w:cs="Arial"/>
            <w:color w:val="000000" w:themeColor="text1"/>
            <w:shd w:val="clear" w:color="auto" w:fill="FFFFFF"/>
          </w:rPr>
          <w:fldChar w:fldCharType="end"/>
        </w:r>
        <w:r w:rsidR="00104400" w:rsidRPr="000D150D" w:rsidDel="00272705">
          <w:rPr>
            <w:rFonts w:ascii="Arial" w:hAnsi="Arial" w:cs="Arial"/>
            <w:color w:val="000000" w:themeColor="text1"/>
            <w:shd w:val="clear" w:color="auto" w:fill="FFFFFF"/>
          </w:rPr>
          <w:delText>.</w:delText>
        </w:r>
        <w:r w:rsidR="000E4C29" w:rsidDel="00272705">
          <w:rPr>
            <w:rFonts w:ascii="Arial" w:hAnsi="Arial" w:cs="Arial" w:hint="eastAsia"/>
            <w:color w:val="000000" w:themeColor="text1"/>
            <w:shd w:val="clear" w:color="auto" w:fill="FFFFFF"/>
            <w:lang w:eastAsia="ko-KR"/>
          </w:rPr>
          <w:delText xml:space="preserve"> </w:delText>
        </w:r>
        <w:r w:rsidR="005917EE" w:rsidDel="00272705">
          <w:rPr>
            <w:rFonts w:ascii="Arial" w:hAnsi="Arial" w:cs="Arial"/>
            <w:color w:val="000000" w:themeColor="text1"/>
            <w:shd w:val="clear" w:color="auto" w:fill="FFFFFF"/>
            <w:lang w:eastAsia="ko-KR"/>
          </w:rPr>
          <w:delText>P</w:delText>
        </w:r>
        <w:r w:rsidR="005A55A3" w:rsidRPr="006A474E" w:rsidDel="00272705">
          <w:rPr>
            <w:rFonts w:ascii="Arial" w:hAnsi="Arial" w:cs="Arial"/>
            <w:color w:val="000000" w:themeColor="text1"/>
            <w:shd w:val="clear" w:color="auto" w:fill="FFFFFF"/>
            <w:lang w:eastAsia="ko-KR"/>
          </w:rPr>
          <w:delText xml:space="preserve">re-phasing was </w:delText>
        </w:r>
        <w:r w:rsidR="005917EE" w:rsidDel="00272705">
          <w:rPr>
            <w:rFonts w:ascii="Arial" w:hAnsi="Arial" w:cs="Arial"/>
            <w:color w:val="000000" w:themeColor="text1"/>
            <w:shd w:val="clear" w:color="auto" w:fill="FFFFFF"/>
            <w:lang w:eastAsia="ko-KR"/>
          </w:rPr>
          <w:delText xml:space="preserve">performed first </w:delText>
        </w:r>
        <w:r w:rsidR="005A55A3" w:rsidRPr="006A474E" w:rsidDel="00272705">
          <w:rPr>
            <w:rFonts w:ascii="Arial" w:hAnsi="Arial" w:cs="Arial"/>
            <w:color w:val="000000" w:themeColor="text1"/>
            <w:shd w:val="clear" w:color="auto" w:fill="FFFFFF"/>
            <w:lang w:eastAsia="ko-KR"/>
          </w:rPr>
          <w:delText>with EAGLE2 v2.0.5 [25], and then the Positional Burrows–Wheeler Transform (PBWT) package [26] was used for imputation according to the imputation pipeline recommended by Sanger Imputation Service.</w:delText>
        </w:r>
        <w:r w:rsidR="0034325B" w:rsidDel="00272705">
          <w:rPr>
            <w:rFonts w:ascii="Arial" w:hAnsi="Arial" w:cs="Arial" w:hint="eastAsia"/>
            <w:color w:val="000000" w:themeColor="text1"/>
            <w:shd w:val="clear" w:color="auto" w:fill="FFFFFF"/>
            <w:lang w:eastAsia="ko-KR"/>
          </w:rPr>
          <w:delText xml:space="preserve"> I</w:delText>
        </w:r>
        <w:r w:rsidR="00104400" w:rsidRPr="000D150D" w:rsidDel="00272705">
          <w:rPr>
            <w:rFonts w:ascii="Arial" w:hAnsi="Arial" w:cs="Arial"/>
            <w:color w:val="000000" w:themeColor="text1"/>
            <w:shd w:val="clear" w:color="auto" w:fill="FFFFFF"/>
          </w:rPr>
          <w:delText xml:space="preserve">mputation accuracy was evaluated with the INFO metric </w:delText>
        </w:r>
        <w:r w:rsidR="00104400" w:rsidRPr="000D150D" w:rsidDel="00272705">
          <w:rPr>
            <w:rFonts w:ascii="Arial" w:hAnsi="Arial" w:cs="Arial"/>
            <w:color w:val="000000" w:themeColor="text1"/>
            <w:shd w:val="clear" w:color="auto" w:fill="FFFFFF"/>
          </w:rPr>
          <w:fldChar w:fldCharType="begin"/>
        </w:r>
        <w:r w:rsidR="00146CD8" w:rsidDel="00272705">
          <w:rPr>
            <w:rFonts w:ascii="Arial" w:hAnsi="Arial" w:cs="Arial"/>
            <w:color w:val="000000" w:themeColor="text1"/>
            <w:shd w:val="clear" w:color="auto" w:fill="FFFFFF"/>
          </w:rPr>
          <w:delInstrText xml:space="preserve"> ADDIN EN.CITE &lt;EndNote&gt;&lt;Cite&gt;&lt;Author&gt;Marchini&lt;/Author&gt;&lt;Year&gt;2010&lt;/Year&gt;&lt;RecNum&gt;233&lt;/RecNum&gt;&lt;DisplayText&gt;[21]&lt;/DisplayText&gt;&lt;record&gt;&lt;rec-number&gt;233&lt;/rec-number&gt;&lt;foreign-keys&gt;&lt;key app="EN" db-id="rav092adsd0907ezeaavzp5tassztse2f2ss" timestamp="1544089860"&gt;233&lt;/key&gt;&lt;/foreign-keys&gt;&lt;ref-type name="Journal Article"&gt;17&lt;/ref-type&gt;&lt;contributors&gt;&lt;authors&gt;&lt;author&gt;Marchini, Jonathan&lt;/author&gt;&lt;author&gt;Howie, Bryan&lt;/author&gt;&lt;/authors&gt;&lt;/contributors&gt;&lt;titles&gt;&lt;title&gt;Genotype imputation for genome-wide association studies&lt;/title&gt;&lt;secondary-title&gt;Nature reviews. Genetics&lt;/secondary-title&gt;&lt;/titles&gt;&lt;periodical&gt;&lt;full-title&gt;Nature reviews. Genetics&lt;/full-title&gt;&lt;/periodical&gt;&lt;pages&gt;499&lt;/pages&gt;&lt;volume&gt;11&lt;/volume&gt;&lt;number&gt;7&lt;/number&gt;&lt;dates&gt;&lt;year&gt;2010&lt;/year&gt;&lt;/dates&gt;&lt;isbn&gt;1471-0056&lt;/isbn&gt;&lt;urls&gt;&lt;/urls&gt;&lt;/record&gt;&lt;/Cite&gt;&lt;/EndNote&gt;</w:delInstrText>
        </w:r>
        <w:r w:rsidR="00104400" w:rsidRPr="000D150D" w:rsidDel="00272705">
          <w:rPr>
            <w:rFonts w:ascii="Arial" w:hAnsi="Arial" w:cs="Arial"/>
            <w:color w:val="000000" w:themeColor="text1"/>
            <w:shd w:val="clear" w:color="auto" w:fill="FFFFFF"/>
          </w:rPr>
          <w:fldChar w:fldCharType="separate"/>
        </w:r>
        <w:r w:rsidR="00146CD8" w:rsidDel="00272705">
          <w:rPr>
            <w:rFonts w:ascii="Arial" w:hAnsi="Arial" w:cs="Arial"/>
            <w:noProof/>
            <w:color w:val="000000" w:themeColor="text1"/>
            <w:shd w:val="clear" w:color="auto" w:fill="FFFFFF"/>
          </w:rPr>
          <w:delText>[21]</w:delText>
        </w:r>
        <w:r w:rsidR="00104400" w:rsidRPr="000D150D" w:rsidDel="00272705">
          <w:rPr>
            <w:rFonts w:ascii="Arial" w:hAnsi="Arial" w:cs="Arial"/>
            <w:color w:val="000000" w:themeColor="text1"/>
            <w:shd w:val="clear" w:color="auto" w:fill="FFFFFF"/>
          </w:rPr>
          <w:fldChar w:fldCharType="end"/>
        </w:r>
        <w:r w:rsidR="00104400" w:rsidRPr="000D150D" w:rsidDel="00272705">
          <w:rPr>
            <w:rFonts w:ascii="Arial" w:hAnsi="Arial" w:cs="Arial"/>
            <w:color w:val="000000" w:themeColor="text1"/>
            <w:shd w:val="clear" w:color="auto" w:fill="FFFFFF"/>
          </w:rPr>
          <w:delText xml:space="preserve">. Imputed SNPs were filtered out if INFOs, MAFs or P-values for </w:delText>
        </w:r>
        <w:r w:rsidR="00956095" w:rsidRPr="000D150D" w:rsidDel="00272705">
          <w:rPr>
            <w:rFonts w:ascii="Arial" w:hAnsi="Arial" w:cs="Arial"/>
            <w:color w:val="000000" w:themeColor="text1"/>
            <w:shd w:val="clear" w:color="auto" w:fill="FFFFFF"/>
          </w:rPr>
          <w:delText xml:space="preserve">the </w:delText>
        </w:r>
        <w:r w:rsidR="008237C5" w:rsidDel="00272705">
          <w:rPr>
            <w:rFonts w:ascii="Arial" w:hAnsi="Arial" w:cs="Arial" w:hint="eastAsia"/>
            <w:color w:val="000000" w:themeColor="text1"/>
            <w:shd w:val="clear" w:color="auto" w:fill="FFFFFF"/>
            <w:lang w:eastAsia="ko-KR"/>
          </w:rPr>
          <w:delText>HWE</w:delText>
        </w:r>
        <w:r w:rsidR="00956095" w:rsidRPr="000D150D" w:rsidDel="00272705">
          <w:rPr>
            <w:rFonts w:ascii="Arial" w:hAnsi="Arial" w:cs="Arial"/>
            <w:color w:val="000000" w:themeColor="text1"/>
            <w:shd w:val="clear" w:color="auto" w:fill="FFFFFF"/>
          </w:rPr>
          <w:delText xml:space="preserve"> test</w:delText>
        </w:r>
        <w:r w:rsidR="00104400" w:rsidRPr="000D150D" w:rsidDel="00272705">
          <w:rPr>
            <w:rFonts w:ascii="Arial" w:hAnsi="Arial" w:cs="Arial"/>
            <w:color w:val="000000" w:themeColor="text1"/>
            <w:shd w:val="clear" w:color="auto" w:fill="FFFFFF"/>
          </w:rPr>
          <w:delText xml:space="preserve"> were &lt; 0.3, 0.05, or 1×10</w:delText>
        </w:r>
        <w:r w:rsidR="00104400" w:rsidRPr="000D150D" w:rsidDel="00272705">
          <w:rPr>
            <w:rFonts w:ascii="Arial" w:hAnsi="Arial" w:cs="Arial"/>
            <w:color w:val="000000" w:themeColor="text1"/>
            <w:shd w:val="clear" w:color="auto" w:fill="FFFFFF"/>
            <w:vertAlign w:val="superscript"/>
          </w:rPr>
          <w:delText>-5</w:delText>
        </w:r>
        <w:r w:rsidR="00104400" w:rsidRPr="000D150D" w:rsidDel="00272705">
          <w:rPr>
            <w:rFonts w:ascii="Arial" w:hAnsi="Arial" w:cs="Arial"/>
            <w:color w:val="000000" w:themeColor="text1"/>
            <w:shd w:val="clear" w:color="auto" w:fill="FFFFFF"/>
          </w:rPr>
          <w:delText xml:space="preserve">, respectively. </w:delText>
        </w:r>
        <w:r w:rsidDel="00272705">
          <w:rPr>
            <w:rFonts w:ascii="Arial" w:hAnsi="Arial" w:cs="Arial" w:hint="eastAsia"/>
            <w:color w:val="000000" w:themeColor="text1"/>
            <w:shd w:val="clear" w:color="auto" w:fill="FFFFFF"/>
            <w:lang w:eastAsia="ko-KR"/>
          </w:rPr>
          <w:delText xml:space="preserve">We </w:delText>
        </w:r>
        <w:r w:rsidR="00D94929" w:rsidDel="00272705">
          <w:rPr>
            <w:rFonts w:ascii="Arial" w:hAnsi="Arial" w:cs="Arial"/>
            <w:color w:val="000000" w:themeColor="text1"/>
            <w:shd w:val="clear" w:color="auto" w:fill="FFFFFF"/>
            <w:lang w:eastAsia="ko-KR"/>
          </w:rPr>
          <w:delText xml:space="preserve">then </w:delText>
        </w:r>
        <w:r w:rsidDel="00272705">
          <w:rPr>
            <w:rFonts w:ascii="Arial" w:hAnsi="Arial" w:cs="Arial" w:hint="eastAsia"/>
            <w:color w:val="000000" w:themeColor="text1"/>
            <w:shd w:val="clear" w:color="auto" w:fill="FFFFFF"/>
            <w:lang w:eastAsia="ko-KR"/>
          </w:rPr>
          <w:delText xml:space="preserve">applied CLR to 5,427,337 SNPs which </w:delText>
        </w:r>
        <w:r w:rsidR="00D94929" w:rsidDel="00272705">
          <w:rPr>
            <w:rFonts w:ascii="Arial" w:hAnsi="Arial" w:cs="Arial"/>
            <w:color w:val="000000" w:themeColor="text1"/>
            <w:shd w:val="clear" w:color="auto" w:fill="FFFFFF"/>
            <w:lang w:eastAsia="ko-KR"/>
          </w:rPr>
          <w:delText xml:space="preserve">met these QC </w:delText>
        </w:r>
        <w:r w:rsidDel="00272705">
          <w:rPr>
            <w:rFonts w:ascii="Arial" w:hAnsi="Arial" w:cs="Arial" w:hint="eastAsia"/>
            <w:color w:val="000000" w:themeColor="text1"/>
            <w:shd w:val="clear" w:color="auto" w:fill="FFFFFF"/>
            <w:lang w:eastAsia="ko-KR"/>
          </w:rPr>
          <w:delText xml:space="preserve">standards. </w:delText>
        </w:r>
      </w:del>
    </w:p>
    <w:p w14:paraId="29636381" w14:textId="4214046A" w:rsidR="00D94929" w:rsidRPr="00D94929" w:rsidDel="00272705" w:rsidRDefault="00D94929" w:rsidP="00D94929">
      <w:pPr>
        <w:spacing w:line="480" w:lineRule="auto"/>
        <w:ind w:firstLine="720"/>
        <w:rPr>
          <w:del w:id="26" w:author="Wonji Kim" w:date="2019-03-11T18:38:00Z"/>
          <w:rFonts w:ascii="Arial" w:hAnsi="Arial" w:cs="Arial"/>
        </w:rPr>
      </w:pPr>
      <w:del w:id="27" w:author="Wonji Kim" w:date="2019-03-11T18:38:00Z">
        <w:r w:rsidDel="00272705">
          <w:rPr>
            <w:rFonts w:ascii="Arial" w:hAnsi="Arial" w:cs="Arial"/>
            <w:color w:val="000000" w:themeColor="text1"/>
            <w:shd w:val="clear" w:color="auto" w:fill="FFFFFF"/>
          </w:rPr>
          <w:delText>W</w:delText>
        </w:r>
        <w:r w:rsidR="00104400" w:rsidRPr="000D150D" w:rsidDel="00272705">
          <w:rPr>
            <w:rFonts w:ascii="Arial" w:hAnsi="Arial" w:cs="Arial"/>
            <w:color w:val="000000" w:themeColor="text1"/>
            <w:shd w:val="clear" w:color="auto" w:fill="FFFFFF"/>
          </w:rPr>
          <w:delText xml:space="preserve">e applied </w:delText>
        </w:r>
        <w:r w:rsidR="005917EE" w:rsidDel="00272705">
          <w:rPr>
            <w:rFonts w:ascii="Arial" w:hAnsi="Arial" w:cs="Arial"/>
            <w:color w:val="000000" w:themeColor="text1"/>
            <w:shd w:val="clear" w:color="auto" w:fill="FFFFFF"/>
          </w:rPr>
          <w:delText xml:space="preserve">the </w:delText>
        </w:r>
        <w:r w:rsidR="00104400" w:rsidRPr="000D150D" w:rsidDel="00272705">
          <w:rPr>
            <w:rFonts w:ascii="Arial" w:hAnsi="Arial" w:cs="Arial"/>
            <w:color w:val="000000" w:themeColor="text1"/>
            <w:shd w:val="clear" w:color="auto" w:fill="FFFFFF"/>
          </w:rPr>
          <w:delText xml:space="preserve">PICS software to </w:delText>
        </w:r>
        <w:r w:rsidR="005917EE" w:rsidDel="00272705">
          <w:rPr>
            <w:rFonts w:ascii="Arial" w:hAnsi="Arial" w:cs="Arial"/>
            <w:color w:val="000000" w:themeColor="text1"/>
            <w:shd w:val="clear" w:color="auto" w:fill="FFFFFF"/>
            <w:lang w:eastAsia="ko-KR"/>
          </w:rPr>
          <w:delText>all</w:delText>
        </w:r>
        <w:r w:rsidR="00FD31A4" w:rsidDel="00272705">
          <w:rPr>
            <w:rFonts w:ascii="Arial" w:hAnsi="Arial" w:cs="Arial" w:hint="eastAsia"/>
            <w:color w:val="000000" w:themeColor="text1"/>
            <w:shd w:val="clear" w:color="auto" w:fill="FFFFFF"/>
            <w:lang w:eastAsia="ko-KR"/>
          </w:rPr>
          <w:delText xml:space="preserve"> imputed and genotyped</w:delText>
        </w:r>
        <w:r w:rsidR="00104400" w:rsidRPr="000D150D" w:rsidDel="00272705">
          <w:rPr>
            <w:rFonts w:ascii="Arial" w:hAnsi="Arial" w:cs="Arial"/>
            <w:color w:val="000000" w:themeColor="text1"/>
            <w:shd w:val="clear" w:color="auto" w:fill="FFFFFF"/>
          </w:rPr>
          <w:delText xml:space="preserve"> SNPs </w:delText>
        </w:r>
        <w:r w:rsidR="005917EE" w:rsidDel="00272705">
          <w:rPr>
            <w:rFonts w:ascii="Arial" w:hAnsi="Arial" w:cs="Arial"/>
            <w:color w:val="000000" w:themeColor="text1"/>
            <w:shd w:val="clear" w:color="auto" w:fill="FFFFFF"/>
          </w:rPr>
          <w:delText>showing association with LAM</w:delText>
        </w:r>
        <w:r w:rsidR="00104400" w:rsidRPr="000D150D" w:rsidDel="00272705">
          <w:rPr>
            <w:rFonts w:ascii="Arial" w:hAnsi="Arial" w:cs="Arial"/>
            <w:color w:val="000000" w:themeColor="text1"/>
            <w:shd w:val="clear" w:color="auto" w:fill="FFFFFF"/>
          </w:rPr>
          <w:delText xml:space="preserve"> </w:delText>
        </w:r>
        <w:r w:rsidR="006B5551" w:rsidDel="00272705">
          <w:rPr>
            <w:rFonts w:ascii="Arial" w:hAnsi="Arial" w:cs="Arial"/>
            <w:color w:val="000000" w:themeColor="text1"/>
            <w:shd w:val="clear" w:color="auto" w:fill="FFFFFF"/>
          </w:rPr>
          <w:delText xml:space="preserve">to </w:delText>
        </w:r>
        <w:r w:rsidR="00104400" w:rsidRPr="000D150D" w:rsidDel="00272705">
          <w:rPr>
            <w:rFonts w:ascii="Arial" w:hAnsi="Arial" w:cs="Arial"/>
            <w:color w:val="000000" w:themeColor="text1"/>
            <w:shd w:val="clear" w:color="auto" w:fill="FFFFFF"/>
          </w:rPr>
          <w:delText xml:space="preserve">calculate the probability of each individual SNP being the causal SNP </w:delText>
        </w:r>
        <w:r w:rsidR="00104400" w:rsidRPr="000D150D" w:rsidDel="00272705">
          <w:rPr>
            <w:rFonts w:ascii="Arial" w:hAnsi="Arial" w:cs="Arial"/>
            <w:color w:val="000000" w:themeColor="text1"/>
            <w:shd w:val="clear" w:color="auto" w:fill="FFFFFF"/>
          </w:rPr>
          <w:fldChar w:fldCharType="begin"/>
        </w:r>
        <w:r w:rsidR="00146CD8" w:rsidDel="00272705">
          <w:rPr>
            <w:rFonts w:ascii="Arial" w:hAnsi="Arial" w:cs="Arial"/>
            <w:color w:val="000000" w:themeColor="text1"/>
            <w:shd w:val="clear" w:color="auto" w:fill="FFFFFF"/>
          </w:rPr>
          <w:delInstrText xml:space="preserve"> ADDIN EN.CITE &lt;EndNote&gt;&lt;Cite&gt;&lt;Author&gt;Farh&lt;/Author&gt;&lt;Year&gt;2015&lt;/Year&gt;&lt;RecNum&gt;219&lt;/RecNum&gt;&lt;DisplayText&gt;[22]&lt;/DisplayText&gt;&lt;record&gt;&lt;rec-number&gt;219&lt;/rec-number&gt;&lt;foreign-keys&gt;&lt;key app="EN" db-id="rav092adsd0907ezeaavzp5tassztse2f2ss" timestamp="1544089860"&gt;219&lt;/key&gt;&lt;/foreign-keys&gt;&lt;ref-type name="Journal Article"&gt;17&lt;/ref-type&gt;&lt;contributors&gt;&lt;authors&gt;&lt;author&gt;Farh, Kyle Kai-How&lt;/author&gt;&lt;author&gt;Marson, Alexander&lt;/author&gt;&lt;author&gt;Zhu, Jiang&lt;/author&gt;&lt;author&gt;Kleinewietfeld, Markus&lt;/author&gt;&lt;author&gt;Housley, William J&lt;/author&gt;&lt;author&gt;Beik, Samantha&lt;/author&gt;&lt;author&gt;Shoresh, Noam&lt;/author&gt;&lt;author&gt;Whitton, Holly&lt;/author&gt;&lt;author&gt;Ryan, Russell JH&lt;/author&gt;&lt;author&gt;Shishkin, Alexander A&lt;/author&gt;&lt;/authors&gt;&lt;/contributors&gt;&lt;titles&gt;&lt;title&gt;Genetic and epigenetic fine mapping of causal autoimmune disease variants&lt;/title&gt;&lt;secondary-title&gt;Nature&lt;/secondary-title&gt;&lt;/titles&gt;&lt;periodical&gt;&lt;full-title&gt;Nature&lt;/full-title&gt;&lt;/periodical&gt;&lt;pages&gt;337-343&lt;/pages&gt;&lt;volume&gt;518&lt;/volume&gt;&lt;number&gt;7539&lt;/number&gt;&lt;dates&gt;&lt;year&gt;2015&lt;/year&gt;&lt;/dates&gt;&lt;isbn&gt;0028-0836&lt;/isbn&gt;&lt;urls&gt;&lt;/urls&gt;&lt;/record&gt;&lt;/Cite&gt;&lt;/EndNote&gt;</w:delInstrText>
        </w:r>
        <w:r w:rsidR="00104400" w:rsidRPr="000D150D" w:rsidDel="00272705">
          <w:rPr>
            <w:rFonts w:ascii="Arial" w:hAnsi="Arial" w:cs="Arial"/>
            <w:color w:val="000000" w:themeColor="text1"/>
            <w:shd w:val="clear" w:color="auto" w:fill="FFFFFF"/>
          </w:rPr>
          <w:fldChar w:fldCharType="separate"/>
        </w:r>
        <w:r w:rsidR="00146CD8" w:rsidDel="00272705">
          <w:rPr>
            <w:rFonts w:ascii="Arial" w:hAnsi="Arial" w:cs="Arial"/>
            <w:noProof/>
            <w:color w:val="000000" w:themeColor="text1"/>
            <w:shd w:val="clear" w:color="auto" w:fill="FFFFFF"/>
          </w:rPr>
          <w:delText>[22]</w:delText>
        </w:r>
        <w:r w:rsidR="00104400" w:rsidRPr="000D150D" w:rsidDel="00272705">
          <w:rPr>
            <w:rFonts w:ascii="Arial" w:hAnsi="Arial" w:cs="Arial"/>
            <w:color w:val="000000" w:themeColor="text1"/>
            <w:shd w:val="clear" w:color="auto" w:fill="FFFFFF"/>
          </w:rPr>
          <w:fldChar w:fldCharType="end"/>
        </w:r>
        <w:r w:rsidR="00104400" w:rsidRPr="000D150D" w:rsidDel="00272705">
          <w:rPr>
            <w:rFonts w:ascii="Arial" w:hAnsi="Arial" w:cs="Arial"/>
            <w:color w:val="000000" w:themeColor="text1"/>
            <w:shd w:val="clear" w:color="auto" w:fill="FFFFFF"/>
          </w:rPr>
          <w:delText>.</w:delText>
        </w:r>
      </w:del>
    </w:p>
    <w:p w14:paraId="64ED1B36" w14:textId="6B87E1E2" w:rsidR="00D94929" w:rsidRPr="000D150D" w:rsidDel="00272705" w:rsidRDefault="00D94929" w:rsidP="00D94929">
      <w:pPr>
        <w:spacing w:line="480" w:lineRule="auto"/>
        <w:ind w:firstLine="720"/>
        <w:rPr>
          <w:del w:id="28" w:author="Wonji Kim" w:date="2019-03-11T18:38:00Z"/>
          <w:rFonts w:ascii="Arial" w:hAnsi="Arial" w:cs="Arial"/>
          <w:color w:val="000000" w:themeColor="text1"/>
          <w:shd w:val="clear" w:color="auto" w:fill="FFFFFF"/>
        </w:rPr>
      </w:pPr>
      <w:del w:id="29" w:author="Wonji Kim" w:date="2019-03-11T18:38:00Z">
        <w:r w:rsidRPr="007C601E" w:rsidDel="00272705">
          <w:rPr>
            <w:rFonts w:ascii="Arial" w:hAnsi="Arial" w:cs="Arial"/>
            <w:color w:val="000000" w:themeColor="text1"/>
            <w:shd w:val="clear" w:color="auto" w:fill="FFFFFF"/>
          </w:rPr>
          <w:delText xml:space="preserve">We conducted gene-based analyses for </w:delText>
        </w:r>
        <w:r w:rsidDel="00272705">
          <w:rPr>
            <w:rFonts w:ascii="Arial" w:hAnsi="Arial" w:cs="Arial"/>
            <w:color w:val="000000" w:themeColor="text1"/>
            <w:shd w:val="clear" w:color="auto" w:fill="FFFFFF"/>
          </w:rPr>
          <w:delText xml:space="preserve">association with LAM for those </w:delText>
        </w:r>
        <w:r w:rsidRPr="007C601E" w:rsidDel="00272705">
          <w:rPr>
            <w:rFonts w:ascii="Arial" w:hAnsi="Arial" w:cs="Arial"/>
            <w:color w:val="000000" w:themeColor="text1"/>
            <w:shd w:val="clear" w:color="auto" w:fill="FFFFFF"/>
          </w:rPr>
          <w:delText xml:space="preserve">genes near the genome-wide significant SNPs using the SKAT-O statistic </w:delText>
        </w:r>
        <w:r w:rsidRPr="007C601E" w:rsidDel="00272705">
          <w:rPr>
            <w:rFonts w:ascii="Arial" w:hAnsi="Arial" w:cs="Arial"/>
            <w:color w:val="000000" w:themeColor="text1"/>
            <w:shd w:val="clear" w:color="auto" w:fill="FFFFFF"/>
          </w:rPr>
          <w:fldChar w:fldCharType="begin"/>
        </w:r>
        <w:r w:rsidRPr="007C601E" w:rsidDel="00272705">
          <w:rPr>
            <w:rFonts w:ascii="Arial" w:hAnsi="Arial" w:cs="Arial"/>
            <w:color w:val="000000" w:themeColor="text1"/>
            <w:shd w:val="clear" w:color="auto" w:fill="FFFFFF"/>
          </w:rPr>
          <w:delInstrText xml:space="preserve"> ADDIN EN.CITE &lt;EndNote&gt;&lt;Cite&gt;&lt;Author&gt;Lee&lt;/Author&gt;&lt;Year&gt;2012&lt;/Year&gt;&lt;RecNum&gt;228&lt;/RecNum&gt;&lt;DisplayText&gt;[23]&lt;/DisplayText&gt;&lt;record&gt;&lt;rec-number&gt;228&lt;/rec-number&gt;&lt;foreign-keys&gt;&lt;key app="EN" db-id="rav092adsd0907ezeaavzp5tassztse2f2ss" timestamp="1544089860"&gt;228&lt;/key&gt;&lt;/foreign-keys&gt;&lt;ref-type name="Journal Article"&gt;17&lt;/ref-type&gt;&lt;contributors&gt;&lt;authors&gt;&lt;author&gt;Lee, Seunggeun&lt;/author&gt;&lt;author&gt;Emond, Mary J&lt;/author&gt;&lt;author&gt;Bamshad, Michael J&lt;/author&gt;&lt;author&gt;Barnes, Kathleen C&lt;/author&gt;&lt;author&gt;Rieder, Mark J&lt;/author&gt;&lt;author&gt;Nickerson, Deborah A&lt;/author&gt;&lt;author&gt;Team, ESP Lung Project&lt;/author&gt;&lt;author&gt;Christiani, David C&lt;/author&gt;&lt;author&gt;Wurfel, Mark M&lt;/author&gt;&lt;author&gt;Lin, Xihong&lt;/author&gt;&lt;/authors&gt;&lt;/contributors&gt;&lt;titles&gt;&lt;title&gt;Optimal unified approach for rare-variant association testing with application to small-sample case-control whole-exome sequencing studies&lt;/title&gt;&lt;secondary-title&gt;The American Journal of Human Genetics&lt;/secondary-title&gt;&lt;/titles&gt;&lt;periodical&gt;&lt;full-title&gt;The American Journal of Human Genetics&lt;/full-title&gt;&lt;/periodical&gt;&lt;pages&gt;224-237&lt;/pages&gt;&lt;volume&gt;91&lt;/volume&gt;&lt;number&gt;2&lt;/number&gt;&lt;dates&gt;&lt;year&gt;2012&lt;/year&gt;&lt;/dates&gt;&lt;isbn&gt;0002-9297&lt;/isbn&gt;&lt;urls&gt;&lt;/urls&gt;&lt;/record&gt;&lt;/Cite&gt;&lt;/EndNote&gt;</w:delInstrText>
        </w:r>
        <w:r w:rsidRPr="007C601E" w:rsidDel="00272705">
          <w:rPr>
            <w:rFonts w:ascii="Arial" w:hAnsi="Arial" w:cs="Arial"/>
            <w:color w:val="000000" w:themeColor="text1"/>
            <w:shd w:val="clear" w:color="auto" w:fill="FFFFFF"/>
          </w:rPr>
          <w:fldChar w:fldCharType="separate"/>
        </w:r>
        <w:r w:rsidRPr="007C601E" w:rsidDel="00272705">
          <w:rPr>
            <w:rFonts w:ascii="Arial" w:hAnsi="Arial" w:cs="Arial"/>
            <w:noProof/>
            <w:color w:val="000000" w:themeColor="text1"/>
            <w:shd w:val="clear" w:color="auto" w:fill="FFFFFF"/>
          </w:rPr>
          <w:delText>[23]</w:delText>
        </w:r>
        <w:r w:rsidRPr="007C601E" w:rsidDel="00272705">
          <w:rPr>
            <w:rFonts w:ascii="Arial" w:hAnsi="Arial" w:cs="Arial"/>
            <w:color w:val="000000" w:themeColor="text1"/>
            <w:shd w:val="clear" w:color="auto" w:fill="FFFFFF"/>
          </w:rPr>
          <w:fldChar w:fldCharType="end"/>
        </w:r>
        <w:r w:rsidRPr="007C601E" w:rsidDel="00272705">
          <w:rPr>
            <w:rFonts w:ascii="Arial" w:hAnsi="Arial" w:cs="Arial"/>
            <w:color w:val="000000" w:themeColor="text1"/>
            <w:shd w:val="clear" w:color="auto" w:fill="FFFFFF"/>
          </w:rPr>
          <w:delText xml:space="preserve">. </w:delText>
        </w:r>
        <w:r w:rsidDel="00272705">
          <w:rPr>
            <w:rFonts w:ascii="Arial" w:hAnsi="Arial" w:cs="Arial"/>
            <w:color w:val="000000" w:themeColor="text1"/>
            <w:shd w:val="clear" w:color="auto" w:fill="FFFFFF"/>
          </w:rPr>
          <w:delText xml:space="preserve">We included all genotyped SNPs </w:delText>
        </w:r>
        <w:r w:rsidR="008C7F34" w:rsidDel="00272705">
          <w:rPr>
            <w:rFonts w:ascii="Arial" w:hAnsi="Arial" w:cs="Arial"/>
            <w:color w:val="000000" w:themeColor="text1"/>
            <w:shd w:val="clear" w:color="auto" w:fill="FFFFFF"/>
          </w:rPr>
          <w:delText xml:space="preserve">in this analysis with no </w:delText>
        </w:r>
        <w:r w:rsidRPr="007C601E" w:rsidDel="00272705">
          <w:rPr>
            <w:rFonts w:ascii="Arial" w:hAnsi="Arial" w:cs="Arial"/>
            <w:color w:val="000000" w:themeColor="text1"/>
            <w:shd w:val="clear" w:color="auto" w:fill="FFFFFF"/>
            <w:lang w:eastAsia="ko-KR"/>
          </w:rPr>
          <w:delText xml:space="preserve">MAF </w:delText>
        </w:r>
        <w:r w:rsidR="008C7F34" w:rsidDel="00272705">
          <w:rPr>
            <w:rFonts w:ascii="Arial" w:hAnsi="Arial" w:cs="Arial"/>
            <w:color w:val="000000" w:themeColor="text1"/>
            <w:shd w:val="clear" w:color="auto" w:fill="FFFFFF"/>
            <w:lang w:eastAsia="ko-KR"/>
          </w:rPr>
          <w:delText>cut-off for inclusion</w:delText>
        </w:r>
        <w:r w:rsidRPr="007C601E" w:rsidDel="00272705">
          <w:rPr>
            <w:rFonts w:ascii="Arial" w:hAnsi="Arial" w:cs="Arial"/>
            <w:color w:val="000000" w:themeColor="text1"/>
            <w:shd w:val="clear" w:color="auto" w:fill="FFFFFF"/>
            <w:lang w:eastAsia="ko-KR"/>
          </w:rPr>
          <w:delText xml:space="preserve">. </w:delText>
        </w:r>
        <w:r w:rsidRPr="007C601E" w:rsidDel="00272705">
          <w:rPr>
            <w:rFonts w:ascii="Arial" w:hAnsi="Arial" w:cs="Arial"/>
            <w:color w:val="000000" w:themeColor="text1"/>
            <w:shd w:val="clear" w:color="auto" w:fill="FFFFFF"/>
          </w:rPr>
          <w:delText>Age, squared age</w:delText>
        </w:r>
        <w:r w:rsidR="008C7F34" w:rsidDel="00272705">
          <w:rPr>
            <w:rFonts w:ascii="Arial" w:hAnsi="Arial" w:cs="Arial"/>
            <w:color w:val="000000" w:themeColor="text1"/>
            <w:shd w:val="clear" w:color="auto" w:fill="FFFFFF"/>
          </w:rPr>
          <w:delText>,</w:delText>
        </w:r>
        <w:r w:rsidRPr="007C601E" w:rsidDel="00272705">
          <w:rPr>
            <w:rFonts w:ascii="Arial" w:hAnsi="Arial" w:cs="Arial"/>
            <w:color w:val="000000" w:themeColor="text1"/>
            <w:shd w:val="clear" w:color="auto" w:fill="FFFFFF"/>
          </w:rPr>
          <w:delText xml:space="preserve"> and 10 PC scores were included as covariates.</w:delText>
        </w:r>
      </w:del>
    </w:p>
    <w:p w14:paraId="48BD3BC0" w14:textId="7BC41421" w:rsidR="00104400" w:rsidRDefault="00104400" w:rsidP="00B2051F">
      <w:pPr>
        <w:spacing w:line="480" w:lineRule="auto"/>
        <w:ind w:firstLine="720"/>
        <w:rPr>
          <w:rFonts w:ascii="Arial" w:hAnsi="Arial" w:cs="Arial"/>
          <w:color w:val="000000" w:themeColor="text1"/>
          <w:shd w:val="clear" w:color="auto" w:fill="FFFFFF"/>
        </w:rPr>
      </w:pPr>
    </w:p>
    <w:p w14:paraId="5BA9F2E6" w14:textId="77777777" w:rsidR="00CC68F2" w:rsidRPr="000D150D" w:rsidRDefault="00CC68F2" w:rsidP="00CC68F2">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Replication data</w:t>
      </w:r>
    </w:p>
    <w:p w14:paraId="21D8358D" w14:textId="10B55475" w:rsidR="00CC68F2" w:rsidRPr="008237C5" w:rsidRDefault="00CC68F2" w:rsidP="00CC68F2">
      <w:pPr>
        <w:spacing w:line="480" w:lineRule="auto"/>
        <w:ind w:firstLine="720"/>
        <w:rPr>
          <w:rFonts w:ascii="Arial" w:hAnsi="Arial" w:cs="Arial"/>
          <w:color w:val="000000" w:themeColor="text1"/>
          <w:shd w:val="clear" w:color="auto" w:fill="FFFFFF"/>
          <w:lang w:eastAsia="ko-KR"/>
        </w:rPr>
      </w:pPr>
      <w:r w:rsidRPr="000D150D">
        <w:rPr>
          <w:rFonts w:ascii="Arial" w:hAnsi="Arial" w:cs="Arial"/>
          <w:color w:val="000000" w:themeColor="text1"/>
          <w:shd w:val="clear" w:color="auto" w:fill="FFFFFF"/>
        </w:rPr>
        <w:lastRenderedPageBreak/>
        <w:t xml:space="preserve">Replication analysis was done on an independent </w:t>
      </w:r>
      <w:r w:rsidRPr="000D150D">
        <w:rPr>
          <w:rFonts w:ascii="Arial" w:hAnsi="Arial" w:cs="Arial"/>
          <w:shd w:val="clear" w:color="auto" w:fill="FFFFFF"/>
        </w:rPr>
        <w:t xml:space="preserve">set of </w:t>
      </w:r>
      <w:r w:rsidRPr="000D150D">
        <w:rPr>
          <w:rFonts w:ascii="Arial" w:hAnsi="Arial" w:cs="Arial" w:hint="eastAsia"/>
          <w:shd w:val="clear" w:color="auto" w:fill="FFFFFF"/>
          <w:lang w:eastAsia="ko-KR"/>
        </w:rPr>
        <w:t>196</w:t>
      </w:r>
      <w:r w:rsidRPr="000D150D">
        <w:rPr>
          <w:rFonts w:ascii="Arial" w:hAnsi="Arial" w:cs="Arial"/>
          <w:shd w:val="clear" w:color="auto" w:fill="FFFFFF"/>
        </w:rPr>
        <w:t xml:space="preserve"> non-Hispanic white (NHW) </w:t>
      </w:r>
      <w:r w:rsidRPr="000D150D">
        <w:rPr>
          <w:rFonts w:ascii="Arial" w:hAnsi="Arial" w:cs="Arial"/>
          <w:color w:val="000000" w:themeColor="text1"/>
          <w:shd w:val="clear" w:color="auto" w:fill="FFFFFF"/>
        </w:rPr>
        <w:t>female S-LAM subjects</w:t>
      </w:r>
      <w:r>
        <w:rPr>
          <w:rFonts w:ascii="Arial" w:hAnsi="Arial" w:cs="Arial"/>
          <w:color w:val="000000" w:themeColor="text1"/>
          <w:shd w:val="clear" w:color="auto" w:fill="FFFFFF"/>
        </w:rPr>
        <w:t>, seen at the NIH Clinical Center</w:t>
      </w:r>
      <w:r w:rsidRPr="00B2051F">
        <w:rPr>
          <w:rFonts w:ascii="Arial" w:hAnsi="Arial"/>
          <w:color w:val="000000" w:themeColor="text1"/>
          <w:shd w:val="clear" w:color="auto" w:fill="FFFFFF"/>
        </w:rPr>
        <w:t xml:space="preserve"> by one co-author</w:t>
      </w:r>
      <w:r>
        <w:rPr>
          <w:rFonts w:ascii="Arial" w:hAnsi="Arial" w:cs="Arial"/>
          <w:shd w:val="clear" w:color="auto" w:fill="FFFFFF"/>
        </w:rPr>
        <w:t xml:space="preserve"> (JM,</w:t>
      </w:r>
      <w:r w:rsidRPr="005E2A32">
        <w:rPr>
          <w:rFonts w:ascii="Arial" w:hAnsi="Arial" w:cs="Arial"/>
          <w:shd w:val="clear" w:color="auto" w:fill="FFFFFF"/>
          <w:lang w:eastAsia="ko-KR"/>
        </w:rPr>
        <w:t xml:space="preserve"> </w:t>
      </w:r>
      <w:r>
        <w:rPr>
          <w:rFonts w:ascii="Arial" w:hAnsi="Arial" w:cs="Arial"/>
          <w:shd w:val="clear" w:color="auto" w:fill="FFFFFF"/>
          <w:lang w:eastAsia="ko-KR"/>
        </w:rPr>
        <w:t>S</w:t>
      </w:r>
      <w:r w:rsidRPr="005E2A32">
        <w:rPr>
          <w:rFonts w:ascii="Arial" w:hAnsi="Arial" w:cs="Arial"/>
          <w:shd w:val="clear" w:color="auto" w:fill="FFFFFF"/>
          <w:lang w:eastAsia="ko-KR"/>
        </w:rPr>
        <w:t>upplementary Table 1).</w:t>
      </w:r>
      <w:r w:rsidRPr="005E2A32">
        <w:rPr>
          <w:rFonts w:ascii="Arial" w:hAnsi="Arial" w:cs="Arial"/>
          <w:shd w:val="clear" w:color="auto" w:fill="FFFFFF"/>
        </w:rPr>
        <w:t xml:space="preserve"> </w:t>
      </w:r>
      <w:r>
        <w:rPr>
          <w:rFonts w:ascii="Arial" w:hAnsi="Arial" w:cs="Arial"/>
          <w:shd w:val="clear" w:color="auto" w:fill="FFFFFF"/>
        </w:rPr>
        <w:t xml:space="preserve">Careful scrutiny was performed by a third independent party (‘honest broker’) to compare the names of subjects used in the primary analysis and patient candidates for the replication population to select those that were not analyzed in the primary analysis. </w:t>
      </w:r>
      <w:r w:rsidRPr="005E2A32">
        <w:rPr>
          <w:rFonts w:ascii="Arial" w:hAnsi="Arial" w:cs="Arial"/>
          <w:shd w:val="clear" w:color="auto" w:fill="FFFFFF"/>
        </w:rPr>
        <w:t>Genotyping was performed by TaqMan S</w:t>
      </w:r>
      <w:r w:rsidRPr="000D150D">
        <w:rPr>
          <w:rFonts w:ascii="Arial" w:hAnsi="Arial" w:cs="Arial"/>
          <w:color w:val="000000" w:themeColor="text1"/>
          <w:shd w:val="clear" w:color="auto" w:fill="FFFFFF"/>
        </w:rPr>
        <w:t xml:space="preserve">NP genotyping assays C_832391_10 and C_27296040_10 for </w:t>
      </w:r>
      <w:ins w:id="30" w:author="Wonji Kim" w:date="2019-03-11T19:04:00Z">
        <w:r w:rsidR="001A6167">
          <w:rPr>
            <w:rFonts w:ascii="Arial" w:hAnsi="Arial" w:cs="Arial"/>
            <w:color w:val="000000" w:themeColor="text1"/>
            <w:shd w:val="clear" w:color="auto" w:fill="FFFFFF"/>
          </w:rPr>
          <w:t xml:space="preserve">genome-wide significant </w:t>
        </w:r>
      </w:ins>
      <w:r w:rsidRPr="000D150D">
        <w:rPr>
          <w:rFonts w:ascii="Arial" w:hAnsi="Arial" w:cs="Arial"/>
          <w:color w:val="000000" w:themeColor="text1"/>
          <w:shd w:val="clear" w:color="auto" w:fill="FFFFFF"/>
        </w:rPr>
        <w:t xml:space="preserve">SNPs </w:t>
      </w:r>
      <w:ins w:id="31" w:author="Wonji Kim" w:date="2019-03-11T19:04:00Z">
        <w:r w:rsidR="001A6167">
          <w:rPr>
            <w:rFonts w:ascii="Arial" w:hAnsi="Arial" w:cs="Arial"/>
            <w:color w:val="000000" w:themeColor="text1"/>
            <w:shd w:val="clear" w:color="auto" w:fill="FFFFFF"/>
          </w:rPr>
          <w:t xml:space="preserve">among genotyped SNPs, </w:t>
        </w:r>
      </w:ins>
      <w:r w:rsidRPr="000D150D">
        <w:rPr>
          <w:rFonts w:ascii="Arial" w:hAnsi="Arial" w:cs="Arial"/>
          <w:color w:val="000000" w:themeColor="text1"/>
          <w:shd w:val="clear" w:color="auto" w:fill="FFFFFF"/>
        </w:rPr>
        <w:t>rs2006950 and rs4544201, respectively (ThermoFisher Scientific). Nine randomly selected S-LAM subjects from the discovery study were also genotyped by this method to confirm genotyping</w:t>
      </w:r>
      <w:r>
        <w:rPr>
          <w:rFonts w:ascii="Arial" w:hAnsi="Arial" w:cs="Arial"/>
          <w:color w:val="000000" w:themeColor="text1"/>
          <w:shd w:val="clear" w:color="auto" w:fill="FFFFFF"/>
        </w:rPr>
        <w:t xml:space="preserve"> </w:t>
      </w:r>
      <w:r w:rsidRPr="000D150D">
        <w:rPr>
          <w:rFonts w:ascii="Arial" w:hAnsi="Arial" w:cs="Arial"/>
          <w:color w:val="000000" w:themeColor="text1"/>
          <w:shd w:val="clear" w:color="auto" w:fill="FFFFFF"/>
        </w:rPr>
        <w:t>accuracy in the replication analysis. Their discovery study genotypes matched the TaqMan analysis genotypes perfectly</w:t>
      </w:r>
      <w:r>
        <w:rPr>
          <w:rFonts w:ascii="Arial" w:hAnsi="Arial" w:cs="Arial"/>
          <w:color w:val="000000" w:themeColor="text1"/>
          <w:shd w:val="clear" w:color="auto" w:fill="FFFFFF"/>
        </w:rPr>
        <w:t xml:space="preserve">, and these </w:t>
      </w:r>
      <w:r w:rsidRPr="00021BED">
        <w:rPr>
          <w:rFonts w:ascii="Arial" w:hAnsi="Arial" w:cs="Arial"/>
          <w:color w:val="000000" w:themeColor="text1"/>
          <w:shd w:val="clear" w:color="auto" w:fill="FFFFFF"/>
        </w:rPr>
        <w:t>9 subjects were not included in the replication analyse</w:t>
      </w:r>
      <w:r>
        <w:rPr>
          <w:rFonts w:ascii="Arial" w:hAnsi="Arial" w:cs="Arial"/>
          <w:color w:val="000000" w:themeColor="text1"/>
          <w:shd w:val="clear" w:color="auto" w:fill="FFFFFF"/>
        </w:rPr>
        <w:t xml:space="preserve">s. </w:t>
      </w:r>
      <w:r>
        <w:rPr>
          <w:rFonts w:ascii="Arial" w:hAnsi="Arial" w:cs="Arial" w:hint="eastAsia"/>
          <w:color w:val="000000" w:themeColor="text1"/>
          <w:shd w:val="clear" w:color="auto" w:fill="FFFFFF"/>
          <w:lang w:eastAsia="ko-KR"/>
        </w:rPr>
        <w:t>We used three independent datasets as controls for comparison in the replication study</w:t>
      </w:r>
      <w:r>
        <w:rPr>
          <w:rFonts w:ascii="Arial" w:hAnsi="Arial" w:cs="Arial"/>
          <w:color w:val="000000" w:themeColor="text1"/>
          <w:shd w:val="clear" w:color="auto" w:fill="FFFFFF"/>
          <w:lang w:eastAsia="ko-KR"/>
        </w:rPr>
        <w:t>:</w:t>
      </w:r>
      <w:r>
        <w:rPr>
          <w:rFonts w:ascii="Arial" w:hAnsi="Arial" w:cs="Arial" w:hint="eastAsia"/>
          <w:color w:val="000000" w:themeColor="text1"/>
          <w:shd w:val="clear" w:color="auto" w:fill="FFFFFF"/>
          <w:lang w:eastAsia="ko-KR"/>
        </w:rPr>
        <w:t xml:space="preserve"> 1) </w:t>
      </w:r>
      <w:r w:rsidRPr="000D150D">
        <w:rPr>
          <w:rFonts w:ascii="Arial" w:hAnsi="Arial" w:cs="Arial"/>
          <w:color w:val="000000" w:themeColor="text1"/>
          <w:shd w:val="clear" w:color="auto" w:fill="FFFFFF"/>
        </w:rPr>
        <w:t xml:space="preserve">409 NHW </w:t>
      </w:r>
      <w:r w:rsidRPr="009B7747">
        <w:rPr>
          <w:rFonts w:ascii="Arial" w:hAnsi="Arial" w:cs="Arial"/>
          <w:color w:val="000000" w:themeColor="text1"/>
          <w:shd w:val="clear" w:color="auto" w:fill="FFFFFF"/>
        </w:rPr>
        <w:t>healthy females from COPDGene Consortium who were not used for discovery analyses</w:t>
      </w:r>
      <w:r>
        <w:rPr>
          <w:rFonts w:ascii="Arial" w:hAnsi="Arial" w:cs="Arial"/>
          <w:color w:val="000000" w:themeColor="text1"/>
          <w:shd w:val="clear" w:color="auto" w:fill="FFFFFF"/>
        </w:rPr>
        <w:t>;</w:t>
      </w:r>
      <w:r w:rsidRPr="009B7747">
        <w:rPr>
          <w:rFonts w:ascii="Arial" w:hAnsi="Arial" w:cs="Arial"/>
          <w:color w:val="000000" w:themeColor="text1"/>
          <w:shd w:val="clear" w:color="auto" w:fill="FFFFFF"/>
        </w:rPr>
        <w:t xml:space="preserve"> 2) </w:t>
      </w:r>
      <w:r w:rsidRPr="009B7747">
        <w:rPr>
          <w:rFonts w:ascii="Arial" w:hAnsi="Arial" w:cs="Arial" w:hint="eastAsia"/>
          <w:color w:val="000000" w:themeColor="text1"/>
          <w:shd w:val="clear" w:color="auto" w:fill="FFFFFF"/>
          <w:lang w:eastAsia="ko-KR"/>
        </w:rPr>
        <w:t xml:space="preserve">1,121 Hispanic white females </w:t>
      </w:r>
      <w:r w:rsidRPr="009B7747">
        <w:rPr>
          <w:rFonts w:ascii="Arial" w:hAnsi="Arial" w:cs="Arial"/>
          <w:color w:val="000000" w:themeColor="text1"/>
          <w:shd w:val="clear" w:color="auto" w:fill="FFFFFF"/>
          <w:lang w:eastAsia="ko-KR"/>
        </w:rPr>
        <w:t>in</w:t>
      </w:r>
      <w:r w:rsidRPr="009B7747">
        <w:rPr>
          <w:rFonts w:ascii="Arial" w:hAnsi="Arial" w:cs="Arial" w:hint="eastAsia"/>
          <w:color w:val="000000" w:themeColor="text1"/>
          <w:shd w:val="clear" w:color="auto" w:fill="FFFFFF"/>
          <w:lang w:eastAsia="ko-KR"/>
        </w:rPr>
        <w:t xml:space="preserve"> the Multi-Ethnic Study of Atherosclerosis (MESA) dataset obtained from dbGaP (</w:t>
      </w:r>
      <w:r w:rsidRPr="009B7747">
        <w:rPr>
          <w:rFonts w:ascii="Arial" w:hAnsi="Arial" w:cs="Arial"/>
          <w:color w:val="000000" w:themeColor="text1"/>
          <w:shd w:val="clear" w:color="auto" w:fill="FFFFFF"/>
          <w:lang w:eastAsia="ko-KR"/>
        </w:rPr>
        <w:t>phs000209.v13.p3</w:t>
      </w:r>
      <w:r w:rsidRPr="009B7747">
        <w:rPr>
          <w:rFonts w:ascii="Arial" w:hAnsi="Arial" w:cs="Arial" w:hint="eastAsia"/>
          <w:color w:val="000000" w:themeColor="text1"/>
          <w:shd w:val="clear" w:color="auto" w:fill="FFFFFF"/>
          <w:lang w:eastAsia="ko-KR"/>
        </w:rPr>
        <w:t xml:space="preserve">) </w:t>
      </w:r>
      <w:r w:rsidRPr="009B7747">
        <w:rPr>
          <w:rFonts w:ascii="Arial" w:hAnsi="Arial" w:cs="Arial"/>
          <w:color w:val="000000" w:themeColor="text1"/>
          <w:shd w:val="clear" w:color="auto" w:fill="FFFFFF"/>
          <w:lang w:eastAsia="ko-KR"/>
        </w:rPr>
        <w:fldChar w:fldCharType="begin"/>
      </w:r>
      <w:r w:rsidR="00146CD8">
        <w:rPr>
          <w:rFonts w:ascii="Arial" w:hAnsi="Arial" w:cs="Arial"/>
          <w:color w:val="000000" w:themeColor="text1"/>
          <w:shd w:val="clear" w:color="auto" w:fill="FFFFFF"/>
          <w:lang w:eastAsia="ko-KR"/>
        </w:rPr>
        <w:instrText xml:space="preserve"> ADDIN EN.CITE &lt;EndNote&gt;&lt;Cite&gt;&lt;Author&gt;Bild&lt;/Author&gt;&lt;Year&gt;2002&lt;/Year&gt;&lt;RecNum&gt;307&lt;/RecNum&gt;&lt;DisplayText&gt;[24]&lt;/DisplayText&gt;&lt;record&gt;&lt;rec-number&gt;307&lt;/rec-number&gt;&lt;foreign-keys&gt;&lt;key app="EN" db-id="rav092adsd0907ezeaavzp5tassztse2f2ss" timestamp="1548168769"&gt;307&lt;/key&gt;&lt;/foreign-keys&gt;&lt;ref-type name="Journal Article"&gt;17&lt;/ref-type&gt;&lt;contributors&gt;&lt;authors&gt;&lt;author&gt;Bild, Diane E&lt;/author&gt;&lt;author&gt;Bluemke, David A&lt;/author&gt;&lt;author&gt;Burke, Gregory L&lt;/author&gt;&lt;author&gt;Detrano, Robert&lt;/author&gt;&lt;author&gt;Diez Roux, Ana V&lt;/author&gt;&lt;author&gt;Folsom, Aaron R&lt;/author&gt;&lt;author&gt;Greenland, Philip&lt;/author&gt;&lt;author&gt;JacobsJr, David R&lt;/author&gt;&lt;author&gt;Kronmal, Richard&lt;/author&gt;&lt;author&gt;Liu, Kiang&lt;/author&gt;&lt;/authors&gt;&lt;/contributors&gt;&lt;titles&gt;&lt;title&gt;Multi-ethnic study of atherosclerosis: objectives and design&lt;/title&gt;&lt;secondary-title&gt;American journal of epidemiology&lt;/secondary-title&gt;&lt;/titles&gt;&lt;periodical&gt;&lt;full-title&gt;American journal of epidemiology&lt;/full-title&gt;&lt;/periodical&gt;&lt;pages&gt;871-881&lt;/pages&gt;&lt;volume&gt;156&lt;/volume&gt;&lt;number&gt;9&lt;/number&gt;&lt;dates&gt;&lt;year&gt;2002&lt;/year&gt;&lt;/dates&gt;&lt;isbn&gt;1476-6256&lt;/isbn&gt;&lt;urls&gt;&lt;/urls&gt;&lt;/record&gt;&lt;/Cite&gt;&lt;/EndNote&gt;</w:instrText>
      </w:r>
      <w:r w:rsidRPr="009B7747">
        <w:rPr>
          <w:rFonts w:ascii="Arial" w:hAnsi="Arial" w:cs="Arial"/>
          <w:color w:val="000000" w:themeColor="text1"/>
          <w:shd w:val="clear" w:color="auto" w:fill="FFFFFF"/>
          <w:lang w:eastAsia="ko-KR"/>
        </w:rPr>
        <w:fldChar w:fldCharType="separate"/>
      </w:r>
      <w:r w:rsidR="00146CD8">
        <w:rPr>
          <w:rFonts w:ascii="Arial" w:hAnsi="Arial" w:cs="Arial"/>
          <w:noProof/>
          <w:color w:val="000000" w:themeColor="text1"/>
          <w:shd w:val="clear" w:color="auto" w:fill="FFFFFF"/>
          <w:lang w:eastAsia="ko-KR"/>
        </w:rPr>
        <w:t>[24]</w:t>
      </w:r>
      <w:r w:rsidRPr="009B7747">
        <w:rPr>
          <w:rFonts w:ascii="Arial" w:hAnsi="Arial" w:cs="Arial"/>
          <w:color w:val="000000" w:themeColor="text1"/>
          <w:shd w:val="clear" w:color="auto" w:fill="FFFFFF"/>
          <w:lang w:eastAsia="ko-KR"/>
        </w:rPr>
        <w:fldChar w:fldCharType="end"/>
      </w:r>
      <w:r>
        <w:rPr>
          <w:rFonts w:ascii="Arial" w:hAnsi="Arial" w:cs="Arial"/>
          <w:color w:val="000000" w:themeColor="text1"/>
          <w:shd w:val="clear" w:color="auto" w:fill="FFFFFF"/>
          <w:lang w:eastAsia="ko-KR"/>
        </w:rPr>
        <w:t>;</w:t>
      </w:r>
      <w:r w:rsidRPr="009B7747">
        <w:rPr>
          <w:rFonts w:ascii="Arial" w:hAnsi="Arial" w:cs="Arial" w:hint="eastAsia"/>
          <w:color w:val="000000" w:themeColor="text1"/>
          <w:shd w:val="clear" w:color="auto" w:fill="FFFFFF"/>
          <w:lang w:eastAsia="ko-KR"/>
        </w:rPr>
        <w:t xml:space="preserve"> and 3) </w:t>
      </w:r>
      <w:r w:rsidRPr="009B7747">
        <w:rPr>
          <w:rFonts w:ascii="Arial" w:hAnsi="Arial" w:cs="Arial"/>
          <w:color w:val="000000" w:themeColor="text1"/>
          <w:shd w:val="clear" w:color="auto" w:fill="FFFFFF"/>
          <w:lang w:eastAsia="ko-KR"/>
        </w:rPr>
        <w:t>2</w:t>
      </w:r>
      <w:r w:rsidRPr="009B7747">
        <w:rPr>
          <w:rFonts w:ascii="Arial" w:hAnsi="Arial" w:cs="Arial" w:hint="eastAsia"/>
          <w:color w:val="000000" w:themeColor="text1"/>
          <w:shd w:val="clear" w:color="auto" w:fill="FFFFFF"/>
          <w:lang w:eastAsia="ko-KR"/>
        </w:rPr>
        <w:t>2</w:t>
      </w:r>
      <w:r w:rsidRPr="009B7747">
        <w:rPr>
          <w:rFonts w:ascii="Arial" w:hAnsi="Arial" w:cs="Arial"/>
          <w:color w:val="000000" w:themeColor="text1"/>
          <w:shd w:val="clear" w:color="auto" w:fill="FFFFFF"/>
          <w:lang w:eastAsia="ko-KR"/>
        </w:rPr>
        <w:t>5,</w:t>
      </w:r>
      <w:r w:rsidRPr="009B7747">
        <w:rPr>
          <w:rFonts w:ascii="Arial" w:hAnsi="Arial" w:cs="Arial" w:hint="eastAsia"/>
          <w:color w:val="000000" w:themeColor="text1"/>
          <w:shd w:val="clear" w:color="auto" w:fill="FFFFFF"/>
          <w:lang w:eastAsia="ko-KR"/>
        </w:rPr>
        <w:t>731</w:t>
      </w:r>
      <w:r w:rsidRPr="009B7747">
        <w:rPr>
          <w:rFonts w:ascii="Arial" w:hAnsi="Arial" w:cs="Arial"/>
          <w:color w:val="000000" w:themeColor="text1"/>
          <w:shd w:val="clear" w:color="auto" w:fill="FFFFFF"/>
          <w:lang w:eastAsia="ko-KR"/>
        </w:rPr>
        <w:t xml:space="preserve"> </w:t>
      </w:r>
      <w:r>
        <w:rPr>
          <w:rFonts w:ascii="Arial" w:hAnsi="Arial" w:cs="Arial" w:hint="eastAsia"/>
          <w:color w:val="000000" w:themeColor="text1"/>
          <w:shd w:val="clear" w:color="auto" w:fill="FFFFFF"/>
          <w:lang w:eastAsia="ko-KR"/>
        </w:rPr>
        <w:t xml:space="preserve">white </w:t>
      </w:r>
      <w:r w:rsidRPr="009B7747">
        <w:rPr>
          <w:rFonts w:ascii="Arial" w:hAnsi="Arial" w:cs="Arial" w:hint="eastAsia"/>
          <w:color w:val="000000" w:themeColor="text1"/>
          <w:shd w:val="clear" w:color="auto" w:fill="FFFFFF"/>
          <w:lang w:eastAsia="ko-KR"/>
        </w:rPr>
        <w:t xml:space="preserve">British </w:t>
      </w:r>
      <w:r w:rsidRPr="009B7747">
        <w:rPr>
          <w:rFonts w:ascii="Arial" w:hAnsi="Arial" w:cs="Arial"/>
          <w:color w:val="000000" w:themeColor="text1"/>
          <w:shd w:val="clear" w:color="auto" w:fill="FFFFFF"/>
          <w:lang w:eastAsia="ko-KR"/>
        </w:rPr>
        <w:t xml:space="preserve">females from </w:t>
      </w:r>
      <w:r w:rsidRPr="009B7747">
        <w:rPr>
          <w:rFonts w:ascii="Arial" w:hAnsi="Arial" w:cs="Arial" w:hint="eastAsia"/>
          <w:color w:val="000000" w:themeColor="text1"/>
          <w:shd w:val="clear" w:color="auto" w:fill="FFFFFF"/>
          <w:lang w:eastAsia="ko-KR"/>
        </w:rPr>
        <w:t>UK</w:t>
      </w:r>
      <w:r w:rsidRPr="009B7747">
        <w:rPr>
          <w:rFonts w:ascii="Arial" w:hAnsi="Arial" w:cs="Arial"/>
          <w:color w:val="000000" w:themeColor="text1"/>
          <w:shd w:val="clear" w:color="auto" w:fill="FFFFFF"/>
          <w:lang w:eastAsia="ko-KR"/>
        </w:rPr>
        <w:t xml:space="preserve"> </w:t>
      </w:r>
      <w:r w:rsidRPr="009B7747">
        <w:rPr>
          <w:rFonts w:ascii="Arial" w:hAnsi="Arial" w:cs="Arial" w:hint="eastAsia"/>
          <w:color w:val="000000" w:themeColor="text1"/>
          <w:shd w:val="clear" w:color="auto" w:fill="FFFFFF"/>
          <w:lang w:eastAsia="ko-KR"/>
        </w:rPr>
        <w:t>Biobank</w:t>
      </w:r>
      <w:r w:rsidRPr="009B7747">
        <w:rPr>
          <w:rFonts w:ascii="Arial" w:hAnsi="Arial" w:cs="Arial"/>
          <w:color w:val="000000" w:themeColor="text1"/>
          <w:shd w:val="clear" w:color="auto" w:fill="FFFFFF"/>
          <w:lang w:eastAsia="ko-KR"/>
        </w:rPr>
        <w:t xml:space="preserve"> dataset </w:t>
      </w:r>
      <w:r w:rsidRPr="009B7747">
        <w:rPr>
          <w:rFonts w:ascii="Arial" w:hAnsi="Arial" w:cs="Arial"/>
          <w:color w:val="000000" w:themeColor="text1"/>
          <w:shd w:val="clear" w:color="auto" w:fill="FFFFFF"/>
          <w:lang w:eastAsia="ko-KR"/>
        </w:rPr>
        <w:fldChar w:fldCharType="begin"/>
      </w:r>
      <w:r w:rsidR="00146CD8">
        <w:rPr>
          <w:rFonts w:ascii="Arial" w:hAnsi="Arial" w:cs="Arial"/>
          <w:color w:val="000000" w:themeColor="text1"/>
          <w:shd w:val="clear" w:color="auto" w:fill="FFFFFF"/>
          <w:lang w:eastAsia="ko-KR"/>
        </w:rPr>
        <w:instrText xml:space="preserve"> ADDIN EN.CITE &lt;EndNote&gt;&lt;Cite&gt;&lt;Author&gt;Sudlow&lt;/Author&gt;&lt;Year&gt;2015&lt;/Year&gt;&lt;RecNum&gt;317&lt;/RecNum&gt;&lt;DisplayText&gt;[25]&lt;/DisplayText&gt;&lt;record&gt;&lt;rec-number&gt;317&lt;/rec-number&gt;&lt;foreign-keys&gt;&lt;key app="EN" db-id="rav092adsd0907ezeaavzp5tassztse2f2ss" timestamp="1548549066"&gt;317&lt;/key&gt;&lt;/foreign-keys&gt;&lt;ref-type name="Journal Article"&gt;17&lt;/ref-type&gt;&lt;contributors&gt;&lt;authors&gt;&lt;author&gt;Sudlow, Cathie&lt;/author&gt;&lt;author&gt;Gallacher, John&lt;/author&gt;&lt;author&gt;Allen, Naomi&lt;/author&gt;&lt;author&gt;Beral, Valerie&lt;/author&gt;&lt;author&gt;Burton, Paul&lt;/author&gt;&lt;author&gt;Danesh, John&lt;/author&gt;&lt;author&gt;Downey, Paul&lt;/author&gt;&lt;author&gt;Elliott, Paul&lt;/author&gt;&lt;author&gt;Green, Jane&lt;/author&gt;&lt;author&gt;Landray, Martin&lt;/author&gt;&lt;/authors&gt;&lt;/contributors&gt;&lt;titles&gt;&lt;title&gt;UK biobank: an open access resource for identifying the causes of a wide range of complex diseases of middle and old age&lt;/title&gt;&lt;secondary-title&gt;PLoS medicine&lt;/secondary-title&gt;&lt;/titles&gt;&lt;periodical&gt;&lt;full-title&gt;PLoS medicine&lt;/full-title&gt;&lt;/periodical&gt;&lt;pages&gt;e1001779&lt;/pages&gt;&lt;volume&gt;12&lt;/volume&gt;&lt;number&gt;3&lt;/number&gt;&lt;dates&gt;&lt;year&gt;2015&lt;/year&gt;&lt;/dates&gt;&lt;isbn&gt;1549-1676&lt;/isbn&gt;&lt;urls&gt;&lt;/urls&gt;&lt;/record&gt;&lt;/Cite&gt;&lt;/EndNote&gt;</w:instrText>
      </w:r>
      <w:r w:rsidRPr="009B7747">
        <w:rPr>
          <w:rFonts w:ascii="Arial" w:hAnsi="Arial" w:cs="Arial"/>
          <w:color w:val="000000" w:themeColor="text1"/>
          <w:shd w:val="clear" w:color="auto" w:fill="FFFFFF"/>
          <w:lang w:eastAsia="ko-KR"/>
        </w:rPr>
        <w:fldChar w:fldCharType="separate"/>
      </w:r>
      <w:r w:rsidR="00146CD8">
        <w:rPr>
          <w:rFonts w:ascii="Arial" w:hAnsi="Arial" w:cs="Arial"/>
          <w:noProof/>
          <w:color w:val="000000" w:themeColor="text1"/>
          <w:shd w:val="clear" w:color="auto" w:fill="FFFFFF"/>
          <w:lang w:eastAsia="ko-KR"/>
        </w:rPr>
        <w:t>[25]</w:t>
      </w:r>
      <w:r w:rsidRPr="009B7747">
        <w:rPr>
          <w:rFonts w:ascii="Arial" w:hAnsi="Arial" w:cs="Arial"/>
          <w:color w:val="000000" w:themeColor="text1"/>
          <w:shd w:val="clear" w:color="auto" w:fill="FFFFFF"/>
          <w:lang w:eastAsia="ko-KR"/>
        </w:rPr>
        <w:fldChar w:fldCharType="end"/>
      </w:r>
      <w:r w:rsidRPr="009B7747">
        <w:rPr>
          <w:rFonts w:ascii="Arial" w:hAnsi="Arial" w:cs="Arial" w:hint="eastAsia"/>
          <w:color w:val="000000" w:themeColor="text1"/>
          <w:shd w:val="clear" w:color="auto" w:fill="FFFFFF"/>
          <w:lang w:eastAsia="ko-KR"/>
        </w:rPr>
        <w:t xml:space="preserve">. </w:t>
      </w:r>
      <w:r w:rsidRPr="00852105">
        <w:rPr>
          <w:rFonts w:ascii="Arial" w:hAnsi="Arial" w:cs="Arial"/>
          <w:color w:val="000000" w:themeColor="text1"/>
          <w:shd w:val="clear" w:color="auto" w:fill="FFFFFF"/>
          <w:lang w:eastAsia="ko-KR"/>
        </w:rPr>
        <w:t xml:space="preserve">For each control dataset, we used genotyped or imputed data </w:t>
      </w:r>
      <w:r>
        <w:rPr>
          <w:rFonts w:ascii="Arial" w:hAnsi="Arial" w:cs="Arial"/>
          <w:color w:val="000000" w:themeColor="text1"/>
          <w:shd w:val="clear" w:color="auto" w:fill="FFFFFF"/>
          <w:lang w:eastAsia="ko-KR"/>
        </w:rPr>
        <w:t>for</w:t>
      </w:r>
      <w:r w:rsidRPr="00852105">
        <w:rPr>
          <w:rFonts w:ascii="Arial" w:hAnsi="Arial" w:cs="Arial"/>
          <w:color w:val="000000" w:themeColor="text1"/>
          <w:shd w:val="clear" w:color="auto" w:fill="FFFFFF"/>
          <w:lang w:eastAsia="ko-KR"/>
        </w:rPr>
        <w:t xml:space="preserve"> the genome-wide significant SNPs. </w:t>
      </w:r>
    </w:p>
    <w:p w14:paraId="2C453DD6" w14:textId="6ACB0742" w:rsidR="00CC68F2" w:rsidRPr="000D150D" w:rsidRDefault="00CC68F2" w:rsidP="00A134C5">
      <w:pPr>
        <w:spacing w:line="480" w:lineRule="auto"/>
        <w:ind w:firstLine="720"/>
        <w:rPr>
          <w:rFonts w:ascii="Arial" w:hAnsi="Arial" w:cs="Arial"/>
          <w:color w:val="000000" w:themeColor="text1"/>
          <w:shd w:val="clear" w:color="auto" w:fill="FFFFFF"/>
        </w:rPr>
      </w:pPr>
    </w:p>
    <w:p w14:paraId="1EAA060D" w14:textId="77777777" w:rsidR="00104400" w:rsidRPr="000D150D" w:rsidRDefault="00104400" w:rsidP="00A134C5">
      <w:pPr>
        <w:spacing w:line="480" w:lineRule="auto"/>
        <w:outlineLvl w:val="0"/>
        <w:rPr>
          <w:rFonts w:ascii="Arial" w:hAnsi="Arial" w:cs="Arial"/>
          <w:color w:val="FF0000"/>
          <w:shd w:val="clear" w:color="auto" w:fill="FFFFFF"/>
        </w:rPr>
      </w:pPr>
      <w:r w:rsidRPr="000D150D">
        <w:rPr>
          <w:rFonts w:ascii="Arial" w:hAnsi="Arial" w:cs="Arial"/>
          <w:b/>
          <w:color w:val="000000" w:themeColor="text1"/>
        </w:rPr>
        <w:t xml:space="preserve">Topologically associated domains (TADs) and chromatin interactions </w:t>
      </w:r>
    </w:p>
    <w:p w14:paraId="7BB6D744" w14:textId="4D75C588" w:rsidR="00104400" w:rsidRPr="000D150D" w:rsidRDefault="00104400" w:rsidP="00205C03">
      <w:pPr>
        <w:spacing w:line="480" w:lineRule="auto"/>
        <w:ind w:firstLine="720"/>
        <w:rPr>
          <w:rFonts w:ascii="Arial" w:hAnsi="Arial" w:cs="Arial"/>
          <w:color w:val="000000" w:themeColor="text1"/>
          <w:shd w:val="clear" w:color="auto" w:fill="FFFFFF"/>
        </w:rPr>
      </w:pPr>
      <w:r w:rsidRPr="000D150D">
        <w:rPr>
          <w:rFonts w:ascii="Arial" w:hAnsi="Arial" w:cs="Arial"/>
          <w:color w:val="000000" w:themeColor="text1"/>
          <w:shd w:val="clear" w:color="auto" w:fill="FFFFFF"/>
        </w:rPr>
        <w:t>To identify chromatin interactions in the region of interest on chromosome 15q</w:t>
      </w:r>
      <w:r w:rsidR="0010472D" w:rsidRPr="000D150D">
        <w:rPr>
          <w:rFonts w:ascii="Arial" w:hAnsi="Arial" w:cs="Arial"/>
          <w:color w:val="000000" w:themeColor="text1"/>
          <w:shd w:val="clear" w:color="auto" w:fill="FFFFFF"/>
        </w:rPr>
        <w:t>26.2</w:t>
      </w:r>
      <w:r w:rsidRPr="000D150D">
        <w:rPr>
          <w:rFonts w:ascii="Arial" w:hAnsi="Arial" w:cs="Arial"/>
          <w:color w:val="000000" w:themeColor="text1"/>
          <w:shd w:val="clear" w:color="auto" w:fill="FFFFFF"/>
        </w:rPr>
        <w:t xml:space="preserve">, we used </w:t>
      </w:r>
      <w:r w:rsidR="007D7A9C">
        <w:rPr>
          <w:rFonts w:ascii="Arial" w:hAnsi="Arial" w:cs="Arial"/>
          <w:color w:val="000000" w:themeColor="text1"/>
          <w:shd w:val="clear" w:color="auto" w:fill="FFFFFF"/>
        </w:rPr>
        <w:t xml:space="preserve">two </w:t>
      </w:r>
      <w:r w:rsidRPr="000D150D">
        <w:rPr>
          <w:rFonts w:ascii="Arial" w:hAnsi="Arial" w:cs="Arial"/>
          <w:color w:val="000000" w:themeColor="text1"/>
          <w:shd w:val="clear" w:color="auto" w:fill="FFFFFF"/>
        </w:rPr>
        <w:t>3D genome browser</w:t>
      </w:r>
      <w:r w:rsidR="007D7A9C">
        <w:rPr>
          <w:rFonts w:ascii="Arial" w:hAnsi="Arial" w:cs="Arial"/>
          <w:color w:val="000000" w:themeColor="text1"/>
          <w:shd w:val="clear" w:color="auto" w:fill="FFFFFF"/>
        </w:rPr>
        <w:t>s</w:t>
      </w:r>
      <w:r w:rsidRPr="000D150D">
        <w:rPr>
          <w:rFonts w:ascii="Arial" w:hAnsi="Arial" w:cs="Arial"/>
          <w:color w:val="000000" w:themeColor="text1"/>
          <w:shd w:val="clear" w:color="auto" w:fill="FFFFFF"/>
        </w:rPr>
        <w:t xml:space="preserve"> (</w:t>
      </w:r>
      <w:hyperlink r:id="rId13" w:history="1">
        <w:r w:rsidRPr="000D150D">
          <w:rPr>
            <w:rStyle w:val="Hyperlink"/>
            <w:rFonts w:ascii="Arial" w:hAnsi="Arial" w:cs="Arial"/>
            <w:color w:val="000000" w:themeColor="text1"/>
            <w:shd w:val="clear" w:color="auto" w:fill="FFFFFF"/>
          </w:rPr>
          <w:t>www.3dgenome.org</w:t>
        </w:r>
      </w:hyperlink>
      <w:r w:rsidR="007D7A9C">
        <w:rPr>
          <w:rFonts w:ascii="Arial" w:hAnsi="Arial" w:cs="Arial"/>
          <w:color w:val="000000" w:themeColor="text1"/>
          <w:shd w:val="clear" w:color="auto" w:fill="FFFFFF"/>
        </w:rPr>
        <w:t xml:space="preserve"> and </w:t>
      </w:r>
      <w:r w:rsidR="007D7A9C" w:rsidRPr="007D7A9C">
        <w:rPr>
          <w:rFonts w:ascii="Arial" w:hAnsi="Arial" w:cs="Arial"/>
          <w:color w:val="000000" w:themeColor="text1"/>
          <w:shd w:val="clear" w:color="auto" w:fill="FFFFFF"/>
        </w:rPr>
        <w:t>https://yunliweb.its.unc.edu/hugin/</w:t>
      </w:r>
      <w:r w:rsidR="007D7A9C">
        <w:rPr>
          <w:rFonts w:ascii="Arial" w:hAnsi="Arial" w:cs="Arial"/>
          <w:color w:val="000000" w:themeColor="text1"/>
          <w:shd w:val="clear" w:color="auto" w:fill="FFFFFF"/>
        </w:rPr>
        <w:t xml:space="preserve">) </w:t>
      </w:r>
      <w:r w:rsidR="002A413A">
        <w:rPr>
          <w:rFonts w:ascii="Arial" w:hAnsi="Arial" w:cs="Arial"/>
          <w:color w:val="000000" w:themeColor="text1"/>
          <w:shd w:val="clear" w:color="auto" w:fill="FFFFFF"/>
        </w:rPr>
        <w:t>to</w:t>
      </w:r>
      <w:r w:rsidRPr="000D150D">
        <w:rPr>
          <w:rFonts w:ascii="Arial" w:hAnsi="Arial" w:cs="Arial"/>
          <w:color w:val="000000" w:themeColor="text1"/>
          <w:shd w:val="clear" w:color="auto" w:fill="FFFFFF"/>
        </w:rPr>
        <w:t xml:space="preserve"> predict TADs</w:t>
      </w:r>
      <w:r w:rsidRPr="000D150D">
        <w:rPr>
          <w:rFonts w:ascii="Arial" w:hAnsi="Arial" w:cs="Arial"/>
          <w:i/>
          <w:color w:val="000000" w:themeColor="text1"/>
          <w:shd w:val="clear" w:color="auto" w:fill="FFFFFF"/>
        </w:rPr>
        <w:t xml:space="preserve"> </w:t>
      </w:r>
      <w:r w:rsidRPr="000D150D">
        <w:rPr>
          <w:rFonts w:ascii="Arial" w:hAnsi="Arial" w:cs="Arial"/>
          <w:color w:val="000000" w:themeColor="text1"/>
          <w:shd w:val="clear" w:color="auto" w:fill="FFFFFF"/>
        </w:rPr>
        <w:fldChar w:fldCharType="begin"/>
      </w:r>
      <w:r w:rsidR="00146CD8">
        <w:rPr>
          <w:rFonts w:ascii="Arial" w:hAnsi="Arial" w:cs="Arial"/>
          <w:color w:val="000000" w:themeColor="text1"/>
          <w:shd w:val="clear" w:color="auto" w:fill="FFFFFF"/>
        </w:rPr>
        <w:instrText xml:space="preserve"> ADDIN EN.CITE &lt;EndNote&gt;&lt;Cite&gt;&lt;Author&gt;Dixon&lt;/Author&gt;&lt;Year&gt;2012&lt;/Year&gt;&lt;RecNum&gt;217&lt;/RecNum&gt;&lt;DisplayText&gt;[26, 27]&lt;/DisplayText&gt;&lt;record&gt;&lt;rec-number&gt;217&lt;/rec-number&gt;&lt;foreign-keys&gt;&lt;key app="EN" db-id="rav092adsd0907ezeaavzp5tassztse2f2ss" timestamp="1544089860"&gt;217&lt;/key&gt;&lt;/foreign-keys&gt;&lt;ref-type name="Journal Article"&gt;17&lt;/ref-type&gt;&lt;contributors&gt;&lt;authors&gt;&lt;author&gt;Dixon, Jesse R&lt;/author&gt;&lt;author&gt;Selvaraj, Siddarth&lt;/author&gt;&lt;author&gt;Yue, Feng&lt;/author&gt;&lt;author&gt;Kim, Audrey&lt;/author&gt;&lt;author&gt;Li, Yan&lt;/author&gt;&lt;author&gt;Shen, Yin&lt;/author&gt;&lt;author&gt;Hu, Ming&lt;/author&gt;&lt;author&gt;Liu, Jun S&lt;/author&gt;&lt;author&gt;Ren, Bing&lt;/author&gt;&lt;/authors&gt;&lt;/contributors&gt;&lt;titles&gt;&lt;title&gt;Topological domains in mammalian genomes identified by analysis of chromatin interactions&lt;/title&gt;&lt;secondary-title&gt;Nature&lt;/secondary-title&gt;&lt;/titles&gt;&lt;periodical&gt;&lt;full-title&gt;Nature&lt;/full-title&gt;&lt;/periodical&gt;&lt;pages&gt;376-380&lt;/pages&gt;&lt;volume&gt;485&lt;/volume&gt;&lt;number&gt;7398&lt;/number&gt;&lt;dates&gt;&lt;year&gt;2012&lt;/year&gt;&lt;/dates&gt;&lt;isbn&gt;0028-0836&lt;/isbn&gt;&lt;urls&gt;&lt;/urls&gt;&lt;/record&gt;&lt;/Cite&gt;&lt;Cite&gt;&lt;Author&gt;Martin&lt;/Author&gt;&lt;Year&gt;2017&lt;/Year&gt;&lt;RecNum&gt;319&lt;/RecNum&gt;&lt;record&gt;&lt;rec-number&gt;319&lt;/rec-number&gt;&lt;foreign-keys&gt;&lt;key app="EN" db-id="rav092adsd0907ezeaavzp5tassztse2f2ss" timestamp="1549957450"&gt;319&lt;/key&gt;&lt;/foreign-keys&gt;&lt;ref-type name="Journal Article"&gt;17&lt;/ref-type&gt;&lt;contributors&gt;&lt;authors&gt;&lt;author&gt;Martin, Joshua S&lt;/author&gt;&lt;author&gt;Xu, Zheng&lt;/author&gt;&lt;author&gt;Reiner, Alex P&lt;/author&gt;&lt;author&gt;Mohlke, Karen L&lt;/author&gt;&lt;author&gt;Sullivan, Patrick&lt;/author&gt;&lt;author&gt;Ren, Bing&lt;/author&gt;&lt;author&gt;Hu, Ming&lt;/author&gt;&lt;author&gt;Li, Yun&lt;/author&gt;&lt;/authors&gt;&lt;/contributors&gt;&lt;titles&gt;&lt;title&gt;HUGIn: Hi-C unifying genomic interrogator&lt;/title&gt;&lt;secondary-title&gt;Bioinformatics&lt;/secondary-title&gt;&lt;/titles&gt;&lt;periodical&gt;&lt;full-title&gt;Bioinformatics&lt;/full-title&gt;&lt;/periodical&gt;&lt;pages&gt;3793-3795&lt;/pages&gt;&lt;volume&gt;33&lt;/volume&gt;&lt;number&gt;23&lt;/number&gt;&lt;dates&gt;&lt;year&gt;2017&lt;/year&gt;&lt;/dates&gt;&lt;isbn&gt;1367-4803&lt;/isbn&gt;&lt;urls&gt;&lt;/urls&gt;&lt;/record&gt;&lt;/Cite&gt;&lt;/EndNote&gt;</w:instrText>
      </w:r>
      <w:r w:rsidRPr="000D150D">
        <w:rPr>
          <w:rFonts w:ascii="Arial" w:hAnsi="Arial" w:cs="Arial"/>
          <w:color w:val="000000" w:themeColor="text1"/>
          <w:shd w:val="clear" w:color="auto" w:fill="FFFFFF"/>
        </w:rPr>
        <w:fldChar w:fldCharType="separate"/>
      </w:r>
      <w:r w:rsidR="00146CD8">
        <w:rPr>
          <w:rFonts w:ascii="Arial" w:hAnsi="Arial" w:cs="Arial"/>
          <w:noProof/>
          <w:color w:val="000000" w:themeColor="text1"/>
          <w:shd w:val="clear" w:color="auto" w:fill="FFFFFF"/>
        </w:rPr>
        <w:t>[26, 27]</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xml:space="preserve">. We </w:t>
      </w:r>
      <w:r w:rsidRPr="000D150D">
        <w:rPr>
          <w:rFonts w:ascii="Arial" w:hAnsi="Arial" w:cs="Arial" w:hint="eastAsia"/>
          <w:color w:val="000000" w:themeColor="text1"/>
          <w:shd w:val="clear" w:color="auto" w:fill="FFFFFF"/>
        </w:rPr>
        <w:t>checked</w:t>
      </w:r>
      <w:r w:rsidRPr="000D150D">
        <w:rPr>
          <w:rFonts w:ascii="Arial" w:hAnsi="Arial" w:cs="Arial"/>
          <w:color w:val="000000" w:themeColor="text1"/>
          <w:shd w:val="clear" w:color="auto" w:fill="FFFFFF"/>
        </w:rPr>
        <w:t xml:space="preserve"> for TADs around the genome-wide significant SNPs and protein coding genes belonging to </w:t>
      </w:r>
      <w:r w:rsidRPr="000D150D">
        <w:rPr>
          <w:rFonts w:ascii="Arial" w:hAnsi="Arial" w:cs="Arial"/>
          <w:color w:val="000000" w:themeColor="text1"/>
          <w:shd w:val="clear" w:color="auto" w:fill="FFFFFF"/>
        </w:rPr>
        <w:lastRenderedPageBreak/>
        <w:t>each TAD were investigated. We analyzed TADs from four cell lines/tissues judged closest to LAM: (i) human fetal lung fibroblast (IMR90), (ii) lung-related tissues (LUNG), (iii) H1 derived mesenchymal stem cells (H1-MSC), and (iv) Human Umbilical Vein Endothelial Cells (HUVEC).</w:t>
      </w:r>
    </w:p>
    <w:p w14:paraId="306D54E6" w14:textId="77777777" w:rsidR="00104400" w:rsidRPr="000D150D" w:rsidRDefault="00104400" w:rsidP="00205C03">
      <w:pPr>
        <w:spacing w:line="480" w:lineRule="auto"/>
        <w:ind w:firstLine="720"/>
        <w:rPr>
          <w:rFonts w:ascii="Arial" w:hAnsi="Arial" w:cs="Arial"/>
          <w:color w:val="000000" w:themeColor="text1"/>
          <w:shd w:val="clear" w:color="auto" w:fill="FFFFFF"/>
        </w:rPr>
      </w:pPr>
    </w:p>
    <w:p w14:paraId="6D5EC582" w14:textId="77777777" w:rsidR="00104400" w:rsidRPr="000D150D" w:rsidRDefault="00104400" w:rsidP="00205C03">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Statistical analyses with RNA sequencing data</w:t>
      </w:r>
    </w:p>
    <w:p w14:paraId="67CBF0C7" w14:textId="004CB714" w:rsidR="00104400" w:rsidRPr="00B2051F" w:rsidRDefault="00104400" w:rsidP="00454E5C">
      <w:pPr>
        <w:spacing w:line="480" w:lineRule="auto"/>
        <w:ind w:firstLine="720"/>
        <w:rPr>
          <w:rFonts w:ascii="Arial" w:hAnsi="Arial"/>
          <w:color w:val="000000" w:themeColor="text1"/>
          <w:shd w:val="clear" w:color="auto" w:fill="FFFFFF"/>
        </w:rPr>
      </w:pPr>
      <w:r w:rsidRPr="000D150D">
        <w:rPr>
          <w:rFonts w:ascii="Arial" w:hAnsi="Arial" w:cs="Arial"/>
          <w:color w:val="000000" w:themeColor="text1"/>
          <w:shd w:val="clear" w:color="auto" w:fill="FFFFFF"/>
        </w:rPr>
        <w:t>Whole transcriptome RNA-Seq analysis was performed on one abdominal LAM tumor and four kidney angiomyoliopomas</w:t>
      </w:r>
      <w:r w:rsidR="00AA0E06" w:rsidRPr="000D150D">
        <w:rPr>
          <w:rFonts w:ascii="Arial" w:hAnsi="Arial" w:cs="Arial"/>
          <w:color w:val="000000" w:themeColor="text1"/>
          <w:shd w:val="clear" w:color="auto" w:fill="FFFFFF"/>
        </w:rPr>
        <w:t xml:space="preserve"> at the Broad Institute of Harvard</w:t>
      </w:r>
      <w:r w:rsidR="008A2938" w:rsidRPr="000D150D">
        <w:rPr>
          <w:rFonts w:ascii="Arial" w:hAnsi="Arial" w:cs="Arial"/>
          <w:color w:val="000000" w:themeColor="text1"/>
          <w:shd w:val="clear" w:color="auto" w:fill="FFFFFF"/>
        </w:rPr>
        <w:t xml:space="preserve"> and MIT</w:t>
      </w:r>
      <w:r w:rsidR="00AA0E06" w:rsidRPr="000D150D">
        <w:rPr>
          <w:rFonts w:ascii="Arial" w:hAnsi="Arial" w:cs="Arial"/>
          <w:color w:val="000000" w:themeColor="text1"/>
          <w:shd w:val="clear" w:color="auto" w:fill="FFFFFF"/>
        </w:rPr>
        <w:t xml:space="preserve">. </w:t>
      </w:r>
      <w:r w:rsidRPr="000D150D">
        <w:rPr>
          <w:rFonts w:ascii="Arial" w:hAnsi="Arial" w:cs="Arial"/>
          <w:color w:val="000000" w:themeColor="text1"/>
          <w:shd w:val="clear" w:color="auto" w:fill="FFFFFF"/>
        </w:rPr>
        <w:t xml:space="preserve"> </w:t>
      </w:r>
      <w:r w:rsidR="00AA0E06" w:rsidRPr="000D150D">
        <w:rPr>
          <w:rFonts w:ascii="Arial" w:hAnsi="Arial" w:cs="Arial"/>
          <w:color w:val="000000" w:themeColor="text1"/>
          <w:shd w:val="clear" w:color="auto" w:fill="FFFFFF"/>
        </w:rPr>
        <w:t xml:space="preserve">Briefly, </w:t>
      </w:r>
      <w:r w:rsidR="00AA0E06" w:rsidRPr="000D150D">
        <w:rPr>
          <w:rFonts w:ascii="Arial" w:hAnsi="Arial" w:cs="Arial"/>
        </w:rPr>
        <w:t xml:space="preserve">mRNA-Seq was performed using polyA cDNA capture followed by cDNA library synthesis (Illumina Truseq RNA Library Prep Kit), and sequencing on Illumina </w:t>
      </w:r>
      <w:r w:rsidR="00712657" w:rsidRPr="000D150D">
        <w:rPr>
          <w:rFonts w:ascii="Arial" w:hAnsi="Arial" w:cs="Arial"/>
        </w:rPr>
        <w:t xml:space="preserve">machines, following the same methods and in the same facility in which the </w:t>
      </w:r>
      <w:r w:rsidR="00E31A81">
        <w:rPr>
          <w:rFonts w:ascii="Arial" w:hAnsi="Arial" w:cs="Arial" w:hint="eastAsia"/>
          <w:lang w:eastAsia="ko-KR"/>
        </w:rPr>
        <w:t>Gene and Tissue Expression (</w:t>
      </w:r>
      <w:r w:rsidR="00712657" w:rsidRPr="000D150D">
        <w:rPr>
          <w:rFonts w:ascii="Arial" w:hAnsi="Arial" w:cs="Arial"/>
        </w:rPr>
        <w:t>GTEx</w:t>
      </w:r>
      <w:r w:rsidR="00E31A81">
        <w:rPr>
          <w:rFonts w:ascii="Arial" w:hAnsi="Arial" w:cs="Arial" w:hint="eastAsia"/>
          <w:lang w:eastAsia="ko-KR"/>
        </w:rPr>
        <w:t>)</w:t>
      </w:r>
      <w:r w:rsidR="00712657" w:rsidRPr="000D150D">
        <w:rPr>
          <w:rFonts w:ascii="Arial" w:hAnsi="Arial" w:cs="Arial"/>
        </w:rPr>
        <w:t xml:space="preserve"> RNA-seq project occurred [</w:t>
      </w:r>
      <w:r w:rsidR="00C25490">
        <w:rPr>
          <w:rFonts w:ascii="Arial" w:hAnsi="Arial" w:cs="Arial"/>
        </w:rPr>
        <w:t>24</w:t>
      </w:r>
      <w:r w:rsidR="00712657" w:rsidRPr="000D150D">
        <w:rPr>
          <w:rFonts w:ascii="Arial" w:hAnsi="Arial" w:cs="Arial"/>
        </w:rPr>
        <w:t>]</w:t>
      </w:r>
      <w:r w:rsidR="00AA0E06" w:rsidRPr="000D150D">
        <w:rPr>
          <w:rFonts w:ascii="Arial" w:hAnsi="Arial" w:cs="Arial"/>
        </w:rPr>
        <w:t xml:space="preserve">. </w:t>
      </w:r>
      <w:r w:rsidR="00712657" w:rsidRPr="000D150D">
        <w:rPr>
          <w:rFonts w:ascii="Arial" w:hAnsi="Arial" w:cs="Arial"/>
        </w:rPr>
        <w:t xml:space="preserve">Read data was </w:t>
      </w:r>
      <w:r w:rsidR="00AA0E06" w:rsidRPr="000D150D">
        <w:rPr>
          <w:rFonts w:ascii="Arial" w:hAnsi="Arial" w:cs="Arial"/>
        </w:rPr>
        <w:t>processed into FASTQ files</w:t>
      </w:r>
      <w:r w:rsidR="00712657" w:rsidRPr="000D150D">
        <w:rPr>
          <w:rFonts w:ascii="Arial" w:hAnsi="Arial" w:cs="Arial"/>
        </w:rPr>
        <w:t xml:space="preserve"> with standard QC methods</w:t>
      </w:r>
      <w:r w:rsidR="00AA0E06" w:rsidRPr="000D150D">
        <w:rPr>
          <w:rFonts w:ascii="Arial" w:hAnsi="Arial" w:cs="Arial"/>
        </w:rPr>
        <w:t xml:space="preserve">, </w:t>
      </w:r>
      <w:r w:rsidR="00712657" w:rsidRPr="000D150D">
        <w:rPr>
          <w:rFonts w:ascii="Arial" w:hAnsi="Arial" w:cs="Arial"/>
        </w:rPr>
        <w:t xml:space="preserve">and </w:t>
      </w:r>
      <w:r w:rsidR="00AA0E06" w:rsidRPr="000D150D">
        <w:rPr>
          <w:rFonts w:ascii="Arial" w:hAnsi="Arial" w:cs="Arial"/>
        </w:rPr>
        <w:t>aligned to the genome (hg19, NCBI37) using Tophat v2.0.10</w:t>
      </w:r>
      <w:r w:rsidR="00227EBB" w:rsidRPr="000D150D">
        <w:rPr>
          <w:rFonts w:ascii="Arial" w:hAnsi="Arial" w:cs="Arial" w:hint="eastAsia"/>
          <w:lang w:eastAsia="ko-KR"/>
        </w:rPr>
        <w:t xml:space="preserve"> </w:t>
      </w:r>
      <w:r w:rsidR="00227EBB" w:rsidRPr="000D150D">
        <w:rPr>
          <w:rFonts w:ascii="Arial" w:hAnsi="Arial" w:cs="Arial"/>
        </w:rPr>
        <w:fldChar w:fldCharType="begin"/>
      </w:r>
      <w:r w:rsidR="00146CD8">
        <w:rPr>
          <w:rFonts w:ascii="Arial" w:hAnsi="Arial" w:cs="Arial"/>
        </w:rPr>
        <w:instrText xml:space="preserve"> ADDIN EN.CITE &lt;EndNote&gt;&lt;Cite&gt;&lt;Author&gt;Kim&lt;/Author&gt;&lt;Year&gt;2013&lt;/Year&gt;&lt;RecNum&gt;22&lt;/RecNum&gt;&lt;DisplayText&gt;[28]&lt;/DisplayText&gt;&lt;record&gt;&lt;rec-number&gt;22&lt;/rec-number&gt;&lt;foreign-keys&gt;&lt;key app="EN" db-id="ed55p9vfos2fvje0dxm59250sdex2xa9v9xr" timestamp="1541692804"&gt;22&lt;/key&gt;&lt;/foreign-keys&gt;&lt;ref-type name="Journal Article"&gt;17&lt;/ref-type&gt;&lt;contributors&gt;&lt;authors&gt;&lt;author&gt;Kim, Daehwan&lt;/author&gt;&lt;author&gt;Pertea, Geo&lt;/author&gt;&lt;author&gt;Trapnell, Cole&lt;/author&gt;&lt;author&gt;Pimentel, Harold&lt;/author&gt;&lt;author&gt;Kelley, Ryan&lt;/author&gt;&lt;author&gt;Salzberg, Steven L&lt;/author&gt;&lt;/authors&gt;&lt;/contributors&gt;&lt;titles&gt;&lt;title&gt;TopHat2: accurate alignment of transcriptomes in the presence of insertions, deletions and gene fusions&lt;/title&gt;&lt;secondary-title&gt;Genome biology&lt;/secondary-title&gt;&lt;/titles&gt;&lt;periodical&gt;&lt;full-title&gt;Genome biology&lt;/full-title&gt;&lt;/periodical&gt;&lt;pages&gt;R36&lt;/pages&gt;&lt;volume&gt;14&lt;/volume&gt;&lt;number&gt;4&lt;/number&gt;&lt;dates&gt;&lt;year&gt;2013&lt;/year&gt;&lt;/dates&gt;&lt;isbn&gt;1474-760X&lt;/isbn&gt;&lt;urls&gt;&lt;/urls&gt;&lt;/record&gt;&lt;/Cite&gt;&lt;/EndNote&gt;</w:instrText>
      </w:r>
      <w:r w:rsidR="00227EBB" w:rsidRPr="000D150D">
        <w:rPr>
          <w:rFonts w:ascii="Arial" w:hAnsi="Arial" w:cs="Arial"/>
        </w:rPr>
        <w:fldChar w:fldCharType="separate"/>
      </w:r>
      <w:r w:rsidR="00146CD8">
        <w:rPr>
          <w:rFonts w:ascii="Arial" w:hAnsi="Arial" w:cs="Arial"/>
          <w:noProof/>
        </w:rPr>
        <w:t>[28]</w:t>
      </w:r>
      <w:r w:rsidR="00227EBB" w:rsidRPr="000D150D">
        <w:rPr>
          <w:rFonts w:ascii="Arial" w:hAnsi="Arial" w:cs="Arial"/>
        </w:rPr>
        <w:fldChar w:fldCharType="end"/>
      </w:r>
      <w:r w:rsidR="00AA0E06" w:rsidRPr="000D150D">
        <w:rPr>
          <w:rFonts w:ascii="Arial" w:hAnsi="Arial" w:cs="Arial"/>
        </w:rPr>
        <w:t xml:space="preserve">. </w:t>
      </w:r>
      <w:r w:rsidR="001C5FF2" w:rsidRPr="000D150D">
        <w:rPr>
          <w:rFonts w:ascii="Arial" w:hAnsi="Arial" w:cs="Arial"/>
        </w:rPr>
        <w:t xml:space="preserve">Fastq files were also converted into </w:t>
      </w:r>
      <w:r w:rsidRPr="000D150D">
        <w:rPr>
          <w:rFonts w:ascii="Arial" w:hAnsi="Arial" w:cs="Arial"/>
          <w:color w:val="000000" w:themeColor="text1"/>
          <w:shd w:val="clear" w:color="auto" w:fill="FFFFFF"/>
        </w:rPr>
        <w:t>RSEM format</w:t>
      </w:r>
      <w:r w:rsidR="009C0B2D" w:rsidRPr="000D150D">
        <w:rPr>
          <w:rFonts w:ascii="Arial" w:hAnsi="Arial" w:cs="Arial" w:hint="eastAsia"/>
          <w:color w:val="000000" w:themeColor="text1"/>
          <w:shd w:val="clear" w:color="auto" w:fill="FFFFFF"/>
          <w:lang w:eastAsia="ko-KR"/>
        </w:rPr>
        <w:t xml:space="preserve"> </w:t>
      </w:r>
      <w:r w:rsidR="009C0B2D" w:rsidRPr="000D150D">
        <w:rPr>
          <w:rFonts w:ascii="Arial" w:hAnsi="Arial" w:cs="Arial"/>
          <w:color w:val="000000" w:themeColor="text1"/>
          <w:shd w:val="clear" w:color="auto" w:fill="FFFFFF"/>
          <w:lang w:eastAsia="ko-KR"/>
        </w:rPr>
        <w:fldChar w:fldCharType="begin"/>
      </w:r>
      <w:r w:rsidR="00146CD8">
        <w:rPr>
          <w:rFonts w:ascii="Arial" w:hAnsi="Arial" w:cs="Arial"/>
          <w:color w:val="000000" w:themeColor="text1"/>
          <w:shd w:val="clear" w:color="auto" w:fill="FFFFFF"/>
          <w:lang w:eastAsia="ko-KR"/>
        </w:rPr>
        <w:instrText xml:space="preserve"> ADDIN EN.CITE &lt;EndNote&gt;&lt;Cite&gt;&lt;Author&gt;Li&lt;/Author&gt;&lt;Year&gt;2011&lt;/Year&gt;&lt;RecNum&gt;23&lt;/RecNum&gt;&lt;DisplayText&gt;[29]&lt;/DisplayText&gt;&lt;record&gt;&lt;rec-number&gt;23&lt;/rec-number&gt;&lt;foreign-keys&gt;&lt;key app="EN" db-id="ed55p9vfos2fvje0dxm59250sdex2xa9v9xr" timestamp="1541692814"&gt;23&lt;/key&gt;&lt;/foreign-keys&gt;&lt;ref-type name="Journal Article"&gt;17&lt;/ref-type&gt;&lt;contributors&gt;&lt;authors&gt;&lt;author&gt;Li, Bo&lt;/author&gt;&lt;author&gt;Dewey, Colin N&lt;/author&gt;&lt;/authors&gt;&lt;/contributors&gt;&lt;titles&gt;&lt;title&gt;RSEM: accurate transcript quantification from RNA-Seq data with or without a reference genome&lt;/title&gt;&lt;secondary-title&gt;BMC bioinformatics&lt;/secondary-title&gt;&lt;/titles&gt;&lt;periodical&gt;&lt;full-title&gt;BMC bioinformatics&lt;/full-title&gt;&lt;/periodical&gt;&lt;pages&gt;323&lt;/pages&gt;&lt;volume&gt;12&lt;/volume&gt;&lt;number&gt;1&lt;/number&gt;&lt;dates&gt;&lt;year&gt;2011&lt;/year&gt;&lt;/dates&gt;&lt;isbn&gt;1471-2105&lt;/isbn&gt;&lt;urls&gt;&lt;/urls&gt;&lt;/record&gt;&lt;/Cite&gt;&lt;/EndNote&gt;</w:instrText>
      </w:r>
      <w:r w:rsidR="009C0B2D" w:rsidRPr="000D150D">
        <w:rPr>
          <w:rFonts w:ascii="Arial" w:hAnsi="Arial" w:cs="Arial"/>
          <w:color w:val="000000" w:themeColor="text1"/>
          <w:shd w:val="clear" w:color="auto" w:fill="FFFFFF"/>
          <w:lang w:eastAsia="ko-KR"/>
        </w:rPr>
        <w:fldChar w:fldCharType="separate"/>
      </w:r>
      <w:r w:rsidR="00146CD8">
        <w:rPr>
          <w:rFonts w:ascii="Arial" w:hAnsi="Arial" w:cs="Arial"/>
          <w:noProof/>
          <w:color w:val="000000" w:themeColor="text1"/>
          <w:shd w:val="clear" w:color="auto" w:fill="FFFFFF"/>
          <w:lang w:eastAsia="ko-KR"/>
        </w:rPr>
        <w:t>[29]</w:t>
      </w:r>
      <w:r w:rsidR="009C0B2D" w:rsidRPr="000D150D">
        <w:rPr>
          <w:rFonts w:ascii="Arial" w:hAnsi="Arial" w:cs="Arial"/>
          <w:color w:val="000000" w:themeColor="text1"/>
          <w:shd w:val="clear" w:color="auto" w:fill="FFFFFF"/>
          <w:lang w:eastAsia="ko-KR"/>
        </w:rPr>
        <w:fldChar w:fldCharType="end"/>
      </w:r>
      <w:r w:rsidRPr="000D150D">
        <w:rPr>
          <w:rFonts w:ascii="Arial" w:hAnsi="Arial" w:cs="Arial"/>
          <w:color w:val="000000" w:themeColor="text1"/>
          <w:shd w:val="clear" w:color="auto" w:fill="FFFFFF"/>
        </w:rPr>
        <w:t>. RSEM values w</w:t>
      </w:r>
      <w:r w:rsidRPr="000D150D">
        <w:rPr>
          <w:rFonts w:ascii="Arial" w:hAnsi="Arial" w:cs="Arial" w:hint="eastAsia"/>
          <w:color w:val="000000" w:themeColor="text1"/>
          <w:shd w:val="clear" w:color="auto" w:fill="FFFFFF"/>
        </w:rPr>
        <w:t>ere</w:t>
      </w:r>
      <w:r w:rsidRPr="000D150D">
        <w:rPr>
          <w:rFonts w:ascii="Arial" w:hAnsi="Arial" w:cs="Arial"/>
          <w:color w:val="000000" w:themeColor="text1"/>
          <w:shd w:val="clear" w:color="auto" w:fill="FFFFFF"/>
        </w:rPr>
        <w:t xml:space="preserve"> compared to RNA-seq data from </w:t>
      </w:r>
      <w:r w:rsidRPr="000D150D">
        <w:rPr>
          <w:rFonts w:ascii="Arial" w:hAnsi="Arial" w:cs="Arial"/>
          <w:color w:val="000000" w:themeColor="text1"/>
        </w:rPr>
        <w:t>2</w:t>
      </w:r>
      <w:r w:rsidR="005F2CFF">
        <w:rPr>
          <w:rFonts w:ascii="Arial" w:hAnsi="Arial" w:cs="Arial" w:hint="eastAsia"/>
          <w:color w:val="000000" w:themeColor="text1"/>
          <w:lang w:eastAsia="ko-KR"/>
        </w:rPr>
        <w:t>,</w:t>
      </w:r>
      <w:r w:rsidRPr="000D150D">
        <w:rPr>
          <w:rFonts w:ascii="Arial" w:hAnsi="Arial" w:cs="Arial"/>
          <w:color w:val="000000" w:themeColor="text1"/>
        </w:rPr>
        <w:t>463 tumors of 27 different histologic types from the TCGA</w:t>
      </w:r>
      <w:r w:rsidR="005E7A20" w:rsidRPr="000D150D">
        <w:rPr>
          <w:rFonts w:ascii="Arial" w:hAnsi="Arial" w:cs="Arial"/>
          <w:color w:val="000000" w:themeColor="text1"/>
        </w:rPr>
        <w:t xml:space="preserve"> </w:t>
      </w:r>
      <w:r w:rsidR="00227EBB" w:rsidRPr="000D150D">
        <w:rPr>
          <w:rFonts w:ascii="Arial" w:hAnsi="Arial" w:cs="Arial"/>
          <w:color w:val="000000" w:themeColor="text1"/>
        </w:rPr>
        <w:fldChar w:fldCharType="begin"/>
      </w:r>
      <w:r w:rsidR="00146CD8">
        <w:rPr>
          <w:rFonts w:ascii="Arial" w:hAnsi="Arial" w:cs="Arial"/>
          <w:color w:val="000000" w:themeColor="text1"/>
        </w:rPr>
        <w:instrText xml:space="preserve"> ADDIN EN.CITE &lt;EndNote&gt;&lt;Cite&gt;&lt;Author&gt;Network&lt;/Author&gt;&lt;Year&gt;2008&lt;/Year&gt;&lt;RecNum&gt;236&lt;/RecNum&gt;&lt;DisplayText&gt;[30]&lt;/DisplayText&gt;&lt;record&gt;&lt;rec-number&gt;236&lt;/rec-number&gt;&lt;foreign-keys&gt;&lt;key app="EN" db-id="rav092adsd0907ezeaavzp5tassztse2f2ss" timestamp="1544089860"&gt;236&lt;/key&gt;&lt;/foreign-keys&gt;&lt;ref-type name="Journal Article"&gt;17&lt;/ref-type&gt;&lt;contributors&gt;&lt;authors&gt;&lt;author&gt;Cancer Genome Atlas Research Network&lt;/author&gt;&lt;/authors&gt;&lt;/contributors&gt;&lt;titles&gt;&lt;title&gt;Comprehensive genomic characterization defines human glioblastoma genes and core pathways&lt;/title&gt;&lt;secondary-title&gt;Nature&lt;/secondary-title&gt;&lt;/titles&gt;&lt;periodical&gt;&lt;full-title&gt;Nature&lt;/full-title&gt;&lt;/periodical&gt;&lt;pages&gt;1061&lt;/pages&gt;&lt;volume&gt;455&lt;/volume&gt;&lt;number&gt;7216&lt;/number&gt;&lt;dates&gt;&lt;year&gt;2008&lt;/year&gt;&lt;/dates&gt;&lt;isbn&gt;1476-4687&lt;/isbn&gt;&lt;urls&gt;&lt;/urls&gt;&lt;/record&gt;&lt;/Cite&gt;&lt;/EndNote&gt;</w:instrText>
      </w:r>
      <w:r w:rsidR="00227EBB" w:rsidRPr="000D150D">
        <w:rPr>
          <w:rFonts w:ascii="Arial" w:hAnsi="Arial" w:cs="Arial"/>
          <w:color w:val="000000" w:themeColor="text1"/>
        </w:rPr>
        <w:fldChar w:fldCharType="separate"/>
      </w:r>
      <w:r w:rsidR="00146CD8">
        <w:rPr>
          <w:rFonts w:ascii="Arial" w:hAnsi="Arial" w:cs="Arial"/>
          <w:noProof/>
          <w:color w:val="000000" w:themeColor="text1"/>
        </w:rPr>
        <w:t>[30]</w:t>
      </w:r>
      <w:r w:rsidR="00227EBB" w:rsidRPr="000D150D">
        <w:rPr>
          <w:rFonts w:ascii="Arial" w:hAnsi="Arial" w:cs="Arial"/>
          <w:color w:val="000000" w:themeColor="text1"/>
        </w:rPr>
        <w:fldChar w:fldCharType="end"/>
      </w:r>
      <w:r w:rsidRPr="000D150D">
        <w:rPr>
          <w:rFonts w:ascii="Arial" w:hAnsi="Arial" w:cs="Arial"/>
          <w:color w:val="000000" w:themeColor="text1"/>
        </w:rPr>
        <w:t>.</w:t>
      </w:r>
      <w:r w:rsidR="001C5FF2" w:rsidRPr="000D150D">
        <w:rPr>
          <w:rFonts w:ascii="Arial" w:hAnsi="Arial" w:cs="Arial"/>
          <w:color w:val="000000" w:themeColor="text1"/>
        </w:rPr>
        <w:t xml:space="preserve"> </w:t>
      </w:r>
      <w:r w:rsidRPr="000D150D">
        <w:rPr>
          <w:rFonts w:ascii="Arial" w:hAnsi="Arial" w:cs="Arial"/>
          <w:color w:val="000000" w:themeColor="text1"/>
        </w:rPr>
        <w:t xml:space="preserve">RPKM values for </w:t>
      </w:r>
      <w:r w:rsidRPr="000D150D">
        <w:rPr>
          <w:rFonts w:ascii="Arial" w:hAnsi="Arial" w:cs="Arial"/>
          <w:i/>
          <w:color w:val="000000" w:themeColor="text1"/>
        </w:rPr>
        <w:t xml:space="preserve">NR2F2 </w:t>
      </w:r>
      <w:r w:rsidRPr="000D150D">
        <w:rPr>
          <w:rFonts w:ascii="Arial" w:hAnsi="Arial" w:cs="Arial"/>
          <w:color w:val="000000" w:themeColor="text1"/>
        </w:rPr>
        <w:t xml:space="preserve">were compared to the </w:t>
      </w:r>
      <w:r w:rsidRPr="000D150D">
        <w:rPr>
          <w:rFonts w:ascii="Arial" w:hAnsi="Arial" w:cs="Arial"/>
          <w:color w:val="000000" w:themeColor="text1"/>
          <w:shd w:val="clear" w:color="auto" w:fill="FFFFFF"/>
        </w:rPr>
        <w:t xml:space="preserve">GTEx data set of normal human tissues </w:t>
      </w:r>
      <w:r w:rsidR="00275629">
        <w:rPr>
          <w:rFonts w:ascii="Arial" w:hAnsi="Arial" w:cs="Arial"/>
          <w:color w:val="000000" w:themeColor="text1"/>
          <w:shd w:val="clear" w:color="auto" w:fill="FFFFFF"/>
        </w:rPr>
        <w:t>with Limma statistic</w:t>
      </w:r>
      <w:r w:rsidR="00D03394">
        <w:rPr>
          <w:rFonts w:ascii="Arial" w:hAnsi="Arial" w:cs="Arial"/>
          <w:color w:val="000000" w:themeColor="text1"/>
          <w:shd w:val="clear" w:color="auto" w:fill="FFFFFF"/>
        </w:rPr>
        <w:t xml:space="preserve"> </w:t>
      </w:r>
      <w:r w:rsidR="005244C9">
        <w:rPr>
          <w:rFonts w:ascii="Arial" w:hAnsi="Arial" w:cs="Arial"/>
          <w:color w:val="000000" w:themeColor="text1"/>
        </w:rPr>
        <w:t>(</w:t>
      </w:r>
      <w:r w:rsidR="005244C9">
        <w:rPr>
          <w:rFonts w:ascii="Arial" w:hAnsi="Arial" w:cs="Arial" w:hint="eastAsia"/>
          <w:color w:val="000000" w:themeColor="text1"/>
          <w:lang w:eastAsia="ko-KR"/>
        </w:rPr>
        <w:t>11,688 RNA-Seq</w:t>
      </w:r>
      <w:r w:rsidRPr="000D150D">
        <w:rPr>
          <w:rFonts w:ascii="Arial" w:hAnsi="Arial" w:cs="Arial"/>
          <w:color w:val="000000" w:themeColor="text1"/>
        </w:rPr>
        <w:t xml:space="preserve"> samples from 53 normal tissue types, </w:t>
      </w:r>
      <w:r w:rsidRPr="000D150D">
        <w:rPr>
          <w:rFonts w:ascii="Arial" w:hAnsi="Arial" w:cs="Arial"/>
          <w:color w:val="000000" w:themeColor="text1"/>
          <w:shd w:val="clear" w:color="auto" w:fill="FFFFFF"/>
        </w:rPr>
        <w:t>v</w:t>
      </w:r>
      <w:r w:rsidR="005244C9">
        <w:rPr>
          <w:rFonts w:ascii="Arial" w:hAnsi="Arial" w:cs="Arial" w:hint="eastAsia"/>
          <w:color w:val="000000" w:themeColor="text1"/>
          <w:shd w:val="clear" w:color="auto" w:fill="FFFFFF"/>
          <w:lang w:eastAsia="ko-KR"/>
        </w:rPr>
        <w:t>7</w:t>
      </w:r>
      <w:r w:rsidRPr="000D150D">
        <w:rPr>
          <w:rFonts w:ascii="Arial" w:hAnsi="Arial" w:cs="Arial"/>
          <w:color w:val="000000" w:themeColor="text1"/>
          <w:shd w:val="clear" w:color="auto" w:fill="FFFFFF"/>
        </w:rPr>
        <w:t xml:space="preserve"> release) </w:t>
      </w:r>
      <w:r w:rsidRPr="009D544B">
        <w:rPr>
          <w:rFonts w:ascii="Arial" w:hAnsi="Arial" w:cs="Arial"/>
          <w:color w:val="000000" w:themeColor="text1"/>
          <w:shd w:val="clear" w:color="auto" w:fill="FFFFFF"/>
        </w:rPr>
        <w:fldChar w:fldCharType="begin"/>
      </w:r>
      <w:r w:rsidR="00146CD8">
        <w:rPr>
          <w:rFonts w:ascii="Arial" w:hAnsi="Arial" w:cs="Arial"/>
          <w:color w:val="000000" w:themeColor="text1"/>
          <w:shd w:val="clear" w:color="auto" w:fill="FFFFFF"/>
        </w:rPr>
        <w:instrText xml:space="preserve"> ADDIN EN.CITE &lt;EndNote&gt;&lt;Cite&gt;&lt;Author&gt;Lonsdale&lt;/Author&gt;&lt;Year&gt;2013&lt;/Year&gt;&lt;RecNum&gt;230&lt;/RecNum&gt;&lt;DisplayText&gt;[31]&lt;/DisplayText&gt;&lt;record&gt;&lt;rec-number&gt;230&lt;/rec-number&gt;&lt;foreign-keys&gt;&lt;key app="EN" db-id="rav092adsd0907ezeaavzp5tassztse2f2ss" timestamp="1544089860"&gt;230&lt;/key&gt;&lt;/foreign-keys&gt;&lt;ref-type name="Journal Article"&gt;17&lt;/ref-type&gt;&lt;contributors&gt;&lt;authors&gt;&lt;author&gt;Lonsdale, John&lt;/author&gt;&lt;author&gt;Thomas, Jeffrey&lt;/author&gt;&lt;author&gt;Salvatore, Mike&lt;/author&gt;&lt;author&gt;Phillips, Rebecca&lt;/author&gt;&lt;author&gt;Lo, Edmund&lt;/author&gt;&lt;author&gt;Shad, Saboor&lt;/author&gt;&lt;author&gt;Hasz, Richard&lt;/author&gt;&lt;author&gt;Walters, Gary&lt;/author&gt;&lt;author&gt;Garcia, Fernando&lt;/author&gt;&lt;author&gt;Young, Nancy&lt;/author&gt;&lt;/authors&gt;&lt;/contributors&gt;&lt;titles&gt;&lt;title&gt;The genotype-tissue expression (GTEx) project&lt;/title&gt;&lt;secondary-title&gt;Nature genetics&lt;/secondary-title&gt;&lt;/titles&gt;&lt;periodical&gt;&lt;full-title&gt;Nature genetics&lt;/full-title&gt;&lt;/periodical&gt;&lt;pages&gt;580-585&lt;/pages&gt;&lt;volume&gt;45&lt;/volume&gt;&lt;number&gt;6&lt;/number&gt;&lt;dates&gt;&lt;year&gt;2013&lt;/year&gt;&lt;/dates&gt;&lt;isbn&gt;1061-4036&lt;/isbn&gt;&lt;urls&gt;&lt;/urls&gt;&lt;/record&gt;&lt;/Cite&gt;&lt;/EndNote&gt;</w:instrText>
      </w:r>
      <w:r w:rsidRPr="009D544B">
        <w:rPr>
          <w:rFonts w:ascii="Arial" w:hAnsi="Arial" w:cs="Arial"/>
          <w:color w:val="000000" w:themeColor="text1"/>
          <w:shd w:val="clear" w:color="auto" w:fill="FFFFFF"/>
        </w:rPr>
        <w:fldChar w:fldCharType="separate"/>
      </w:r>
      <w:r w:rsidR="00146CD8">
        <w:rPr>
          <w:rFonts w:ascii="Arial" w:hAnsi="Arial" w:cs="Arial"/>
          <w:noProof/>
          <w:color w:val="000000" w:themeColor="text1"/>
          <w:shd w:val="clear" w:color="auto" w:fill="FFFFFF"/>
        </w:rPr>
        <w:t>[31]</w:t>
      </w:r>
      <w:r w:rsidRPr="009D544B">
        <w:rPr>
          <w:rFonts w:ascii="Arial" w:hAnsi="Arial" w:cs="Arial"/>
          <w:color w:val="000000" w:themeColor="text1"/>
          <w:shd w:val="clear" w:color="auto" w:fill="FFFFFF"/>
        </w:rPr>
        <w:fldChar w:fldCharType="end"/>
      </w:r>
      <w:r w:rsidRPr="009D544B">
        <w:rPr>
          <w:rFonts w:ascii="Arial" w:hAnsi="Arial" w:cs="Arial"/>
          <w:color w:val="000000" w:themeColor="text1"/>
          <w:shd w:val="clear" w:color="auto" w:fill="FFFFFF"/>
        </w:rPr>
        <w:t>.</w:t>
      </w:r>
    </w:p>
    <w:p w14:paraId="45BEE91D" w14:textId="1A183C5B" w:rsidR="0099579F" w:rsidRPr="0099579F" w:rsidRDefault="0075612E" w:rsidP="00454E5C">
      <w:pPr>
        <w:spacing w:line="480" w:lineRule="auto"/>
        <w:ind w:firstLine="720"/>
        <w:rPr>
          <w:rFonts w:ascii="Arial" w:hAnsi="Arial" w:cs="Arial"/>
          <w:lang w:eastAsia="ko-KR"/>
        </w:rPr>
      </w:pPr>
      <w:r w:rsidRPr="007E411D">
        <w:rPr>
          <w:rFonts w:ascii="Arial" w:eastAsia="Malgun Gothic" w:hAnsi="Arial" w:cs="Arial"/>
          <w:lang w:eastAsia="ko-KR"/>
        </w:rPr>
        <w:t xml:space="preserve">We also searched </w:t>
      </w:r>
      <w:r w:rsidR="005D7800">
        <w:rPr>
          <w:rFonts w:ascii="Arial" w:eastAsia="Malgun Gothic" w:hAnsi="Arial" w:cs="Arial"/>
          <w:lang w:eastAsia="ko-KR"/>
        </w:rPr>
        <w:t>for any</w:t>
      </w:r>
      <w:r w:rsidRPr="007E411D">
        <w:rPr>
          <w:rFonts w:ascii="Arial" w:eastAsia="Malgun Gothic" w:hAnsi="Arial" w:cs="Arial"/>
          <w:lang w:eastAsia="ko-KR"/>
        </w:rPr>
        <w:t xml:space="preserve"> </w:t>
      </w:r>
      <w:r w:rsidRPr="007E411D">
        <w:rPr>
          <w:rFonts w:ascii="Arial" w:eastAsia="Malgun Gothic" w:hAnsi="Arial" w:cs="Arial"/>
          <w:i/>
          <w:lang w:eastAsia="ko-KR"/>
        </w:rPr>
        <w:t>cis</w:t>
      </w:r>
      <w:r w:rsidRPr="007E411D">
        <w:rPr>
          <w:rFonts w:ascii="Arial" w:eastAsia="Malgun Gothic" w:hAnsi="Arial" w:cs="Arial"/>
          <w:lang w:eastAsia="ko-KR"/>
        </w:rPr>
        <w:t xml:space="preserve">-expression quantitative trait loci (eQTL) </w:t>
      </w:r>
      <w:r w:rsidR="005D7800">
        <w:rPr>
          <w:rFonts w:ascii="Arial" w:eastAsia="Malgun Gothic" w:hAnsi="Arial" w:cs="Arial"/>
          <w:lang w:eastAsia="ko-KR"/>
        </w:rPr>
        <w:t>for</w:t>
      </w:r>
      <w:r w:rsidRPr="007E411D">
        <w:rPr>
          <w:rFonts w:ascii="Arial" w:eastAsia="Malgun Gothic" w:hAnsi="Arial" w:cs="Arial"/>
          <w:lang w:eastAsia="ko-KR"/>
        </w:rPr>
        <w:t xml:space="preserve"> all SNPs in the LD block</w:t>
      </w:r>
      <w:r w:rsidR="005D7800">
        <w:rPr>
          <w:rFonts w:ascii="Arial" w:eastAsia="Malgun Gothic" w:hAnsi="Arial" w:cs="Arial"/>
          <w:lang w:eastAsia="ko-KR"/>
        </w:rPr>
        <w:t xml:space="preserve"> with association to LAM using </w:t>
      </w:r>
      <w:r w:rsidRPr="007E411D">
        <w:rPr>
          <w:rFonts w:ascii="Arial" w:eastAsia="Malgun Gothic" w:hAnsi="Arial" w:cs="Arial"/>
          <w:lang w:eastAsia="ko-KR"/>
        </w:rPr>
        <w:t>GTEx release v7</w:t>
      </w:r>
      <w:r w:rsidR="005D7800">
        <w:rPr>
          <w:rFonts w:ascii="Arial" w:eastAsia="Malgun Gothic" w:hAnsi="Arial" w:cs="Arial"/>
          <w:lang w:eastAsia="ko-KR"/>
        </w:rPr>
        <w:t xml:space="preserve"> database [33]</w:t>
      </w:r>
      <w:r w:rsidRPr="007E411D">
        <w:rPr>
          <w:rFonts w:ascii="Arial" w:eastAsia="Malgun Gothic" w:hAnsi="Arial" w:cs="Arial"/>
          <w:lang w:eastAsia="ko-KR"/>
        </w:rPr>
        <w:t xml:space="preserve">. </w:t>
      </w:r>
      <w:r w:rsidR="005D7800">
        <w:rPr>
          <w:rFonts w:ascii="Arial" w:eastAsia="Malgun Gothic" w:hAnsi="Arial" w:cs="Arial"/>
          <w:lang w:eastAsia="ko-KR"/>
        </w:rPr>
        <w:t>This resource</w:t>
      </w:r>
      <w:r w:rsidRPr="007E411D">
        <w:rPr>
          <w:rFonts w:ascii="Arial" w:eastAsia="Malgun Gothic" w:hAnsi="Arial" w:cs="Arial"/>
          <w:lang w:eastAsia="ko-KR"/>
        </w:rPr>
        <w:t xml:space="preserve"> provide</w:t>
      </w:r>
      <w:r w:rsidR="005D7800">
        <w:rPr>
          <w:rFonts w:ascii="Arial" w:eastAsia="Malgun Gothic" w:hAnsi="Arial" w:cs="Arial"/>
          <w:lang w:eastAsia="ko-KR"/>
        </w:rPr>
        <w:t>s</w:t>
      </w:r>
      <w:r w:rsidRPr="007E411D">
        <w:rPr>
          <w:rFonts w:ascii="Arial" w:eastAsia="Malgun Gothic" w:hAnsi="Arial" w:cs="Arial"/>
          <w:lang w:eastAsia="ko-KR"/>
        </w:rPr>
        <w:t xml:space="preserve"> results of eQTL analysis for each SNP-gene pair </w:t>
      </w:r>
      <w:r w:rsidR="0098116A">
        <w:rPr>
          <w:rFonts w:ascii="Arial" w:eastAsia="Malgun Gothic" w:hAnsi="Arial" w:cs="Arial"/>
          <w:lang w:eastAsia="ko-KR"/>
        </w:rPr>
        <w:t xml:space="preserve">for </w:t>
      </w:r>
      <w:r w:rsidRPr="007E411D">
        <w:rPr>
          <w:rFonts w:ascii="Arial" w:eastAsia="Malgun Gothic" w:hAnsi="Arial" w:cs="Arial"/>
          <w:lang w:eastAsia="ko-KR"/>
        </w:rPr>
        <w:t>all SNPs within 1 Mb upstream and downstream of</w:t>
      </w:r>
      <w:r w:rsidR="0098116A">
        <w:rPr>
          <w:rFonts w:ascii="Arial" w:eastAsia="Malgun Gothic" w:hAnsi="Arial" w:cs="Arial"/>
          <w:lang w:eastAsia="ko-KR"/>
        </w:rPr>
        <w:t xml:space="preserve"> the</w:t>
      </w:r>
      <w:r w:rsidRPr="007E411D">
        <w:rPr>
          <w:rFonts w:ascii="Arial" w:eastAsia="Malgun Gothic" w:hAnsi="Arial" w:cs="Arial"/>
          <w:lang w:eastAsia="ko-KR"/>
        </w:rPr>
        <w:t xml:space="preserve"> transcription start site. FastQTL </w:t>
      </w:r>
      <w:r w:rsidR="00094668">
        <w:rPr>
          <w:rFonts w:ascii="Arial" w:eastAsia="Malgun Gothic" w:hAnsi="Arial" w:cs="Arial"/>
          <w:lang w:eastAsia="ko-KR"/>
        </w:rPr>
        <w:t>is</w:t>
      </w:r>
      <w:r w:rsidRPr="007E411D">
        <w:rPr>
          <w:rFonts w:ascii="Arial" w:eastAsia="Malgun Gothic" w:hAnsi="Arial" w:cs="Arial"/>
          <w:lang w:eastAsia="ko-KR"/>
        </w:rPr>
        <w:t xml:space="preserve"> used </w:t>
      </w:r>
      <w:r w:rsidR="00094668">
        <w:rPr>
          <w:rFonts w:ascii="Arial" w:eastAsia="Malgun Gothic" w:hAnsi="Arial" w:cs="Arial"/>
          <w:lang w:eastAsia="ko-KR"/>
        </w:rPr>
        <w:t xml:space="preserve">by this resource </w:t>
      </w:r>
      <w:r w:rsidR="00094668" w:rsidRPr="007E411D">
        <w:rPr>
          <w:rFonts w:ascii="Arial" w:eastAsia="Malgun Gothic" w:hAnsi="Arial" w:cs="Arial"/>
          <w:lang w:eastAsia="ko-KR"/>
        </w:rPr>
        <w:t>(</w:t>
      </w:r>
      <w:hyperlink r:id="rId14" w:history="1">
        <w:r w:rsidR="00094668" w:rsidRPr="00086170">
          <w:rPr>
            <w:rStyle w:val="Hyperlink"/>
            <w:rFonts w:ascii="Arial" w:eastAsia="Malgun Gothic" w:hAnsi="Arial" w:cs="Arial"/>
            <w:lang w:eastAsia="ko-KR"/>
          </w:rPr>
          <w:t>https://www.gtexportal.org/home</w:t>
        </w:r>
      </w:hyperlink>
      <w:r w:rsidR="00094668" w:rsidRPr="007E411D">
        <w:rPr>
          <w:rFonts w:ascii="Arial" w:eastAsia="Malgun Gothic" w:hAnsi="Arial" w:cs="Arial"/>
          <w:lang w:eastAsia="ko-KR"/>
        </w:rPr>
        <w:t>)</w:t>
      </w:r>
      <w:r w:rsidR="00094668">
        <w:rPr>
          <w:rFonts w:ascii="Arial" w:eastAsia="Malgun Gothic" w:hAnsi="Arial" w:cs="Arial"/>
          <w:lang w:eastAsia="ko-KR"/>
        </w:rPr>
        <w:t xml:space="preserve"> </w:t>
      </w:r>
      <w:r w:rsidRPr="007E411D">
        <w:rPr>
          <w:rFonts w:ascii="Arial" w:eastAsia="Malgun Gothic" w:hAnsi="Arial" w:cs="Arial"/>
          <w:lang w:eastAsia="ko-KR"/>
        </w:rPr>
        <w:t xml:space="preserve">for </w:t>
      </w:r>
      <w:r w:rsidRPr="007E411D">
        <w:rPr>
          <w:rFonts w:ascii="Arial" w:eastAsia="Malgun Gothic" w:hAnsi="Arial" w:cs="Arial"/>
          <w:i/>
          <w:lang w:eastAsia="ko-KR"/>
        </w:rPr>
        <w:t>cis-</w:t>
      </w:r>
      <w:r w:rsidRPr="007E411D">
        <w:rPr>
          <w:rFonts w:ascii="Arial" w:eastAsia="Malgun Gothic" w:hAnsi="Arial" w:cs="Arial"/>
          <w:lang w:eastAsia="ko-KR"/>
        </w:rPr>
        <w:t xml:space="preserve">eQTL mapping </w:t>
      </w:r>
      <w:r w:rsidRPr="007E411D">
        <w:rPr>
          <w:rFonts w:ascii="Arial" w:eastAsia="Malgun Gothic" w:hAnsi="Arial" w:cs="Arial"/>
          <w:lang w:eastAsia="ko-KR"/>
        </w:rPr>
        <w:fldChar w:fldCharType="begin"/>
      </w:r>
      <w:r w:rsidR="00146CD8">
        <w:rPr>
          <w:rFonts w:ascii="Arial" w:eastAsia="Malgun Gothic" w:hAnsi="Arial" w:cs="Arial"/>
          <w:lang w:eastAsia="ko-KR"/>
        </w:rPr>
        <w:instrText xml:space="preserve"> ADDIN EN.CITE &lt;EndNote&gt;&lt;Cite&gt;&lt;Author&gt;Ongen&lt;/Author&gt;&lt;Year&gt;2015&lt;/Year&gt;&lt;RecNum&gt;304&lt;/RecNum&gt;&lt;DisplayText&gt;[32]&lt;/DisplayText&gt;&lt;record&gt;&lt;rec-number&gt;304&lt;/rec-number&gt;&lt;foreign-keys&gt;&lt;key app="EN" db-id="rav092adsd0907ezeaavzp5tassztse2f2ss" timestamp="1548050969"&gt;304&lt;/key&gt;&lt;/foreign-keys&gt;&lt;ref-type name="Journal Article"&gt;17&lt;/ref-type&gt;&lt;contributors&gt;&lt;authors&gt;&lt;author&gt;Ongen, Halit&lt;/author&gt;&lt;author&gt;Buil, Alfonso&lt;/author&gt;&lt;author&gt;Brown, Andrew Anand&lt;/author&gt;&lt;author&gt;Dermitzakis, Emmanouil T&lt;/author&gt;&lt;author&gt;Delaneau, Olivier&lt;/author&gt;&lt;/authors&gt;&lt;/contributors&gt;&lt;titles&gt;&lt;title&gt;Fast and efficient QTL mapper for thousands of molecular phenotypes&lt;/title&gt;&lt;secondary-title&gt;Bioinformatics&lt;/secondary-title&gt;&lt;/titles&gt;&lt;periodical&gt;&lt;full-title&gt;Bioinformatics&lt;/full-title&gt;&lt;/periodical&gt;&lt;pages&gt;1479-1485&lt;/pages&gt;&lt;volume&gt;32&lt;/volume&gt;&lt;number&gt;10&lt;/number&gt;&lt;dates&gt;&lt;year&gt;2015&lt;/year&gt;&lt;/dates&gt;&lt;isbn&gt;1460-2059&lt;/isbn&gt;&lt;urls&gt;&lt;/urls&gt;&lt;/record&gt;&lt;/Cite&gt;&lt;/EndNote&gt;</w:instrText>
      </w:r>
      <w:r w:rsidRPr="007E411D">
        <w:rPr>
          <w:rFonts w:ascii="Arial" w:eastAsia="Malgun Gothic" w:hAnsi="Arial" w:cs="Arial"/>
          <w:lang w:eastAsia="ko-KR"/>
        </w:rPr>
        <w:fldChar w:fldCharType="separate"/>
      </w:r>
      <w:r w:rsidR="00146CD8">
        <w:rPr>
          <w:rFonts w:ascii="Arial" w:eastAsia="Malgun Gothic" w:hAnsi="Arial" w:cs="Arial"/>
          <w:noProof/>
          <w:lang w:eastAsia="ko-KR"/>
        </w:rPr>
        <w:t>[32]</w:t>
      </w:r>
      <w:r w:rsidRPr="007E411D">
        <w:rPr>
          <w:rFonts w:ascii="Arial" w:eastAsia="Malgun Gothic" w:hAnsi="Arial" w:cs="Arial"/>
          <w:lang w:eastAsia="ko-KR"/>
        </w:rPr>
        <w:fldChar w:fldCharType="end"/>
      </w:r>
      <w:r w:rsidRPr="007E411D">
        <w:rPr>
          <w:rFonts w:ascii="Arial" w:eastAsia="Malgun Gothic" w:hAnsi="Arial" w:cs="Arial"/>
          <w:lang w:eastAsia="ko-KR"/>
        </w:rPr>
        <w:t xml:space="preserve"> </w:t>
      </w:r>
      <w:r w:rsidRPr="007E411D">
        <w:rPr>
          <w:rFonts w:ascii="Arial" w:eastAsia="Malgun Gothic" w:hAnsi="Arial" w:cs="Arial"/>
          <w:shd w:val="clear" w:color="auto" w:fill="FFFFFF"/>
          <w:lang w:eastAsia="ko-KR"/>
        </w:rPr>
        <w:t>with covariate adjustment of top three PC scores, genotyping platform, sex and a set of rel</w:t>
      </w:r>
      <w:r w:rsidR="0098116A">
        <w:rPr>
          <w:rFonts w:ascii="Arial" w:eastAsia="Malgun Gothic" w:hAnsi="Arial" w:cs="Arial"/>
          <w:shd w:val="clear" w:color="auto" w:fill="FFFFFF"/>
          <w:lang w:eastAsia="ko-KR"/>
        </w:rPr>
        <w:t>e</w:t>
      </w:r>
      <w:r w:rsidRPr="007E411D">
        <w:rPr>
          <w:rFonts w:ascii="Arial" w:eastAsia="Malgun Gothic" w:hAnsi="Arial" w:cs="Arial"/>
          <w:shd w:val="clear" w:color="auto" w:fill="FFFFFF"/>
          <w:lang w:eastAsia="ko-KR"/>
        </w:rPr>
        <w:t>vant variables identified using PEER method</w:t>
      </w:r>
      <w:r w:rsidRPr="007E411D">
        <w:rPr>
          <w:rFonts w:ascii="Arial" w:eastAsia="Malgun Gothic" w:hAnsi="Arial" w:cs="Arial"/>
          <w:lang w:eastAsia="ko-KR"/>
        </w:rPr>
        <w:t xml:space="preserve"> </w:t>
      </w:r>
      <w:r w:rsidRPr="007E411D">
        <w:rPr>
          <w:rFonts w:ascii="Arial" w:eastAsia="Malgun Gothic" w:hAnsi="Arial" w:cs="Arial"/>
          <w:lang w:eastAsia="ko-KR"/>
        </w:rPr>
        <w:fldChar w:fldCharType="begin"/>
      </w:r>
      <w:r w:rsidR="00146CD8">
        <w:rPr>
          <w:rFonts w:ascii="Arial" w:eastAsia="Malgun Gothic" w:hAnsi="Arial" w:cs="Arial"/>
          <w:lang w:eastAsia="ko-KR"/>
        </w:rPr>
        <w:instrText xml:space="preserve"> ADDIN EN.CITE &lt;EndNote&gt;&lt;Cite&gt;&lt;Author&gt;Stegle&lt;/Author&gt;&lt;Year&gt;2010&lt;/Year&gt;&lt;RecNum&gt;305&lt;/RecNum&gt;&lt;DisplayText&gt;[33]&lt;/DisplayText&gt;&lt;record&gt;&lt;rec-number&gt;305&lt;/rec-number&gt;&lt;foreign-keys&gt;&lt;key app="EN" db-id="rav092adsd0907ezeaavzp5tassztse2f2ss" timestamp="1548051134"&gt;305&lt;/key&gt;&lt;/foreign-keys&gt;&lt;ref-type name="Journal Article"&gt;17&lt;/ref-type&gt;&lt;contributors&gt;&lt;authors&gt;&lt;author&gt;Stegle, Oliver&lt;/author&gt;&lt;author&gt;Parts, Leopold&lt;/author&gt;&lt;author&gt;Durbin, Richard&lt;/author&gt;&lt;author&gt;Winn, John&lt;/author&gt;&lt;/authors&gt;&lt;/contributors&gt;&lt;titles&gt;&lt;title&gt;A Bayesian framework to account for complex non-genetic factors in gene expression levels greatly increases power in eQTL studies&lt;/title&gt;&lt;secondary-title&gt;PLoS computational biology&lt;/secondary-title&gt;&lt;/titles&gt;&lt;periodical&gt;&lt;full-title&gt;PLoS computational biology&lt;/full-title&gt;&lt;/periodical&gt;&lt;pages&gt;e1000770&lt;/pages&gt;&lt;volume&gt;6&lt;/volume&gt;&lt;number&gt;5&lt;/number&gt;&lt;dates&gt;&lt;year&gt;2010&lt;/year&gt;&lt;/dates&gt;&lt;isbn&gt;1553-7358&lt;/isbn&gt;&lt;urls&gt;&lt;/urls&gt;&lt;/record&gt;&lt;/Cite&gt;&lt;/EndNote&gt;</w:instrText>
      </w:r>
      <w:r w:rsidRPr="007E411D">
        <w:rPr>
          <w:rFonts w:ascii="Arial" w:eastAsia="Malgun Gothic" w:hAnsi="Arial" w:cs="Arial"/>
          <w:lang w:eastAsia="ko-KR"/>
        </w:rPr>
        <w:fldChar w:fldCharType="separate"/>
      </w:r>
      <w:r w:rsidR="00146CD8">
        <w:rPr>
          <w:rFonts w:ascii="Arial" w:eastAsia="Malgun Gothic" w:hAnsi="Arial" w:cs="Arial"/>
          <w:noProof/>
          <w:lang w:eastAsia="ko-KR"/>
        </w:rPr>
        <w:t>[33]</w:t>
      </w:r>
      <w:r w:rsidRPr="007E411D">
        <w:rPr>
          <w:rFonts w:ascii="Arial" w:eastAsia="Malgun Gothic" w:hAnsi="Arial" w:cs="Arial"/>
          <w:lang w:eastAsia="ko-KR"/>
        </w:rPr>
        <w:fldChar w:fldCharType="end"/>
      </w:r>
      <w:r w:rsidRPr="007E411D">
        <w:rPr>
          <w:rFonts w:ascii="Arial" w:eastAsia="Malgun Gothic" w:hAnsi="Arial" w:cs="Arial"/>
          <w:lang w:eastAsia="ko-KR"/>
        </w:rPr>
        <w:t xml:space="preserve">. </w:t>
      </w:r>
    </w:p>
    <w:p w14:paraId="15E0F982" w14:textId="77C9D72B" w:rsidR="00104400" w:rsidRPr="000D150D" w:rsidRDefault="00104400" w:rsidP="00A134C5">
      <w:pPr>
        <w:spacing w:line="480" w:lineRule="auto"/>
        <w:rPr>
          <w:rFonts w:ascii="Arial" w:hAnsi="Arial" w:cs="Arial"/>
          <w:color w:val="000000" w:themeColor="text1"/>
          <w:shd w:val="clear" w:color="auto" w:fill="FFFFFF"/>
        </w:rPr>
      </w:pPr>
    </w:p>
    <w:p w14:paraId="72D0A353" w14:textId="48803C46" w:rsidR="00104400" w:rsidRPr="00205C67" w:rsidRDefault="00104400" w:rsidP="00A134C5">
      <w:pPr>
        <w:spacing w:line="480" w:lineRule="auto"/>
        <w:outlineLvl w:val="0"/>
        <w:rPr>
          <w:rFonts w:ascii="Arial" w:hAnsi="Arial" w:cs="Arial"/>
          <w:color w:val="FF0000"/>
          <w:shd w:val="clear" w:color="auto" w:fill="FFFFFF"/>
        </w:rPr>
      </w:pPr>
      <w:r w:rsidRPr="000D150D">
        <w:rPr>
          <w:rFonts w:ascii="Arial" w:hAnsi="Arial" w:cs="Arial"/>
          <w:b/>
          <w:color w:val="000000" w:themeColor="text1"/>
          <w:shd w:val="clear" w:color="auto" w:fill="FFFFFF"/>
        </w:rPr>
        <w:t>Immunohistochemistry analyses</w:t>
      </w:r>
    </w:p>
    <w:p w14:paraId="4916A2B5" w14:textId="2ED02A7B" w:rsidR="00104400" w:rsidRPr="000D150D" w:rsidRDefault="00104400" w:rsidP="00A134C5">
      <w:pPr>
        <w:spacing w:line="480" w:lineRule="auto"/>
        <w:rPr>
          <w:rFonts w:ascii="Arial" w:hAnsi="Arial" w:cs="Arial"/>
          <w:color w:val="000000" w:themeColor="text1"/>
          <w:shd w:val="clear" w:color="auto" w:fill="FFFFFF"/>
        </w:rPr>
      </w:pPr>
      <w:r w:rsidRPr="000D150D">
        <w:rPr>
          <w:rFonts w:ascii="Arial" w:hAnsi="Arial" w:cs="Arial"/>
          <w:color w:val="000000" w:themeColor="text1"/>
          <w:shd w:val="clear" w:color="auto" w:fill="FFFFFF"/>
        </w:rPr>
        <w:tab/>
        <w:t xml:space="preserve">Immunochistochemistry was performed as described elsewhere </w:t>
      </w:r>
      <w:r w:rsidRPr="000D150D">
        <w:rPr>
          <w:rFonts w:ascii="Arial" w:hAnsi="Arial" w:cs="Arial"/>
          <w:color w:val="000000" w:themeColor="text1"/>
          <w:shd w:val="clear" w:color="auto" w:fill="FFFFFF"/>
        </w:rPr>
        <w:fldChar w:fldCharType="begin"/>
      </w:r>
      <w:r w:rsidR="00146CD8">
        <w:rPr>
          <w:rFonts w:ascii="Arial" w:hAnsi="Arial" w:cs="Arial"/>
          <w:color w:val="000000" w:themeColor="text1"/>
          <w:shd w:val="clear" w:color="auto" w:fill="FFFFFF"/>
        </w:rPr>
        <w:instrText xml:space="preserve"> ADDIN EN.CITE &lt;EndNote&gt;&lt;Cite&gt;&lt;Author&gt;Bongaarts&lt;/Author&gt;&lt;Year&gt;2017&lt;/Year&gt;&lt;RecNum&gt;211&lt;/RecNum&gt;&lt;DisplayText&gt;[34]&lt;/DisplayText&gt;&lt;record&gt;&lt;rec-number&gt;211&lt;/rec-number&gt;&lt;foreign-keys&gt;&lt;key app="EN" db-id="rav092adsd0907ezeaavzp5tassztse2f2ss" timestamp="1544089860"&gt;211&lt;/key&gt;&lt;/foreign-keys&gt;&lt;ref-type name="Journal Article"&gt;17&lt;/ref-type&gt;&lt;contributors&gt;&lt;authors&gt;&lt;author&gt;Bongaarts, Anika&lt;/author&gt;&lt;author&gt;Giannikou, Krinio&lt;/author&gt;&lt;author&gt;Reinten, Roy J&lt;/author&gt;&lt;author&gt;Anink, Jasper J&lt;/author&gt;&lt;author&gt;Mills, James D&lt;/author&gt;&lt;author&gt;Jansen, Floor E&lt;/author&gt;&lt;author&gt;Spliet, GM Wim&lt;/author&gt;&lt;author&gt;den Dunnen, Willfred FA&lt;/author&gt;&lt;author&gt;Coras, Roland&lt;/author&gt;&lt;author&gt;Blümcke, Ingmar&lt;/author&gt;&lt;/authors&gt;&lt;/contributors&gt;&lt;titles&gt;&lt;title&gt;Subependymal giant cell astrocytomas in Tuberous Sclerosis Complex have consistent TSC1/TSC2 biallelic inactivation, and no BRAF mutations&lt;/title&gt;&lt;secondary-title&gt;Oncotarget&lt;/secondary-title&gt;&lt;/titles&gt;&lt;periodical&gt;&lt;full-title&gt;Oncotarget&lt;/full-title&gt;&lt;/periodical&gt;&lt;pages&gt;95516&lt;/pages&gt;&lt;volume&gt;8&lt;/volume&gt;&lt;number&gt;56&lt;/number&gt;&lt;dates&gt;&lt;year&gt;2017&lt;/year&gt;&lt;/dates&gt;&lt;urls&gt;&lt;/urls&gt;&lt;/record&gt;&lt;/Cite&gt;&lt;/EndNote&gt;</w:instrText>
      </w:r>
      <w:r w:rsidRPr="000D150D">
        <w:rPr>
          <w:rFonts w:ascii="Arial" w:hAnsi="Arial" w:cs="Arial"/>
          <w:color w:val="000000" w:themeColor="text1"/>
          <w:shd w:val="clear" w:color="auto" w:fill="FFFFFF"/>
        </w:rPr>
        <w:fldChar w:fldCharType="separate"/>
      </w:r>
      <w:r w:rsidR="00146CD8">
        <w:rPr>
          <w:rFonts w:ascii="Arial" w:hAnsi="Arial" w:cs="Arial"/>
          <w:noProof/>
          <w:color w:val="000000" w:themeColor="text1"/>
          <w:shd w:val="clear" w:color="auto" w:fill="FFFFFF"/>
        </w:rPr>
        <w:t>[34]</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xml:space="preserve"> using a </w:t>
      </w:r>
      <w:r w:rsidR="004F53FD" w:rsidRPr="000D150D">
        <w:rPr>
          <w:rFonts w:ascii="Arial" w:hAnsi="Arial" w:cs="Arial"/>
          <w:color w:val="000000" w:themeColor="text1"/>
          <w:shd w:val="clear" w:color="auto" w:fill="FFFFFF"/>
        </w:rPr>
        <w:t xml:space="preserve">primary </w:t>
      </w:r>
      <w:r w:rsidRPr="000D150D">
        <w:rPr>
          <w:rFonts w:ascii="Arial" w:hAnsi="Arial" w:cs="Arial"/>
          <w:color w:val="000000" w:themeColor="text1"/>
          <w:shd w:val="clear" w:color="auto" w:fill="FFFFFF"/>
        </w:rPr>
        <w:t xml:space="preserve">mouse monoclonal antibody against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[Abcam Cat.Num # ab41859 Concentration 1:100 (10ug/ml)]</w:t>
      </w:r>
      <w:r w:rsidR="002D2AE6" w:rsidRPr="000D150D">
        <w:rPr>
          <w:rFonts w:ascii="Arial" w:hAnsi="Arial" w:cs="Arial"/>
          <w:color w:val="000000" w:themeColor="text1"/>
          <w:shd w:val="clear" w:color="auto" w:fill="FFFFFF"/>
        </w:rPr>
        <w:t xml:space="preserve">.  Briefly, </w:t>
      </w:r>
      <w:r w:rsidR="00856B0B" w:rsidRPr="000D150D">
        <w:rPr>
          <w:rFonts w:ascii="Arial" w:hAnsi="Arial" w:cs="Arial"/>
          <w:color w:val="231F20"/>
        </w:rPr>
        <w:t>formalin-fixed, paraffin-embedded</w:t>
      </w:r>
      <w:r w:rsidR="00856B0B" w:rsidRPr="000D150D">
        <w:rPr>
          <w:rFonts w:ascii="Arial" w:hAnsi="Arial" w:cs="Arial"/>
          <w:color w:val="000000" w:themeColor="text1"/>
          <w:shd w:val="clear" w:color="auto" w:fill="FFFFFF"/>
        </w:rPr>
        <w:t xml:space="preserve"> tumor </w:t>
      </w:r>
      <w:r w:rsidR="009D14DF">
        <w:rPr>
          <w:rFonts w:ascii="Arial" w:hAnsi="Arial" w:cs="Arial"/>
          <w:color w:val="000000" w:themeColor="text1"/>
          <w:shd w:val="clear" w:color="auto" w:fill="FFFFFF"/>
        </w:rPr>
        <w:t xml:space="preserve">sections </w:t>
      </w:r>
      <w:r w:rsidR="00856B0B" w:rsidRPr="000D150D">
        <w:rPr>
          <w:rFonts w:ascii="Arial" w:hAnsi="Arial" w:cs="Arial"/>
          <w:color w:val="000000" w:themeColor="text1"/>
          <w:shd w:val="clear" w:color="auto" w:fill="FFFFFF"/>
        </w:rPr>
        <w:t>were</w:t>
      </w:r>
      <w:r w:rsidR="00856B0B" w:rsidRPr="000D150D">
        <w:rPr>
          <w:rFonts w:ascii="Arial" w:hAnsi="Arial" w:cs="Arial"/>
          <w:color w:val="231F20"/>
        </w:rPr>
        <w:t xml:space="preserve"> deparaffinized</w:t>
      </w:r>
      <w:r w:rsidR="004F53FD" w:rsidRPr="000D150D">
        <w:rPr>
          <w:rFonts w:ascii="Arial" w:hAnsi="Arial" w:cs="Arial"/>
          <w:color w:val="231F20"/>
        </w:rPr>
        <w:t xml:space="preserve"> in xylene</w:t>
      </w:r>
      <w:r w:rsidR="00856B0B" w:rsidRPr="000D150D">
        <w:rPr>
          <w:rFonts w:ascii="Arial" w:hAnsi="Arial" w:cs="Arial"/>
          <w:color w:val="231F20"/>
        </w:rPr>
        <w:t>, rehydrated</w:t>
      </w:r>
      <w:r w:rsidR="004F53FD" w:rsidRPr="00205C67">
        <w:rPr>
          <w:rFonts w:ascii="Arial" w:hAnsi="Arial" w:cs="Arial"/>
          <w:strike/>
          <w:color w:val="231F20"/>
        </w:rPr>
        <w:t>,</w:t>
      </w:r>
      <w:r w:rsidR="009D14DF">
        <w:rPr>
          <w:rFonts w:ascii="Arial" w:hAnsi="Arial" w:cs="Arial"/>
          <w:color w:val="231F20"/>
        </w:rPr>
        <w:t xml:space="preserve"> </w:t>
      </w:r>
      <w:r w:rsidR="00856B0B" w:rsidRPr="000D150D">
        <w:rPr>
          <w:rFonts w:ascii="Arial" w:hAnsi="Arial" w:cs="Arial"/>
          <w:color w:val="231F20"/>
        </w:rPr>
        <w:t xml:space="preserve">and </w:t>
      </w:r>
      <w:r w:rsidR="004F53FD" w:rsidRPr="000D150D">
        <w:rPr>
          <w:rFonts w:ascii="Arial" w:hAnsi="Arial" w:cs="Arial"/>
          <w:color w:val="231F20"/>
        </w:rPr>
        <w:t xml:space="preserve">antigen retrieval was performed in EDTA (pH 8.0, Diagnostic BioSystems). </w:t>
      </w:r>
      <w:r w:rsidR="00856B0B" w:rsidRPr="000D150D">
        <w:rPr>
          <w:rFonts w:ascii="Arial" w:hAnsi="Arial" w:cs="Arial"/>
          <w:color w:val="231F20"/>
        </w:rPr>
        <w:t>E</w:t>
      </w:r>
      <w:r w:rsidR="004F53FD" w:rsidRPr="000D150D">
        <w:rPr>
          <w:rFonts w:ascii="Arial" w:hAnsi="Arial" w:cs="Arial"/>
          <w:color w:val="231F20"/>
        </w:rPr>
        <w:t>ndogenous peroxidase activity was blocked with 3% H</w:t>
      </w:r>
      <w:r w:rsidR="004F53FD" w:rsidRPr="000D150D">
        <w:rPr>
          <w:rFonts w:ascii="Arial" w:hAnsi="Arial" w:cs="Arial"/>
          <w:color w:val="231F20"/>
          <w:vertAlign w:val="subscript"/>
        </w:rPr>
        <w:t>2</w:t>
      </w:r>
      <w:r w:rsidR="004F53FD" w:rsidRPr="000D150D">
        <w:rPr>
          <w:rFonts w:ascii="Arial" w:hAnsi="Arial" w:cs="Arial"/>
          <w:color w:val="231F20"/>
        </w:rPr>
        <w:t>O</w:t>
      </w:r>
      <w:r w:rsidR="004F53FD" w:rsidRPr="000D150D">
        <w:rPr>
          <w:rFonts w:ascii="Arial" w:hAnsi="Arial" w:cs="Arial"/>
          <w:color w:val="231F20"/>
          <w:vertAlign w:val="subscript"/>
        </w:rPr>
        <w:t>2</w:t>
      </w:r>
      <w:r w:rsidR="00856B0B" w:rsidRPr="000D150D">
        <w:rPr>
          <w:rFonts w:ascii="Arial" w:hAnsi="Arial" w:cs="Arial"/>
          <w:color w:val="231F20"/>
        </w:rPr>
        <w:t>,</w:t>
      </w:r>
      <w:r w:rsidR="004F53FD" w:rsidRPr="000D150D">
        <w:rPr>
          <w:rFonts w:ascii="Arial" w:hAnsi="Arial" w:cs="Arial"/>
          <w:color w:val="231F20"/>
        </w:rPr>
        <w:t xml:space="preserve"> </w:t>
      </w:r>
      <w:r w:rsidR="00856B0B" w:rsidRPr="000D150D">
        <w:rPr>
          <w:rFonts w:ascii="Arial" w:hAnsi="Arial" w:cs="Arial"/>
          <w:color w:val="231F20"/>
        </w:rPr>
        <w:t>blocking was done</w:t>
      </w:r>
      <w:r w:rsidR="004F53FD" w:rsidRPr="000D150D">
        <w:rPr>
          <w:rFonts w:ascii="Arial" w:hAnsi="Arial" w:cs="Arial"/>
          <w:color w:val="231F20"/>
        </w:rPr>
        <w:t xml:space="preserve"> with 5% goat serum</w:t>
      </w:r>
      <w:r w:rsidR="00856B0B" w:rsidRPr="000D150D">
        <w:rPr>
          <w:rFonts w:ascii="Arial" w:hAnsi="Arial" w:cs="Arial"/>
          <w:color w:val="231F20"/>
        </w:rPr>
        <w:t>, followed by incubation</w:t>
      </w:r>
      <w:r w:rsidR="004F53FD" w:rsidRPr="000D150D">
        <w:rPr>
          <w:rFonts w:ascii="Arial" w:hAnsi="Arial" w:cs="Arial"/>
          <w:color w:val="231F20"/>
        </w:rPr>
        <w:t xml:space="preserve"> overnight with antibody at 4°C</w:t>
      </w:r>
      <w:r w:rsidR="00856B0B" w:rsidRPr="000D150D">
        <w:rPr>
          <w:rFonts w:ascii="Arial" w:hAnsi="Arial" w:cs="Arial"/>
          <w:color w:val="231F20"/>
        </w:rPr>
        <w:t xml:space="preserve">, </w:t>
      </w:r>
      <w:r w:rsidR="004F53FD" w:rsidRPr="000D150D">
        <w:rPr>
          <w:rFonts w:ascii="Arial" w:hAnsi="Arial" w:cs="Arial"/>
          <w:color w:val="231F20"/>
        </w:rPr>
        <w:t>washing in TBST,</w:t>
      </w:r>
      <w:r w:rsidR="009D14DF">
        <w:rPr>
          <w:rFonts w:ascii="Arial" w:hAnsi="Arial" w:cs="Arial"/>
          <w:color w:val="231F20"/>
        </w:rPr>
        <w:t xml:space="preserve"> and</w:t>
      </w:r>
      <w:r w:rsidR="004F53FD" w:rsidRPr="000D150D">
        <w:rPr>
          <w:rFonts w:ascii="Arial" w:hAnsi="Arial" w:cs="Arial"/>
          <w:color w:val="231F20"/>
        </w:rPr>
        <w:t xml:space="preserve"> </w:t>
      </w:r>
      <w:r w:rsidR="00856B0B" w:rsidRPr="000D150D">
        <w:rPr>
          <w:rFonts w:ascii="Arial" w:hAnsi="Arial" w:cs="Arial"/>
          <w:color w:val="231F20"/>
        </w:rPr>
        <w:t>incubation</w:t>
      </w:r>
      <w:r w:rsidR="004F53FD" w:rsidRPr="000D150D">
        <w:rPr>
          <w:rFonts w:ascii="Arial" w:hAnsi="Arial" w:cs="Arial"/>
          <w:color w:val="231F20"/>
        </w:rPr>
        <w:t xml:space="preserve"> with anti-goat secondary antibody (Vector Labs, Burl</w:t>
      </w:r>
      <w:r w:rsidR="00856B0B" w:rsidRPr="000D150D">
        <w:rPr>
          <w:rFonts w:ascii="Arial" w:hAnsi="Arial" w:cs="Arial"/>
          <w:color w:val="231F20"/>
        </w:rPr>
        <w:t>ingame, C</w:t>
      </w:r>
      <w:r w:rsidR="00856B0B" w:rsidRPr="00205C67">
        <w:rPr>
          <w:rFonts w:ascii="Arial" w:hAnsi="Arial" w:cs="Arial"/>
          <w:color w:val="231F20"/>
        </w:rPr>
        <w:t>A</w:t>
      </w:r>
      <w:r w:rsidR="009D14DF" w:rsidRPr="00205C67">
        <w:rPr>
          <w:rFonts w:ascii="Arial" w:hAnsi="Arial" w:cs="Arial"/>
          <w:color w:val="231F20"/>
        </w:rPr>
        <w:t>, dilution 1:300</w:t>
      </w:r>
      <w:r w:rsidR="00856B0B" w:rsidRPr="00205C67">
        <w:rPr>
          <w:rFonts w:ascii="Arial" w:hAnsi="Arial" w:cs="Arial"/>
          <w:color w:val="231F20"/>
        </w:rPr>
        <w:t>)</w:t>
      </w:r>
      <w:r w:rsidR="00101D23">
        <w:rPr>
          <w:rFonts w:ascii="Arial" w:hAnsi="Arial" w:cs="Arial"/>
          <w:color w:val="231F20"/>
        </w:rPr>
        <w:t xml:space="preserve">. </w:t>
      </w:r>
      <w:r w:rsidR="004F53FD" w:rsidRPr="00205C67">
        <w:rPr>
          <w:rFonts w:ascii="Arial" w:hAnsi="Arial" w:cs="Arial"/>
          <w:color w:val="231F20"/>
        </w:rPr>
        <w:t xml:space="preserve">The peroxidase reaction was developed using DAB </w:t>
      </w:r>
      <w:r w:rsidR="00205C67" w:rsidRPr="00205C67">
        <w:rPr>
          <w:rFonts w:ascii="Arial" w:hAnsi="Arial" w:cs="Arial"/>
          <w:color w:val="231F20"/>
        </w:rPr>
        <w:t xml:space="preserve">substrate </w:t>
      </w:r>
      <w:r w:rsidR="004F53FD" w:rsidRPr="00205C67">
        <w:rPr>
          <w:rFonts w:ascii="Arial" w:hAnsi="Arial" w:cs="Arial"/>
          <w:color w:val="231F20"/>
        </w:rPr>
        <w:t xml:space="preserve">(DakoCytomation). </w:t>
      </w:r>
      <w:r w:rsidR="00856B0B" w:rsidRPr="00205C67">
        <w:rPr>
          <w:rFonts w:ascii="Arial" w:hAnsi="Arial" w:cs="Arial"/>
          <w:color w:val="231F20"/>
        </w:rPr>
        <w:t xml:space="preserve">Both LAM lung samples and </w:t>
      </w:r>
      <w:r w:rsidR="0097036C" w:rsidRPr="00205C67">
        <w:rPr>
          <w:rFonts w:ascii="Arial" w:hAnsi="Arial" w:cs="Arial"/>
          <w:color w:val="000000" w:themeColor="text1"/>
          <w:shd w:val="clear" w:color="auto" w:fill="FFFFFF"/>
        </w:rPr>
        <w:t>kidney angiomyolipomas</w:t>
      </w:r>
      <w:r w:rsidR="00856B0B" w:rsidRPr="00205C67">
        <w:rPr>
          <w:rFonts w:ascii="Arial" w:hAnsi="Arial" w:cs="Arial"/>
          <w:color w:val="000000" w:themeColor="text1"/>
          <w:shd w:val="clear" w:color="auto" w:fill="FFFFFF"/>
        </w:rPr>
        <w:t xml:space="preserve"> were sta</w:t>
      </w:r>
      <w:r w:rsidR="00856B0B" w:rsidRPr="000D150D">
        <w:rPr>
          <w:rFonts w:ascii="Arial" w:hAnsi="Arial" w:cs="Arial"/>
          <w:color w:val="000000" w:themeColor="text1"/>
          <w:shd w:val="clear" w:color="auto" w:fill="FFFFFF"/>
        </w:rPr>
        <w:t>ined by similar methods</w:t>
      </w:r>
      <w:r w:rsidR="00544ED0" w:rsidRPr="000D150D">
        <w:rPr>
          <w:rFonts w:ascii="Arial" w:hAnsi="Arial" w:cs="Arial"/>
          <w:color w:val="000000" w:themeColor="text1"/>
          <w:shd w:val="clear" w:color="auto" w:fill="FFFFFF"/>
        </w:rPr>
        <w:t>.</w:t>
      </w:r>
    </w:p>
    <w:p w14:paraId="567FF5C2" w14:textId="77777777" w:rsidR="002D216E" w:rsidRPr="000D150D" w:rsidRDefault="002D216E" w:rsidP="00A134C5">
      <w:pPr>
        <w:spacing w:line="480" w:lineRule="auto"/>
        <w:rPr>
          <w:rFonts w:ascii="Arial" w:hAnsi="Arial" w:cs="Arial"/>
          <w:color w:val="000000" w:themeColor="text1"/>
          <w:shd w:val="clear" w:color="auto" w:fill="FFFFFF"/>
        </w:rPr>
      </w:pPr>
    </w:p>
    <w:p w14:paraId="61065CF9" w14:textId="5FD0D0D3" w:rsidR="00104400" w:rsidRPr="000D150D" w:rsidRDefault="00321B1C"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RESULTS</w:t>
      </w:r>
    </w:p>
    <w:p w14:paraId="7260B450" w14:textId="77777777"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 xml:space="preserve">GWAS analysis of S-LAM identifies two </w:t>
      </w:r>
      <w:r w:rsidRPr="000D150D">
        <w:rPr>
          <w:rFonts w:ascii="Arial" w:hAnsi="Arial" w:cs="Arial"/>
          <w:b/>
          <w:shd w:val="clear" w:color="auto" w:fill="FFFFFF"/>
        </w:rPr>
        <w:t xml:space="preserve">intergenic </w:t>
      </w:r>
      <w:r w:rsidRPr="000D150D">
        <w:rPr>
          <w:rFonts w:ascii="Arial" w:hAnsi="Arial" w:cs="Arial"/>
          <w:b/>
          <w:color w:val="000000" w:themeColor="text1"/>
          <w:shd w:val="clear" w:color="auto" w:fill="FFFFFF"/>
        </w:rPr>
        <w:t>SNPs on chromosome 15</w:t>
      </w:r>
    </w:p>
    <w:p w14:paraId="26AA098A" w14:textId="449125C1" w:rsidR="00104400" w:rsidRPr="00E1092D" w:rsidRDefault="00104400" w:rsidP="00E1092D">
      <w:pPr>
        <w:spacing w:line="480" w:lineRule="auto"/>
        <w:ind w:firstLine="720"/>
        <w:rPr>
          <w:rFonts w:ascii="Arial" w:hAnsi="Arial" w:cs="Arial"/>
          <w:color w:val="000000" w:themeColor="text1"/>
          <w:shd w:val="clear" w:color="auto" w:fill="FFFFFF"/>
          <w:rPrChange w:id="32" w:author="Wonji Kim" w:date="2019-03-11T21:13:00Z">
            <w:rPr>
              <w:rFonts w:ascii="Arial" w:hAnsi="Arial" w:cs="Arial"/>
              <w:color w:val="000000" w:themeColor="text1"/>
            </w:rPr>
          </w:rPrChange>
        </w:rPr>
      </w:pPr>
      <w:r w:rsidRPr="000D150D">
        <w:rPr>
          <w:rFonts w:ascii="Arial" w:hAnsi="Arial" w:cs="Arial"/>
          <w:color w:val="000000" w:themeColor="text1"/>
        </w:rPr>
        <w:t xml:space="preserve">After multiple filtration steps and elimination of SNPs and samples as described in the </w:t>
      </w:r>
      <w:r w:rsidR="004C53C0">
        <w:rPr>
          <w:rFonts w:ascii="Arial" w:hAnsi="Arial" w:cs="Arial"/>
          <w:color w:val="000000" w:themeColor="text1"/>
        </w:rPr>
        <w:t>M</w:t>
      </w:r>
      <w:r w:rsidRPr="000D150D">
        <w:rPr>
          <w:rFonts w:ascii="Arial" w:hAnsi="Arial" w:cs="Arial"/>
          <w:color w:val="000000" w:themeColor="text1"/>
        </w:rPr>
        <w:t>ethods</w:t>
      </w:r>
      <w:r w:rsidR="005F456D">
        <w:rPr>
          <w:rFonts w:ascii="Arial" w:hAnsi="Arial" w:cs="Arial"/>
          <w:color w:val="000000" w:themeColor="text1"/>
        </w:rPr>
        <w:t xml:space="preserve"> </w:t>
      </w:r>
      <w:r w:rsidR="009E2057">
        <w:rPr>
          <w:rFonts w:ascii="Arial" w:hAnsi="Arial" w:cs="Arial"/>
          <w:color w:val="000000" w:themeColor="text1"/>
        </w:rPr>
        <w:t xml:space="preserve">and shown in </w:t>
      </w:r>
      <w:r w:rsidR="005F456D">
        <w:rPr>
          <w:rFonts w:ascii="Arial" w:hAnsi="Arial" w:cs="Arial"/>
          <w:color w:val="000000" w:themeColor="text1"/>
        </w:rPr>
        <w:t>Figure 1</w:t>
      </w:r>
      <w:r w:rsidRPr="000D150D">
        <w:rPr>
          <w:rFonts w:ascii="Arial" w:hAnsi="Arial" w:cs="Arial"/>
          <w:color w:val="000000" w:themeColor="text1"/>
        </w:rPr>
        <w:t xml:space="preserve">, GWAS was performed on </w:t>
      </w:r>
      <w:r w:rsidR="003F0447" w:rsidRPr="000D150D">
        <w:rPr>
          <w:rFonts w:ascii="Arial" w:hAnsi="Arial" w:cs="Arial"/>
        </w:rPr>
        <w:t xml:space="preserve">426 </w:t>
      </w:r>
      <w:r w:rsidRPr="000D150D">
        <w:rPr>
          <w:rFonts w:ascii="Arial" w:hAnsi="Arial" w:cs="Arial"/>
        </w:rPr>
        <w:t>S</w:t>
      </w:r>
      <w:r w:rsidRPr="000D150D">
        <w:rPr>
          <w:rFonts w:ascii="Arial" w:hAnsi="Arial" w:cs="Arial"/>
          <w:color w:val="000000" w:themeColor="text1"/>
        </w:rPr>
        <w:t xml:space="preserve">-LAM subjects and </w:t>
      </w:r>
      <w:r w:rsidR="003F0447" w:rsidRPr="000D150D">
        <w:rPr>
          <w:rFonts w:ascii="Arial" w:hAnsi="Arial" w:cs="Arial"/>
          <w:color w:val="000000" w:themeColor="text1"/>
        </w:rPr>
        <w:t>852</w:t>
      </w:r>
      <w:r w:rsidRPr="000D150D">
        <w:rPr>
          <w:rFonts w:ascii="Arial" w:hAnsi="Arial" w:cs="Arial"/>
          <w:color w:val="000000" w:themeColor="text1"/>
        </w:rPr>
        <w:t xml:space="preserve"> control subjects</w:t>
      </w:r>
      <w:r w:rsidR="00F9466F">
        <w:rPr>
          <w:rFonts w:ascii="Arial" w:hAnsi="Arial" w:cs="Arial"/>
          <w:color w:val="000000" w:themeColor="text1"/>
        </w:rPr>
        <w:t xml:space="preserve"> from the </w:t>
      </w:r>
      <w:r w:rsidR="00F9466F" w:rsidRPr="000D150D">
        <w:rPr>
          <w:rFonts w:ascii="Arial" w:hAnsi="Arial" w:cs="Arial"/>
          <w:color w:val="000000" w:themeColor="text1"/>
          <w:shd w:val="clear" w:color="auto" w:fill="FFFFFF"/>
        </w:rPr>
        <w:t>COPDGene</w:t>
      </w:r>
      <w:r w:rsidRPr="000D150D">
        <w:rPr>
          <w:rFonts w:ascii="Arial" w:hAnsi="Arial" w:cs="Arial"/>
          <w:color w:val="000000" w:themeColor="text1"/>
        </w:rPr>
        <w:t xml:space="preserve"> </w:t>
      </w:r>
      <w:r w:rsidR="00F9466F">
        <w:rPr>
          <w:rFonts w:ascii="Arial" w:hAnsi="Arial" w:cs="Arial"/>
          <w:color w:val="000000" w:themeColor="text1"/>
        </w:rPr>
        <w:t xml:space="preserve">project, </w:t>
      </w:r>
      <w:r w:rsidRPr="000D150D">
        <w:rPr>
          <w:rFonts w:ascii="Arial" w:hAnsi="Arial" w:cs="Arial"/>
          <w:color w:val="000000" w:themeColor="text1"/>
        </w:rPr>
        <w:t xml:space="preserve">for </w:t>
      </w:r>
      <w:del w:id="33" w:author="Wonji Kim" w:date="2019-03-11T20:16:00Z">
        <w:r w:rsidRPr="000D150D" w:rsidDel="009943BF">
          <w:rPr>
            <w:rFonts w:ascii="Arial" w:hAnsi="Arial" w:cs="Arial"/>
            <w:color w:val="000000" w:themeColor="text1"/>
          </w:rPr>
          <w:delText>549,</w:delText>
        </w:r>
        <w:r w:rsidR="004D3BEB" w:rsidDel="009943BF">
          <w:rPr>
            <w:rFonts w:ascii="Arial" w:hAnsi="Arial" w:cs="Arial" w:hint="eastAsia"/>
            <w:color w:val="000000" w:themeColor="text1"/>
            <w:lang w:eastAsia="ko-KR"/>
          </w:rPr>
          <w:delText>591</w:delText>
        </w:r>
      </w:del>
      <w:ins w:id="34" w:author="Wonji Kim" w:date="2019-03-11T20:16:00Z">
        <w:r w:rsidR="009943BF">
          <w:rPr>
            <w:rFonts w:ascii="Arial" w:hAnsi="Arial" w:cs="Arial"/>
            <w:color w:val="000000" w:themeColor="text1"/>
          </w:rPr>
          <w:t>5,427,338</w:t>
        </w:r>
      </w:ins>
      <w:r w:rsidRPr="000D150D">
        <w:rPr>
          <w:rFonts w:ascii="Arial" w:hAnsi="Arial" w:cs="Arial"/>
          <w:color w:val="000000" w:themeColor="text1"/>
        </w:rPr>
        <w:t xml:space="preserve"> SNPs using </w:t>
      </w:r>
      <w:r w:rsidR="00941619" w:rsidRPr="000D150D">
        <w:rPr>
          <w:rFonts w:ascii="Arial" w:hAnsi="Arial" w:cs="Arial"/>
          <w:color w:val="000000" w:themeColor="text1"/>
        </w:rPr>
        <w:t>CLR</w:t>
      </w:r>
      <w:r w:rsidRPr="000D150D">
        <w:rPr>
          <w:rFonts w:ascii="Arial" w:hAnsi="Arial" w:cs="Arial"/>
          <w:color w:val="000000" w:themeColor="text1"/>
        </w:rPr>
        <w:t xml:space="preserve">. </w:t>
      </w:r>
      <w:del w:id="35" w:author="Wonji Kim" w:date="2019-03-11T20:16:00Z">
        <w:r w:rsidRPr="000D150D" w:rsidDel="009943BF">
          <w:rPr>
            <w:rFonts w:ascii="Arial" w:hAnsi="Arial" w:cs="Arial"/>
            <w:color w:val="000000" w:themeColor="text1"/>
          </w:rPr>
          <w:delText xml:space="preserve">Two </w:delText>
        </w:r>
      </w:del>
      <w:ins w:id="36" w:author="Wonji Kim" w:date="2019-03-11T20:16:00Z">
        <w:r w:rsidR="009943BF">
          <w:rPr>
            <w:rFonts w:ascii="Arial" w:hAnsi="Arial" w:cs="Arial"/>
            <w:color w:val="000000" w:themeColor="text1"/>
          </w:rPr>
          <w:t>20</w:t>
        </w:r>
        <w:r w:rsidR="009943BF" w:rsidRPr="000D150D">
          <w:rPr>
            <w:rFonts w:ascii="Arial" w:hAnsi="Arial" w:cs="Arial"/>
            <w:color w:val="000000" w:themeColor="text1"/>
          </w:rPr>
          <w:t xml:space="preserve"> </w:t>
        </w:r>
      </w:ins>
      <w:r w:rsidRPr="000D150D">
        <w:rPr>
          <w:rFonts w:ascii="Arial" w:hAnsi="Arial" w:cs="Arial"/>
          <w:color w:val="000000" w:themeColor="text1"/>
        </w:rPr>
        <w:t xml:space="preserve">non-coding SNPs </w:t>
      </w:r>
      <w:ins w:id="37" w:author="Wonji Kim" w:date="2019-03-11T20:16:00Z">
        <w:r w:rsidR="009943BF">
          <w:rPr>
            <w:rFonts w:ascii="Arial" w:hAnsi="Arial" w:cs="Arial"/>
            <w:color w:val="000000" w:themeColor="text1"/>
          </w:rPr>
          <w:t xml:space="preserve">on chromosome 15 </w:t>
        </w:r>
      </w:ins>
      <w:del w:id="38" w:author="Wonji Kim" w:date="2019-03-11T20:17:00Z">
        <w:r w:rsidRPr="000D150D" w:rsidDel="009943BF">
          <w:rPr>
            <w:rFonts w:ascii="Arial" w:hAnsi="Arial" w:cs="Arial"/>
            <w:color w:val="000000" w:themeColor="text1"/>
            <w:shd w:val="clear" w:color="auto" w:fill="FFFFFF"/>
          </w:rPr>
          <w:delText xml:space="preserve">rs4544201 </w:delText>
        </w:r>
        <w:r w:rsidRPr="000D150D" w:rsidDel="009943BF">
          <w:rPr>
            <w:rFonts w:ascii="Arial" w:hAnsi="Arial" w:cs="Arial" w:hint="eastAsia"/>
            <w:color w:val="000000" w:themeColor="text1"/>
            <w:shd w:val="clear" w:color="auto" w:fill="FFFFFF"/>
          </w:rPr>
          <w:delText xml:space="preserve">and </w:delText>
        </w:r>
        <w:r w:rsidRPr="000D150D" w:rsidDel="009943BF">
          <w:rPr>
            <w:rFonts w:ascii="Arial" w:hAnsi="Arial" w:cs="Arial"/>
            <w:color w:val="000000" w:themeColor="text1"/>
            <w:shd w:val="clear" w:color="auto" w:fill="FFFFFF"/>
          </w:rPr>
          <w:delText xml:space="preserve">rs2006950 on chromosome 15 </w:delText>
        </w:r>
      </w:del>
      <w:r w:rsidRPr="000D150D">
        <w:rPr>
          <w:rFonts w:ascii="Arial" w:hAnsi="Arial" w:cs="Arial"/>
          <w:color w:val="000000" w:themeColor="text1"/>
          <w:shd w:val="clear" w:color="auto" w:fill="FFFFFF"/>
        </w:rPr>
        <w:t>met genome-wide significance</w:t>
      </w:r>
      <w:ins w:id="39" w:author="Wonji Kim" w:date="2019-03-11T20:17:00Z">
        <w:r w:rsidR="009943BF">
          <w:rPr>
            <w:rFonts w:ascii="Arial" w:hAnsi="Arial" w:cs="Arial"/>
            <w:color w:val="000000" w:themeColor="text1"/>
            <w:shd w:val="clear" w:color="auto" w:fill="FFFFFF"/>
          </w:rPr>
          <w:t xml:space="preserve"> including two genotyped SNPs </w:t>
        </w:r>
        <w:r w:rsidR="009943BF" w:rsidRPr="000D150D">
          <w:rPr>
            <w:rFonts w:ascii="Arial" w:hAnsi="Arial" w:cs="Arial"/>
            <w:color w:val="000000" w:themeColor="text1"/>
            <w:shd w:val="clear" w:color="auto" w:fill="FFFFFF"/>
          </w:rPr>
          <w:t xml:space="preserve">rs4544201 </w:t>
        </w:r>
        <w:r w:rsidR="009943BF" w:rsidRPr="000D150D">
          <w:rPr>
            <w:rFonts w:ascii="Arial" w:hAnsi="Arial" w:cs="Arial" w:hint="eastAsia"/>
            <w:color w:val="000000" w:themeColor="text1"/>
            <w:shd w:val="clear" w:color="auto" w:fill="FFFFFF"/>
          </w:rPr>
          <w:t xml:space="preserve">and </w:t>
        </w:r>
        <w:r w:rsidR="009943BF">
          <w:rPr>
            <w:rFonts w:ascii="Arial" w:hAnsi="Arial" w:cs="Arial"/>
            <w:color w:val="000000" w:themeColor="text1"/>
            <w:shd w:val="clear" w:color="auto" w:fill="FFFFFF"/>
          </w:rPr>
          <w:t>rs2006950</w:t>
        </w:r>
      </w:ins>
      <w:ins w:id="40" w:author="Wonji Kim" w:date="2019-03-11T20:27:00Z">
        <w:r w:rsidR="00E1092D">
          <w:rPr>
            <w:rFonts w:ascii="Arial" w:hAnsi="Arial" w:cs="Arial"/>
            <w:color w:val="000000" w:themeColor="text1"/>
            <w:shd w:val="clear" w:color="auto" w:fill="FFFFFF"/>
          </w:rPr>
          <w:t xml:space="preserve"> (table 1,</w:t>
        </w:r>
      </w:ins>
      <w:del w:id="41" w:author="Wonji Kim" w:date="2019-03-11T20:27:00Z">
        <w:r w:rsidRPr="000D150D" w:rsidDel="0090469A">
          <w:rPr>
            <w:rFonts w:ascii="Arial" w:hAnsi="Arial" w:cs="Arial"/>
            <w:color w:val="000000" w:themeColor="text1"/>
            <w:shd w:val="clear" w:color="auto" w:fill="FFFFFF"/>
          </w:rPr>
          <w:delText xml:space="preserve"> </w:delText>
        </w:r>
      </w:del>
      <w:del w:id="42" w:author="Wonji Kim" w:date="2019-03-11T21:13:00Z">
        <w:r w:rsidRPr="000D150D" w:rsidDel="00E1092D">
          <w:rPr>
            <w:rFonts w:ascii="Arial" w:hAnsi="Arial" w:cs="Arial"/>
            <w:color w:val="000000" w:themeColor="text1"/>
            <w:shd w:val="clear" w:color="auto" w:fill="FFFFFF"/>
          </w:rPr>
          <w:delText>(</w:delText>
        </w:r>
      </w:del>
      <w:r w:rsidRPr="000D150D">
        <w:rPr>
          <w:rFonts w:ascii="Arial" w:hAnsi="Arial" w:cs="Arial"/>
          <w:color w:val="000000" w:themeColor="text1"/>
          <w:shd w:val="clear" w:color="auto" w:fill="FFFFFF"/>
        </w:rPr>
        <w:t>rs4544201: P</w:t>
      </w:r>
      <w:r w:rsidRPr="000D150D">
        <w:rPr>
          <w:rFonts w:ascii="Arial" w:hAnsi="Arial" w:cs="Arial" w:hint="eastAsia"/>
          <w:color w:val="000000" w:themeColor="text1"/>
          <w:shd w:val="clear" w:color="auto" w:fill="FFFFFF"/>
        </w:rPr>
        <w:t>-value</w:t>
      </w:r>
      <w:r w:rsidRPr="000D150D">
        <w:rPr>
          <w:rFonts w:ascii="Arial" w:hAnsi="Arial" w:cs="Arial"/>
          <w:color w:val="000000" w:themeColor="text1"/>
          <w:shd w:val="clear" w:color="auto" w:fill="FFFFFF"/>
        </w:rPr>
        <w:t>=</w:t>
      </w:r>
      <w:r w:rsidR="00100271">
        <w:rPr>
          <w:rFonts w:ascii="Arial" w:eastAsia="Gulim" w:hAnsi="Arial" w:cs="Arial" w:hint="eastAsia"/>
          <w:color w:val="000000"/>
          <w:kern w:val="2"/>
          <w:lang w:eastAsia="ko-KR"/>
        </w:rPr>
        <w:t>4.1</w:t>
      </w:r>
      <w:r w:rsidR="003A313E">
        <w:rPr>
          <w:rFonts w:ascii="Arial" w:eastAsia="Gulim" w:hAnsi="Arial" w:cs="Arial" w:hint="eastAsia"/>
          <w:color w:val="000000"/>
          <w:kern w:val="2"/>
          <w:lang w:eastAsia="ko-KR"/>
        </w:rPr>
        <w:t>9</w:t>
      </w:r>
      <m:oMath>
        <m:r>
          <m:rPr>
            <m:sty m:val="p"/>
          </m:rPr>
          <w:rPr>
            <w:rFonts w:ascii="Cambria Math" w:eastAsia="Gulim" w:hAnsi="Arial" w:cs="Arial"/>
            <w:color w:val="000000"/>
            <w:kern w:val="2"/>
            <w:lang w:eastAsia="ko-KR"/>
          </w:rPr>
          <m:t>×</m:t>
        </m:r>
      </m:oMath>
      <w:r w:rsidR="00FD59B9" w:rsidRPr="000D150D">
        <w:rPr>
          <w:rFonts w:ascii="Arial" w:eastAsia="Gulim" w:hAnsi="Arial" w:cs="Arial"/>
          <w:color w:val="000000"/>
          <w:kern w:val="2"/>
          <w:lang w:eastAsia="ko-KR"/>
        </w:rPr>
        <w:t>10</w:t>
      </w:r>
      <w:r w:rsidR="00100271">
        <w:rPr>
          <w:rFonts w:ascii="Arial" w:eastAsia="Gulim" w:hAnsi="Arial" w:cs="Arial"/>
          <w:color w:val="000000"/>
          <w:kern w:val="2"/>
          <w:position w:val="7"/>
          <w:vertAlign w:val="superscript"/>
          <w:lang w:eastAsia="ko-KR"/>
        </w:rPr>
        <w:t>-</w:t>
      </w:r>
      <w:r w:rsidR="00100271">
        <w:rPr>
          <w:rFonts w:ascii="Arial" w:eastAsia="Gulim" w:hAnsi="Arial" w:cs="Arial" w:hint="eastAsia"/>
          <w:color w:val="000000"/>
          <w:kern w:val="2"/>
          <w:position w:val="7"/>
          <w:vertAlign w:val="superscript"/>
          <w:lang w:eastAsia="ko-KR"/>
        </w:rPr>
        <w:t>8</w:t>
      </w:r>
      <w:r w:rsidRPr="000D150D">
        <w:rPr>
          <w:rFonts w:ascii="Arial" w:hAnsi="Arial" w:cs="Arial"/>
          <w:color w:val="000000" w:themeColor="text1"/>
          <w:shd w:val="clear" w:color="auto" w:fill="FFFFFF"/>
        </w:rPr>
        <w:t xml:space="preserve">; rs2006950: </w:t>
      </w:r>
      <w:r w:rsidRPr="000D150D">
        <w:rPr>
          <w:rFonts w:ascii="Arial" w:hAnsi="Arial" w:cs="Arial"/>
          <w:color w:val="000000" w:themeColor="text1"/>
        </w:rPr>
        <w:t>P</w:t>
      </w:r>
      <w:r w:rsidRPr="000D150D">
        <w:rPr>
          <w:rFonts w:ascii="Arial" w:hAnsi="Arial" w:cs="Arial" w:hint="eastAsia"/>
          <w:color w:val="000000" w:themeColor="text1"/>
        </w:rPr>
        <w:t>-value</w:t>
      </w:r>
      <w:r w:rsidRPr="000D150D">
        <w:rPr>
          <w:rFonts w:ascii="Arial" w:hAnsi="Arial" w:cs="Arial"/>
          <w:color w:val="000000" w:themeColor="text1"/>
        </w:rPr>
        <w:t>=</w:t>
      </w:r>
      <w:r w:rsidR="00100271">
        <w:rPr>
          <w:rFonts w:ascii="Arial" w:hAnsi="Arial" w:cs="Arial" w:hint="eastAsia"/>
          <w:color w:val="000000" w:themeColor="text1"/>
          <w:lang w:eastAsia="ko-KR"/>
        </w:rPr>
        <w:t>6.12</w:t>
      </w:r>
      <m:oMath>
        <m:r>
          <m:rPr>
            <m:sty m:val="p"/>
          </m:rPr>
          <w:rPr>
            <w:rFonts w:ascii="Cambria Math" w:eastAsia="Gulim" w:hAnsi="Arial" w:cs="Arial"/>
            <w:color w:val="000000"/>
            <w:kern w:val="2"/>
            <w:lang w:eastAsia="ko-KR"/>
          </w:rPr>
          <m:t>×</m:t>
        </m:r>
      </m:oMath>
      <w:r w:rsidR="00FD59B9" w:rsidRPr="000D150D">
        <w:rPr>
          <w:rFonts w:ascii="Arial" w:eastAsia="Gulim" w:hAnsi="Arial" w:cs="Arial"/>
          <w:color w:val="000000"/>
          <w:kern w:val="2"/>
          <w:lang w:eastAsia="ko-KR"/>
        </w:rPr>
        <w:t>10</w:t>
      </w:r>
      <w:r w:rsidR="00100271">
        <w:rPr>
          <w:rFonts w:ascii="Arial" w:eastAsia="Gulim" w:hAnsi="Arial" w:cs="Arial"/>
          <w:color w:val="000000"/>
          <w:kern w:val="2"/>
          <w:position w:val="7"/>
          <w:vertAlign w:val="superscript"/>
          <w:lang w:eastAsia="ko-KR"/>
        </w:rPr>
        <w:t>-</w:t>
      </w:r>
      <w:r w:rsidR="00100271">
        <w:rPr>
          <w:rFonts w:ascii="Arial" w:eastAsia="Gulim" w:hAnsi="Arial" w:cs="Arial" w:hint="eastAsia"/>
          <w:color w:val="000000"/>
          <w:kern w:val="2"/>
          <w:position w:val="7"/>
          <w:vertAlign w:val="superscript"/>
          <w:lang w:eastAsia="ko-KR"/>
        </w:rPr>
        <w:t>9</w:t>
      </w:r>
      <w:r w:rsidRPr="000D150D">
        <w:rPr>
          <w:rFonts w:ascii="Arial" w:hAnsi="Arial" w:cs="Arial"/>
          <w:color w:val="000000" w:themeColor="text1"/>
          <w:shd w:val="clear" w:color="auto" w:fill="FFFFFF"/>
        </w:rPr>
        <w:t>).</w:t>
      </w:r>
    </w:p>
    <w:p w14:paraId="57D64F42" w14:textId="2CA679DA" w:rsidR="007A3CE7" w:rsidRDefault="004C4547" w:rsidP="00E6178E">
      <w:pPr>
        <w:spacing w:line="480" w:lineRule="auto"/>
        <w:ind w:firstLine="720"/>
        <w:rPr>
          <w:rFonts w:ascii="Arial" w:hAnsi="Arial" w:cs="Arial"/>
          <w:color w:val="000000" w:themeColor="text1"/>
          <w:shd w:val="clear" w:color="auto" w:fill="FFFFFF"/>
          <w:lang w:eastAsia="ko-KR"/>
        </w:rPr>
      </w:pPr>
      <w:r w:rsidRPr="000D150D">
        <w:rPr>
          <w:rFonts w:ascii="Arial" w:hAnsi="Arial" w:cs="Arial"/>
          <w:color w:val="000000" w:themeColor="text1"/>
          <w:shd w:val="clear" w:color="auto" w:fill="FFFFFF"/>
        </w:rPr>
        <w:t>Quantile-quantile</w:t>
      </w:r>
      <w:r w:rsidR="00104400" w:rsidRPr="000D150D">
        <w:rPr>
          <w:rFonts w:ascii="Arial" w:hAnsi="Arial" w:cs="Arial"/>
          <w:color w:val="000000" w:themeColor="text1"/>
          <w:shd w:val="clear" w:color="auto" w:fill="FFFFFF"/>
        </w:rPr>
        <w:t xml:space="preserve"> plots for </w:t>
      </w:r>
      <w:r w:rsidR="008317AF" w:rsidRPr="000D150D">
        <w:rPr>
          <w:rFonts w:ascii="Arial" w:hAnsi="Arial" w:cs="Arial"/>
          <w:color w:val="000000" w:themeColor="text1"/>
          <w:shd w:val="clear" w:color="auto" w:fill="FFFFFF"/>
        </w:rPr>
        <w:t>C</w:t>
      </w:r>
      <w:r w:rsidR="00104400" w:rsidRPr="000D150D">
        <w:rPr>
          <w:rFonts w:ascii="Arial" w:hAnsi="Arial" w:cs="Arial"/>
          <w:color w:val="000000" w:themeColor="text1"/>
          <w:shd w:val="clear" w:color="auto" w:fill="FFFFFF"/>
        </w:rPr>
        <w:t>LRs</w:t>
      </w:r>
      <w:r w:rsidR="004C0753">
        <w:rPr>
          <w:rFonts w:ascii="Arial" w:hAnsi="Arial" w:cs="Arial"/>
          <w:color w:val="000000" w:themeColor="text1"/>
          <w:shd w:val="clear" w:color="auto" w:fill="FFFFFF"/>
        </w:rPr>
        <w:t xml:space="preserve"> and Manhattan plots </w:t>
      </w:r>
      <w:r w:rsidR="00104400" w:rsidRPr="000D150D">
        <w:rPr>
          <w:rFonts w:ascii="Arial" w:hAnsi="Arial" w:cs="Arial"/>
          <w:color w:val="000000" w:themeColor="text1"/>
          <w:shd w:val="clear" w:color="auto" w:fill="FFFFFF"/>
        </w:rPr>
        <w:t xml:space="preserve">demonstrated that the distribution of observed </w:t>
      </w:r>
      <w:r w:rsidR="00104400" w:rsidRPr="000D150D">
        <w:rPr>
          <w:rFonts w:ascii="Arial" w:hAnsi="Arial" w:cs="Arial" w:hint="eastAsia"/>
          <w:color w:val="000000" w:themeColor="text1"/>
          <w:shd w:val="clear" w:color="auto" w:fill="FFFFFF"/>
        </w:rPr>
        <w:t>P-</w:t>
      </w:r>
      <w:r w:rsidR="00104400" w:rsidRPr="000D150D">
        <w:rPr>
          <w:rFonts w:ascii="Arial" w:hAnsi="Arial" w:cs="Arial"/>
          <w:color w:val="000000" w:themeColor="text1"/>
          <w:shd w:val="clear" w:color="auto" w:fill="FFFFFF"/>
        </w:rPr>
        <w:t xml:space="preserve">values met the expected distribution, with the exception of </w:t>
      </w:r>
      <w:r w:rsidR="00104400" w:rsidRPr="000D150D">
        <w:rPr>
          <w:rFonts w:ascii="Arial" w:hAnsi="Arial" w:cs="Arial"/>
          <w:color w:val="000000" w:themeColor="text1"/>
          <w:shd w:val="clear" w:color="auto" w:fill="FFFFFF"/>
        </w:rPr>
        <w:lastRenderedPageBreak/>
        <w:t xml:space="preserve">the </w:t>
      </w:r>
      <w:del w:id="43" w:author="Wonji Kim" w:date="2019-03-11T21:14:00Z">
        <w:r w:rsidR="00104400" w:rsidRPr="000D150D" w:rsidDel="00E1092D">
          <w:rPr>
            <w:rFonts w:ascii="Arial" w:hAnsi="Arial" w:cs="Arial"/>
            <w:color w:val="000000" w:themeColor="text1"/>
            <w:shd w:val="clear" w:color="auto" w:fill="FFFFFF"/>
          </w:rPr>
          <w:delText xml:space="preserve">two </w:delText>
        </w:r>
      </w:del>
      <w:ins w:id="44" w:author="Wonji Kim" w:date="2019-03-11T21:14:00Z">
        <w:r w:rsidR="00E1092D">
          <w:rPr>
            <w:rFonts w:ascii="Arial" w:hAnsi="Arial" w:cs="Arial"/>
            <w:color w:val="000000" w:themeColor="text1"/>
            <w:shd w:val="clear" w:color="auto" w:fill="FFFFFF"/>
          </w:rPr>
          <w:t>20</w:t>
        </w:r>
        <w:r w:rsidR="00E1092D" w:rsidRPr="000D150D">
          <w:rPr>
            <w:rFonts w:ascii="Arial" w:hAnsi="Arial" w:cs="Arial"/>
            <w:color w:val="000000" w:themeColor="text1"/>
            <w:shd w:val="clear" w:color="auto" w:fill="FFFFFF"/>
          </w:rPr>
          <w:t xml:space="preserve"> </w:t>
        </w:r>
      </w:ins>
      <w:r w:rsidR="00104400" w:rsidRPr="000D150D">
        <w:rPr>
          <w:rFonts w:ascii="Arial" w:hAnsi="Arial" w:cs="Arial"/>
          <w:color w:val="000000" w:themeColor="text1"/>
          <w:shd w:val="clear" w:color="auto" w:fill="FFFFFF"/>
        </w:rPr>
        <w:t>SNPs</w:t>
      </w:r>
      <w:r w:rsidR="0023540A" w:rsidRPr="000D150D">
        <w:rPr>
          <w:rFonts w:ascii="Arial" w:hAnsi="Arial" w:cs="Arial" w:hint="eastAsia"/>
          <w:color w:val="000000" w:themeColor="text1"/>
          <w:shd w:val="clear" w:color="auto" w:fill="FFFFFF"/>
          <w:lang w:eastAsia="ko-KR"/>
        </w:rPr>
        <w:t xml:space="preserve"> (Figure 2)</w:t>
      </w:r>
      <w:r w:rsidR="00104400" w:rsidRPr="000D150D">
        <w:rPr>
          <w:rFonts w:ascii="Arial" w:hAnsi="Arial" w:cs="Arial"/>
          <w:color w:val="000000" w:themeColor="text1"/>
          <w:shd w:val="clear" w:color="auto" w:fill="FFFFFF"/>
        </w:rPr>
        <w:t>, indicating that the analyses were free of systematic P</w:t>
      </w:r>
      <w:r w:rsidR="00104400" w:rsidRPr="000D150D">
        <w:rPr>
          <w:rFonts w:ascii="Arial" w:hAnsi="Arial" w:cs="Arial" w:hint="eastAsia"/>
          <w:color w:val="000000" w:themeColor="text1"/>
          <w:shd w:val="clear" w:color="auto" w:fill="FFFFFF"/>
        </w:rPr>
        <w:t>-</w:t>
      </w:r>
      <w:r w:rsidR="00104400" w:rsidRPr="000D150D">
        <w:rPr>
          <w:rFonts w:ascii="Arial" w:hAnsi="Arial" w:cs="Arial"/>
          <w:color w:val="000000" w:themeColor="text1"/>
          <w:shd w:val="clear" w:color="auto" w:fill="FFFFFF"/>
        </w:rPr>
        <w:t>value inflation</w:t>
      </w:r>
      <w:r w:rsidR="00A40597">
        <w:rPr>
          <w:rFonts w:ascii="Arial" w:hAnsi="Arial" w:cs="Arial" w:hint="eastAsia"/>
          <w:color w:val="000000" w:themeColor="text1"/>
          <w:shd w:val="clear" w:color="auto" w:fill="FFFFFF"/>
          <w:lang w:eastAsia="ko-KR"/>
        </w:rPr>
        <w:t xml:space="preserve"> </w:t>
      </w:r>
      <w:r w:rsidR="00AA0C2D">
        <w:rPr>
          <w:rFonts w:ascii="Arial" w:hAnsi="Arial" w:cs="Arial" w:hint="eastAsia"/>
          <w:color w:val="000000" w:themeColor="text1"/>
          <w:shd w:val="clear" w:color="auto" w:fill="FFFFFF"/>
          <w:lang w:eastAsia="ko-KR"/>
        </w:rPr>
        <w:t>(genomic inflation factor = 1.02</w:t>
      </w:r>
      <w:ins w:id="45" w:author="Wonji Kim" w:date="2019-03-11T21:55:00Z">
        <w:r w:rsidR="004E4FC8">
          <w:rPr>
            <w:rFonts w:ascii="Arial" w:hAnsi="Arial" w:cs="Arial"/>
            <w:color w:val="000000" w:themeColor="text1"/>
            <w:shd w:val="clear" w:color="auto" w:fill="FFFFFF"/>
            <w:lang w:eastAsia="ko-KR"/>
          </w:rPr>
          <w:t>5</w:t>
        </w:r>
      </w:ins>
      <w:r w:rsidR="00A40597">
        <w:rPr>
          <w:rFonts w:ascii="Arial" w:hAnsi="Arial" w:cs="Arial" w:hint="eastAsia"/>
          <w:color w:val="000000" w:themeColor="text1"/>
          <w:shd w:val="clear" w:color="auto" w:fill="FFFFFF"/>
          <w:lang w:eastAsia="ko-KR"/>
        </w:rPr>
        <w:t>)</w:t>
      </w:r>
      <w:r w:rsidR="00104400" w:rsidRPr="000D150D">
        <w:rPr>
          <w:rFonts w:ascii="Arial" w:hAnsi="Arial" w:cs="Arial"/>
          <w:color w:val="000000" w:themeColor="text1"/>
          <w:shd w:val="clear" w:color="auto" w:fill="FFFFFF"/>
        </w:rPr>
        <w:t xml:space="preserve">. </w:t>
      </w:r>
      <w:r w:rsidR="0022153C">
        <w:rPr>
          <w:rFonts w:ascii="Arial" w:hAnsi="Arial" w:cs="Arial"/>
          <w:color w:val="000000" w:themeColor="text1"/>
          <w:shd w:val="clear" w:color="auto" w:fill="FFFFFF"/>
        </w:rPr>
        <w:t>Scatter</w:t>
      </w:r>
      <w:r w:rsidR="008317AF" w:rsidRPr="000D150D">
        <w:rPr>
          <w:rFonts w:ascii="Arial" w:hAnsi="Arial" w:cs="Arial"/>
          <w:color w:val="000000" w:themeColor="text1"/>
          <w:shd w:val="clear" w:color="auto" w:fill="FFFFFF"/>
        </w:rPr>
        <w:t xml:space="preserve"> plots</w:t>
      </w:r>
      <w:r w:rsidR="0022153C">
        <w:rPr>
          <w:rFonts w:ascii="Arial" w:hAnsi="Arial" w:cs="Arial"/>
          <w:color w:val="000000" w:themeColor="text1"/>
          <w:shd w:val="clear" w:color="auto" w:fill="FFFFFF"/>
        </w:rPr>
        <w:t xml:space="preserve"> </w:t>
      </w:r>
      <w:r w:rsidR="00657773">
        <w:rPr>
          <w:rFonts w:ascii="Arial" w:hAnsi="Arial" w:cs="Arial"/>
          <w:color w:val="000000" w:themeColor="text1"/>
          <w:shd w:val="clear" w:color="auto" w:fill="FFFFFF"/>
        </w:rPr>
        <w:t>of</w:t>
      </w:r>
      <w:r w:rsidR="0022153C">
        <w:rPr>
          <w:rFonts w:ascii="Arial" w:hAnsi="Arial" w:cs="Arial"/>
          <w:color w:val="000000" w:themeColor="text1"/>
          <w:shd w:val="clear" w:color="auto" w:fill="FFFFFF"/>
        </w:rPr>
        <w:t xml:space="preserve"> PC scores</w:t>
      </w:r>
      <w:r w:rsidR="008317AF" w:rsidRPr="000D150D">
        <w:rPr>
          <w:rFonts w:ascii="Arial" w:hAnsi="Arial" w:cs="Arial"/>
          <w:color w:val="000000" w:themeColor="text1"/>
          <w:shd w:val="clear" w:color="auto" w:fill="FFFFFF"/>
        </w:rPr>
        <w:t xml:space="preserve"> indicat</w:t>
      </w:r>
      <w:r w:rsidR="005F456D">
        <w:rPr>
          <w:rFonts w:ascii="Arial" w:hAnsi="Arial" w:cs="Arial"/>
          <w:color w:val="000000" w:themeColor="text1"/>
          <w:shd w:val="clear" w:color="auto" w:fill="FFFFFF"/>
        </w:rPr>
        <w:t>ed</w:t>
      </w:r>
      <w:r w:rsidR="008317AF" w:rsidRPr="000D150D">
        <w:rPr>
          <w:rFonts w:ascii="Arial" w:hAnsi="Arial" w:cs="Arial"/>
          <w:color w:val="000000" w:themeColor="text1"/>
          <w:shd w:val="clear" w:color="auto" w:fill="FFFFFF"/>
        </w:rPr>
        <w:t xml:space="preserve"> similarity between cases and controls </w:t>
      </w:r>
      <w:r w:rsidR="00F928A6" w:rsidRPr="000D150D">
        <w:rPr>
          <w:rFonts w:ascii="Arial" w:hAnsi="Arial" w:cs="Arial"/>
          <w:color w:val="000000" w:themeColor="text1"/>
          <w:shd w:val="clear" w:color="auto" w:fill="FFFFFF"/>
        </w:rPr>
        <w:t>in the discovery analyses</w:t>
      </w:r>
      <w:r w:rsidR="006B5551">
        <w:rPr>
          <w:rFonts w:ascii="Arial" w:hAnsi="Arial" w:cs="Arial"/>
          <w:color w:val="000000" w:themeColor="text1"/>
          <w:shd w:val="clear" w:color="auto" w:fill="FFFFFF"/>
        </w:rPr>
        <w:t xml:space="preserve"> </w:t>
      </w:r>
      <w:r w:rsidR="008317AF" w:rsidRPr="000D150D">
        <w:rPr>
          <w:rFonts w:ascii="Arial" w:hAnsi="Arial" w:cs="Arial"/>
          <w:color w:val="000000" w:themeColor="text1"/>
          <w:shd w:val="clear" w:color="auto" w:fill="FFFFFF"/>
        </w:rPr>
        <w:t xml:space="preserve">(Supplementary Figure 2). </w:t>
      </w:r>
      <w:r w:rsidR="00B8127D">
        <w:rPr>
          <w:rFonts w:ascii="Arial" w:eastAsia="Malgun Gothic" w:hAnsi="Arial" w:cs="Arial"/>
          <w:lang w:eastAsia="ko-KR"/>
        </w:rPr>
        <w:t xml:space="preserve">All </w:t>
      </w:r>
      <w:r w:rsidR="00B8127D">
        <w:rPr>
          <w:rFonts w:ascii="Arial" w:hAnsi="Arial" w:cs="Arial"/>
          <w:lang w:eastAsia="ko-KR"/>
        </w:rPr>
        <w:t>subjects from</w:t>
      </w:r>
      <w:r w:rsidR="00B8127D" w:rsidRPr="00B2051F">
        <w:rPr>
          <w:rFonts w:ascii="Arial" w:hAnsi="Arial"/>
        </w:rPr>
        <w:t xml:space="preserve"> </w:t>
      </w:r>
      <w:r w:rsidR="00094668" w:rsidRPr="00B2051F">
        <w:rPr>
          <w:rFonts w:ascii="Arial" w:hAnsi="Arial"/>
        </w:rPr>
        <w:t xml:space="preserve">the </w:t>
      </w:r>
      <w:r w:rsidR="00B8127D" w:rsidRPr="00B2051F">
        <w:rPr>
          <w:rFonts w:ascii="Arial" w:hAnsi="Arial"/>
        </w:rPr>
        <w:t xml:space="preserve">COPDGene cohort were smokers, </w:t>
      </w:r>
      <w:r w:rsidR="00B8127D">
        <w:rPr>
          <w:rFonts w:ascii="Arial" w:hAnsi="Arial" w:cs="Arial"/>
          <w:lang w:eastAsia="ko-KR"/>
        </w:rPr>
        <w:t xml:space="preserve">and </w:t>
      </w:r>
      <w:r w:rsidR="0098116A" w:rsidRPr="00B2051F">
        <w:rPr>
          <w:rFonts w:ascii="Arial" w:hAnsi="Arial"/>
        </w:rPr>
        <w:t xml:space="preserve">this </w:t>
      </w:r>
      <w:r w:rsidR="0098116A">
        <w:rPr>
          <w:rFonts w:ascii="Arial" w:hAnsi="Arial" w:cs="Arial"/>
          <w:lang w:eastAsia="ko-KR"/>
        </w:rPr>
        <w:t xml:space="preserve">might have caused an </w:t>
      </w:r>
      <w:r w:rsidR="0098116A" w:rsidRPr="00B2051F">
        <w:rPr>
          <w:rFonts w:ascii="Arial" w:hAnsi="Arial"/>
        </w:rPr>
        <w:t xml:space="preserve">association </w:t>
      </w:r>
      <w:r w:rsidR="0098116A">
        <w:rPr>
          <w:rFonts w:ascii="Arial" w:hAnsi="Arial" w:cs="Arial"/>
          <w:lang w:eastAsia="ko-KR"/>
        </w:rPr>
        <w:t xml:space="preserve">between </w:t>
      </w:r>
      <w:r w:rsidR="00B8127D">
        <w:rPr>
          <w:rFonts w:ascii="Arial" w:hAnsi="Arial" w:cs="Arial"/>
          <w:lang w:eastAsia="ko-KR"/>
        </w:rPr>
        <w:t>SNPs</w:t>
      </w:r>
      <w:r w:rsidR="00B8127D" w:rsidRPr="00B2051F">
        <w:rPr>
          <w:rFonts w:ascii="Arial" w:hAnsi="Arial"/>
        </w:rPr>
        <w:t xml:space="preserve"> associated with </w:t>
      </w:r>
      <w:r w:rsidR="00B8127D">
        <w:rPr>
          <w:rFonts w:ascii="Arial" w:hAnsi="Arial" w:cs="Arial"/>
          <w:lang w:eastAsia="ko-KR"/>
        </w:rPr>
        <w:t>nicotine addiction</w:t>
      </w:r>
      <w:r w:rsidR="00B8127D" w:rsidRPr="00B2051F">
        <w:rPr>
          <w:rFonts w:ascii="Arial" w:hAnsi="Arial"/>
        </w:rPr>
        <w:t xml:space="preserve">. We checked p-values for SNPs associated with </w:t>
      </w:r>
      <w:r w:rsidR="00B8127D">
        <w:rPr>
          <w:rFonts w:ascii="Arial" w:hAnsi="Arial" w:cs="Arial"/>
          <w:lang w:eastAsia="ko-KR"/>
        </w:rPr>
        <w:t>nicotine addiction</w:t>
      </w:r>
      <w:r w:rsidR="00B8127D" w:rsidRPr="00B2051F">
        <w:rPr>
          <w:rFonts w:ascii="Arial" w:hAnsi="Arial"/>
        </w:rPr>
        <w:t xml:space="preserve"> from the GWAS catalog </w:t>
      </w:r>
      <w:r w:rsidR="00227EBB" w:rsidRPr="000D150D">
        <w:rPr>
          <w:rFonts w:ascii="Arial" w:hAnsi="Arial" w:cs="Arial"/>
          <w:color w:val="000000" w:themeColor="text1"/>
          <w:shd w:val="clear" w:color="auto" w:fill="FFFFFF"/>
          <w:lang w:eastAsia="ko-KR"/>
        </w:rPr>
        <w:fldChar w:fldCharType="begin"/>
      </w:r>
      <w:r w:rsidR="00146CD8">
        <w:rPr>
          <w:rFonts w:ascii="Arial" w:hAnsi="Arial" w:cs="Arial"/>
          <w:color w:val="000000" w:themeColor="text1"/>
          <w:shd w:val="clear" w:color="auto" w:fill="FFFFFF"/>
          <w:lang w:eastAsia="ko-KR"/>
        </w:rPr>
        <w:instrText xml:space="preserve"> ADDIN EN.CITE &lt;EndNote&gt;&lt;Cite&gt;&lt;Author&gt;MacArthur&lt;/Author&gt;&lt;Year&gt;2016&lt;/Year&gt;&lt;RecNum&gt;4&lt;/RecNum&gt;&lt;DisplayText&gt;[35]&lt;/DisplayText&gt;&lt;record&gt;&lt;rec-number&gt;4&lt;/rec-number&gt;&lt;foreign-keys&gt;&lt;key app="EN" db-id="faat95edeztt54es2zovvaxz0d55e50zpsws" timestamp="1539492933"&gt;4&lt;/key&gt;&lt;/foreign-keys&gt;&lt;ref-type name="Journal Article"&gt;17&lt;/ref-type&gt;&lt;contributors&gt;&lt;authors&gt;&lt;author&gt;MacArthur, Jacqueline&lt;/author&gt;&lt;author&gt;Bowler, Emily&lt;/author&gt;&lt;author&gt;Cerezo, Maria&lt;/author&gt;&lt;author&gt;Gil, Laurent&lt;/author&gt;&lt;author&gt;Hall, Peggy&lt;/author&gt;&lt;author&gt;Hastings, Emma&lt;/author&gt;&lt;author&gt;Junkins, Heather&lt;/author&gt;&lt;author&gt;McMahon, Aoife&lt;/author&gt;&lt;author&gt;Milano, Annalisa&lt;/author&gt;&lt;author&gt;Morales, Joannella&lt;/author&gt;&lt;/authors&gt;&lt;/contributors&gt;&lt;titles&gt;&lt;title&gt;The new NHGRI-EBI Catalog of published genome-wide association studies (GWAS Catalog)&lt;/title&gt;&lt;secondary-title&gt;Nucleic acids research&lt;/secondary-title&gt;&lt;/titles&gt;&lt;periodical&gt;&lt;full-title&gt;Nucleic acids research&lt;/full-title&gt;&lt;/periodical&gt;&lt;pages&gt;D896-D901&lt;/pages&gt;&lt;volume&gt;45&lt;/volume&gt;&lt;number&gt;D1&lt;/number&gt;&lt;dates&gt;&lt;year&gt;2016&lt;/year&gt;&lt;/dates&gt;&lt;isbn&gt;0305-1048&lt;/isbn&gt;&lt;urls&gt;&lt;/urls&gt;&lt;/record&gt;&lt;/Cite&gt;&lt;/EndNote&gt;</w:instrText>
      </w:r>
      <w:r w:rsidR="00227EBB" w:rsidRPr="000D150D">
        <w:rPr>
          <w:rFonts w:ascii="Arial" w:hAnsi="Arial" w:cs="Arial"/>
          <w:color w:val="000000" w:themeColor="text1"/>
          <w:shd w:val="clear" w:color="auto" w:fill="FFFFFF"/>
          <w:lang w:eastAsia="ko-KR"/>
        </w:rPr>
        <w:fldChar w:fldCharType="separate"/>
      </w:r>
      <w:r w:rsidR="00146CD8">
        <w:rPr>
          <w:rFonts w:ascii="Arial" w:hAnsi="Arial" w:cs="Arial"/>
          <w:noProof/>
          <w:color w:val="000000" w:themeColor="text1"/>
          <w:shd w:val="clear" w:color="auto" w:fill="FFFFFF"/>
          <w:lang w:eastAsia="ko-KR"/>
        </w:rPr>
        <w:t>[35]</w:t>
      </w:r>
      <w:r w:rsidR="00227EBB" w:rsidRPr="000D150D">
        <w:rPr>
          <w:rFonts w:ascii="Arial" w:hAnsi="Arial" w:cs="Arial"/>
          <w:color w:val="000000" w:themeColor="text1"/>
          <w:shd w:val="clear" w:color="auto" w:fill="FFFFFF"/>
          <w:lang w:eastAsia="ko-KR"/>
        </w:rPr>
        <w:fldChar w:fldCharType="end"/>
      </w:r>
      <w:r w:rsidR="004178BE" w:rsidRPr="000D150D">
        <w:rPr>
          <w:rFonts w:ascii="Arial" w:hAnsi="Arial" w:cs="Arial"/>
          <w:color w:val="000000" w:themeColor="text1"/>
          <w:shd w:val="clear" w:color="auto" w:fill="FFFFFF"/>
        </w:rPr>
        <w:t xml:space="preserve"> and </w:t>
      </w:r>
      <w:r w:rsidR="004C0753">
        <w:rPr>
          <w:rFonts w:ascii="Arial" w:hAnsi="Arial" w:cs="Arial"/>
          <w:color w:val="000000" w:themeColor="text1"/>
          <w:shd w:val="clear" w:color="auto" w:fill="FFFFFF"/>
        </w:rPr>
        <w:t xml:space="preserve">other </w:t>
      </w:r>
      <w:r w:rsidR="004178BE" w:rsidRPr="000D150D">
        <w:rPr>
          <w:rFonts w:ascii="Arial" w:hAnsi="Arial" w:cs="Arial"/>
          <w:color w:val="000000" w:themeColor="text1"/>
          <w:shd w:val="clear" w:color="auto" w:fill="FFFFFF"/>
        </w:rPr>
        <w:t xml:space="preserve">SNPs </w:t>
      </w:r>
      <w:r w:rsidR="005F456D">
        <w:rPr>
          <w:rFonts w:ascii="Arial" w:hAnsi="Arial" w:cs="Arial"/>
          <w:color w:val="000000" w:themeColor="text1"/>
          <w:shd w:val="clear" w:color="auto" w:fill="FFFFFF"/>
        </w:rPr>
        <w:t xml:space="preserve">correlated </w:t>
      </w:r>
      <w:r w:rsidR="006B5551">
        <w:rPr>
          <w:rFonts w:ascii="Arial" w:hAnsi="Arial" w:cs="Arial"/>
          <w:color w:val="000000" w:themeColor="text1"/>
          <w:shd w:val="clear" w:color="auto" w:fill="FFFFFF"/>
        </w:rPr>
        <w:t>with</w:t>
      </w:r>
      <w:r w:rsidR="004C0753">
        <w:rPr>
          <w:rFonts w:ascii="Arial" w:hAnsi="Arial" w:cs="Arial"/>
          <w:color w:val="000000" w:themeColor="text1"/>
          <w:shd w:val="clear" w:color="auto" w:fill="FFFFFF"/>
        </w:rPr>
        <w:t xml:space="preserve"> those (</w:t>
      </w:r>
      <w:r w:rsidR="006B5551">
        <w:rPr>
          <w:rFonts w:ascii="Arial" w:hAnsi="Arial" w:cs="Arial"/>
          <w:color w:val="000000" w:themeColor="text1"/>
          <w:shd w:val="clear" w:color="auto" w:fill="FFFFFF"/>
        </w:rPr>
        <w:t>r</w:t>
      </w:r>
      <w:r w:rsidR="006B5551" w:rsidRPr="005F456D">
        <w:rPr>
          <w:rFonts w:ascii="Arial" w:hAnsi="Arial" w:cs="Arial"/>
          <w:color w:val="000000" w:themeColor="text1"/>
          <w:shd w:val="clear" w:color="auto" w:fill="FFFFFF"/>
          <w:vertAlign w:val="superscript"/>
        </w:rPr>
        <w:t>2</w:t>
      </w:r>
      <w:r w:rsidR="006B5551">
        <w:rPr>
          <w:rFonts w:ascii="Arial" w:hAnsi="Arial" w:cs="Arial"/>
          <w:color w:val="000000" w:themeColor="text1"/>
          <w:shd w:val="clear" w:color="auto" w:fill="FFFFFF"/>
        </w:rPr>
        <w:t xml:space="preserve"> </w:t>
      </w:r>
      <w:r w:rsidR="004C0753">
        <w:rPr>
          <w:rFonts w:ascii="Arial" w:hAnsi="Arial" w:cs="Arial"/>
          <w:color w:val="000000" w:themeColor="text1"/>
          <w:shd w:val="clear" w:color="auto" w:fill="FFFFFF"/>
        </w:rPr>
        <w:t>&gt;</w:t>
      </w:r>
      <w:r w:rsidR="004178BE" w:rsidRPr="000D150D">
        <w:rPr>
          <w:rFonts w:ascii="Arial" w:hAnsi="Arial" w:cs="Arial"/>
          <w:color w:val="000000" w:themeColor="text1"/>
          <w:shd w:val="clear" w:color="auto" w:fill="FFFFFF"/>
        </w:rPr>
        <w:t>0.8</w:t>
      </w:r>
      <w:r w:rsidR="004C0753">
        <w:rPr>
          <w:rFonts w:ascii="Arial" w:hAnsi="Arial" w:cs="Arial"/>
          <w:color w:val="000000" w:themeColor="text1"/>
          <w:shd w:val="clear" w:color="auto" w:fill="FFFFFF"/>
        </w:rPr>
        <w:t>)</w:t>
      </w:r>
      <w:r w:rsidR="00153C87" w:rsidRPr="000D150D">
        <w:rPr>
          <w:rFonts w:ascii="Arial" w:hAnsi="Arial" w:cs="Arial"/>
          <w:color w:val="000000" w:themeColor="text1"/>
          <w:shd w:val="clear" w:color="auto" w:fill="FFFFFF"/>
        </w:rPr>
        <w:t xml:space="preserve"> </w:t>
      </w:r>
      <w:r w:rsidR="006B5551">
        <w:rPr>
          <w:rFonts w:ascii="Arial" w:hAnsi="Arial" w:cs="Arial"/>
          <w:color w:val="000000" w:themeColor="text1"/>
          <w:shd w:val="clear" w:color="auto" w:fill="FFFFFF"/>
        </w:rPr>
        <w:t>(</w:t>
      </w:r>
      <w:r w:rsidR="005F456D">
        <w:rPr>
          <w:rFonts w:ascii="Arial" w:hAnsi="Arial" w:cs="Arial"/>
          <w:color w:val="000000" w:themeColor="text1"/>
          <w:shd w:val="clear" w:color="auto" w:fill="FFFFFF"/>
        </w:rPr>
        <w:t>S</w:t>
      </w:r>
      <w:r w:rsidR="00153C87" w:rsidRPr="000D150D">
        <w:rPr>
          <w:rFonts w:ascii="Arial" w:hAnsi="Arial" w:cs="Arial"/>
          <w:color w:val="000000" w:themeColor="text1"/>
          <w:shd w:val="clear" w:color="auto" w:fill="FFFFFF"/>
        </w:rPr>
        <w:t xml:space="preserve">upplementary Table </w:t>
      </w:r>
      <w:r w:rsidR="00F10DF6">
        <w:rPr>
          <w:rFonts w:ascii="Arial" w:hAnsi="Arial" w:cs="Arial"/>
          <w:color w:val="000000" w:themeColor="text1"/>
          <w:shd w:val="clear" w:color="auto" w:fill="FFFFFF"/>
        </w:rPr>
        <w:t>2</w:t>
      </w:r>
      <w:r w:rsidR="006B5551">
        <w:rPr>
          <w:rFonts w:ascii="Arial" w:hAnsi="Arial" w:cs="Arial"/>
          <w:color w:val="000000" w:themeColor="text1"/>
          <w:shd w:val="clear" w:color="auto" w:fill="FFFFFF"/>
        </w:rPr>
        <w:t>)</w:t>
      </w:r>
      <w:r w:rsidR="00D56142" w:rsidRPr="000D150D">
        <w:rPr>
          <w:rFonts w:ascii="Arial" w:hAnsi="Arial" w:cs="Arial"/>
          <w:color w:val="000000" w:themeColor="text1"/>
          <w:shd w:val="clear" w:color="auto" w:fill="FFFFFF"/>
        </w:rPr>
        <w:t xml:space="preserve">. </w:t>
      </w:r>
      <w:r w:rsidR="007A3CE7" w:rsidRPr="007A3CE7">
        <w:rPr>
          <w:rFonts w:ascii="Arial" w:hAnsi="Arial" w:cs="Arial"/>
          <w:color w:val="000000" w:themeColor="text1"/>
          <w:shd w:val="clear" w:color="auto" w:fill="FFFFFF"/>
        </w:rPr>
        <w:t xml:space="preserve">None of those SNPs showed a significant difference in allele frequency in the LAM and COPDGene cohorts, indicating that our findings are not affected by </w:t>
      </w:r>
      <w:r w:rsidR="007A3CE7" w:rsidRPr="00B2051F">
        <w:rPr>
          <w:rFonts w:ascii="Arial" w:hAnsi="Arial"/>
          <w:color w:val="000000" w:themeColor="text1"/>
          <w:shd w:val="clear" w:color="auto" w:fill="FFFFFF"/>
        </w:rPr>
        <w:t>nicotine addiction SNPs</w:t>
      </w:r>
      <w:r w:rsidR="007A3CE7" w:rsidRPr="007A3CE7">
        <w:rPr>
          <w:rFonts w:ascii="Arial" w:hAnsi="Arial" w:cs="Arial"/>
          <w:color w:val="000000" w:themeColor="text1"/>
          <w:shd w:val="clear" w:color="auto" w:fill="FFFFFF"/>
        </w:rPr>
        <w:t xml:space="preserve">. </w:t>
      </w:r>
    </w:p>
    <w:p w14:paraId="03C3DC62" w14:textId="74E67CC2" w:rsidR="00E6178E" w:rsidRPr="000D150D" w:rsidRDefault="003349A5" w:rsidP="00E6178E">
      <w:pPr>
        <w:spacing w:line="480" w:lineRule="auto"/>
        <w:ind w:firstLine="720"/>
        <w:rPr>
          <w:rFonts w:ascii="Arial" w:hAnsi="Arial" w:cs="Arial"/>
          <w:shd w:val="clear" w:color="auto" w:fill="FFFFFF"/>
        </w:rPr>
      </w:pPr>
      <w:r w:rsidRPr="000D150D">
        <w:rPr>
          <w:rFonts w:ascii="Arial" w:hAnsi="Arial" w:cs="Arial" w:hint="eastAsia"/>
          <w:color w:val="000000" w:themeColor="text1"/>
          <w:shd w:val="clear" w:color="auto" w:fill="FFFFFF"/>
          <w:lang w:eastAsia="ko-KR"/>
        </w:rPr>
        <w:t>L</w:t>
      </w:r>
      <w:r w:rsidRPr="000D150D">
        <w:rPr>
          <w:rFonts w:ascii="Arial" w:hAnsi="Arial" w:cs="Arial"/>
          <w:color w:val="000000" w:themeColor="text1"/>
        </w:rPr>
        <w:t xml:space="preserve">inkage disequilibrium </w:t>
      </w:r>
      <w:r w:rsidRPr="000D150D">
        <w:rPr>
          <w:rFonts w:ascii="Arial" w:hAnsi="Arial" w:cs="Arial" w:hint="eastAsia"/>
          <w:color w:val="000000" w:themeColor="text1"/>
          <w:lang w:eastAsia="ko-KR"/>
        </w:rPr>
        <w:t>(</w:t>
      </w:r>
      <w:r w:rsidRPr="000D150D">
        <w:rPr>
          <w:rFonts w:ascii="Arial" w:hAnsi="Arial" w:cs="Arial"/>
          <w:color w:val="000000" w:themeColor="text1"/>
          <w:shd w:val="clear" w:color="auto" w:fill="FFFFFF"/>
        </w:rPr>
        <w:t>LD</w:t>
      </w:r>
      <w:r w:rsidRPr="000D150D">
        <w:rPr>
          <w:rFonts w:ascii="Arial" w:hAnsi="Arial" w:cs="Arial" w:hint="eastAsia"/>
          <w:color w:val="000000" w:themeColor="text1"/>
          <w:shd w:val="clear" w:color="auto" w:fill="FFFFFF"/>
          <w:lang w:eastAsia="ko-KR"/>
        </w:rPr>
        <w:t>)</w:t>
      </w:r>
      <w:r w:rsidRPr="000D150D">
        <w:rPr>
          <w:rFonts w:ascii="Arial" w:hAnsi="Arial" w:cs="Arial"/>
          <w:color w:val="000000" w:themeColor="text1"/>
          <w:shd w:val="clear" w:color="auto" w:fill="FFFFFF"/>
        </w:rPr>
        <w:t xml:space="preserve"> blocks</w:t>
      </w:r>
      <w:r w:rsidR="00D807D5">
        <w:rPr>
          <w:rFonts w:ascii="Arial" w:hAnsi="Arial" w:cs="Arial" w:hint="eastAsia"/>
          <w:color w:val="000000" w:themeColor="text1"/>
          <w:shd w:val="clear" w:color="auto" w:fill="FFFFFF"/>
          <w:lang w:eastAsia="ko-KR"/>
        </w:rPr>
        <w:t xml:space="preserve"> near </w:t>
      </w:r>
      <w:r w:rsidR="009A1EA8">
        <w:rPr>
          <w:rFonts w:ascii="Arial" w:hAnsi="Arial" w:cs="Arial"/>
          <w:color w:val="000000" w:themeColor="text1"/>
          <w:shd w:val="clear" w:color="auto" w:fill="FFFFFF"/>
          <w:lang w:eastAsia="ko-KR"/>
        </w:rPr>
        <w:t xml:space="preserve">two </w:t>
      </w:r>
      <w:r w:rsidR="00D807D5">
        <w:rPr>
          <w:rFonts w:ascii="Arial" w:hAnsi="Arial" w:cs="Arial" w:hint="eastAsia"/>
          <w:color w:val="000000" w:themeColor="text1"/>
          <w:shd w:val="clear" w:color="auto" w:fill="FFFFFF"/>
          <w:lang w:eastAsia="ko-KR"/>
        </w:rPr>
        <w:t>genome-wide significant SN</w:t>
      </w:r>
      <w:r w:rsidR="00457D4F">
        <w:rPr>
          <w:rFonts w:ascii="Arial" w:hAnsi="Arial" w:cs="Arial" w:hint="eastAsia"/>
          <w:color w:val="000000" w:themeColor="text1"/>
          <w:shd w:val="clear" w:color="auto" w:fill="FFFFFF"/>
          <w:lang w:eastAsia="ko-KR"/>
        </w:rPr>
        <w:t>P</w:t>
      </w:r>
      <w:r w:rsidR="00D807D5">
        <w:rPr>
          <w:rFonts w:ascii="Arial" w:hAnsi="Arial" w:cs="Arial" w:hint="eastAsia"/>
          <w:color w:val="000000" w:themeColor="text1"/>
          <w:shd w:val="clear" w:color="auto" w:fill="FFFFFF"/>
          <w:lang w:eastAsia="ko-KR"/>
        </w:rPr>
        <w:t xml:space="preserve">s </w:t>
      </w:r>
      <w:r w:rsidRPr="000D150D">
        <w:rPr>
          <w:rFonts w:ascii="Arial" w:hAnsi="Arial" w:cs="Arial"/>
          <w:color w:val="000000" w:themeColor="text1"/>
          <w:shd w:val="clear" w:color="auto" w:fill="FFFFFF"/>
        </w:rPr>
        <w:t xml:space="preserve">were </w:t>
      </w:r>
      <w:r w:rsidR="009A1EA8">
        <w:rPr>
          <w:rFonts w:ascii="Arial" w:hAnsi="Arial" w:cs="Arial"/>
          <w:color w:val="000000" w:themeColor="text1"/>
          <w:shd w:val="clear" w:color="auto" w:fill="FFFFFF"/>
        </w:rPr>
        <w:t>identified</w:t>
      </w:r>
      <w:r w:rsidRPr="000D150D">
        <w:rPr>
          <w:rFonts w:ascii="Arial" w:hAnsi="Arial" w:cs="Arial"/>
          <w:color w:val="000000" w:themeColor="text1"/>
          <w:shd w:val="clear" w:color="auto" w:fill="FFFFFF"/>
        </w:rPr>
        <w:t xml:space="preserve"> using Haploview with default options </w:t>
      </w:r>
      <w:r w:rsidRPr="000D150D">
        <w:rPr>
          <w:rFonts w:ascii="Arial" w:hAnsi="Arial" w:cs="Arial"/>
          <w:color w:val="000000" w:themeColor="text1"/>
          <w:shd w:val="clear" w:color="auto" w:fill="FFFFFF"/>
        </w:rPr>
        <w:fldChar w:fldCharType="begin"/>
      </w:r>
      <w:r w:rsidR="00146CD8">
        <w:rPr>
          <w:rFonts w:ascii="Arial" w:hAnsi="Arial" w:cs="Arial"/>
          <w:color w:val="000000" w:themeColor="text1"/>
          <w:shd w:val="clear" w:color="auto" w:fill="FFFFFF"/>
        </w:rPr>
        <w:instrText xml:space="preserve"> ADDIN EN.CITE &lt;EndNote&gt;&lt;Cite&gt;&lt;Author&gt;Barrett&lt;/Author&gt;&lt;Year&gt;2004&lt;/Year&gt;&lt;RecNum&gt;210&lt;/RecNum&gt;&lt;DisplayText&gt;[36]&lt;/DisplayText&gt;&lt;record&gt;&lt;rec-number&gt;210&lt;/rec-number&gt;&lt;foreign-keys&gt;&lt;key app="EN" db-id="rav092adsd0907ezeaavzp5tassztse2f2ss" timestamp="1544089859"&gt;210&lt;/key&gt;&lt;/foreign-keys&gt;&lt;ref-type name="Journal Article"&gt;17&lt;/ref-type&gt;&lt;contributors&gt;&lt;authors&gt;&lt;author&gt;Barrett, Jeffrey C&lt;/author&gt;&lt;author&gt;Fry, B&lt;/author&gt;&lt;author&gt;Maller, JDMJ&lt;/author&gt;&lt;author&gt;Daly, Mark J&lt;/author&gt;&lt;/authors&gt;&lt;/contributors&gt;&lt;titles&gt;&lt;title&gt;Haploview: analysis and visualization of LD and haplotype maps&lt;/title&gt;&lt;secondary-title&gt;Bioinformatics&lt;/secondary-title&gt;&lt;/titles&gt;&lt;periodical&gt;&lt;full-title&gt;Bioinformatics&lt;/full-title&gt;&lt;/periodical&gt;&lt;pages&gt;263-265&lt;/pages&gt;&lt;volume&gt;21&lt;/volume&gt;&lt;number&gt;2&lt;/number&gt;&lt;dates&gt;&lt;year&gt;2004&lt;/year&gt;&lt;/dates&gt;&lt;isbn&gt;1460-2059&lt;/isbn&gt;&lt;urls&gt;&lt;/urls&gt;&lt;/record&gt;&lt;/Cite&gt;&lt;/EndNote&gt;</w:instrText>
      </w:r>
      <w:r w:rsidRPr="000D150D">
        <w:rPr>
          <w:rFonts w:ascii="Arial" w:hAnsi="Arial" w:cs="Arial"/>
          <w:color w:val="000000" w:themeColor="text1"/>
          <w:shd w:val="clear" w:color="auto" w:fill="FFFFFF"/>
        </w:rPr>
        <w:fldChar w:fldCharType="separate"/>
      </w:r>
      <w:r w:rsidR="00146CD8">
        <w:rPr>
          <w:rFonts w:ascii="Arial" w:hAnsi="Arial" w:cs="Arial"/>
          <w:noProof/>
          <w:color w:val="000000" w:themeColor="text1"/>
          <w:shd w:val="clear" w:color="auto" w:fill="FFFFFF"/>
        </w:rPr>
        <w:t>[36]</w:t>
      </w:r>
      <w:r w:rsidRPr="000D150D">
        <w:rPr>
          <w:rFonts w:ascii="Arial" w:hAnsi="Arial" w:cs="Arial"/>
          <w:color w:val="000000" w:themeColor="text1"/>
          <w:shd w:val="clear" w:color="auto" w:fill="FFFFFF"/>
        </w:rPr>
        <w:fldChar w:fldCharType="end"/>
      </w:r>
      <w:r w:rsidR="00D807D5">
        <w:rPr>
          <w:rFonts w:ascii="Arial" w:hAnsi="Arial" w:cs="Arial" w:hint="eastAsia"/>
          <w:color w:val="000000" w:themeColor="text1"/>
          <w:shd w:val="clear" w:color="auto" w:fill="FFFFFF"/>
          <w:lang w:eastAsia="ko-KR"/>
        </w:rPr>
        <w:t xml:space="preserve">. </w:t>
      </w:r>
      <w:r w:rsidR="00E6178E" w:rsidRPr="000D150D">
        <w:rPr>
          <w:rFonts w:ascii="Arial" w:hAnsi="Arial" w:cs="Arial"/>
          <w:color w:val="000000" w:themeColor="text1"/>
          <w:shd w:val="clear" w:color="auto" w:fill="FFFFFF"/>
        </w:rPr>
        <w:t>rs4544201 and rs2006950 belong to the same LD block on 15q26.2</w:t>
      </w:r>
      <w:r w:rsidR="00E6178E">
        <w:rPr>
          <w:rFonts w:ascii="Arial" w:hAnsi="Arial" w:cs="Arial" w:hint="eastAsia"/>
          <w:color w:val="000000" w:themeColor="text1"/>
          <w:shd w:val="clear" w:color="auto" w:fill="FFFFFF"/>
          <w:lang w:eastAsia="ko-KR"/>
        </w:rPr>
        <w:t>,</w:t>
      </w:r>
      <w:r w:rsidR="00E6178E" w:rsidRPr="00E6178E">
        <w:rPr>
          <w:rFonts w:ascii="Arial" w:hAnsi="Arial" w:cs="Arial"/>
          <w:color w:val="000000" w:themeColor="text1"/>
          <w:shd w:val="clear" w:color="auto" w:fill="FFFFFF"/>
        </w:rPr>
        <w:t xml:space="preserve"> </w:t>
      </w:r>
      <w:r w:rsidR="00E6178E" w:rsidRPr="000D150D">
        <w:rPr>
          <w:rFonts w:ascii="Arial" w:hAnsi="Arial" w:cs="Arial"/>
          <w:color w:val="000000" w:themeColor="text1"/>
          <w:shd w:val="clear" w:color="auto" w:fill="FFFFFF"/>
        </w:rPr>
        <w:t>11,563nt apart, and are strongly correlated (</w:t>
      </w:r>
      <w:r w:rsidR="00E6178E" w:rsidRPr="000D150D">
        <w:rPr>
          <w:rFonts w:ascii="Arial" w:hAnsi="Arial" w:cs="Arial"/>
          <w:i/>
          <w:color w:val="000000" w:themeColor="text1"/>
          <w:shd w:val="clear" w:color="auto" w:fill="FFFFFF"/>
        </w:rPr>
        <w:t>D</w:t>
      </w:r>
      <w:r w:rsidR="00E6178E" w:rsidRPr="000D150D">
        <w:rPr>
          <w:rFonts w:ascii="Arial" w:hAnsi="Arial" w:cs="Arial"/>
          <w:color w:val="000000" w:themeColor="text1"/>
          <w:shd w:val="clear" w:color="auto" w:fill="FFFFFF"/>
        </w:rPr>
        <w:t xml:space="preserve">’=0.977, </w:t>
      </w:r>
      <w:r w:rsidR="00E6178E" w:rsidRPr="000D150D">
        <w:rPr>
          <w:rFonts w:ascii="Arial" w:hAnsi="Arial" w:cs="Arial"/>
          <w:i/>
          <w:color w:val="000000" w:themeColor="text1"/>
          <w:shd w:val="clear" w:color="auto" w:fill="FFFFFF"/>
        </w:rPr>
        <w:t>r</w:t>
      </w:r>
      <w:r w:rsidR="00E6178E" w:rsidRPr="000D150D">
        <w:rPr>
          <w:rFonts w:ascii="Arial" w:hAnsi="Arial" w:cs="Arial"/>
          <w:color w:val="000000" w:themeColor="text1"/>
          <w:shd w:val="clear" w:color="auto" w:fill="FFFFFF"/>
          <w:vertAlign w:val="superscript"/>
        </w:rPr>
        <w:t>2</w:t>
      </w:r>
      <w:r w:rsidR="00E6178E" w:rsidRPr="000D150D">
        <w:rPr>
          <w:rFonts w:ascii="Arial" w:hAnsi="Arial" w:cs="Arial"/>
          <w:color w:val="000000" w:themeColor="text1"/>
          <w:shd w:val="clear" w:color="auto" w:fill="FFFFFF"/>
        </w:rPr>
        <w:t xml:space="preserve">=0.854; Supplementary Figure </w:t>
      </w:r>
      <w:r w:rsidR="00E6178E">
        <w:rPr>
          <w:rFonts w:ascii="Arial" w:hAnsi="Arial" w:cs="Arial" w:hint="eastAsia"/>
          <w:color w:val="000000" w:themeColor="text1"/>
          <w:shd w:val="clear" w:color="auto" w:fill="FFFFFF"/>
          <w:lang w:eastAsia="ko-KR"/>
        </w:rPr>
        <w:t>3</w:t>
      </w:r>
      <w:r w:rsidR="00E6178E" w:rsidRPr="000D150D">
        <w:rPr>
          <w:rFonts w:ascii="Arial" w:hAnsi="Arial" w:cs="Arial"/>
          <w:color w:val="000000" w:themeColor="text1"/>
          <w:shd w:val="clear" w:color="auto" w:fill="FFFFFF"/>
        </w:rPr>
        <w:t xml:space="preserve">). </w:t>
      </w:r>
      <w:r w:rsidR="00C83E99">
        <w:rPr>
          <w:rFonts w:ascii="Arial" w:hAnsi="Arial" w:cs="Arial" w:hint="eastAsia"/>
          <w:color w:val="000000" w:themeColor="text1"/>
          <w:shd w:val="clear" w:color="auto" w:fill="FFFFFF"/>
          <w:lang w:eastAsia="ko-KR"/>
        </w:rPr>
        <w:t xml:space="preserve">Based on the </w:t>
      </w:r>
      <w:r w:rsidR="0098116A">
        <w:rPr>
          <w:rFonts w:ascii="Arial" w:hAnsi="Arial" w:cs="Arial"/>
          <w:color w:val="000000" w:themeColor="text1"/>
          <w:shd w:val="clear" w:color="auto" w:fill="FFFFFF"/>
          <w:lang w:eastAsia="ko-KR"/>
        </w:rPr>
        <w:t>proximity of</w:t>
      </w:r>
      <w:r w:rsidR="00C83E99">
        <w:rPr>
          <w:rFonts w:ascii="Arial" w:hAnsi="Arial" w:cs="Arial" w:hint="eastAsia"/>
          <w:color w:val="000000" w:themeColor="text1"/>
          <w:shd w:val="clear" w:color="auto" w:fill="FFFFFF"/>
          <w:lang w:eastAsia="ko-KR"/>
        </w:rPr>
        <w:t xml:space="preserve"> the two SNPs </w:t>
      </w:r>
      <w:r w:rsidR="0098116A">
        <w:rPr>
          <w:rFonts w:ascii="Arial" w:hAnsi="Arial" w:cs="Arial"/>
          <w:color w:val="000000" w:themeColor="text1"/>
          <w:shd w:val="clear" w:color="auto" w:fill="FFFFFF"/>
          <w:lang w:eastAsia="ko-KR"/>
        </w:rPr>
        <w:t xml:space="preserve">to each other </w:t>
      </w:r>
      <w:r w:rsidR="00C83E99">
        <w:rPr>
          <w:rFonts w:ascii="Arial" w:hAnsi="Arial" w:cs="Arial" w:hint="eastAsia"/>
          <w:color w:val="000000" w:themeColor="text1"/>
          <w:shd w:val="clear" w:color="auto" w:fill="FFFFFF"/>
          <w:lang w:eastAsia="ko-KR"/>
        </w:rPr>
        <w:t xml:space="preserve">and their LD </w:t>
      </w:r>
      <w:r w:rsidR="00C83E99">
        <w:rPr>
          <w:rFonts w:ascii="Arial" w:hAnsi="Arial" w:cs="Arial"/>
          <w:color w:val="000000" w:themeColor="text1"/>
          <w:shd w:val="clear" w:color="auto" w:fill="FFFFFF"/>
          <w:lang w:eastAsia="ko-KR"/>
        </w:rPr>
        <w:t>relation</w:t>
      </w:r>
      <w:r w:rsidR="00C83E99">
        <w:rPr>
          <w:rFonts w:ascii="Arial" w:hAnsi="Arial" w:cs="Arial" w:hint="eastAsia"/>
          <w:color w:val="000000" w:themeColor="text1"/>
          <w:shd w:val="clear" w:color="auto" w:fill="FFFFFF"/>
          <w:lang w:eastAsia="ko-KR"/>
        </w:rPr>
        <w:t xml:space="preserve">ship, </w:t>
      </w:r>
      <w:r w:rsidR="0098116A">
        <w:rPr>
          <w:rFonts w:ascii="Arial" w:hAnsi="Arial" w:cs="Arial"/>
          <w:color w:val="000000" w:themeColor="text1"/>
          <w:shd w:val="clear" w:color="auto" w:fill="FFFFFF"/>
          <w:lang w:eastAsia="ko-KR"/>
        </w:rPr>
        <w:t xml:space="preserve">it is likely that there is </w:t>
      </w:r>
      <w:r w:rsidR="0028682E" w:rsidRPr="00E961E2">
        <w:rPr>
          <w:rFonts w:ascii="Arial" w:hAnsi="Arial" w:cs="Arial"/>
          <w:lang w:eastAsia="ko-KR"/>
        </w:rPr>
        <w:t xml:space="preserve">a </w:t>
      </w:r>
      <w:r w:rsidR="0028682E">
        <w:rPr>
          <w:rFonts w:ascii="Arial" w:hAnsi="Arial" w:cs="Arial"/>
          <w:lang w:eastAsia="ko-KR"/>
        </w:rPr>
        <w:t>single disease susceptibility locus</w:t>
      </w:r>
      <w:r w:rsidR="0098116A">
        <w:rPr>
          <w:rFonts w:ascii="Arial" w:hAnsi="Arial" w:cs="Arial"/>
          <w:lang w:eastAsia="ko-KR"/>
        </w:rPr>
        <w:t xml:space="preserve"> in the region</w:t>
      </w:r>
      <w:r w:rsidR="00C83E99">
        <w:rPr>
          <w:rFonts w:ascii="Arial" w:hAnsi="Arial" w:cs="Arial" w:hint="eastAsia"/>
          <w:color w:val="000000" w:themeColor="text1"/>
          <w:shd w:val="clear" w:color="auto" w:fill="FFFFFF"/>
          <w:lang w:eastAsia="ko-KR"/>
        </w:rPr>
        <w:t xml:space="preserve">. </w:t>
      </w:r>
      <w:r w:rsidR="00E6178E">
        <w:rPr>
          <w:rFonts w:ascii="Arial" w:hAnsi="Arial" w:cs="Arial" w:hint="eastAsia"/>
          <w:color w:val="000000" w:themeColor="text1"/>
          <w:shd w:val="clear" w:color="auto" w:fill="FFFFFF"/>
          <w:lang w:eastAsia="ko-KR"/>
        </w:rPr>
        <w:t>They are located in</w:t>
      </w:r>
      <w:r w:rsidR="00E6178E" w:rsidRPr="000D150D">
        <w:rPr>
          <w:rFonts w:ascii="Arial" w:hAnsi="Arial" w:cs="Arial"/>
          <w:color w:val="000000" w:themeColor="text1"/>
          <w:shd w:val="clear" w:color="auto" w:fill="FFFFFF"/>
        </w:rPr>
        <w:t xml:space="preserve"> an intergenic gene desert between </w:t>
      </w:r>
      <w:r w:rsidR="00E6178E" w:rsidRPr="000D150D">
        <w:rPr>
          <w:rFonts w:ascii="Arial" w:hAnsi="Arial" w:cs="Arial"/>
          <w:i/>
          <w:color w:val="000000" w:themeColor="text1"/>
          <w:shd w:val="clear" w:color="auto" w:fill="FFFFFF"/>
        </w:rPr>
        <w:t>MCTP2</w:t>
      </w:r>
      <w:r w:rsidR="00E6178E" w:rsidRPr="000D150D">
        <w:rPr>
          <w:rFonts w:ascii="Arial" w:hAnsi="Arial" w:cs="Arial"/>
          <w:color w:val="000000" w:themeColor="text1"/>
          <w:shd w:val="clear" w:color="auto" w:fill="FFFFFF"/>
        </w:rPr>
        <w:t xml:space="preserve"> (1.1Mb away) and </w:t>
      </w:r>
      <w:r w:rsidR="00E6178E" w:rsidRPr="000D150D">
        <w:rPr>
          <w:rFonts w:ascii="Arial" w:hAnsi="Arial" w:cs="Arial"/>
          <w:i/>
          <w:color w:val="000000" w:themeColor="text1"/>
          <w:shd w:val="clear" w:color="auto" w:fill="FFFFFF"/>
        </w:rPr>
        <w:t>NR2F2</w:t>
      </w:r>
      <w:r w:rsidR="00E6178E" w:rsidRPr="000D150D">
        <w:rPr>
          <w:rFonts w:ascii="Arial" w:hAnsi="Arial" w:cs="Arial"/>
          <w:color w:val="000000" w:themeColor="text1"/>
          <w:shd w:val="clear" w:color="auto" w:fill="FFFFFF"/>
        </w:rPr>
        <w:t xml:space="preserve"> (700kb away), that contains many </w:t>
      </w:r>
      <w:r w:rsidR="00FF542A">
        <w:rPr>
          <w:rFonts w:ascii="Arial" w:hAnsi="Arial" w:cs="Arial" w:hint="eastAsia"/>
          <w:color w:val="000000" w:themeColor="text1"/>
          <w:shd w:val="clear" w:color="auto" w:fill="FFFFFF"/>
          <w:lang w:eastAsia="ko-KR"/>
        </w:rPr>
        <w:t>long non-coding RNAs (</w:t>
      </w:r>
      <w:r w:rsidR="00E6178E" w:rsidRPr="000D150D">
        <w:rPr>
          <w:rFonts w:ascii="Arial" w:hAnsi="Arial" w:cs="Arial"/>
          <w:color w:val="000000" w:themeColor="text1"/>
          <w:shd w:val="clear" w:color="auto" w:fill="FFFFFF"/>
        </w:rPr>
        <w:t>lncRNAs</w:t>
      </w:r>
      <w:r w:rsidR="00FF542A">
        <w:rPr>
          <w:rFonts w:ascii="Arial" w:hAnsi="Arial" w:cs="Arial" w:hint="eastAsia"/>
          <w:color w:val="000000" w:themeColor="text1"/>
          <w:shd w:val="clear" w:color="auto" w:fill="FFFFFF"/>
          <w:lang w:eastAsia="ko-KR"/>
        </w:rPr>
        <w:t>)</w:t>
      </w:r>
      <w:r w:rsidR="00E6178E" w:rsidRPr="000D150D">
        <w:rPr>
          <w:rFonts w:ascii="Arial" w:hAnsi="Arial" w:cs="Arial"/>
          <w:color w:val="000000" w:themeColor="text1"/>
          <w:shd w:val="clear" w:color="auto" w:fill="FFFFFF"/>
        </w:rPr>
        <w:t xml:space="preserve"> (Figure </w:t>
      </w:r>
      <w:r w:rsidR="00E6178E" w:rsidRPr="000D150D">
        <w:rPr>
          <w:rFonts w:ascii="Arial" w:hAnsi="Arial" w:cs="Arial" w:hint="eastAsia"/>
          <w:color w:val="000000" w:themeColor="text1"/>
          <w:shd w:val="clear" w:color="auto" w:fill="FFFFFF"/>
          <w:lang w:eastAsia="ko-KR"/>
        </w:rPr>
        <w:t>3</w:t>
      </w:r>
      <w:r w:rsidR="00E6178E" w:rsidRPr="000D150D">
        <w:rPr>
          <w:rFonts w:ascii="Arial" w:hAnsi="Arial" w:cs="Arial"/>
          <w:color w:val="000000" w:themeColor="text1"/>
          <w:shd w:val="clear" w:color="auto" w:fill="FFFFFF"/>
        </w:rPr>
        <w:t xml:space="preserve">). Both SNPs have minor and major alleles of A and G, and showed </w:t>
      </w:r>
      <w:r w:rsidR="00E6178E">
        <w:rPr>
          <w:rFonts w:ascii="Arial" w:hAnsi="Arial" w:cs="Arial"/>
          <w:color w:val="000000" w:themeColor="text1"/>
          <w:shd w:val="clear" w:color="auto" w:fill="FFFFFF"/>
        </w:rPr>
        <w:t xml:space="preserve">a </w:t>
      </w:r>
      <w:r w:rsidR="00E6178E" w:rsidRPr="000D150D">
        <w:rPr>
          <w:rFonts w:ascii="Arial" w:hAnsi="Arial" w:cs="Arial"/>
          <w:color w:val="000000" w:themeColor="text1"/>
          <w:shd w:val="clear" w:color="auto" w:fill="FFFFFF"/>
        </w:rPr>
        <w:t>lower</w:t>
      </w:r>
      <w:r w:rsidR="00E6178E">
        <w:rPr>
          <w:rFonts w:ascii="Arial" w:hAnsi="Arial" w:cs="Arial"/>
          <w:color w:val="000000" w:themeColor="text1"/>
          <w:shd w:val="clear" w:color="auto" w:fill="FFFFFF"/>
        </w:rPr>
        <w:t xml:space="preserve"> minor allele frequency (MAF) </w:t>
      </w:r>
      <w:r w:rsidR="00E6178E" w:rsidRPr="000D150D">
        <w:rPr>
          <w:rFonts w:ascii="Arial" w:hAnsi="Arial" w:cs="Arial"/>
          <w:color w:val="000000" w:themeColor="text1"/>
          <w:shd w:val="clear" w:color="auto" w:fill="FFFFFF"/>
        </w:rPr>
        <w:t xml:space="preserve">in </w:t>
      </w:r>
      <w:r w:rsidR="00E6178E">
        <w:rPr>
          <w:rFonts w:ascii="Arial" w:hAnsi="Arial" w:cs="Arial"/>
          <w:color w:val="000000" w:themeColor="text1"/>
          <w:shd w:val="clear" w:color="auto" w:fill="FFFFFF"/>
        </w:rPr>
        <w:t xml:space="preserve">the </w:t>
      </w:r>
      <w:r w:rsidR="00E6178E" w:rsidRPr="000D150D">
        <w:rPr>
          <w:rFonts w:ascii="Arial" w:hAnsi="Arial" w:cs="Arial"/>
          <w:color w:val="000000" w:themeColor="text1"/>
          <w:shd w:val="clear" w:color="auto" w:fill="FFFFFF"/>
        </w:rPr>
        <w:t xml:space="preserve">S-LAM cohort than the control </w:t>
      </w:r>
      <w:r w:rsidR="00E6178E" w:rsidRPr="000D150D">
        <w:rPr>
          <w:rFonts w:ascii="Arial" w:hAnsi="Arial" w:cs="Arial"/>
          <w:shd w:val="clear" w:color="auto" w:fill="FFFFFF"/>
        </w:rPr>
        <w:t xml:space="preserve">population. The odds </w:t>
      </w:r>
      <w:r w:rsidR="00E6178E" w:rsidRPr="000D150D">
        <w:rPr>
          <w:rFonts w:ascii="Arial" w:hAnsi="Arial" w:cs="Arial"/>
          <w:color w:val="000000" w:themeColor="text1"/>
          <w:shd w:val="clear" w:color="auto" w:fill="FFFFFF"/>
        </w:rPr>
        <w:t xml:space="preserve">ratios (ORs) of a single minor allele in the S-LAM cohort were 0.49 and 0.47 respectively, in comparison to the control population (Table </w:t>
      </w:r>
      <w:ins w:id="46" w:author="Wonji Kim" w:date="2019-03-11T20:57:00Z">
        <w:r w:rsidR="00094466">
          <w:rPr>
            <w:rFonts w:ascii="Arial" w:hAnsi="Arial" w:cs="Arial"/>
            <w:color w:val="000000" w:themeColor="text1"/>
            <w:shd w:val="clear" w:color="auto" w:fill="FFFFFF"/>
          </w:rPr>
          <w:t>2</w:t>
        </w:r>
      </w:ins>
      <w:del w:id="47" w:author="Wonji Kim" w:date="2019-03-11T20:57:00Z">
        <w:r w:rsidR="00E6178E" w:rsidRPr="000D150D" w:rsidDel="00094466">
          <w:rPr>
            <w:rFonts w:ascii="Arial" w:hAnsi="Arial" w:cs="Arial"/>
            <w:color w:val="000000" w:themeColor="text1"/>
            <w:shd w:val="clear" w:color="auto" w:fill="FFFFFF"/>
          </w:rPr>
          <w:delText>1</w:delText>
        </w:r>
      </w:del>
      <w:r w:rsidR="00E6178E" w:rsidRPr="000D150D">
        <w:rPr>
          <w:rFonts w:ascii="Arial" w:hAnsi="Arial" w:cs="Arial"/>
          <w:color w:val="000000" w:themeColor="text1"/>
          <w:shd w:val="clear" w:color="auto" w:fill="FFFFFF"/>
        </w:rPr>
        <w:t xml:space="preserve">). </w:t>
      </w:r>
      <w:r w:rsidR="00E6178E">
        <w:rPr>
          <w:rFonts w:ascii="Arial" w:hAnsi="Arial" w:cs="Arial"/>
          <w:color w:val="000000" w:themeColor="text1"/>
          <w:shd w:val="clear" w:color="auto" w:fill="FFFFFF"/>
        </w:rPr>
        <w:t xml:space="preserve">To adjust for the possible effect of the ‘Winner’s curse’, we used </w:t>
      </w:r>
      <w:r w:rsidR="00E6178E" w:rsidRPr="000D150D">
        <w:rPr>
          <w:rFonts w:ascii="Arial" w:hAnsi="Arial" w:cs="Arial"/>
          <w:color w:val="000000" w:themeColor="text1"/>
          <w:shd w:val="clear" w:color="auto" w:fill="FFFFFF"/>
        </w:rPr>
        <w:t xml:space="preserve">br2 </w:t>
      </w:r>
      <w:r w:rsidR="00E6178E" w:rsidRPr="000D150D">
        <w:rPr>
          <w:rFonts w:ascii="Arial" w:hAnsi="Arial" w:cs="Arial"/>
          <w:color w:val="000000" w:themeColor="text1"/>
          <w:shd w:val="clear" w:color="auto" w:fill="FFFFFF"/>
        </w:rPr>
        <w:fldChar w:fldCharType="begin"/>
      </w:r>
      <w:r w:rsidR="00146CD8">
        <w:rPr>
          <w:rFonts w:ascii="Arial" w:hAnsi="Arial" w:cs="Arial"/>
          <w:color w:val="000000" w:themeColor="text1"/>
          <w:shd w:val="clear" w:color="auto" w:fill="FFFFFF"/>
        </w:rPr>
        <w:instrText xml:space="preserve"> ADDIN EN.CITE &lt;EndNote&gt;&lt;Cite&gt;&lt;Author&gt;Poirier&lt;/Author&gt;&lt;Year&gt;2015&lt;/Year&gt;&lt;RecNum&gt;237&lt;/RecNum&gt;&lt;DisplayText&gt;[37]&lt;/DisplayText&gt;&lt;record&gt;&lt;rec-number&gt;237&lt;/rec-number&gt;&lt;foreign-keys&gt;&lt;key app="EN" db-id="rav092adsd0907ezeaavzp5tassztse2f2ss" timestamp="1544089860"&gt;237&lt;/key&gt;&lt;/foreign-keys&gt;&lt;ref-type name="Journal Article"&gt;17&lt;/ref-type&gt;&lt;contributors&gt;&lt;authors&gt;&lt;author&gt;Poirier, Julia G&lt;/author&gt;&lt;author&gt;Faye, Laura L&lt;/author&gt;&lt;author&gt;Dimitromanolakis, Apostolos&lt;/author&gt;&lt;author&gt;Paterson, Andrew D&lt;/author&gt;&lt;author&gt;Sun, Lei&lt;/author&gt;&lt;author&gt;Bull, Shelley B&lt;/author&gt;&lt;/authors&gt;&lt;/contributors&gt;&lt;titles&gt;&lt;title&gt;Resampling to Address the Winner&amp;apos;s Curse in Genetic Association Analysis of Time to Event&lt;/title&gt;&lt;secondary-title&gt;Genetic epidemiology&lt;/secondary-title&gt;&lt;/titles&gt;&lt;periodical&gt;&lt;full-title&gt;Genetic epidemiology&lt;/full-title&gt;&lt;/periodical&gt;&lt;pages&gt;518-528&lt;/pages&gt;&lt;volume&gt;39&lt;/volume&gt;&lt;number&gt;7&lt;/number&gt;&lt;dates&gt;&lt;year&gt;2015&lt;/year&gt;&lt;/dates&gt;&lt;isbn&gt;1098-2272&lt;/isbn&gt;&lt;urls&gt;&lt;/urls&gt;&lt;/record&gt;&lt;/Cite&gt;&lt;/EndNote&gt;</w:instrText>
      </w:r>
      <w:r w:rsidR="00E6178E" w:rsidRPr="000D150D">
        <w:rPr>
          <w:rFonts w:ascii="Arial" w:hAnsi="Arial" w:cs="Arial"/>
          <w:color w:val="000000" w:themeColor="text1"/>
          <w:shd w:val="clear" w:color="auto" w:fill="FFFFFF"/>
        </w:rPr>
        <w:fldChar w:fldCharType="separate"/>
      </w:r>
      <w:r w:rsidR="00146CD8">
        <w:rPr>
          <w:rFonts w:ascii="Arial" w:hAnsi="Arial" w:cs="Arial"/>
          <w:noProof/>
          <w:color w:val="000000" w:themeColor="text1"/>
          <w:shd w:val="clear" w:color="auto" w:fill="FFFFFF"/>
        </w:rPr>
        <w:t>[37]</w:t>
      </w:r>
      <w:r w:rsidR="00E6178E" w:rsidRPr="000D150D">
        <w:rPr>
          <w:rFonts w:ascii="Arial" w:hAnsi="Arial" w:cs="Arial"/>
          <w:color w:val="000000" w:themeColor="text1"/>
          <w:shd w:val="clear" w:color="auto" w:fill="FFFFFF"/>
        </w:rPr>
        <w:fldChar w:fldCharType="end"/>
      </w:r>
      <w:r w:rsidR="00E6178E">
        <w:rPr>
          <w:rFonts w:ascii="Arial" w:hAnsi="Arial" w:cs="Arial"/>
          <w:color w:val="000000" w:themeColor="text1"/>
          <w:shd w:val="clear" w:color="auto" w:fill="FFFFFF"/>
        </w:rPr>
        <w:t>, and found that the bias-adjusted OR</w:t>
      </w:r>
      <w:r w:rsidR="00E6178E" w:rsidRPr="000D150D">
        <w:rPr>
          <w:rFonts w:ascii="Arial" w:hAnsi="Arial" w:cs="Arial"/>
          <w:color w:val="000000" w:themeColor="text1"/>
          <w:shd w:val="clear" w:color="auto" w:fill="FFFFFF"/>
        </w:rPr>
        <w:t xml:space="preserve"> for rs4544201 and rs2006950</w:t>
      </w:r>
      <w:r w:rsidR="00E6178E">
        <w:rPr>
          <w:rFonts w:ascii="Arial" w:hAnsi="Arial" w:cs="Arial"/>
          <w:color w:val="000000" w:themeColor="text1"/>
          <w:shd w:val="clear" w:color="auto" w:fill="FFFFFF"/>
        </w:rPr>
        <w:t xml:space="preserve"> </w:t>
      </w:r>
      <w:r w:rsidR="00E6178E" w:rsidRPr="000D150D">
        <w:rPr>
          <w:rFonts w:ascii="Arial" w:hAnsi="Arial" w:cs="Arial"/>
          <w:color w:val="000000" w:themeColor="text1"/>
          <w:shd w:val="clear" w:color="auto" w:fill="FFFFFF"/>
        </w:rPr>
        <w:t xml:space="preserve">were </w:t>
      </w:r>
      <w:r w:rsidR="00E6178E" w:rsidRPr="000D150D">
        <w:rPr>
          <w:rFonts w:ascii="Arial" w:hAnsi="Arial" w:cs="Arial"/>
          <w:shd w:val="clear" w:color="auto" w:fill="FFFFFF"/>
        </w:rPr>
        <w:t>0.57 and 0.53, respectively.</w:t>
      </w:r>
      <w:bookmarkStart w:id="48" w:name="_GoBack"/>
      <w:bookmarkEnd w:id="48"/>
    </w:p>
    <w:p w14:paraId="3E37C700" w14:textId="2C1A6772" w:rsidR="00A053FF" w:rsidDel="000254CF" w:rsidRDefault="00135989" w:rsidP="000254CF">
      <w:pPr>
        <w:spacing w:line="480" w:lineRule="auto"/>
        <w:ind w:firstLine="720"/>
        <w:rPr>
          <w:del w:id="49" w:author="Wonji Kim" w:date="2019-03-11T21:34:00Z"/>
          <w:rFonts w:ascii="Arial" w:hAnsi="Arial" w:cs="Arial"/>
          <w:color w:val="000000" w:themeColor="text1"/>
          <w:shd w:val="clear" w:color="auto" w:fill="FFFFFF"/>
          <w:lang w:eastAsia="ko-KR"/>
        </w:rPr>
      </w:pPr>
      <w:r>
        <w:rPr>
          <w:rFonts w:ascii="Arial" w:hAnsi="Arial" w:cs="Arial" w:hint="eastAsia"/>
          <w:color w:val="000000" w:themeColor="text1"/>
          <w:shd w:val="clear" w:color="auto" w:fill="FFFFFF"/>
          <w:lang w:eastAsia="ko-KR"/>
        </w:rPr>
        <w:lastRenderedPageBreak/>
        <w:t xml:space="preserve">We calculated the proportion of phenotypic variance explained by the genotyped SNPs, </w:t>
      </w:r>
      <m:oMath>
        <m:sSubSup>
          <m:sSubSupPr>
            <m:ctrlPr>
              <w:rPr>
                <w:rFonts w:ascii="Cambria Math" w:hAnsi="Cambria Math" w:cs="Arial"/>
                <w:i/>
                <w:color w:val="000000" w:themeColor="text1"/>
                <w:shd w:val="clear" w:color="auto" w:fill="FFFFFF"/>
                <w:lang w:eastAsia="ko-KR"/>
              </w:rPr>
            </m:ctrlPr>
          </m:sSubSupPr>
          <m:e>
            <m:r>
              <w:rPr>
                <w:rFonts w:ascii="Cambria Math" w:hAnsi="Cambria Math" w:cs="Arial"/>
                <w:color w:val="000000" w:themeColor="text1"/>
                <w:shd w:val="clear" w:color="auto" w:fill="FFFFFF"/>
                <w:lang w:eastAsia="ko-KR"/>
              </w:rPr>
              <m:t>h</m:t>
            </m:r>
          </m:e>
          <m:sub>
            <m:r>
              <m:rPr>
                <m:sty m:val="p"/>
              </m:rPr>
              <w:rPr>
                <w:rFonts w:ascii="Cambria Math" w:hAnsi="Cambria Math" w:cs="Arial"/>
                <w:color w:val="000000" w:themeColor="text1"/>
                <w:shd w:val="clear" w:color="auto" w:fill="FFFFFF"/>
                <w:lang w:eastAsia="ko-KR"/>
              </w:rPr>
              <m:t>SNP</m:t>
            </m:r>
            <m:ctrlPr>
              <w:rPr>
                <w:rFonts w:ascii="Cambria Math" w:hAnsi="Cambria Math" w:cs="Arial"/>
                <w:color w:val="000000" w:themeColor="text1"/>
                <w:shd w:val="clear" w:color="auto" w:fill="FFFFFF"/>
                <w:lang w:eastAsia="ko-KR"/>
              </w:rPr>
            </m:ctrlPr>
          </m:sub>
          <m:sup>
            <m:r>
              <w:rPr>
                <w:rFonts w:ascii="Cambria Math" w:hAnsi="Cambria Math" w:cs="Arial"/>
                <w:color w:val="000000" w:themeColor="text1"/>
                <w:shd w:val="clear" w:color="auto" w:fill="FFFFFF"/>
                <w:lang w:eastAsia="ko-KR"/>
              </w:rPr>
              <m:t>2</m:t>
            </m:r>
          </m:sup>
        </m:sSubSup>
      </m:oMath>
      <w:r>
        <w:rPr>
          <w:rFonts w:ascii="Arial" w:hAnsi="Arial" w:cs="Arial" w:hint="eastAsia"/>
          <w:color w:val="000000" w:themeColor="text1"/>
          <w:shd w:val="clear" w:color="auto" w:fill="FFFFFF"/>
          <w:lang w:eastAsia="ko-KR"/>
        </w:rPr>
        <w:t xml:space="preserve">. Estimates of </w:t>
      </w:r>
      <m:oMath>
        <m:sSubSup>
          <m:sSubSupPr>
            <m:ctrlPr>
              <w:rPr>
                <w:rFonts w:ascii="Cambria Math" w:hAnsi="Cambria Math" w:cs="Arial"/>
                <w:i/>
                <w:color w:val="000000" w:themeColor="text1"/>
                <w:shd w:val="clear" w:color="auto" w:fill="FFFFFF"/>
                <w:lang w:eastAsia="ko-KR"/>
              </w:rPr>
            </m:ctrlPr>
          </m:sSubSupPr>
          <m:e>
            <m:r>
              <w:rPr>
                <w:rFonts w:ascii="Cambria Math" w:hAnsi="Cambria Math" w:cs="Arial"/>
                <w:color w:val="000000" w:themeColor="text1"/>
                <w:shd w:val="clear" w:color="auto" w:fill="FFFFFF"/>
                <w:lang w:eastAsia="ko-KR"/>
              </w:rPr>
              <m:t>h</m:t>
            </m:r>
          </m:e>
          <m:sub>
            <m:r>
              <m:rPr>
                <m:sty m:val="p"/>
              </m:rPr>
              <w:rPr>
                <w:rFonts w:ascii="Cambria Math" w:hAnsi="Cambria Math" w:cs="Arial"/>
                <w:color w:val="000000" w:themeColor="text1"/>
                <w:shd w:val="clear" w:color="auto" w:fill="FFFFFF"/>
                <w:lang w:eastAsia="ko-KR"/>
              </w:rPr>
              <m:t>SNP</m:t>
            </m:r>
            <m:ctrlPr>
              <w:rPr>
                <w:rFonts w:ascii="Cambria Math" w:hAnsi="Cambria Math" w:cs="Arial"/>
                <w:color w:val="000000" w:themeColor="text1"/>
                <w:shd w:val="clear" w:color="auto" w:fill="FFFFFF"/>
                <w:lang w:eastAsia="ko-KR"/>
              </w:rPr>
            </m:ctrlPr>
          </m:sub>
          <m:sup>
            <m:r>
              <w:rPr>
                <w:rFonts w:ascii="Cambria Math" w:hAnsi="Cambria Math" w:cs="Arial"/>
                <w:color w:val="000000" w:themeColor="text1"/>
                <w:shd w:val="clear" w:color="auto" w:fill="FFFFFF"/>
                <w:lang w:eastAsia="ko-KR"/>
              </w:rPr>
              <m:t>2</m:t>
            </m:r>
          </m:sup>
        </m:sSubSup>
      </m:oMath>
      <w:r>
        <w:rPr>
          <w:rFonts w:ascii="Arial" w:hAnsi="Arial" w:cs="Arial" w:hint="eastAsia"/>
          <w:color w:val="000000" w:themeColor="text1"/>
          <w:shd w:val="clear" w:color="auto" w:fill="FFFFFF"/>
          <w:lang w:eastAsia="ko-KR"/>
        </w:rPr>
        <w:t xml:space="preserve"> vary according to disease pr</w:t>
      </w:r>
      <w:r w:rsidR="00E6178E">
        <w:rPr>
          <w:rFonts w:ascii="Arial" w:hAnsi="Arial" w:cs="Arial" w:hint="eastAsia"/>
          <w:color w:val="000000" w:themeColor="text1"/>
          <w:shd w:val="clear" w:color="auto" w:fill="FFFFFF"/>
          <w:lang w:eastAsia="ko-KR"/>
        </w:rPr>
        <w:t>evalence (Supplementary Figure 4</w:t>
      </w:r>
      <w:r>
        <w:rPr>
          <w:rFonts w:ascii="Arial" w:hAnsi="Arial" w:cs="Arial" w:hint="eastAsia"/>
          <w:color w:val="000000" w:themeColor="text1"/>
          <w:shd w:val="clear" w:color="auto" w:fill="FFFFFF"/>
          <w:lang w:eastAsia="ko-KR"/>
        </w:rPr>
        <w:t xml:space="preserve">). With prevalence set at 1 in 100,000 women, </w:t>
      </w:r>
      <m:oMath>
        <m:sSubSup>
          <m:sSubSupPr>
            <m:ctrlPr>
              <w:rPr>
                <w:rFonts w:ascii="Cambria Math" w:hAnsi="Cambria Math" w:cs="Arial"/>
                <w:i/>
                <w:color w:val="000000" w:themeColor="text1"/>
                <w:shd w:val="clear" w:color="auto" w:fill="FFFFFF"/>
                <w:lang w:eastAsia="ko-KR"/>
              </w:rPr>
            </m:ctrlPr>
          </m:sSubSupPr>
          <m:e>
            <m:r>
              <w:rPr>
                <w:rFonts w:ascii="Cambria Math" w:hAnsi="Cambria Math" w:cs="Arial"/>
                <w:color w:val="000000" w:themeColor="text1"/>
                <w:shd w:val="clear" w:color="auto" w:fill="FFFFFF"/>
                <w:lang w:eastAsia="ko-KR"/>
              </w:rPr>
              <m:t>h</m:t>
            </m:r>
          </m:e>
          <m:sub>
            <m:r>
              <m:rPr>
                <m:sty m:val="p"/>
              </m:rPr>
              <w:rPr>
                <w:rFonts w:ascii="Cambria Math" w:hAnsi="Cambria Math" w:cs="Arial"/>
                <w:color w:val="000000" w:themeColor="text1"/>
                <w:shd w:val="clear" w:color="auto" w:fill="FFFFFF"/>
                <w:lang w:eastAsia="ko-KR"/>
              </w:rPr>
              <m:t>SNP</m:t>
            </m:r>
            <m:ctrlPr>
              <w:rPr>
                <w:rFonts w:ascii="Cambria Math" w:hAnsi="Cambria Math" w:cs="Arial"/>
                <w:color w:val="000000" w:themeColor="text1"/>
                <w:shd w:val="clear" w:color="auto" w:fill="FFFFFF"/>
                <w:lang w:eastAsia="ko-KR"/>
              </w:rPr>
            </m:ctrlPr>
          </m:sub>
          <m:sup>
            <m:r>
              <w:rPr>
                <w:rFonts w:ascii="Cambria Math" w:hAnsi="Cambria Math" w:cs="Arial"/>
                <w:color w:val="000000" w:themeColor="text1"/>
                <w:shd w:val="clear" w:color="auto" w:fill="FFFFFF"/>
                <w:lang w:eastAsia="ko-KR"/>
              </w:rPr>
              <m:t>2</m:t>
            </m:r>
          </m:sup>
        </m:sSubSup>
      </m:oMath>
      <w:r w:rsidR="006758F2">
        <w:rPr>
          <w:rFonts w:ascii="Arial" w:hAnsi="Arial" w:cs="Arial" w:hint="eastAsia"/>
          <w:color w:val="000000" w:themeColor="text1"/>
          <w:shd w:val="clear" w:color="auto" w:fill="FFFFFF"/>
          <w:lang w:eastAsia="ko-KR"/>
        </w:rPr>
        <w:t xml:space="preserve"> was</w:t>
      </w:r>
      <w:r w:rsidR="00691543">
        <w:rPr>
          <w:rFonts w:ascii="Arial" w:hAnsi="Arial" w:cs="Arial" w:hint="eastAsia"/>
          <w:color w:val="000000" w:themeColor="text1"/>
          <w:shd w:val="clear" w:color="auto" w:fill="FFFFFF"/>
          <w:lang w:eastAsia="ko-KR"/>
        </w:rPr>
        <w:t xml:space="preserve"> </w:t>
      </w:r>
      <w:r w:rsidR="006758F2">
        <w:rPr>
          <w:rFonts w:ascii="Arial" w:hAnsi="Arial" w:cs="Arial" w:hint="eastAsia"/>
          <w:color w:val="000000" w:themeColor="text1"/>
          <w:shd w:val="clear" w:color="auto" w:fill="FFFFFF"/>
          <w:lang w:eastAsia="ko-KR"/>
        </w:rPr>
        <w:t>15</w:t>
      </w:r>
      <w:r w:rsidR="00691543">
        <w:rPr>
          <w:rFonts w:ascii="Arial" w:hAnsi="Arial" w:cs="Arial" w:hint="eastAsia"/>
          <w:color w:val="000000" w:themeColor="text1"/>
          <w:shd w:val="clear" w:color="auto" w:fill="FFFFFF"/>
          <w:lang w:eastAsia="ko-KR"/>
        </w:rPr>
        <w:t>%</w:t>
      </w:r>
      <w:r w:rsidR="00A053FF">
        <w:rPr>
          <w:rFonts w:ascii="Arial" w:hAnsi="Arial" w:cs="Arial" w:hint="eastAsia"/>
          <w:color w:val="000000" w:themeColor="text1"/>
          <w:shd w:val="clear" w:color="auto" w:fill="FFFFFF"/>
          <w:lang w:eastAsia="ko-KR"/>
        </w:rPr>
        <w:t xml:space="preserve"> (0.3% on </w:t>
      </w:r>
      <w:r w:rsidR="001F3812">
        <w:rPr>
          <w:rFonts w:ascii="Arial" w:hAnsi="Arial" w:cs="Arial" w:hint="eastAsia"/>
          <w:color w:val="000000" w:themeColor="text1"/>
          <w:shd w:val="clear" w:color="auto" w:fill="FFFFFF"/>
          <w:lang w:eastAsia="ko-KR"/>
        </w:rPr>
        <w:t xml:space="preserve">the observed </w:t>
      </w:r>
      <w:r w:rsidR="00A053FF">
        <w:rPr>
          <w:rFonts w:ascii="Arial" w:hAnsi="Arial" w:cs="Arial" w:hint="eastAsia"/>
          <w:color w:val="000000" w:themeColor="text1"/>
          <w:shd w:val="clear" w:color="auto" w:fill="FFFFFF"/>
          <w:lang w:eastAsia="ko-KR"/>
        </w:rPr>
        <w:t>0-1 scale).</w:t>
      </w:r>
    </w:p>
    <w:p w14:paraId="45E43DEA" w14:textId="7DD4929F" w:rsidR="00DE5F97" w:rsidRDefault="00DE5F97" w:rsidP="000254CF">
      <w:pPr>
        <w:spacing w:line="480" w:lineRule="auto"/>
        <w:ind w:firstLine="720"/>
        <w:rPr>
          <w:ins w:id="50" w:author="Wonji Kim" w:date="2019-03-11T21:55:00Z"/>
          <w:rFonts w:ascii="Arial" w:hAnsi="Arial" w:cs="Arial"/>
          <w:color w:val="000000" w:themeColor="text1"/>
          <w:lang w:eastAsia="ko-KR"/>
        </w:rPr>
        <w:pPrChange w:id="51" w:author="Wonji Kim" w:date="2019-03-11T21:34:00Z">
          <w:pPr>
            <w:spacing w:line="480" w:lineRule="auto"/>
            <w:ind w:firstLine="720"/>
          </w:pPr>
        </w:pPrChange>
      </w:pPr>
      <w:del w:id="52" w:author="Wonji Kim" w:date="2019-03-11T21:34:00Z">
        <w:r w:rsidRPr="000D150D" w:rsidDel="000254CF">
          <w:rPr>
            <w:rFonts w:ascii="Arial" w:hAnsi="Arial" w:cs="Arial"/>
            <w:color w:val="000000" w:themeColor="text1"/>
            <w:shd w:val="clear" w:color="auto" w:fill="FFFFFF"/>
          </w:rPr>
          <w:delText xml:space="preserve">To examine the potential association of other SNPs </w:delText>
        </w:r>
        <w:r w:rsidR="00A14B6B" w:rsidDel="000254CF">
          <w:rPr>
            <w:rFonts w:ascii="Arial" w:hAnsi="Arial" w:cs="Arial"/>
            <w:color w:val="000000" w:themeColor="text1"/>
            <w:shd w:val="clear" w:color="auto" w:fill="FFFFFF"/>
          </w:rPr>
          <w:delText xml:space="preserve">not directly genotyped, </w:delText>
        </w:r>
        <w:r w:rsidRPr="000D150D" w:rsidDel="000254CF">
          <w:rPr>
            <w:rFonts w:ascii="Arial" w:hAnsi="Arial" w:cs="Arial"/>
            <w:color w:val="000000" w:themeColor="text1"/>
            <w:shd w:val="clear" w:color="auto" w:fill="FFFFFF"/>
          </w:rPr>
          <w:delText>we used the genotyped SNP data to impute genotype data</w:delText>
        </w:r>
        <w:r w:rsidR="00A14B6B" w:rsidDel="000254CF">
          <w:rPr>
            <w:rFonts w:ascii="Arial" w:hAnsi="Arial" w:cs="Arial"/>
            <w:color w:val="000000" w:themeColor="text1"/>
            <w:shd w:val="clear" w:color="auto" w:fill="FFFFFF"/>
          </w:rPr>
          <w:delText xml:space="preserve"> genome-wide</w:delText>
        </w:r>
        <w:r w:rsidRPr="000D150D" w:rsidDel="000254CF">
          <w:rPr>
            <w:rFonts w:ascii="Arial" w:hAnsi="Arial" w:cs="Arial"/>
            <w:color w:val="000000" w:themeColor="text1"/>
            <w:shd w:val="clear" w:color="auto" w:fill="FFFFFF"/>
          </w:rPr>
          <w:delText xml:space="preserve">. </w:delText>
        </w:r>
        <w:r w:rsidR="00A14B6B" w:rsidDel="000254CF">
          <w:rPr>
            <w:rFonts w:ascii="Arial" w:hAnsi="Arial" w:cs="Arial"/>
            <w:color w:val="000000" w:themeColor="text1"/>
            <w:shd w:val="clear" w:color="auto" w:fill="FFFFFF"/>
          </w:rPr>
          <w:delText>No SNPs outside of the 15q region met genome-wide significance in this analysis</w:delText>
        </w:r>
        <w:r w:rsidR="00B85D4E" w:rsidDel="000254CF">
          <w:rPr>
            <w:rFonts w:ascii="Arial" w:hAnsi="Arial" w:cs="Arial"/>
            <w:color w:val="000000" w:themeColor="text1"/>
            <w:shd w:val="clear" w:color="auto" w:fill="FFFFFF"/>
          </w:rPr>
          <w:delText xml:space="preserve"> (</w:delText>
        </w:r>
        <w:r w:rsidR="00B85D4E" w:rsidDel="000254CF">
          <w:rPr>
            <w:rFonts w:ascii="Arial" w:hAnsi="Arial" w:cs="Arial" w:hint="eastAsia"/>
            <w:color w:val="000000" w:themeColor="text1"/>
            <w:lang w:eastAsia="ko-KR"/>
          </w:rPr>
          <w:delText>Supplementary Figure 5</w:delText>
        </w:r>
        <w:r w:rsidR="00B85D4E" w:rsidDel="000254CF">
          <w:rPr>
            <w:rFonts w:ascii="Arial" w:hAnsi="Arial" w:cs="Arial"/>
            <w:color w:val="000000" w:themeColor="text1"/>
            <w:lang w:eastAsia="ko-KR"/>
          </w:rPr>
          <w:delText>)</w:delText>
        </w:r>
        <w:r w:rsidR="00A14B6B" w:rsidDel="000254CF">
          <w:rPr>
            <w:rFonts w:ascii="Arial" w:hAnsi="Arial" w:cs="Arial"/>
            <w:color w:val="000000" w:themeColor="text1"/>
            <w:shd w:val="clear" w:color="auto" w:fill="FFFFFF"/>
          </w:rPr>
          <w:delText>, while 18</w:delText>
        </w:r>
        <w:r w:rsidRPr="000D150D" w:rsidDel="000254CF">
          <w:rPr>
            <w:rFonts w:ascii="Arial" w:hAnsi="Arial" w:cs="Arial"/>
            <w:color w:val="000000" w:themeColor="text1"/>
            <w:shd w:val="clear" w:color="auto" w:fill="FFFFFF"/>
          </w:rPr>
          <w:delText xml:space="preserve"> imputed SNPs in the 34</w:delText>
        </w:r>
        <w:r w:rsidRPr="000D150D" w:rsidDel="000254CF">
          <w:rPr>
            <w:rFonts w:ascii="Arial" w:hAnsi="Arial" w:cs="Arial" w:hint="eastAsia"/>
            <w:color w:val="000000" w:themeColor="text1"/>
            <w:shd w:val="clear" w:color="auto" w:fill="FFFFFF"/>
          </w:rPr>
          <w:delText>k</w:delText>
        </w:r>
        <w:r w:rsidRPr="000D150D" w:rsidDel="000254CF">
          <w:rPr>
            <w:rFonts w:ascii="Arial" w:hAnsi="Arial" w:cs="Arial"/>
            <w:color w:val="000000" w:themeColor="text1"/>
            <w:shd w:val="clear" w:color="auto" w:fill="FFFFFF"/>
          </w:rPr>
          <w:delText xml:space="preserve">b LD block had </w:delText>
        </w:r>
        <w:r w:rsidRPr="000D150D" w:rsidDel="000254CF">
          <w:rPr>
            <w:rFonts w:ascii="Arial" w:hAnsi="Arial" w:cs="Arial"/>
            <w:color w:val="000000" w:themeColor="text1"/>
          </w:rPr>
          <w:delText xml:space="preserve">P-values for association with LAM similar to </w:delText>
        </w:r>
        <w:r w:rsidRPr="000D150D" w:rsidDel="000254CF">
          <w:rPr>
            <w:rFonts w:ascii="Arial" w:hAnsi="Arial" w:cs="Arial"/>
            <w:color w:val="000000" w:themeColor="text1"/>
            <w:shd w:val="clear" w:color="auto" w:fill="FFFFFF"/>
          </w:rPr>
          <w:delText xml:space="preserve">rs4544201 and rs2006950 </w:delText>
        </w:r>
        <w:r w:rsidDel="000254CF">
          <w:rPr>
            <w:rFonts w:ascii="Arial" w:hAnsi="Arial" w:cs="Arial"/>
            <w:color w:val="000000" w:themeColor="text1"/>
          </w:rPr>
          <w:delText>(Table 2)</w:delText>
        </w:r>
        <w:r w:rsidDel="000254CF">
          <w:rPr>
            <w:rFonts w:ascii="Arial" w:hAnsi="Arial" w:cs="Arial" w:hint="eastAsia"/>
            <w:color w:val="000000" w:themeColor="text1"/>
            <w:lang w:eastAsia="ko-KR"/>
          </w:rPr>
          <w:delText>.</w:delText>
        </w:r>
      </w:del>
    </w:p>
    <w:p w14:paraId="5F09E4C8" w14:textId="0335389F" w:rsidR="00DC6550" w:rsidRPr="004E0837" w:rsidDel="003F6061" w:rsidRDefault="00DC6550" w:rsidP="001E58D3">
      <w:pPr>
        <w:spacing w:line="480" w:lineRule="auto"/>
        <w:ind w:firstLine="720"/>
        <w:rPr>
          <w:del w:id="53" w:author="Wonji Kim" w:date="2019-03-11T22:24:00Z"/>
          <w:rFonts w:ascii="Arial" w:hAnsi="Arial" w:cs="Arial"/>
          <w:color w:val="FF0000"/>
          <w:lang w:eastAsia="ko-KR"/>
        </w:rPr>
        <w:pPrChange w:id="54" w:author="Wonji Kim" w:date="2019-03-11T22:33:00Z">
          <w:pPr>
            <w:spacing w:line="480" w:lineRule="auto"/>
            <w:ind w:firstLine="720"/>
          </w:pPr>
        </w:pPrChange>
      </w:pPr>
      <w:ins w:id="55" w:author="Wonji Kim" w:date="2019-03-11T21:58:00Z">
        <w:r>
          <w:rPr>
            <w:rFonts w:ascii="Arial" w:hAnsi="Arial" w:cs="Arial"/>
            <w:color w:val="FF0000"/>
            <w:lang w:eastAsia="ko-KR"/>
          </w:rPr>
          <w:t xml:space="preserve">To eliminate a potential </w:t>
        </w:r>
      </w:ins>
      <w:ins w:id="56" w:author="Wonji Kim" w:date="2019-03-11T22:01:00Z">
        <w:r w:rsidR="00B06C12">
          <w:rPr>
            <w:rFonts w:ascii="Arial" w:hAnsi="Arial" w:cs="Arial"/>
            <w:color w:val="FF0000"/>
            <w:lang w:eastAsia="ko-KR"/>
          </w:rPr>
          <w:t xml:space="preserve">effect of </w:t>
        </w:r>
        <w:r w:rsidR="00B06C12" w:rsidRPr="00C47D78">
          <w:rPr>
            <w:rFonts w:ascii="Arial" w:hAnsi="Arial" w:cs="Arial"/>
            <w:i/>
            <w:color w:val="FF0000"/>
            <w:lang w:eastAsia="ko-KR"/>
            <w:rPrChange w:id="57" w:author="Wonji Kim" w:date="2019-03-11T22:07:00Z">
              <w:rPr>
                <w:rFonts w:ascii="Arial" w:hAnsi="Arial" w:cs="Arial"/>
                <w:color w:val="FF0000"/>
                <w:lang w:eastAsia="ko-KR"/>
              </w:rPr>
            </w:rPrChange>
          </w:rPr>
          <w:t>TSC1/2</w:t>
        </w:r>
        <w:r w:rsidR="00B06C12">
          <w:rPr>
            <w:rFonts w:ascii="Arial" w:hAnsi="Arial" w:cs="Arial"/>
            <w:color w:val="FF0000"/>
            <w:lang w:eastAsia="ko-KR"/>
          </w:rPr>
          <w:t xml:space="preserve"> </w:t>
        </w:r>
      </w:ins>
      <w:ins w:id="58" w:author="Wonji Kim" w:date="2019-03-11T22:07:00Z">
        <w:r w:rsidR="00C47D78">
          <w:rPr>
            <w:rFonts w:ascii="Arial" w:hAnsi="Arial" w:cs="Arial"/>
            <w:color w:val="FF0000"/>
            <w:lang w:eastAsia="ko-KR"/>
          </w:rPr>
          <w:t xml:space="preserve">genes </w:t>
        </w:r>
      </w:ins>
      <w:ins w:id="59" w:author="Wonji Kim" w:date="2019-03-11T22:01:00Z">
        <w:r w:rsidR="00B06C12">
          <w:rPr>
            <w:rFonts w:ascii="Arial" w:hAnsi="Arial" w:cs="Arial"/>
            <w:color w:val="FF0000"/>
            <w:lang w:eastAsia="ko-KR"/>
          </w:rPr>
          <w:t xml:space="preserve">on </w:t>
        </w:r>
      </w:ins>
      <w:ins w:id="60" w:author="Wonji Kim" w:date="2019-03-11T22:02:00Z">
        <w:r w:rsidR="00C47D78">
          <w:rPr>
            <w:rFonts w:ascii="Arial" w:hAnsi="Arial" w:cs="Arial"/>
            <w:color w:val="FF0000"/>
            <w:lang w:eastAsia="ko-KR"/>
          </w:rPr>
          <w:t xml:space="preserve">S-LAM patients, we </w:t>
        </w:r>
      </w:ins>
      <w:ins w:id="61" w:author="Wonji Kim" w:date="2019-03-11T22:08:00Z">
        <w:r w:rsidR="000A3ECF">
          <w:rPr>
            <w:rFonts w:ascii="Arial" w:hAnsi="Arial" w:cs="Arial"/>
            <w:color w:val="FF0000"/>
            <w:lang w:eastAsia="ko-KR"/>
          </w:rPr>
          <w:t>checked p-values of SNPs within 1 Mb apart from each gene</w:t>
        </w:r>
      </w:ins>
      <w:ins w:id="62" w:author="Wonji Kim" w:date="2019-03-11T22:14:00Z">
        <w:r w:rsidR="00BC512A">
          <w:rPr>
            <w:rFonts w:ascii="Arial" w:hAnsi="Arial" w:cs="Arial"/>
            <w:color w:val="FF0000"/>
            <w:lang w:eastAsia="ko-KR"/>
          </w:rPr>
          <w:t>, and t</w:t>
        </w:r>
      </w:ins>
      <w:ins w:id="63" w:author="Wonji Kim" w:date="2019-03-11T22:16:00Z">
        <w:r w:rsidR="00BC512A">
          <w:rPr>
            <w:rFonts w:ascii="Arial" w:hAnsi="Arial" w:cs="Arial"/>
            <w:color w:val="FF0000"/>
            <w:lang w:eastAsia="ko-KR"/>
          </w:rPr>
          <w:t xml:space="preserve">here were 566 and 416 SNPs, respectively. </w:t>
        </w:r>
      </w:ins>
      <w:ins w:id="64" w:author="Wonji Kim" w:date="2019-03-11T22:24:00Z">
        <w:r w:rsidR="003F6061">
          <w:rPr>
            <w:rFonts w:ascii="Arial" w:hAnsi="Arial" w:cs="Arial"/>
            <w:color w:val="FF0000"/>
            <w:lang w:eastAsia="ko-KR"/>
          </w:rPr>
          <w:t>With a significance level of 10</w:t>
        </w:r>
        <w:r w:rsidR="003F6061">
          <w:rPr>
            <w:rFonts w:ascii="Arial" w:hAnsi="Arial" w:cs="Arial"/>
            <w:color w:val="FF0000"/>
            <w:vertAlign w:val="superscript"/>
            <w:lang w:eastAsia="ko-KR"/>
          </w:rPr>
          <w:t>-4</w:t>
        </w:r>
        <w:r w:rsidR="003F6061">
          <w:rPr>
            <w:rFonts w:ascii="Arial" w:hAnsi="Arial" w:cs="Arial"/>
            <w:color w:val="FF0000"/>
            <w:lang w:eastAsia="ko-KR"/>
          </w:rPr>
          <w:t xml:space="preserve"> for these candidiate regions, rs</w:t>
        </w:r>
        <w:r w:rsidR="003F6061">
          <w:rPr>
            <w:rFonts w:ascii="Arial" w:hAnsi="Arial" w:cs="Arial"/>
            <w:color w:val="FF0000"/>
            <w:lang w:eastAsia="ko-KR"/>
          </w:rPr>
          <w:t>11552431 was significant (</w:t>
        </w:r>
        <w:r w:rsidR="00023D03">
          <w:rPr>
            <w:rFonts w:ascii="Arial" w:hAnsi="Arial" w:cs="Arial"/>
            <w:color w:val="FF0000"/>
            <w:lang w:eastAsia="ko-KR"/>
          </w:rPr>
          <w:t>P-value =</w:t>
        </w:r>
        <w:r w:rsidR="003F6061">
          <w:rPr>
            <w:rFonts w:ascii="Arial" w:hAnsi="Arial" w:cs="Arial"/>
            <w:color w:val="FF0000"/>
            <w:lang w:eastAsia="ko-KR"/>
          </w:rPr>
          <w:t xml:space="preserve"> 5.97</w:t>
        </w:r>
        <m:oMath>
          <m:r>
            <m:rPr>
              <m:sty m:val="p"/>
            </m:rPr>
            <w:rPr>
              <w:rFonts w:ascii="Cambria Math" w:hAnsi="Cambria Math" w:cs="Arial"/>
              <w:color w:val="FF0000"/>
              <w:lang w:eastAsia="ko-KR"/>
            </w:rPr>
            <m:t>×</m:t>
          </m:r>
        </m:oMath>
        <w:r w:rsidR="003F6061">
          <w:rPr>
            <w:rFonts w:ascii="Arial" w:hAnsi="Arial" w:cs="Arial"/>
            <w:color w:val="FF0000"/>
            <w:lang w:eastAsia="ko-KR"/>
          </w:rPr>
          <w:t>10</w:t>
        </w:r>
        <w:r w:rsidR="003F6061">
          <w:rPr>
            <w:rFonts w:ascii="Arial" w:hAnsi="Arial" w:cs="Arial"/>
            <w:color w:val="FF0000"/>
            <w:vertAlign w:val="superscript"/>
            <w:lang w:eastAsia="ko-KR"/>
          </w:rPr>
          <w:t>-5</w:t>
        </w:r>
        <w:r w:rsidR="003F6061">
          <w:rPr>
            <w:rFonts w:ascii="Arial" w:hAnsi="Arial" w:cs="Arial"/>
            <w:color w:val="FF0000"/>
            <w:lang w:eastAsia="ko-KR"/>
          </w:rPr>
          <w:t>)</w:t>
        </w:r>
        <w:r w:rsidR="003F6061">
          <w:rPr>
            <w:rFonts w:ascii="Arial" w:hAnsi="Arial" w:cs="Arial"/>
            <w:color w:val="FF0000"/>
            <w:lang w:eastAsia="ko-KR"/>
          </w:rPr>
          <w:t xml:space="preserve">. </w:t>
        </w:r>
      </w:ins>
      <w:ins w:id="65" w:author="Wonji Kim" w:date="2019-03-11T22:25:00Z">
        <w:r w:rsidR="00A77C98">
          <w:rPr>
            <w:rFonts w:ascii="Arial" w:hAnsi="Arial" w:cs="Arial"/>
            <w:color w:val="FF0000"/>
            <w:lang w:eastAsia="ko-KR"/>
          </w:rPr>
          <w:t xml:space="preserve">We included the genotype of rs11552431 as covariates and </w:t>
        </w:r>
      </w:ins>
      <w:ins w:id="66" w:author="Wonji Kim" w:date="2019-03-11T22:24:00Z">
        <w:r w:rsidR="003F6061">
          <w:rPr>
            <w:rFonts w:ascii="Arial" w:hAnsi="Arial" w:cs="Arial"/>
            <w:color w:val="FF0000"/>
            <w:lang w:eastAsia="ko-KR"/>
          </w:rPr>
          <w:t xml:space="preserve">performed </w:t>
        </w:r>
      </w:ins>
      <w:ins w:id="67" w:author="Wonji Kim" w:date="2019-03-11T22:22:00Z">
        <w:r w:rsidR="002D0C98">
          <w:rPr>
            <w:rFonts w:ascii="Arial" w:hAnsi="Arial" w:cs="Arial"/>
            <w:color w:val="FF0000"/>
            <w:lang w:eastAsia="ko-KR"/>
          </w:rPr>
          <w:t>C</w:t>
        </w:r>
      </w:ins>
      <w:ins w:id="68" w:author="Wonji Kim" w:date="2019-03-11T22:23:00Z">
        <w:r w:rsidR="002D0C98">
          <w:rPr>
            <w:rFonts w:ascii="Arial" w:hAnsi="Arial" w:cs="Arial"/>
            <w:color w:val="FF0000"/>
            <w:lang w:eastAsia="ko-KR"/>
          </w:rPr>
          <w:t>LRs for rs45442</w:t>
        </w:r>
        <w:r w:rsidR="00B565A3">
          <w:rPr>
            <w:rFonts w:ascii="Arial" w:hAnsi="Arial" w:cs="Arial"/>
            <w:color w:val="FF0000"/>
            <w:lang w:eastAsia="ko-KR"/>
          </w:rPr>
          <w:t xml:space="preserve">01 and rs2006950. </w:t>
        </w:r>
      </w:ins>
      <w:ins w:id="69" w:author="Wonji Kim" w:date="2019-03-11T22:26:00Z">
        <w:r w:rsidR="00B565A3">
          <w:rPr>
            <w:rFonts w:ascii="Arial" w:hAnsi="Arial" w:cs="Arial"/>
            <w:color w:val="FF0000"/>
            <w:lang w:eastAsia="ko-KR"/>
          </w:rPr>
          <w:t>W</w:t>
        </w:r>
        <w:r w:rsidR="000945D0">
          <w:rPr>
            <w:rFonts w:ascii="Arial" w:hAnsi="Arial" w:cs="Arial"/>
            <w:color w:val="FF0000"/>
            <w:lang w:eastAsia="ko-KR"/>
          </w:rPr>
          <w:t>e also included 10 SNPs corre</w:t>
        </w:r>
      </w:ins>
      <w:ins w:id="70" w:author="Wonji Kim" w:date="2019-03-11T22:27:00Z">
        <w:r w:rsidR="000945D0">
          <w:rPr>
            <w:rFonts w:ascii="Arial" w:hAnsi="Arial" w:cs="Arial"/>
            <w:color w:val="FF0000"/>
            <w:lang w:eastAsia="ko-KR"/>
          </w:rPr>
          <w:t xml:space="preserve">sponding </w:t>
        </w:r>
        <w:r w:rsidR="006736CD">
          <w:rPr>
            <w:rFonts w:ascii="Arial" w:hAnsi="Arial" w:cs="Arial"/>
            <w:color w:val="FF0000"/>
            <w:lang w:eastAsia="ko-KR"/>
          </w:rPr>
          <w:t>10 lowest</w:t>
        </w:r>
        <w:r w:rsidR="008C30DE">
          <w:rPr>
            <w:rFonts w:ascii="Arial" w:hAnsi="Arial" w:cs="Arial"/>
            <w:color w:val="FF0000"/>
            <w:lang w:eastAsia="ko-KR"/>
          </w:rPr>
          <w:t xml:space="preserve"> P-values as </w:t>
        </w:r>
        <w:r w:rsidR="006F4D6D">
          <w:rPr>
            <w:rFonts w:ascii="Arial" w:hAnsi="Arial" w:cs="Arial"/>
            <w:color w:val="FF0000"/>
            <w:lang w:eastAsia="ko-KR"/>
          </w:rPr>
          <w:t xml:space="preserve">covariates and </w:t>
        </w:r>
      </w:ins>
      <w:ins w:id="71" w:author="Wonji Kim" w:date="2019-03-11T22:29:00Z">
        <w:r w:rsidR="00466042">
          <w:rPr>
            <w:rFonts w:ascii="Arial" w:hAnsi="Arial" w:cs="Arial"/>
            <w:color w:val="FF0000"/>
            <w:lang w:eastAsia="ko-KR"/>
          </w:rPr>
          <w:t xml:space="preserve">checked significance of </w:t>
        </w:r>
      </w:ins>
      <w:ins w:id="72" w:author="Wonji Kim" w:date="2019-03-11T22:30:00Z">
        <w:r w:rsidR="00E2530F">
          <w:rPr>
            <w:rFonts w:ascii="Arial" w:hAnsi="Arial" w:cs="Arial"/>
            <w:color w:val="FF0000"/>
            <w:lang w:eastAsia="ko-KR"/>
          </w:rPr>
          <w:t>rs4544201 and rs2006950.</w:t>
        </w:r>
        <w:r w:rsidR="00084543">
          <w:rPr>
            <w:rFonts w:ascii="Arial" w:hAnsi="Arial" w:cs="Arial"/>
            <w:color w:val="FF0000"/>
            <w:lang w:eastAsia="ko-KR"/>
          </w:rPr>
          <w:t xml:space="preserve"> As a result, </w:t>
        </w:r>
      </w:ins>
      <w:ins w:id="73" w:author="Wonji Kim" w:date="2019-03-11T22:32:00Z">
        <w:r w:rsidR="00FE227B">
          <w:rPr>
            <w:rFonts w:ascii="Arial" w:hAnsi="Arial" w:cs="Arial"/>
            <w:color w:val="FF0000"/>
            <w:lang w:eastAsia="ko-KR"/>
          </w:rPr>
          <w:t xml:space="preserve">both </w:t>
        </w:r>
      </w:ins>
      <w:ins w:id="74" w:author="Wonji Kim" w:date="2019-03-11T22:31:00Z">
        <w:r w:rsidR="00E46B12">
          <w:rPr>
            <w:rFonts w:ascii="Arial" w:hAnsi="Arial" w:cs="Arial"/>
            <w:color w:val="FF0000"/>
            <w:lang w:eastAsia="ko-KR"/>
          </w:rPr>
          <w:t>rs11552431</w:t>
        </w:r>
      </w:ins>
      <w:ins w:id="75" w:author="Wonji Kim" w:date="2019-03-11T22:32:00Z">
        <w:r w:rsidR="00FE227B">
          <w:rPr>
            <w:rFonts w:ascii="Arial" w:hAnsi="Arial" w:cs="Arial"/>
            <w:color w:val="FF0000"/>
            <w:lang w:eastAsia="ko-KR"/>
          </w:rPr>
          <w:t xml:space="preserve"> and top 10 SNPs</w:t>
        </w:r>
      </w:ins>
      <w:ins w:id="76" w:author="Wonji Kim" w:date="2019-03-11T22:31:00Z">
        <w:r w:rsidR="00FE227B">
          <w:rPr>
            <w:rFonts w:ascii="Arial" w:hAnsi="Arial" w:cs="Arial"/>
            <w:color w:val="FF0000"/>
            <w:lang w:eastAsia="ko-KR"/>
          </w:rPr>
          <w:t xml:space="preserve"> did not seem </w:t>
        </w:r>
        <w:r w:rsidR="001E58D3">
          <w:rPr>
            <w:rFonts w:ascii="Arial" w:hAnsi="Arial" w:cs="Arial"/>
            <w:color w:val="FF0000"/>
            <w:lang w:eastAsia="ko-KR"/>
          </w:rPr>
          <w:t>to affect the associations</w:t>
        </w:r>
      </w:ins>
      <w:ins w:id="77" w:author="Wonji Kim" w:date="2019-03-11T22:32:00Z">
        <w:r w:rsidR="001E58D3">
          <w:rPr>
            <w:rFonts w:ascii="Arial" w:hAnsi="Arial" w:cs="Arial"/>
            <w:color w:val="FF0000"/>
            <w:lang w:eastAsia="ko-KR"/>
          </w:rPr>
          <w:t xml:space="preserve"> (Supplementary table 3).</w:t>
        </w:r>
      </w:ins>
    </w:p>
    <w:p w14:paraId="39953CEF" w14:textId="36E0F1DF" w:rsidR="00104400" w:rsidRPr="000D150D" w:rsidRDefault="00E7661D" w:rsidP="00A134C5">
      <w:pPr>
        <w:spacing w:line="480" w:lineRule="auto"/>
        <w:ind w:firstLine="720"/>
        <w:rPr>
          <w:rFonts w:ascii="Arial" w:hAnsi="Arial" w:cs="Arial"/>
          <w:shd w:val="clear" w:color="auto" w:fill="FFFFFF"/>
        </w:rPr>
      </w:pPr>
      <w:r w:rsidRPr="00B2051F">
        <w:rPr>
          <w:rFonts w:ascii="Arial" w:hAnsi="Arial"/>
        </w:rPr>
        <w:t xml:space="preserve">Replication analysis was performed for the </w:t>
      </w:r>
      <w:r w:rsidR="00B87CB4">
        <w:rPr>
          <w:rFonts w:ascii="Arial" w:hAnsi="Arial"/>
        </w:rPr>
        <w:t>two</w:t>
      </w:r>
      <w:r w:rsidRPr="00B2051F">
        <w:rPr>
          <w:rFonts w:ascii="Arial" w:hAnsi="Arial"/>
        </w:rPr>
        <w:t xml:space="preserve"> </w:t>
      </w:r>
      <w:r>
        <w:rPr>
          <w:rFonts w:ascii="Arial" w:hAnsi="Arial" w:cs="Arial"/>
          <w:lang w:eastAsia="ko-KR"/>
        </w:rPr>
        <w:t xml:space="preserve">genome-wide significant </w:t>
      </w:r>
      <w:r w:rsidRPr="009A1EA8">
        <w:rPr>
          <w:rFonts w:ascii="Arial" w:hAnsi="Arial"/>
        </w:rPr>
        <w:t>SNPs</w:t>
      </w:r>
      <w:r w:rsidR="00A11801">
        <w:rPr>
          <w:rFonts w:ascii="Arial" w:hAnsi="Arial"/>
        </w:rPr>
        <w:t>,</w:t>
      </w:r>
      <w:r w:rsidRPr="009A1EA8">
        <w:rPr>
          <w:rFonts w:ascii="Arial" w:hAnsi="Arial"/>
        </w:rPr>
        <w:t xml:space="preserve"> </w:t>
      </w:r>
      <w:r w:rsidR="00A11801">
        <w:rPr>
          <w:rFonts w:ascii="Arial" w:hAnsi="Arial" w:cs="Arial"/>
          <w:shd w:val="clear" w:color="auto" w:fill="FFFFFF"/>
        </w:rPr>
        <w:t>which were genotyped in</w:t>
      </w:r>
      <w:r w:rsidRPr="00B2051F">
        <w:rPr>
          <w:rFonts w:ascii="Arial" w:hAnsi="Arial"/>
        </w:rPr>
        <w:t xml:space="preserve"> 196 additional non-Hispanic white (NHW) S-LAM patients </w:t>
      </w:r>
      <w:r w:rsidR="00A11801">
        <w:rPr>
          <w:rFonts w:ascii="Arial" w:hAnsi="Arial" w:cs="Arial"/>
          <w:shd w:val="clear" w:color="auto" w:fill="FFFFFF"/>
        </w:rPr>
        <w:t>and compared with SNP allele frequencies in each of</w:t>
      </w:r>
      <w:r w:rsidRPr="00785D94">
        <w:rPr>
          <w:rFonts w:ascii="Arial" w:hAnsi="Arial" w:cs="Arial"/>
          <w:lang w:eastAsia="ko-KR"/>
        </w:rPr>
        <w:t xml:space="preserve"> three control datasets</w:t>
      </w:r>
      <w:r w:rsidR="00A11801">
        <w:rPr>
          <w:rFonts w:ascii="Arial" w:hAnsi="Arial" w:cs="Arial"/>
          <w:lang w:eastAsia="ko-KR"/>
        </w:rPr>
        <w:t>:</w:t>
      </w:r>
      <w:r w:rsidRPr="00785D94">
        <w:rPr>
          <w:rFonts w:ascii="Arial" w:hAnsi="Arial" w:cs="Arial"/>
          <w:lang w:eastAsia="ko-KR"/>
        </w:rPr>
        <w:t xml:space="preserve"> 1)</w:t>
      </w:r>
      <w:r w:rsidRPr="009A1EA8">
        <w:rPr>
          <w:rFonts w:ascii="Arial" w:hAnsi="Arial"/>
        </w:rPr>
        <w:t xml:space="preserve"> </w:t>
      </w:r>
      <w:r w:rsidRPr="00B2051F">
        <w:rPr>
          <w:rFonts w:ascii="Arial" w:hAnsi="Arial"/>
        </w:rPr>
        <w:t xml:space="preserve">409 NHW healthy COPDGene </w:t>
      </w:r>
      <w:r w:rsidR="00A11801" w:rsidRPr="00F54568">
        <w:rPr>
          <w:rFonts w:ascii="Arial" w:hAnsi="Arial"/>
        </w:rPr>
        <w:t>females</w:t>
      </w:r>
      <w:r w:rsidR="00A11801" w:rsidRPr="00B2051F">
        <w:rPr>
          <w:rFonts w:ascii="Arial" w:hAnsi="Arial"/>
        </w:rPr>
        <w:t xml:space="preserve"> </w:t>
      </w:r>
      <w:r w:rsidRPr="00B2051F">
        <w:rPr>
          <w:rFonts w:ascii="Arial" w:hAnsi="Arial"/>
        </w:rPr>
        <w:t>who were not used for discovery analyses</w:t>
      </w:r>
      <w:r w:rsidR="00A11801">
        <w:rPr>
          <w:rFonts w:ascii="Arial" w:hAnsi="Arial" w:cs="Arial"/>
          <w:lang w:eastAsia="ko-KR"/>
        </w:rPr>
        <w:t>;</w:t>
      </w:r>
      <w:r w:rsidRPr="00785D94">
        <w:rPr>
          <w:rFonts w:ascii="Arial" w:hAnsi="Arial" w:cs="Arial"/>
          <w:lang w:eastAsia="ko-KR"/>
        </w:rPr>
        <w:t xml:space="preserve"> 2) 1,121 Hispanic white females from </w:t>
      </w:r>
      <w:r w:rsidR="00A11801">
        <w:rPr>
          <w:rFonts w:ascii="Arial" w:hAnsi="Arial" w:cs="Arial"/>
          <w:lang w:eastAsia="ko-KR"/>
        </w:rPr>
        <w:t xml:space="preserve">the </w:t>
      </w:r>
      <w:r w:rsidRPr="00785D94">
        <w:rPr>
          <w:rFonts w:ascii="Arial" w:hAnsi="Arial" w:cs="Arial"/>
          <w:lang w:eastAsia="ko-KR"/>
        </w:rPr>
        <w:t>MESA dataset</w:t>
      </w:r>
      <w:r w:rsidR="00146CD8">
        <w:rPr>
          <w:rFonts w:ascii="Arial" w:hAnsi="Arial" w:cs="Arial" w:hint="eastAsia"/>
          <w:lang w:eastAsia="ko-KR"/>
        </w:rPr>
        <w:t xml:space="preserve"> </w:t>
      </w:r>
      <w:r w:rsidR="00146CD8" w:rsidRPr="00146CD8">
        <w:rPr>
          <w:rFonts w:ascii="Arial" w:hAnsi="Arial" w:cs="Arial"/>
          <w:lang w:eastAsia="ko-KR"/>
        </w:rPr>
        <w:fldChar w:fldCharType="begin"/>
      </w:r>
      <w:r w:rsidR="00146CD8" w:rsidRPr="00146CD8">
        <w:rPr>
          <w:rFonts w:ascii="Arial" w:hAnsi="Arial" w:cs="Arial"/>
          <w:lang w:eastAsia="ko-KR"/>
        </w:rPr>
        <w:instrText xml:space="preserve"> ADDIN EN.CITE &lt;EndNote&gt;&lt;Cite&gt;&lt;Author&gt;Hankinson&lt;/Author&gt;&lt;Year&gt;2010&lt;/Year&gt;&lt;RecNum&gt;320&lt;/RecNum&gt;&lt;DisplayText&gt;[38]&lt;/DisplayText&gt;&lt;record&gt;&lt;rec-number&gt;320&lt;/rec-number&gt;&lt;foreign-keys&gt;&lt;key app="EN" db-id="rav092adsd0907ezeaavzp5tassztse2f2ss" timestamp="1549957552"&gt;320&lt;/key&gt;&lt;/foreign-keys&gt;&lt;ref-type name="Journal Article"&gt;17&lt;/ref-type&gt;&lt;contributors&gt;&lt;authors&gt;&lt;author&gt;Hankinson, John L&lt;/author&gt;&lt;author&gt;Kawut, Steven M&lt;/author&gt;&lt;author&gt;Shahar, Eyal&lt;/author&gt;&lt;author&gt;Smith, Lewis J&lt;/author&gt;&lt;author&gt;Stukovsky, Karen Hinckley&lt;/author&gt;&lt;author&gt;Barr, R Graham&lt;/author&gt;&lt;/authors&gt;&lt;/contributors&gt;&lt;titles&gt;&lt;title&gt;Performance of American Thoracic Society-recommended spirometry reference values in a multiethnic sample of adults: the multi-ethnic study of atherosclerosis (MESA) lung study&lt;/title&gt;&lt;secondary-title&gt;Chest&lt;/secondary-title&gt;&lt;/titles&gt;&lt;periodical&gt;&lt;full-title&gt;Chest&lt;/full-title&gt;&lt;/periodical&gt;&lt;pages&gt;138-145&lt;/pages&gt;&lt;volume&gt;137&lt;/volume&gt;&lt;number&gt;1&lt;/number&gt;&lt;dates&gt;&lt;year&gt;2010&lt;/year&gt;&lt;/dates&gt;&lt;isbn&gt;0012-3692&lt;/isbn&gt;&lt;urls&gt;&lt;/urls&gt;&lt;/record&gt;&lt;/Cite&gt;&lt;/EndNote&gt;</w:instrText>
      </w:r>
      <w:r w:rsidR="00146CD8" w:rsidRPr="00146CD8">
        <w:rPr>
          <w:rFonts w:ascii="Arial" w:hAnsi="Arial" w:cs="Arial"/>
          <w:lang w:eastAsia="ko-KR"/>
        </w:rPr>
        <w:fldChar w:fldCharType="separate"/>
      </w:r>
      <w:r w:rsidR="00146CD8" w:rsidRPr="00146CD8">
        <w:rPr>
          <w:rFonts w:ascii="Arial" w:hAnsi="Arial" w:cs="Arial"/>
          <w:noProof/>
          <w:lang w:eastAsia="ko-KR"/>
        </w:rPr>
        <w:t>[38]</w:t>
      </w:r>
      <w:r w:rsidR="00146CD8" w:rsidRPr="00146CD8">
        <w:rPr>
          <w:rFonts w:ascii="Arial" w:hAnsi="Arial" w:cs="Arial"/>
          <w:lang w:eastAsia="ko-KR"/>
        </w:rPr>
        <w:fldChar w:fldCharType="end"/>
      </w:r>
      <w:r w:rsidR="00A11801" w:rsidRPr="00146CD8">
        <w:rPr>
          <w:rFonts w:ascii="Arial" w:hAnsi="Arial" w:cs="Arial"/>
          <w:lang w:eastAsia="ko-KR"/>
        </w:rPr>
        <w:t>;</w:t>
      </w:r>
      <w:r w:rsidRPr="00146CD8">
        <w:rPr>
          <w:rFonts w:ascii="Arial" w:hAnsi="Arial" w:cs="Arial"/>
          <w:lang w:eastAsia="ko-KR"/>
        </w:rPr>
        <w:t xml:space="preserve"> </w:t>
      </w:r>
      <w:r w:rsidRPr="00785D94">
        <w:rPr>
          <w:rFonts w:ascii="Arial" w:hAnsi="Arial" w:cs="Arial"/>
          <w:lang w:eastAsia="ko-KR"/>
        </w:rPr>
        <w:t xml:space="preserve">and 3) 225,731 British </w:t>
      </w:r>
      <w:r>
        <w:rPr>
          <w:rFonts w:ascii="Arial" w:hAnsi="Arial" w:cs="Arial"/>
          <w:lang w:eastAsia="ko-KR"/>
        </w:rPr>
        <w:t xml:space="preserve">white </w:t>
      </w:r>
      <w:r w:rsidRPr="00785D94">
        <w:rPr>
          <w:rFonts w:ascii="Arial" w:hAnsi="Arial" w:cs="Arial"/>
          <w:lang w:eastAsia="ko-KR"/>
        </w:rPr>
        <w:t xml:space="preserve">females in </w:t>
      </w:r>
      <w:r w:rsidR="00A11801">
        <w:rPr>
          <w:rFonts w:ascii="Arial" w:hAnsi="Arial" w:cs="Arial"/>
          <w:lang w:eastAsia="ko-KR"/>
        </w:rPr>
        <w:t xml:space="preserve">the </w:t>
      </w:r>
      <w:r w:rsidRPr="00785D94">
        <w:rPr>
          <w:rFonts w:ascii="Arial" w:hAnsi="Arial" w:cs="Arial"/>
          <w:lang w:eastAsia="ko-KR"/>
        </w:rPr>
        <w:t xml:space="preserve">UK Biobank </w:t>
      </w:r>
      <w:r w:rsidR="00146CD8">
        <w:rPr>
          <w:rFonts w:ascii="Arial" w:hAnsi="Arial" w:cs="Arial"/>
          <w:lang w:eastAsia="ko-KR"/>
        </w:rPr>
        <w:t>dataset</w:t>
      </w:r>
      <w:r w:rsidR="00146CD8">
        <w:rPr>
          <w:rFonts w:ascii="Arial" w:hAnsi="Arial" w:cs="Arial" w:hint="eastAsia"/>
          <w:lang w:eastAsia="ko-KR"/>
        </w:rPr>
        <w:t xml:space="preserve"> </w:t>
      </w:r>
      <w:r w:rsidR="00146CD8">
        <w:rPr>
          <w:rFonts w:ascii="Arial" w:hAnsi="Arial" w:cs="Arial"/>
          <w:lang w:eastAsia="ko-KR"/>
        </w:rPr>
        <w:fldChar w:fldCharType="begin"/>
      </w:r>
      <w:r w:rsidR="00146CD8">
        <w:rPr>
          <w:rFonts w:ascii="Arial" w:hAnsi="Arial" w:cs="Arial"/>
          <w:lang w:eastAsia="ko-KR"/>
        </w:rPr>
        <w:instrText xml:space="preserve"> ADDIN EN.CITE &lt;EndNote&gt;&lt;Cite&gt;&lt;Author&gt;Sudlow&lt;/Author&gt;&lt;Year&gt;2015&lt;/Year&gt;&lt;RecNum&gt;317&lt;/RecNum&gt;&lt;DisplayText&gt;[25]&lt;/DisplayText&gt;&lt;record&gt;&lt;rec-number&gt;317&lt;/rec-number&gt;&lt;foreign-keys&gt;&lt;key app="EN" db-id="rav092adsd0907ezeaavzp5tassztse2f2ss" timestamp="1548549066"&gt;317&lt;/key&gt;&lt;/foreign-keys&gt;&lt;ref-type name="Journal Article"&gt;17&lt;/ref-type&gt;&lt;contributors&gt;&lt;authors&gt;&lt;author&gt;Sudlow, Cathie&lt;/author&gt;&lt;author&gt;Gallacher, John&lt;/author&gt;&lt;author&gt;Allen, Naomi&lt;/author&gt;&lt;author&gt;Beral, Valerie&lt;/author&gt;&lt;author&gt;Burton, Paul&lt;/author&gt;&lt;author&gt;Danesh, John&lt;/author&gt;&lt;author&gt;Downey, Paul&lt;/author&gt;&lt;author&gt;Elliott, Paul&lt;/author&gt;&lt;author&gt;Green, Jane&lt;/author&gt;&lt;author&gt;Landray, Martin&lt;/author&gt;&lt;/authors&gt;&lt;/contributors&gt;&lt;titles&gt;&lt;title&gt;UK biobank: an open access resource for identifying the causes of a wide range of complex diseases of middle and old age&lt;/title&gt;&lt;secondary-title&gt;PLoS medicine&lt;/secondary-title&gt;&lt;/titles&gt;&lt;periodical&gt;&lt;full-title&gt;PLoS medicine&lt;/full-title&gt;&lt;/periodical&gt;&lt;pages&gt;e1001779&lt;/pages&gt;&lt;volume&gt;12&lt;/volume&gt;&lt;number&gt;3&lt;/number&gt;&lt;dates&gt;&lt;year&gt;2015&lt;/year&gt;&lt;/dates&gt;&lt;isbn&gt;1549-1676&lt;/isbn&gt;&lt;urls&gt;&lt;/urls&gt;&lt;/record&gt;&lt;/Cite&gt;&lt;/EndNote&gt;</w:instrText>
      </w:r>
      <w:r w:rsidR="00146CD8">
        <w:rPr>
          <w:rFonts w:ascii="Arial" w:hAnsi="Arial" w:cs="Arial"/>
          <w:lang w:eastAsia="ko-KR"/>
        </w:rPr>
        <w:fldChar w:fldCharType="separate"/>
      </w:r>
      <w:r w:rsidR="00146CD8">
        <w:rPr>
          <w:rFonts w:ascii="Arial" w:hAnsi="Arial" w:cs="Arial"/>
          <w:noProof/>
          <w:lang w:eastAsia="ko-KR"/>
        </w:rPr>
        <w:t>[25]</w:t>
      </w:r>
      <w:r w:rsidR="00146CD8">
        <w:rPr>
          <w:rFonts w:ascii="Arial" w:hAnsi="Arial" w:cs="Arial"/>
          <w:lang w:eastAsia="ko-KR"/>
        </w:rPr>
        <w:fldChar w:fldCharType="end"/>
      </w:r>
      <w:r w:rsidRPr="00785D94">
        <w:rPr>
          <w:rFonts w:ascii="Arial" w:hAnsi="Arial" w:cs="Arial"/>
          <w:lang w:eastAsia="ko-KR"/>
        </w:rPr>
        <w:t>.</w:t>
      </w:r>
      <w:r w:rsidRPr="00B2051F">
        <w:rPr>
          <w:rFonts w:ascii="Arial" w:hAnsi="Arial"/>
        </w:rPr>
        <w:t xml:space="preserve"> Similar ORs for association of the </w:t>
      </w:r>
      <w:r w:rsidRPr="00B2051F">
        <w:rPr>
          <w:rFonts w:ascii="Arial" w:hAnsi="Arial"/>
        </w:rPr>
        <w:lastRenderedPageBreak/>
        <w:t xml:space="preserve">minor allele of these SNPs with S-LAM were </w:t>
      </w:r>
      <w:r>
        <w:rPr>
          <w:rFonts w:ascii="Arial" w:hAnsi="Arial" w:cs="Arial"/>
          <w:lang w:eastAsia="ko-KR"/>
        </w:rPr>
        <w:t>observed</w:t>
      </w:r>
      <w:r w:rsidRPr="00B2051F">
        <w:rPr>
          <w:rFonts w:ascii="Arial" w:hAnsi="Arial"/>
        </w:rPr>
        <w:t xml:space="preserve"> </w:t>
      </w:r>
      <w:r w:rsidR="00A11801" w:rsidRPr="00B2051F">
        <w:rPr>
          <w:rFonts w:ascii="Arial" w:hAnsi="Arial"/>
        </w:rPr>
        <w:t xml:space="preserve">in </w:t>
      </w:r>
      <w:r w:rsidR="00A11801">
        <w:rPr>
          <w:rFonts w:ascii="Arial" w:hAnsi="Arial" w:cs="Arial"/>
          <w:lang w:eastAsia="ko-KR"/>
        </w:rPr>
        <w:t>all three comparisons</w:t>
      </w:r>
      <w:r w:rsidR="00A11801" w:rsidRPr="00B2051F">
        <w:rPr>
          <w:rFonts w:ascii="Arial" w:hAnsi="Arial"/>
        </w:rPr>
        <w:t xml:space="preserve"> </w:t>
      </w:r>
      <w:r w:rsidRPr="00B2051F">
        <w:rPr>
          <w:rFonts w:ascii="Arial" w:hAnsi="Arial"/>
        </w:rPr>
        <w:t>(Table 1).</w:t>
      </w:r>
      <w:r w:rsidR="00B0444F" w:rsidRPr="000D150D">
        <w:rPr>
          <w:rFonts w:ascii="Arial" w:hAnsi="Arial" w:cs="Arial"/>
          <w:shd w:val="clear" w:color="auto" w:fill="FFFFFF"/>
        </w:rPr>
        <w:t xml:space="preserve"> </w:t>
      </w:r>
      <w:r w:rsidR="0043724E" w:rsidRPr="000D150D">
        <w:rPr>
          <w:rFonts w:ascii="Arial" w:hAnsi="Arial" w:cs="Arial"/>
          <w:shd w:val="clear" w:color="auto" w:fill="FFFFFF"/>
        </w:rPr>
        <w:t>Furthermore</w:t>
      </w:r>
      <w:r w:rsidR="004C53C0">
        <w:rPr>
          <w:rFonts w:ascii="Arial" w:hAnsi="Arial" w:cs="Arial"/>
          <w:shd w:val="clear" w:color="auto" w:fill="FFFFFF"/>
        </w:rPr>
        <w:t>,</w:t>
      </w:r>
      <w:r w:rsidR="0043724E" w:rsidRPr="000D150D">
        <w:rPr>
          <w:rFonts w:ascii="Arial" w:hAnsi="Arial" w:cs="Arial"/>
          <w:shd w:val="clear" w:color="auto" w:fill="FFFFFF"/>
        </w:rPr>
        <w:t xml:space="preserve"> w</w:t>
      </w:r>
      <w:r w:rsidR="00B0444F" w:rsidRPr="000D150D">
        <w:rPr>
          <w:rFonts w:ascii="Arial" w:hAnsi="Arial" w:cs="Arial"/>
          <w:shd w:val="clear" w:color="auto" w:fill="FFFFFF"/>
        </w:rPr>
        <w:t xml:space="preserve">e compared the </w:t>
      </w:r>
      <w:r w:rsidR="0043724E" w:rsidRPr="000D150D">
        <w:rPr>
          <w:rFonts w:ascii="Arial" w:hAnsi="Arial" w:cs="Arial"/>
          <w:shd w:val="clear" w:color="auto" w:fill="FFFFFF"/>
        </w:rPr>
        <w:t>MAF</w:t>
      </w:r>
      <w:r w:rsidR="00B0444F" w:rsidRPr="000D150D">
        <w:rPr>
          <w:rFonts w:ascii="Arial" w:hAnsi="Arial" w:cs="Arial"/>
          <w:shd w:val="clear" w:color="auto" w:fill="FFFFFF"/>
        </w:rPr>
        <w:t xml:space="preserve">s of </w:t>
      </w:r>
      <w:r w:rsidR="00591227" w:rsidRPr="000D150D">
        <w:rPr>
          <w:rFonts w:ascii="Arial" w:hAnsi="Arial" w:cs="Arial"/>
          <w:shd w:val="clear" w:color="auto" w:fill="FFFFFF"/>
        </w:rPr>
        <w:t xml:space="preserve">the 2 </w:t>
      </w:r>
      <w:r w:rsidR="00B0444F" w:rsidRPr="000D150D">
        <w:rPr>
          <w:rFonts w:ascii="Arial" w:hAnsi="Arial" w:cs="Arial"/>
          <w:shd w:val="clear" w:color="auto" w:fill="FFFFFF"/>
        </w:rPr>
        <w:t xml:space="preserve">SNPs in LAM patients with </w:t>
      </w:r>
      <w:r w:rsidR="0043724E" w:rsidRPr="000D150D">
        <w:rPr>
          <w:rFonts w:ascii="Arial" w:hAnsi="Arial" w:cs="Arial"/>
          <w:shd w:val="clear" w:color="auto" w:fill="FFFFFF"/>
        </w:rPr>
        <w:t>those</w:t>
      </w:r>
      <w:r w:rsidR="00B0444F" w:rsidRPr="000D150D">
        <w:rPr>
          <w:rFonts w:ascii="Arial" w:hAnsi="Arial" w:cs="Arial"/>
          <w:shd w:val="clear" w:color="auto" w:fill="FFFFFF"/>
        </w:rPr>
        <w:t xml:space="preserve"> </w:t>
      </w:r>
      <w:r w:rsidR="00A547D3">
        <w:rPr>
          <w:rFonts w:ascii="Arial" w:hAnsi="Arial" w:cs="Arial"/>
          <w:shd w:val="clear" w:color="auto" w:fill="FFFFFF"/>
        </w:rPr>
        <w:t>available from 7 other studies</w:t>
      </w:r>
      <w:r w:rsidR="00AC47D1">
        <w:rPr>
          <w:rFonts w:ascii="Arial" w:hAnsi="Arial" w:cs="Arial"/>
          <w:shd w:val="clear" w:color="auto" w:fill="FFFFFF"/>
        </w:rPr>
        <w:t xml:space="preserve"> (composed of NHW European or USA populations)</w:t>
      </w:r>
      <w:r w:rsidR="00A547D3">
        <w:rPr>
          <w:rFonts w:ascii="Arial" w:hAnsi="Arial" w:cs="Arial"/>
          <w:shd w:val="clear" w:color="auto" w:fill="FFFFFF"/>
        </w:rPr>
        <w:t xml:space="preserve">, including </w:t>
      </w:r>
      <w:r w:rsidR="00A11801">
        <w:rPr>
          <w:rFonts w:ascii="Arial" w:hAnsi="Arial" w:cs="Arial"/>
          <w:shd w:val="clear" w:color="auto" w:fill="FFFFFF"/>
        </w:rPr>
        <w:t xml:space="preserve">all </w:t>
      </w:r>
      <w:r w:rsidR="00A547D3">
        <w:rPr>
          <w:rFonts w:ascii="Arial" w:hAnsi="Arial" w:cs="Arial"/>
          <w:shd w:val="clear" w:color="auto" w:fill="FFFFFF"/>
        </w:rPr>
        <w:t>UK</w:t>
      </w:r>
      <w:r w:rsidR="00A91A21">
        <w:rPr>
          <w:rFonts w:ascii="Arial" w:hAnsi="Arial" w:cs="Arial"/>
          <w:shd w:val="clear" w:color="auto" w:fill="FFFFFF"/>
        </w:rPr>
        <w:t xml:space="preserve"> </w:t>
      </w:r>
      <w:r w:rsidR="00A547D3">
        <w:rPr>
          <w:rFonts w:ascii="Arial" w:hAnsi="Arial" w:cs="Arial"/>
          <w:shd w:val="clear" w:color="auto" w:fill="FFFFFF"/>
        </w:rPr>
        <w:t xml:space="preserve">Biobank </w:t>
      </w:r>
      <w:r w:rsidR="00AC47D1">
        <w:rPr>
          <w:rFonts w:ascii="Arial" w:hAnsi="Arial" w:cs="Arial"/>
          <w:shd w:val="clear" w:color="auto" w:fill="FFFFFF"/>
        </w:rPr>
        <w:t xml:space="preserve">individuals. The </w:t>
      </w:r>
      <w:r w:rsidR="00BD30FB" w:rsidRPr="000D150D">
        <w:rPr>
          <w:rFonts w:ascii="Arial" w:hAnsi="Arial" w:cs="Arial"/>
          <w:shd w:val="clear" w:color="auto" w:fill="FFFFFF"/>
        </w:rPr>
        <w:t xml:space="preserve">MAFs of the 2 SNPs in LAM patients </w:t>
      </w:r>
      <w:r w:rsidR="00AC47D1">
        <w:rPr>
          <w:rFonts w:ascii="Arial" w:hAnsi="Arial" w:cs="Arial"/>
          <w:shd w:val="clear" w:color="auto" w:fill="FFFFFF"/>
        </w:rPr>
        <w:t>we</w:t>
      </w:r>
      <w:r w:rsidR="00BD30FB" w:rsidRPr="000D150D">
        <w:rPr>
          <w:rFonts w:ascii="Arial" w:hAnsi="Arial" w:cs="Arial"/>
          <w:shd w:val="clear" w:color="auto" w:fill="FFFFFF"/>
        </w:rPr>
        <w:t xml:space="preserve">re significantly smaller than those </w:t>
      </w:r>
      <w:r w:rsidR="00AC47D1">
        <w:rPr>
          <w:rFonts w:ascii="Arial" w:hAnsi="Arial" w:cs="Arial"/>
          <w:shd w:val="clear" w:color="auto" w:fill="FFFFFF"/>
        </w:rPr>
        <w:t xml:space="preserve">reported </w:t>
      </w:r>
      <w:r w:rsidR="00BD30FB" w:rsidRPr="000D150D">
        <w:rPr>
          <w:rFonts w:ascii="Arial" w:hAnsi="Arial" w:cs="Arial"/>
          <w:shd w:val="clear" w:color="auto" w:fill="FFFFFF"/>
        </w:rPr>
        <w:t xml:space="preserve">in </w:t>
      </w:r>
      <w:r w:rsidR="00AC47D1">
        <w:rPr>
          <w:rFonts w:ascii="Arial" w:hAnsi="Arial" w:cs="Arial"/>
          <w:shd w:val="clear" w:color="auto" w:fill="FFFFFF"/>
        </w:rPr>
        <w:t xml:space="preserve">every </w:t>
      </w:r>
      <w:r w:rsidR="00BD30FB" w:rsidRPr="000D150D">
        <w:rPr>
          <w:rFonts w:ascii="Arial" w:hAnsi="Arial" w:cs="Arial"/>
          <w:shd w:val="clear" w:color="auto" w:fill="FFFFFF"/>
        </w:rPr>
        <w:t xml:space="preserve">other cohort </w:t>
      </w:r>
      <w:r w:rsidR="00AC47D1">
        <w:rPr>
          <w:rFonts w:ascii="Arial" w:hAnsi="Arial" w:cs="Arial"/>
          <w:shd w:val="clear" w:color="auto" w:fill="FFFFFF"/>
        </w:rPr>
        <w:t xml:space="preserve">(Supplemental Table </w:t>
      </w:r>
      <w:ins w:id="78" w:author="Wonji Kim" w:date="2019-03-11T22:33:00Z">
        <w:r w:rsidR="001E58D3">
          <w:rPr>
            <w:rFonts w:ascii="Arial" w:hAnsi="Arial" w:cs="Arial"/>
            <w:shd w:val="clear" w:color="auto" w:fill="FFFFFF"/>
          </w:rPr>
          <w:t>4</w:t>
        </w:r>
      </w:ins>
      <w:del w:id="79" w:author="Wonji Kim" w:date="2019-03-11T22:33:00Z">
        <w:r w:rsidR="00F10DF6" w:rsidDel="001E58D3">
          <w:rPr>
            <w:rFonts w:ascii="Arial" w:hAnsi="Arial" w:cs="Arial"/>
            <w:shd w:val="clear" w:color="auto" w:fill="FFFFFF"/>
          </w:rPr>
          <w:delText>3</w:delText>
        </w:r>
      </w:del>
      <w:r w:rsidR="00AC47D1">
        <w:rPr>
          <w:rFonts w:ascii="Arial" w:hAnsi="Arial" w:cs="Arial"/>
          <w:shd w:val="clear" w:color="auto" w:fill="FFFFFF"/>
        </w:rPr>
        <w:t>).</w:t>
      </w:r>
    </w:p>
    <w:p w14:paraId="5971ACFE" w14:textId="7B77D512" w:rsidR="00104400" w:rsidRDefault="00104400" w:rsidP="00A134C5">
      <w:pPr>
        <w:spacing w:line="480" w:lineRule="auto"/>
        <w:ind w:firstLine="720"/>
        <w:rPr>
          <w:rFonts w:ascii="Arial" w:hAnsi="Arial" w:cs="Arial"/>
          <w:color w:val="000000" w:themeColor="text1"/>
          <w:lang w:eastAsia="ko-KR"/>
        </w:rPr>
      </w:pPr>
      <w:r w:rsidRPr="000D150D">
        <w:rPr>
          <w:rFonts w:ascii="Arial" w:hAnsi="Arial" w:cs="Arial"/>
          <w:color w:val="000000" w:themeColor="text1"/>
        </w:rPr>
        <w:t>To attempt to identify the causal SNP</w:t>
      </w:r>
      <w:r w:rsidR="004C53C0">
        <w:rPr>
          <w:rFonts w:ascii="Arial" w:hAnsi="Arial" w:cs="Arial"/>
          <w:color w:val="000000" w:themeColor="text1"/>
        </w:rPr>
        <w:t>(s)</w:t>
      </w:r>
      <w:r w:rsidRPr="000D150D">
        <w:rPr>
          <w:rFonts w:ascii="Arial" w:hAnsi="Arial" w:cs="Arial"/>
          <w:color w:val="FF0000"/>
        </w:rPr>
        <w:t xml:space="preserve"> </w:t>
      </w:r>
      <w:r w:rsidRPr="000D150D">
        <w:rPr>
          <w:rFonts w:ascii="Arial" w:hAnsi="Arial" w:cs="Arial"/>
          <w:color w:val="000000" w:themeColor="text1"/>
        </w:rPr>
        <w:t>among the SNPs with low P</w:t>
      </w:r>
      <w:r w:rsidRPr="000D150D">
        <w:rPr>
          <w:rFonts w:ascii="Arial" w:hAnsi="Arial" w:cs="Arial" w:hint="eastAsia"/>
          <w:color w:val="000000" w:themeColor="text1"/>
        </w:rPr>
        <w:t>-</w:t>
      </w:r>
      <w:r w:rsidRPr="000D150D">
        <w:rPr>
          <w:rFonts w:ascii="Arial" w:hAnsi="Arial" w:cs="Arial"/>
          <w:color w:val="000000" w:themeColor="text1"/>
        </w:rPr>
        <w:t>values, we performed PICS analysis for all</w:t>
      </w:r>
      <w:r w:rsidRPr="000D150D">
        <w:rPr>
          <w:rFonts w:ascii="Arial" w:hAnsi="Arial" w:cs="Arial" w:hint="eastAsia"/>
          <w:color w:val="000000" w:themeColor="text1"/>
        </w:rPr>
        <w:t xml:space="preserve"> SNPs in Table </w:t>
      </w:r>
      <w:ins w:id="80" w:author="Wonji Kim" w:date="2019-03-11T21:44:00Z">
        <w:r w:rsidR="00A4698B">
          <w:rPr>
            <w:rFonts w:ascii="Arial" w:hAnsi="Arial" w:cs="Arial"/>
            <w:color w:val="000000" w:themeColor="text1"/>
          </w:rPr>
          <w:t>1</w:t>
        </w:r>
      </w:ins>
      <w:del w:id="81" w:author="Wonji Kim" w:date="2019-03-11T21:44:00Z">
        <w:r w:rsidRPr="000D150D" w:rsidDel="00A4698B">
          <w:rPr>
            <w:rFonts w:ascii="Arial" w:hAnsi="Arial" w:cs="Arial" w:hint="eastAsia"/>
            <w:color w:val="000000" w:themeColor="text1"/>
          </w:rPr>
          <w:delText>2</w:delText>
        </w:r>
      </w:del>
      <w:del w:id="82" w:author="Wonji Kim" w:date="2019-03-11T21:45:00Z">
        <w:r w:rsidRPr="000D150D" w:rsidDel="00A4698B">
          <w:rPr>
            <w:rFonts w:ascii="Arial" w:hAnsi="Arial" w:cs="Arial"/>
            <w:color w:val="000000" w:themeColor="text1"/>
          </w:rPr>
          <w:delText>, and the original two SNPs showing association</w:delText>
        </w:r>
      </w:del>
      <w:r w:rsidRPr="000D150D">
        <w:rPr>
          <w:rFonts w:ascii="Arial" w:hAnsi="Arial" w:cs="Arial"/>
          <w:color w:val="000000" w:themeColor="text1"/>
        </w:rPr>
        <w:t xml:space="preserve">. </w:t>
      </w:r>
      <w:r w:rsidRPr="000D150D">
        <w:rPr>
          <w:rFonts w:ascii="Arial" w:hAnsi="Arial" w:cs="Arial"/>
        </w:rPr>
        <w:t>rs</w:t>
      </w:r>
      <w:r w:rsidRPr="000D150D">
        <w:rPr>
          <w:rFonts w:ascii="Arial" w:hAnsi="Arial" w:cs="Arial" w:hint="eastAsia"/>
        </w:rPr>
        <w:t>41374846</w:t>
      </w:r>
      <w:r w:rsidRPr="000D150D">
        <w:rPr>
          <w:rFonts w:ascii="Arial" w:hAnsi="Arial" w:cs="Arial"/>
          <w:color w:val="000000" w:themeColor="text1"/>
        </w:rPr>
        <w:t xml:space="preserve"> </w:t>
      </w:r>
      <w:r w:rsidRPr="000D150D">
        <w:rPr>
          <w:rFonts w:ascii="Arial" w:hAnsi="Arial" w:cs="Arial" w:hint="eastAsia"/>
          <w:color w:val="000000" w:themeColor="text1"/>
        </w:rPr>
        <w:t>ha</w:t>
      </w:r>
      <w:r w:rsidRPr="000D150D">
        <w:rPr>
          <w:rFonts w:ascii="Arial" w:hAnsi="Arial" w:cs="Arial"/>
          <w:color w:val="000000" w:themeColor="text1"/>
        </w:rPr>
        <w:t xml:space="preserve">d </w:t>
      </w:r>
      <w:r w:rsidRPr="000D150D">
        <w:rPr>
          <w:rFonts w:ascii="Arial" w:hAnsi="Arial" w:cs="Arial" w:hint="eastAsia"/>
          <w:color w:val="000000" w:themeColor="text1"/>
        </w:rPr>
        <w:t xml:space="preserve">both </w:t>
      </w:r>
      <w:r w:rsidRPr="000D150D">
        <w:rPr>
          <w:rFonts w:ascii="Arial" w:hAnsi="Arial" w:cs="Arial" w:hint="eastAsia"/>
        </w:rPr>
        <w:t>significant</w:t>
      </w:r>
      <w:r w:rsidRPr="000D150D">
        <w:rPr>
          <w:rFonts w:ascii="Arial" w:hAnsi="Arial" w:cs="Arial"/>
        </w:rPr>
        <w:t xml:space="preserve"> </w:t>
      </w:r>
      <w:r w:rsidRPr="000D150D">
        <w:rPr>
          <w:rFonts w:ascii="Arial" w:hAnsi="Arial" w:cs="Arial"/>
          <w:color w:val="000000" w:themeColor="text1"/>
        </w:rPr>
        <w:t>association with LAM, and</w:t>
      </w:r>
      <w:r w:rsidRPr="000D150D">
        <w:rPr>
          <w:rFonts w:ascii="Arial" w:hAnsi="Arial" w:cs="Arial" w:hint="eastAsia"/>
          <w:color w:val="000000" w:themeColor="text1"/>
        </w:rPr>
        <w:t xml:space="preserve"> </w:t>
      </w:r>
      <w:r w:rsidRPr="000D150D">
        <w:rPr>
          <w:rFonts w:ascii="Arial" w:hAnsi="Arial" w:cs="Arial"/>
          <w:color w:val="000000" w:themeColor="text1"/>
        </w:rPr>
        <w:t>the largest PICS probability (P</w:t>
      </w:r>
      <w:r w:rsidRPr="000D150D">
        <w:rPr>
          <w:rFonts w:ascii="Arial" w:hAnsi="Arial" w:cs="Arial"/>
          <w:color w:val="000000" w:themeColor="text1"/>
          <w:vertAlign w:val="subscript"/>
        </w:rPr>
        <w:t>PICS</w:t>
      </w:r>
      <w:r w:rsidRPr="000D150D">
        <w:rPr>
          <w:rFonts w:ascii="Arial" w:hAnsi="Arial" w:cs="Arial"/>
          <w:color w:val="000000" w:themeColor="text1"/>
        </w:rPr>
        <w:t>=0.</w:t>
      </w:r>
      <w:r w:rsidRPr="000D150D">
        <w:rPr>
          <w:rFonts w:ascii="Arial" w:hAnsi="Arial" w:cs="Arial" w:hint="eastAsia"/>
          <w:color w:val="000000" w:themeColor="text1"/>
        </w:rPr>
        <w:t>65</w:t>
      </w:r>
      <w:r w:rsidRPr="000D150D">
        <w:rPr>
          <w:rFonts w:ascii="Arial" w:hAnsi="Arial" w:cs="Arial"/>
          <w:color w:val="000000" w:themeColor="text1"/>
        </w:rPr>
        <w:t xml:space="preserve">, Supplementary Table </w:t>
      </w:r>
      <w:ins w:id="83" w:author="Wonji Kim" w:date="2019-03-11T22:33:00Z">
        <w:r w:rsidR="001E58D3">
          <w:rPr>
            <w:rFonts w:ascii="Arial" w:hAnsi="Arial" w:cs="Arial"/>
            <w:color w:val="000000" w:themeColor="text1"/>
          </w:rPr>
          <w:t>5</w:t>
        </w:r>
      </w:ins>
      <w:del w:id="84" w:author="Wonji Kim" w:date="2019-03-11T22:33:00Z">
        <w:r w:rsidR="00F10DF6" w:rsidDel="001E58D3">
          <w:rPr>
            <w:rFonts w:ascii="Arial" w:hAnsi="Arial" w:cs="Arial"/>
            <w:color w:val="000000" w:themeColor="text1"/>
          </w:rPr>
          <w:delText>4</w:delText>
        </w:r>
      </w:del>
      <w:r w:rsidRPr="000D150D">
        <w:rPr>
          <w:rFonts w:ascii="Arial" w:hAnsi="Arial" w:cs="Arial"/>
          <w:color w:val="000000" w:themeColor="text1"/>
        </w:rPr>
        <w:t xml:space="preserve">), </w:t>
      </w:r>
      <w:r w:rsidR="000D35B3">
        <w:rPr>
          <w:rFonts w:ascii="Arial" w:hAnsi="Arial" w:cs="Arial"/>
          <w:color w:val="000000" w:themeColor="text1"/>
        </w:rPr>
        <w:t xml:space="preserve">making </w:t>
      </w:r>
      <w:r w:rsidRPr="000D150D">
        <w:rPr>
          <w:rFonts w:ascii="Arial" w:hAnsi="Arial" w:cs="Arial"/>
          <w:color w:val="000000" w:themeColor="text1"/>
        </w:rPr>
        <w:t xml:space="preserve">it the candidate causal SNP in this association </w:t>
      </w:r>
      <w:r w:rsidRPr="000D150D">
        <w:rPr>
          <w:rFonts w:ascii="Arial" w:hAnsi="Arial" w:cs="Arial"/>
          <w:color w:val="000000" w:themeColor="text1"/>
        </w:rPr>
        <w:fldChar w:fldCharType="begin"/>
      </w:r>
      <w:r w:rsidR="00146CD8">
        <w:rPr>
          <w:rFonts w:ascii="Arial" w:hAnsi="Arial" w:cs="Arial"/>
          <w:color w:val="000000" w:themeColor="text1"/>
        </w:rPr>
        <w:instrText xml:space="preserve"> ADDIN EN.CITE &lt;EndNote&gt;&lt;Cite&gt;&lt;Author&gt;Farh&lt;/Author&gt;&lt;Year&gt;2015&lt;/Year&gt;&lt;RecNum&gt;219&lt;/RecNum&gt;&lt;DisplayText&gt;[22]&lt;/DisplayText&gt;&lt;record&gt;&lt;rec-number&gt;219&lt;/rec-number&gt;&lt;foreign-keys&gt;&lt;key app="EN" db-id="rav092adsd0907ezeaavzp5tassztse2f2ss" timestamp="1544089860"&gt;219&lt;/key&gt;&lt;/foreign-keys&gt;&lt;ref-type name="Journal Article"&gt;17&lt;/ref-type&gt;&lt;contributors&gt;&lt;authors&gt;&lt;author&gt;Farh, Kyle Kai-How&lt;/author&gt;&lt;author&gt;Marson, Alexander&lt;/author&gt;&lt;author&gt;Zhu, Jiang&lt;/author&gt;&lt;author&gt;Kleinewietfeld, Markus&lt;/author&gt;&lt;author&gt;Housley, William J&lt;/author&gt;&lt;author&gt;Beik, Samantha&lt;/author&gt;&lt;author&gt;Shoresh, Noam&lt;/author&gt;&lt;author&gt;Whitton, Holly&lt;/author&gt;&lt;author&gt;Ryan, Russell JH&lt;/author&gt;&lt;author&gt;Shishkin, Alexander A&lt;/author&gt;&lt;/authors&gt;&lt;/contributors&gt;&lt;titles&gt;&lt;title&gt;Genetic and epigenetic fine mapping of causal autoimmune disease variants&lt;/title&gt;&lt;secondary-title&gt;Nature&lt;/secondary-title&gt;&lt;/titles&gt;&lt;periodical&gt;&lt;full-title&gt;Nature&lt;/full-title&gt;&lt;/periodical&gt;&lt;pages&gt;337-343&lt;/pages&gt;&lt;volume&gt;518&lt;/volume&gt;&lt;number&gt;7539&lt;/number&gt;&lt;dates&gt;&lt;year&gt;2015&lt;/year&gt;&lt;/dates&gt;&lt;isbn&gt;0028-0836&lt;/isbn&gt;&lt;urls&gt;&lt;/urls&gt;&lt;/record&gt;&lt;/Cite&gt;&lt;/EndNote&gt;</w:instrText>
      </w:r>
      <w:r w:rsidRPr="000D150D">
        <w:rPr>
          <w:rFonts w:ascii="Arial" w:hAnsi="Arial" w:cs="Arial"/>
          <w:color w:val="000000" w:themeColor="text1"/>
        </w:rPr>
        <w:fldChar w:fldCharType="separate"/>
      </w:r>
      <w:r w:rsidR="00146CD8">
        <w:rPr>
          <w:rFonts w:ascii="Arial" w:hAnsi="Arial" w:cs="Arial"/>
          <w:noProof/>
          <w:color w:val="000000" w:themeColor="text1"/>
        </w:rPr>
        <w:t>[22]</w:t>
      </w:r>
      <w:r w:rsidRPr="000D150D">
        <w:rPr>
          <w:rFonts w:ascii="Arial" w:hAnsi="Arial" w:cs="Arial"/>
          <w:color w:val="000000" w:themeColor="text1"/>
        </w:rPr>
        <w:fldChar w:fldCharType="end"/>
      </w:r>
      <w:r w:rsidRPr="000D150D">
        <w:rPr>
          <w:rFonts w:ascii="Arial" w:hAnsi="Arial" w:cs="Arial"/>
          <w:color w:val="000000" w:themeColor="text1"/>
        </w:rPr>
        <w:t xml:space="preserve">. </w:t>
      </w:r>
    </w:p>
    <w:p w14:paraId="179C8E3F" w14:textId="0E832D58" w:rsidR="00DE5F97" w:rsidRPr="000D150D" w:rsidRDefault="0075612E" w:rsidP="00B332CC">
      <w:pPr>
        <w:spacing w:line="480" w:lineRule="auto"/>
        <w:ind w:firstLine="720"/>
        <w:rPr>
          <w:rFonts w:ascii="Arial" w:hAnsi="Arial" w:cs="Arial"/>
          <w:color w:val="000000" w:themeColor="text1"/>
          <w:lang w:eastAsia="ko-KR"/>
        </w:rPr>
      </w:pPr>
      <w:r w:rsidRPr="00801107">
        <w:rPr>
          <w:rFonts w:ascii="Arial" w:hAnsi="Arial" w:cs="Arial"/>
          <w:color w:val="000000" w:themeColor="text1"/>
          <w:shd w:val="clear" w:color="auto" w:fill="FFFFFF"/>
          <w:lang w:eastAsia="ko-KR"/>
        </w:rPr>
        <w:t xml:space="preserve">We </w:t>
      </w:r>
      <w:r w:rsidR="00A11801">
        <w:rPr>
          <w:rFonts w:ascii="Arial" w:hAnsi="Arial" w:cs="Arial"/>
          <w:color w:val="000000" w:themeColor="text1"/>
          <w:shd w:val="clear" w:color="auto" w:fill="FFFFFF"/>
          <w:lang w:eastAsia="ko-KR"/>
        </w:rPr>
        <w:t xml:space="preserve">also </w:t>
      </w:r>
      <w:r w:rsidRPr="00801107">
        <w:rPr>
          <w:rFonts w:ascii="Arial" w:hAnsi="Arial" w:cs="Arial"/>
          <w:color w:val="000000" w:themeColor="text1"/>
          <w:shd w:val="clear" w:color="auto" w:fill="FFFFFF"/>
          <w:lang w:eastAsia="ko-KR"/>
        </w:rPr>
        <w:t xml:space="preserve">queried the GTEx database </w:t>
      </w:r>
      <w:r w:rsidRPr="0088204C">
        <w:rPr>
          <w:rFonts w:ascii="Arial" w:hAnsi="Arial" w:cs="Arial"/>
          <w:shd w:val="clear" w:color="auto" w:fill="FFFFFF"/>
          <w:lang w:eastAsia="ko-KR"/>
        </w:rPr>
        <w:t>for SNPs in t</w:t>
      </w:r>
      <w:r w:rsidR="00A11801">
        <w:rPr>
          <w:rFonts w:ascii="Arial" w:hAnsi="Arial" w:cs="Arial"/>
          <w:shd w:val="clear" w:color="auto" w:fill="FFFFFF"/>
          <w:lang w:eastAsia="ko-KR"/>
        </w:rPr>
        <w:t xml:space="preserve">his </w:t>
      </w:r>
      <w:r w:rsidRPr="0088204C">
        <w:rPr>
          <w:rFonts w:ascii="Arial" w:hAnsi="Arial" w:cs="Arial"/>
          <w:shd w:val="clear" w:color="auto" w:fill="FFFFFF"/>
          <w:lang w:eastAsia="ko-KR"/>
        </w:rPr>
        <w:t xml:space="preserve">LD block </w:t>
      </w:r>
      <w:r w:rsidR="00A11801">
        <w:rPr>
          <w:rFonts w:ascii="Arial" w:hAnsi="Arial" w:cs="Arial"/>
          <w:shd w:val="clear" w:color="auto" w:fill="FFFFFF"/>
          <w:lang w:eastAsia="ko-KR"/>
        </w:rPr>
        <w:t xml:space="preserve">that might have an </w:t>
      </w:r>
      <w:r>
        <w:rPr>
          <w:rFonts w:ascii="Arial" w:hAnsi="Arial" w:cs="Arial"/>
          <w:shd w:val="clear" w:color="auto" w:fill="FFFFFF"/>
        </w:rPr>
        <w:t>eQTL</w:t>
      </w:r>
      <w:r w:rsidRPr="0088204C">
        <w:rPr>
          <w:rFonts w:ascii="Arial" w:hAnsi="Arial" w:cs="Arial"/>
          <w:shd w:val="clear" w:color="auto" w:fill="FFFFFF"/>
        </w:rPr>
        <w:t xml:space="preserve"> </w:t>
      </w:r>
      <w:r w:rsidR="00A11801" w:rsidRPr="009A1EA8">
        <w:rPr>
          <w:rStyle w:val="Emphasis"/>
          <w:rFonts w:ascii="Arial" w:hAnsi="Arial" w:cs="Arial"/>
          <w:bCs/>
          <w:i w:val="0"/>
          <w:shd w:val="clear" w:color="auto" w:fill="FFFFFF"/>
        </w:rPr>
        <w:t>relationship with expression levels of</w:t>
      </w:r>
      <w:r w:rsidR="00A11801">
        <w:rPr>
          <w:rStyle w:val="Emphasis"/>
          <w:rFonts w:ascii="Arial" w:hAnsi="Arial" w:cs="Arial"/>
          <w:bCs/>
          <w:shd w:val="clear" w:color="auto" w:fill="FFFFFF"/>
        </w:rPr>
        <w:t xml:space="preserve"> </w:t>
      </w:r>
      <w:r w:rsidR="00A11801">
        <w:rPr>
          <w:rStyle w:val="Emphasis"/>
          <w:rFonts w:ascii="Arial" w:hAnsi="Arial" w:cs="Arial"/>
          <w:bCs/>
          <w:i w:val="0"/>
          <w:shd w:val="clear" w:color="auto" w:fill="FFFFFF"/>
        </w:rPr>
        <w:t>any gene</w:t>
      </w:r>
      <w:r w:rsidRPr="0088204C">
        <w:rPr>
          <w:rFonts w:ascii="Arial" w:hAnsi="Arial" w:cs="Arial"/>
          <w:shd w:val="clear" w:color="auto" w:fill="FFFFFF"/>
          <w:lang w:eastAsia="ko-KR"/>
        </w:rPr>
        <w:t xml:space="preserve">. </w:t>
      </w:r>
      <w:r w:rsidR="00A11801" w:rsidRPr="009A1EA8">
        <w:rPr>
          <w:rFonts w:ascii="Arial" w:hAnsi="Arial" w:cs="Arial"/>
          <w:shd w:val="clear" w:color="auto" w:fill="FFFFFF"/>
          <w:lang w:eastAsia="ko-KR"/>
        </w:rPr>
        <w:t>None were identified</w:t>
      </w:r>
      <w:r w:rsidR="00A11801">
        <w:rPr>
          <w:rFonts w:ascii="Arial" w:hAnsi="Arial" w:cs="Arial"/>
          <w:shd w:val="clear" w:color="auto" w:fill="FFFFFF"/>
          <w:lang w:eastAsia="ko-KR"/>
        </w:rPr>
        <w:t>.</w:t>
      </w:r>
      <w:r w:rsidR="00A11801" w:rsidRPr="00B2051F">
        <w:rPr>
          <w:rFonts w:ascii="Arial" w:hAnsi="Arial"/>
          <w:shd w:val="clear" w:color="auto" w:fill="FFFFFF"/>
        </w:rPr>
        <w:t xml:space="preserve"> </w:t>
      </w:r>
    </w:p>
    <w:p w14:paraId="1BA92879" w14:textId="77777777" w:rsidR="00E6178E" w:rsidRPr="000D150D" w:rsidRDefault="00E6178E" w:rsidP="00A134C5">
      <w:pPr>
        <w:spacing w:line="480" w:lineRule="auto"/>
        <w:rPr>
          <w:rFonts w:ascii="Arial" w:hAnsi="Arial" w:cs="Arial"/>
          <w:b/>
          <w:color w:val="000000" w:themeColor="text1"/>
          <w:lang w:eastAsia="ko-KR"/>
        </w:rPr>
      </w:pPr>
    </w:p>
    <w:p w14:paraId="0893352A" w14:textId="77777777"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rPr>
        <w:t xml:space="preserve">Association of GWAS-significant SNPs with </w:t>
      </w:r>
      <w:r w:rsidRPr="000D150D">
        <w:rPr>
          <w:rFonts w:ascii="Arial" w:hAnsi="Arial" w:cs="Arial"/>
          <w:b/>
          <w:i/>
          <w:color w:val="000000" w:themeColor="text1"/>
        </w:rPr>
        <w:t>NR2F2</w:t>
      </w:r>
    </w:p>
    <w:p w14:paraId="3570960B" w14:textId="26E0BDBD" w:rsidR="00FB292F" w:rsidRDefault="000D35B3" w:rsidP="00A134C5">
      <w:pPr>
        <w:spacing w:line="480" w:lineRule="auto"/>
        <w:ind w:firstLine="720"/>
        <w:rPr>
          <w:rFonts w:ascii="Arial" w:hAnsi="Arial" w:cs="Arial"/>
          <w:color w:val="000000" w:themeColor="text1"/>
          <w:lang w:eastAsia="ko-KR"/>
        </w:rPr>
      </w:pPr>
      <w:r>
        <w:rPr>
          <w:rFonts w:ascii="Arial" w:hAnsi="Arial" w:cs="Arial"/>
          <w:color w:val="000000" w:themeColor="text1"/>
        </w:rPr>
        <w:t>T</w:t>
      </w:r>
      <w:r w:rsidR="00104400" w:rsidRPr="000D150D">
        <w:rPr>
          <w:rFonts w:ascii="Arial" w:hAnsi="Arial" w:cs="Arial"/>
          <w:color w:val="000000" w:themeColor="text1"/>
        </w:rPr>
        <w:t xml:space="preserve">he majority of SNPs associated with human disease or other phenotypes </w:t>
      </w:r>
      <w:r>
        <w:rPr>
          <w:rFonts w:ascii="Arial" w:hAnsi="Arial" w:cs="Arial"/>
          <w:color w:val="000000" w:themeColor="text1"/>
        </w:rPr>
        <w:t xml:space="preserve">are thought to </w:t>
      </w:r>
      <w:r w:rsidR="00104400" w:rsidRPr="000D150D">
        <w:rPr>
          <w:rFonts w:ascii="Arial" w:hAnsi="Arial" w:cs="Arial"/>
          <w:color w:val="000000" w:themeColor="text1"/>
        </w:rPr>
        <w:t xml:space="preserve">cause the association through </w:t>
      </w:r>
      <w:r>
        <w:rPr>
          <w:rFonts w:ascii="Arial" w:hAnsi="Arial" w:cs="Arial"/>
          <w:color w:val="000000" w:themeColor="text1"/>
        </w:rPr>
        <w:t xml:space="preserve">effects on enhancer </w:t>
      </w:r>
      <w:r w:rsidR="00D03394">
        <w:rPr>
          <w:rFonts w:ascii="Arial" w:hAnsi="Arial" w:cs="Arial"/>
          <w:color w:val="000000" w:themeColor="text1"/>
        </w:rPr>
        <w:t xml:space="preserve">regions </w:t>
      </w:r>
      <w:r>
        <w:rPr>
          <w:rFonts w:ascii="Arial" w:hAnsi="Arial" w:cs="Arial"/>
          <w:color w:val="000000" w:themeColor="text1"/>
        </w:rPr>
        <w:t xml:space="preserve">or other </w:t>
      </w:r>
      <w:r w:rsidR="00104400" w:rsidRPr="000D150D">
        <w:rPr>
          <w:rFonts w:ascii="Arial" w:hAnsi="Arial" w:cs="Arial"/>
          <w:color w:val="000000" w:themeColor="text1"/>
        </w:rPr>
        <w:t>regulatory element</w:t>
      </w:r>
      <w:r w:rsidR="002D10CE">
        <w:rPr>
          <w:rFonts w:ascii="Arial" w:hAnsi="Arial" w:cs="Arial"/>
          <w:color w:val="000000" w:themeColor="text1"/>
        </w:rPr>
        <w:t>s</w:t>
      </w:r>
      <w:r>
        <w:rPr>
          <w:rFonts w:ascii="Arial" w:hAnsi="Arial" w:cs="Arial"/>
          <w:color w:val="000000" w:themeColor="text1"/>
        </w:rPr>
        <w:t xml:space="preserve"> </w:t>
      </w:r>
      <w:r w:rsidR="00104400" w:rsidRPr="000D150D">
        <w:rPr>
          <w:rFonts w:ascii="Arial" w:hAnsi="Arial" w:cs="Arial"/>
          <w:color w:val="000000" w:themeColor="text1"/>
        </w:rPr>
        <w:t xml:space="preserve">of a coding gene within the </w:t>
      </w:r>
      <w:r>
        <w:rPr>
          <w:rFonts w:ascii="Arial" w:hAnsi="Arial" w:cs="Arial"/>
          <w:color w:val="000000" w:themeColor="text1"/>
        </w:rPr>
        <w:t>topologically associated domain (</w:t>
      </w:r>
      <w:r w:rsidR="00104400" w:rsidRPr="000D150D">
        <w:rPr>
          <w:rFonts w:ascii="Arial" w:hAnsi="Arial" w:cs="Arial"/>
          <w:color w:val="000000" w:themeColor="text1"/>
        </w:rPr>
        <w:t>TAD</w:t>
      </w:r>
      <w:r>
        <w:rPr>
          <w:rFonts w:ascii="Arial" w:hAnsi="Arial" w:cs="Arial"/>
          <w:color w:val="000000" w:themeColor="text1"/>
        </w:rPr>
        <w:t>)</w:t>
      </w:r>
      <w:r w:rsidR="00104400" w:rsidRPr="000D150D">
        <w:rPr>
          <w:rFonts w:ascii="Arial" w:hAnsi="Arial" w:cs="Arial"/>
          <w:color w:val="000000" w:themeColor="text1"/>
        </w:rPr>
        <w:t xml:space="preserve"> containing the SNP </w:t>
      </w:r>
      <w:r w:rsidR="00104400" w:rsidRPr="000D150D">
        <w:rPr>
          <w:rFonts w:ascii="Arial" w:hAnsi="Arial" w:cs="Arial"/>
          <w:color w:val="000000" w:themeColor="text1"/>
        </w:rPr>
        <w:fldChar w:fldCharType="begin"/>
      </w:r>
      <w:r w:rsidR="00146CD8">
        <w:rPr>
          <w:rFonts w:ascii="Arial" w:hAnsi="Arial" w:cs="Arial"/>
          <w:color w:val="000000" w:themeColor="text1"/>
        </w:rPr>
        <w:instrText xml:space="preserve"> ADDIN EN.CITE &lt;EndNote&gt;&lt;Cite&gt;&lt;Author&gt;Grubert&lt;/Author&gt;&lt;Year&gt;2015&lt;/Year&gt;&lt;RecNum&gt;222&lt;/RecNum&gt;&lt;DisplayText&gt;[39]&lt;/DisplayText&gt;&lt;record&gt;&lt;rec-number&gt;222&lt;/rec-number&gt;&lt;foreign-keys&gt;&lt;key app="EN" db-id="rav092adsd0907ezeaavzp5tassztse2f2ss" timestamp="1544089860"&gt;222&lt;/key&gt;&lt;/foreign-keys&gt;&lt;ref-type name="Journal Article"&gt;17&lt;/ref-type&gt;&lt;contributors&gt;&lt;authors&gt;&lt;author&gt;Grubert, Fabian&lt;/author&gt;&lt;author&gt;Zaugg, Judith B&lt;/author&gt;&lt;author&gt;Kasowski, Maya&lt;/author&gt;&lt;author&gt;Ursu, Oana&lt;/author&gt;&lt;author&gt;Spacek, Damek V&lt;/author&gt;&lt;author&gt;Martin, Alicia R&lt;/author&gt;&lt;author&gt;Greenside, Peyton&lt;/author&gt;&lt;author&gt;Srivas, Rohith&lt;/author&gt;&lt;author&gt;Phanstiel, Doug H&lt;/author&gt;&lt;author&gt;Pekowska, Aleksandra&lt;/author&gt;&lt;/authors&gt;&lt;/contributors&gt;&lt;titles&gt;&lt;title&gt;Genetic control of chromatin states in humans involves local and distal chromosomal interactions&lt;/title&gt;&lt;secondary-title&gt;Cell&lt;/secondary-title&gt;&lt;/titles&gt;&lt;periodical&gt;&lt;full-title&gt;Cell&lt;/full-title&gt;&lt;/periodical&gt;&lt;pages&gt;1051-1065&lt;/pages&gt;&lt;volume&gt;162&lt;/volume&gt;&lt;number&gt;5&lt;/number&gt;&lt;dates&gt;&lt;year&gt;2015&lt;/year&gt;&lt;/dates&gt;&lt;isbn&gt;0092-8674&lt;/isbn&gt;&lt;urls&gt;&lt;/urls&gt;&lt;/record&gt;&lt;/Cite&gt;&lt;/EndNote&gt;</w:instrText>
      </w:r>
      <w:r w:rsidR="00104400" w:rsidRPr="000D150D">
        <w:rPr>
          <w:rFonts w:ascii="Arial" w:hAnsi="Arial" w:cs="Arial"/>
          <w:color w:val="000000" w:themeColor="text1"/>
        </w:rPr>
        <w:fldChar w:fldCharType="separate"/>
      </w:r>
      <w:r w:rsidR="00146CD8">
        <w:rPr>
          <w:rFonts w:ascii="Arial" w:hAnsi="Arial" w:cs="Arial"/>
          <w:noProof/>
          <w:color w:val="000000" w:themeColor="text1"/>
        </w:rPr>
        <w:t>[39]</w:t>
      </w:r>
      <w:r w:rsidR="00104400" w:rsidRPr="000D150D">
        <w:rPr>
          <w:rFonts w:ascii="Arial" w:hAnsi="Arial" w:cs="Arial"/>
          <w:color w:val="000000" w:themeColor="text1"/>
        </w:rPr>
        <w:fldChar w:fldCharType="end"/>
      </w:r>
      <w:r w:rsidR="00104400" w:rsidRPr="000D150D">
        <w:rPr>
          <w:rFonts w:ascii="Arial" w:hAnsi="Arial" w:cs="Arial"/>
          <w:color w:val="000000" w:themeColor="text1"/>
        </w:rPr>
        <w:t>. To identify the TAD containing these SNPs, we used TAD information available for four tissues: IMR90 cells</w:t>
      </w:r>
      <w:r w:rsidR="000809C6" w:rsidRPr="000D150D">
        <w:rPr>
          <w:rFonts w:ascii="Arial" w:hAnsi="Arial" w:cs="Arial"/>
          <w:color w:val="000000" w:themeColor="text1"/>
        </w:rPr>
        <w:t>, a fetal lung myofibroblast cell line</w:t>
      </w:r>
      <w:r w:rsidR="000809C6">
        <w:rPr>
          <w:rFonts w:ascii="Arial" w:hAnsi="Arial" w:cs="Arial" w:hint="eastAsia"/>
          <w:color w:val="000000" w:themeColor="text1"/>
          <w:lang w:eastAsia="ko-KR"/>
        </w:rPr>
        <w:t xml:space="preserve"> </w:t>
      </w:r>
      <w:r w:rsidR="000809C6">
        <w:rPr>
          <w:rFonts w:ascii="Arial" w:hAnsi="Arial" w:cs="Arial"/>
          <w:color w:val="000000" w:themeColor="text1"/>
          <w:lang w:eastAsia="ko-KR"/>
        </w:rPr>
        <w:fldChar w:fldCharType="begin"/>
      </w:r>
      <w:r w:rsidR="00146CD8">
        <w:rPr>
          <w:rFonts w:ascii="Arial" w:hAnsi="Arial" w:cs="Arial"/>
          <w:color w:val="000000" w:themeColor="text1"/>
          <w:lang w:eastAsia="ko-KR"/>
        </w:rPr>
        <w:instrText xml:space="preserve"> ADDIN EN.CITE &lt;EndNote&gt;&lt;Cite&gt;&lt;Author&gt;Rao&lt;/Author&gt;&lt;Year&gt;2014&lt;/Year&gt;&lt;RecNum&gt;314&lt;/RecNum&gt;&lt;DisplayText&gt;[40]&lt;/DisplayText&gt;&lt;record&gt;&lt;rec-number&gt;314&lt;/rec-number&gt;&lt;foreign-keys&gt;&lt;key app="EN" db-id="rav092adsd0907ezeaavzp5tassztse2f2ss" timestamp="1548364919"&gt;314&lt;/key&gt;&lt;/foreign-keys&gt;&lt;ref-type name="Journal Article"&gt;17&lt;/ref-type&gt;&lt;contributors&gt;&lt;authors&gt;&lt;author&gt;Rao, Suhas SP&lt;/author&gt;&lt;author&gt;Huntley, Miriam H&lt;/author&gt;&lt;author&gt;Durand, Neva C&lt;/author&gt;&lt;author&gt;Stamenova, Elena K&lt;/author&gt;&lt;author&gt;Bochkov, Ivan D&lt;/author&gt;&lt;author&gt;Robinson, James T&lt;/author&gt;&lt;author&gt;Sanborn, Adrian L&lt;/author&gt;&lt;author&gt;Machol, Ido&lt;/author&gt;&lt;author&gt;Omer, Arina D&lt;/author&gt;&lt;author&gt;Lander, Eric S&lt;/author&gt;&lt;/authors&gt;&lt;/contributors&gt;&lt;titles&gt;&lt;title&gt;A 3D map of the human genome at kilobase resolution reveals principles of chromatin looping&lt;/title&gt;&lt;secondary-title&gt;Cell&lt;/secondary-title&gt;&lt;/titles&gt;&lt;periodical&gt;&lt;full-title&gt;Cell&lt;/full-title&gt;&lt;/periodical&gt;&lt;pages&gt;1665-1680&lt;/pages&gt;&lt;volume&gt;159&lt;/volume&gt;&lt;number&gt;7&lt;/number&gt;&lt;dates&gt;&lt;year&gt;2014&lt;/year&gt;&lt;/dates&gt;&lt;isbn&gt;0092-8674&lt;/isbn&gt;&lt;urls&gt;&lt;/urls&gt;&lt;/record&gt;&lt;/Cite&gt;&lt;/EndNote&gt;</w:instrText>
      </w:r>
      <w:r w:rsidR="000809C6">
        <w:rPr>
          <w:rFonts w:ascii="Arial" w:hAnsi="Arial" w:cs="Arial"/>
          <w:color w:val="000000" w:themeColor="text1"/>
          <w:lang w:eastAsia="ko-KR"/>
        </w:rPr>
        <w:fldChar w:fldCharType="separate"/>
      </w:r>
      <w:r w:rsidR="00146CD8">
        <w:rPr>
          <w:rFonts w:ascii="Arial" w:hAnsi="Arial" w:cs="Arial"/>
          <w:noProof/>
          <w:color w:val="000000" w:themeColor="text1"/>
          <w:lang w:eastAsia="ko-KR"/>
        </w:rPr>
        <w:t>[40]</w:t>
      </w:r>
      <w:r w:rsidR="000809C6">
        <w:rPr>
          <w:rFonts w:ascii="Arial" w:hAnsi="Arial" w:cs="Arial"/>
          <w:color w:val="000000" w:themeColor="text1"/>
          <w:lang w:eastAsia="ko-KR"/>
        </w:rPr>
        <w:fldChar w:fldCharType="end"/>
      </w:r>
      <w:r w:rsidR="00104400" w:rsidRPr="000D150D">
        <w:rPr>
          <w:rFonts w:ascii="Arial" w:hAnsi="Arial" w:cs="Arial"/>
          <w:color w:val="000000" w:themeColor="text1"/>
        </w:rPr>
        <w:t>; lung tissue</w:t>
      </w:r>
      <w:r w:rsidR="000809C6">
        <w:rPr>
          <w:rFonts w:ascii="Arial" w:hAnsi="Arial" w:cs="Arial" w:hint="eastAsia"/>
          <w:color w:val="000000" w:themeColor="text1"/>
          <w:lang w:eastAsia="ko-KR"/>
        </w:rPr>
        <w:t xml:space="preserve"> </w:t>
      </w:r>
      <w:r w:rsidR="000809C6">
        <w:rPr>
          <w:rFonts w:ascii="Arial" w:hAnsi="Arial" w:cs="Arial"/>
          <w:color w:val="000000" w:themeColor="text1"/>
          <w:lang w:eastAsia="ko-KR"/>
        </w:rPr>
        <w:fldChar w:fldCharType="begin"/>
      </w:r>
      <w:r w:rsidR="00146CD8">
        <w:rPr>
          <w:rFonts w:ascii="Arial" w:hAnsi="Arial" w:cs="Arial"/>
          <w:color w:val="000000" w:themeColor="text1"/>
          <w:lang w:eastAsia="ko-KR"/>
        </w:rPr>
        <w:instrText xml:space="preserve"> ADDIN EN.CITE &lt;EndNote&gt;&lt;Cite&gt;&lt;Author&gt;Schmitt&lt;/Author&gt;&lt;Year&gt;2016&lt;/Year&gt;&lt;RecNum&gt;315&lt;/RecNum&gt;&lt;DisplayText&gt;[41]&lt;/DisplayText&gt;&lt;record&gt;&lt;rec-number&gt;315&lt;/rec-number&gt;&lt;foreign-keys&gt;&lt;key app="EN" db-id="rav092adsd0907ezeaavzp5tassztse2f2ss" timestamp="1548364974"&gt;315&lt;/key&gt;&lt;/foreign-keys&gt;&lt;ref-type name="Journal Article"&gt;17&lt;/ref-type&gt;&lt;contributors&gt;&lt;authors&gt;&lt;author&gt;Schmitt, Anthony D&lt;/author&gt;&lt;author&gt;Hu, Ming&lt;/author&gt;&lt;author&gt;Jung, Inkyung&lt;/author&gt;&lt;author&gt;Xu, Zheng&lt;/author&gt;&lt;author&gt;Qiu, Yunjiang&lt;/author&gt;&lt;author&gt;Tan, Catherine L&lt;/author&gt;&lt;author&gt;Li, Yun&lt;/author&gt;&lt;author&gt;Lin, Shin&lt;/author&gt;&lt;author&gt;Lin, Yiing&lt;/author&gt;&lt;author&gt;Barr, Cathy L&lt;/author&gt;&lt;/authors&gt;&lt;/contributors&gt;&lt;titles&gt;&lt;title&gt;A compendium of chromatin contact maps reveals spatially active regions in the human genome&lt;/title&gt;&lt;secondary-title&gt;Cell reports&lt;/secondary-title&gt;&lt;/titles&gt;&lt;periodical&gt;&lt;full-title&gt;Cell reports&lt;/full-title&gt;&lt;/periodical&gt;&lt;pages&gt;2042-2059&lt;/pages&gt;&lt;volume&gt;17&lt;/volume&gt;&lt;number&gt;8&lt;/number&gt;&lt;dates&gt;&lt;year&gt;2016&lt;/year&gt;&lt;/dates&gt;&lt;isbn&gt;2211-1247&lt;/isbn&gt;&lt;urls&gt;&lt;/urls&gt;&lt;/record&gt;&lt;/Cite&gt;&lt;/EndNote&gt;</w:instrText>
      </w:r>
      <w:r w:rsidR="000809C6">
        <w:rPr>
          <w:rFonts w:ascii="Arial" w:hAnsi="Arial" w:cs="Arial"/>
          <w:color w:val="000000" w:themeColor="text1"/>
          <w:lang w:eastAsia="ko-KR"/>
        </w:rPr>
        <w:fldChar w:fldCharType="separate"/>
      </w:r>
      <w:r w:rsidR="00146CD8">
        <w:rPr>
          <w:rFonts w:ascii="Arial" w:hAnsi="Arial" w:cs="Arial"/>
          <w:noProof/>
          <w:color w:val="000000" w:themeColor="text1"/>
          <w:lang w:eastAsia="ko-KR"/>
        </w:rPr>
        <w:t>[41]</w:t>
      </w:r>
      <w:r w:rsidR="000809C6">
        <w:rPr>
          <w:rFonts w:ascii="Arial" w:hAnsi="Arial" w:cs="Arial"/>
          <w:color w:val="000000" w:themeColor="text1"/>
          <w:lang w:eastAsia="ko-KR"/>
        </w:rPr>
        <w:fldChar w:fldCharType="end"/>
      </w:r>
      <w:r w:rsidR="00104400" w:rsidRPr="000D150D">
        <w:rPr>
          <w:rFonts w:ascii="Arial" w:hAnsi="Arial" w:cs="Arial"/>
          <w:color w:val="000000" w:themeColor="text1"/>
        </w:rPr>
        <w:t>;</w:t>
      </w:r>
      <w:r w:rsidR="00104400" w:rsidRPr="000D150D">
        <w:rPr>
          <w:rFonts w:ascii="Arial" w:hAnsi="Arial" w:cs="Arial"/>
          <w:color w:val="FF0000"/>
        </w:rPr>
        <w:t xml:space="preserve"> </w:t>
      </w:r>
      <w:r w:rsidR="00104400" w:rsidRPr="000D150D">
        <w:rPr>
          <w:rFonts w:ascii="Arial" w:hAnsi="Arial" w:cs="Arial"/>
          <w:color w:val="000000" w:themeColor="text1"/>
        </w:rPr>
        <w:t>H1-MSC, a mesenchymal stem cell line</w:t>
      </w:r>
      <w:r w:rsidR="000809C6">
        <w:rPr>
          <w:rFonts w:ascii="Arial" w:hAnsi="Arial" w:cs="Arial" w:hint="eastAsia"/>
          <w:color w:val="000000" w:themeColor="text1"/>
          <w:lang w:eastAsia="ko-KR"/>
        </w:rPr>
        <w:t xml:space="preserve"> </w:t>
      </w:r>
      <w:r w:rsidR="000809C6">
        <w:rPr>
          <w:rFonts w:ascii="Arial" w:hAnsi="Arial" w:cs="Arial"/>
          <w:color w:val="000000" w:themeColor="text1"/>
          <w:lang w:eastAsia="ko-KR"/>
        </w:rPr>
        <w:fldChar w:fldCharType="begin"/>
      </w:r>
      <w:r w:rsidR="00146CD8">
        <w:rPr>
          <w:rFonts w:ascii="Arial" w:hAnsi="Arial" w:cs="Arial"/>
          <w:color w:val="000000" w:themeColor="text1"/>
          <w:lang w:eastAsia="ko-KR"/>
        </w:rPr>
        <w:instrText xml:space="preserve"> ADDIN EN.CITE &lt;EndNote&gt;&lt;Cite&gt;&lt;Author&gt;Dixon&lt;/Author&gt;&lt;Year&gt;2015&lt;/Year&gt;&lt;RecNum&gt;316&lt;/RecNum&gt;&lt;DisplayText&gt;[42]&lt;/DisplayText&gt;&lt;record&gt;&lt;rec-number&gt;316&lt;/rec-number&gt;&lt;foreign-keys&gt;&lt;key app="EN" db-id="rav092adsd0907ezeaavzp5tassztse2f2ss" timestamp="1548365005"&gt;316&lt;/key&gt;&lt;/foreign-keys&gt;&lt;ref-type name="Journal Article"&gt;17&lt;/ref-type&gt;&lt;contributors&gt;&lt;authors&gt;&lt;author&gt;Dixon, Jesse R&lt;/author&gt;&lt;author&gt;Jung, Inkyung&lt;/author&gt;&lt;author&gt;Selvaraj, Siddarth&lt;/author&gt;&lt;author&gt;Shen, Yin&lt;/author&gt;&lt;author&gt;Antosiewicz-Bourget, Jessica E&lt;/author&gt;&lt;author&gt;Lee, Ah Young&lt;/author&gt;&lt;author&gt;Ye, Zhen&lt;/author&gt;&lt;author&gt;Kim, Audrey&lt;/author&gt;&lt;author&gt;Rajagopal, Nisha&lt;/author&gt;&lt;author&gt;Xie, Wei&lt;/author&gt;&lt;/authors&gt;&lt;/contributors&gt;&lt;titles&gt;&lt;title&gt;Chromatin architecture reorganization during stem cell differentiation&lt;/title&gt;&lt;secondary-title&gt;Nature&lt;/secondary-title&gt;&lt;/titles&gt;&lt;periodical&gt;&lt;full-title&gt;Nature&lt;/full-title&gt;&lt;/periodical&gt;&lt;pages&gt;331&lt;/pages&gt;&lt;volume&gt;518&lt;/volume&gt;&lt;number&gt;7539&lt;/number&gt;&lt;dates&gt;&lt;year&gt;2015&lt;/year&gt;&lt;/dates&gt;&lt;isbn&gt;1476-4687&lt;/isbn&gt;&lt;urls&gt;&lt;/urls&gt;&lt;/record&gt;&lt;/Cite&gt;&lt;/EndNote&gt;</w:instrText>
      </w:r>
      <w:r w:rsidR="000809C6">
        <w:rPr>
          <w:rFonts w:ascii="Arial" w:hAnsi="Arial" w:cs="Arial"/>
          <w:color w:val="000000" w:themeColor="text1"/>
          <w:lang w:eastAsia="ko-KR"/>
        </w:rPr>
        <w:fldChar w:fldCharType="separate"/>
      </w:r>
      <w:r w:rsidR="00146CD8">
        <w:rPr>
          <w:rFonts w:ascii="Arial" w:hAnsi="Arial" w:cs="Arial"/>
          <w:noProof/>
          <w:color w:val="000000" w:themeColor="text1"/>
          <w:lang w:eastAsia="ko-KR"/>
        </w:rPr>
        <w:t>[42]</w:t>
      </w:r>
      <w:r w:rsidR="000809C6">
        <w:rPr>
          <w:rFonts w:ascii="Arial" w:hAnsi="Arial" w:cs="Arial"/>
          <w:color w:val="000000" w:themeColor="text1"/>
          <w:lang w:eastAsia="ko-KR"/>
        </w:rPr>
        <w:fldChar w:fldCharType="end"/>
      </w:r>
      <w:r w:rsidR="00104400" w:rsidRPr="000D150D">
        <w:rPr>
          <w:rFonts w:ascii="Arial" w:hAnsi="Arial" w:cs="Arial"/>
          <w:color w:val="000000" w:themeColor="text1"/>
        </w:rPr>
        <w:t xml:space="preserve">; and HUVEC, human umbilical vein endothelial cells </w:t>
      </w:r>
      <w:r w:rsidR="000809C6">
        <w:rPr>
          <w:rFonts w:ascii="Arial" w:hAnsi="Arial" w:cs="Arial"/>
          <w:color w:val="000000" w:themeColor="text1"/>
        </w:rPr>
        <w:fldChar w:fldCharType="begin"/>
      </w:r>
      <w:r w:rsidR="00146CD8">
        <w:rPr>
          <w:rFonts w:ascii="Arial" w:hAnsi="Arial" w:cs="Arial"/>
          <w:color w:val="000000" w:themeColor="text1"/>
        </w:rPr>
        <w:instrText xml:space="preserve"> ADDIN EN.CITE &lt;EndNote&gt;&lt;Cite&gt;&lt;Author&gt;Rao&lt;/Author&gt;&lt;Year&gt;2014&lt;/Year&gt;&lt;RecNum&gt;314&lt;/RecNum&gt;&lt;DisplayText&gt;[40]&lt;/DisplayText&gt;&lt;record&gt;&lt;rec-number&gt;314&lt;/rec-number&gt;&lt;foreign-keys&gt;&lt;key app="EN" db-id="rav092adsd0907ezeaavzp5tassztse2f2ss" timestamp="1548364919"&gt;314&lt;/key&gt;&lt;/foreign-keys&gt;&lt;ref-type name="Journal Article"&gt;17&lt;/ref-type&gt;&lt;contributors&gt;&lt;authors&gt;&lt;author&gt;Rao, Suhas SP&lt;/author&gt;&lt;author&gt;Huntley, Miriam H&lt;/author&gt;&lt;author&gt;Durand, Neva C&lt;/author&gt;&lt;author&gt;Stamenova, Elena K&lt;/author&gt;&lt;author&gt;Bochkov, Ivan D&lt;/author&gt;&lt;author&gt;Robinson, James T&lt;/author&gt;&lt;author&gt;Sanborn, Adrian L&lt;/author&gt;&lt;author&gt;Machol, Ido&lt;/author&gt;&lt;author&gt;Omer, Arina D&lt;/author&gt;&lt;author&gt;Lander, Eric S&lt;/author&gt;&lt;/authors&gt;&lt;/contributors&gt;&lt;titles&gt;&lt;title&gt;A 3D map of the human genome at kilobase resolution reveals principles of chromatin looping&lt;/title&gt;&lt;secondary-title&gt;Cell&lt;/secondary-title&gt;&lt;/titles&gt;&lt;periodical&gt;&lt;full-title&gt;Cell&lt;/full-title&gt;&lt;/periodical&gt;&lt;pages&gt;1665-1680&lt;/pages&gt;&lt;volume&gt;159&lt;/volume&gt;&lt;number&gt;7&lt;/number&gt;&lt;dates&gt;&lt;year&gt;2014&lt;/year&gt;&lt;/dates&gt;&lt;isbn&gt;0092-8674&lt;/isbn&gt;&lt;urls&gt;&lt;/urls&gt;&lt;/record&gt;&lt;/Cite&gt;&lt;/EndNote&gt;</w:instrText>
      </w:r>
      <w:r w:rsidR="000809C6">
        <w:rPr>
          <w:rFonts w:ascii="Arial" w:hAnsi="Arial" w:cs="Arial"/>
          <w:color w:val="000000" w:themeColor="text1"/>
        </w:rPr>
        <w:fldChar w:fldCharType="separate"/>
      </w:r>
      <w:r w:rsidR="00146CD8">
        <w:rPr>
          <w:rFonts w:ascii="Arial" w:hAnsi="Arial" w:cs="Arial"/>
          <w:noProof/>
          <w:color w:val="000000" w:themeColor="text1"/>
        </w:rPr>
        <w:t>[40]</w:t>
      </w:r>
      <w:r w:rsidR="000809C6">
        <w:rPr>
          <w:rFonts w:ascii="Arial" w:hAnsi="Arial" w:cs="Arial"/>
          <w:color w:val="000000" w:themeColor="text1"/>
        </w:rPr>
        <w:fldChar w:fldCharType="end"/>
      </w:r>
      <w:r w:rsidR="00104400" w:rsidRPr="000D150D">
        <w:rPr>
          <w:rFonts w:ascii="Arial" w:hAnsi="Arial" w:cs="Arial"/>
          <w:color w:val="000000" w:themeColor="text1"/>
        </w:rPr>
        <w:t xml:space="preserve">. </w:t>
      </w:r>
      <w:r w:rsidR="007A3CE7" w:rsidRPr="007A3CE7">
        <w:rPr>
          <w:rFonts w:ascii="Arial" w:hAnsi="Arial" w:cs="Arial"/>
          <w:color w:val="000000" w:themeColor="text1"/>
          <w:lang w:eastAsia="ko-KR"/>
        </w:rPr>
        <w:t xml:space="preserve">Supplementary Figures </w:t>
      </w:r>
      <w:ins w:id="85" w:author="Wonji Kim" w:date="2019-03-11T21:44:00Z">
        <w:r w:rsidR="00410F6F">
          <w:rPr>
            <w:rFonts w:ascii="Arial" w:hAnsi="Arial" w:cs="Arial"/>
            <w:color w:val="000000" w:themeColor="text1"/>
            <w:lang w:eastAsia="ko-KR"/>
          </w:rPr>
          <w:t>5</w:t>
        </w:r>
      </w:ins>
      <w:del w:id="86" w:author="Wonji Kim" w:date="2019-03-11T21:44:00Z">
        <w:r w:rsidR="007A3CE7" w:rsidRPr="007A3CE7" w:rsidDel="00410F6F">
          <w:rPr>
            <w:rFonts w:ascii="Arial" w:hAnsi="Arial" w:cs="Arial"/>
            <w:color w:val="000000" w:themeColor="text1"/>
            <w:lang w:eastAsia="ko-KR"/>
          </w:rPr>
          <w:delText>6</w:delText>
        </w:r>
      </w:del>
      <w:r w:rsidR="007A3CE7" w:rsidRPr="007A3CE7">
        <w:rPr>
          <w:rFonts w:ascii="Arial" w:hAnsi="Arial" w:cs="Arial"/>
          <w:color w:val="000000" w:themeColor="text1"/>
          <w:lang w:eastAsia="ko-KR"/>
        </w:rPr>
        <w:t>-</w:t>
      </w:r>
      <w:ins w:id="87" w:author="Wonji Kim" w:date="2019-03-11T21:44:00Z">
        <w:r w:rsidR="00410F6F">
          <w:rPr>
            <w:rFonts w:ascii="Arial" w:hAnsi="Arial" w:cs="Arial"/>
            <w:color w:val="000000" w:themeColor="text1"/>
            <w:lang w:eastAsia="ko-KR"/>
          </w:rPr>
          <w:t>8</w:t>
        </w:r>
      </w:ins>
      <w:del w:id="88" w:author="Wonji Kim" w:date="2019-03-11T21:44:00Z">
        <w:r w:rsidR="007A3CE7" w:rsidRPr="007A3CE7" w:rsidDel="00410F6F">
          <w:rPr>
            <w:rFonts w:ascii="Arial" w:hAnsi="Arial" w:cs="Arial"/>
            <w:color w:val="000000" w:themeColor="text1"/>
            <w:lang w:eastAsia="ko-KR"/>
          </w:rPr>
          <w:delText>9</w:delText>
        </w:r>
      </w:del>
      <w:r w:rsidR="007A3CE7" w:rsidRPr="007A3CE7">
        <w:rPr>
          <w:rFonts w:ascii="Arial" w:hAnsi="Arial" w:cs="Arial"/>
          <w:color w:val="000000" w:themeColor="text1"/>
          <w:lang w:eastAsia="ko-KR"/>
        </w:rPr>
        <w:t xml:space="preserve"> display Hi-C heatmaps </w:t>
      </w:r>
      <w:r w:rsidR="005A67E7">
        <w:rPr>
          <w:rFonts w:ascii="Arial" w:hAnsi="Arial" w:cs="Arial"/>
          <w:color w:val="000000" w:themeColor="text1"/>
          <w:lang w:eastAsia="ko-KR"/>
        </w:rPr>
        <w:t>for the 3</w:t>
      </w:r>
      <w:r w:rsidR="007A3CE7" w:rsidRPr="007A3CE7">
        <w:rPr>
          <w:rFonts w:ascii="Arial" w:hAnsi="Arial" w:cs="Arial"/>
          <w:color w:val="000000" w:themeColor="text1"/>
          <w:lang w:eastAsia="ko-KR"/>
        </w:rPr>
        <w:t xml:space="preserve"> Mb </w:t>
      </w:r>
      <w:r w:rsidR="005A67E7">
        <w:rPr>
          <w:rFonts w:ascii="Arial" w:hAnsi="Arial" w:cs="Arial"/>
          <w:color w:val="000000" w:themeColor="text1"/>
          <w:lang w:eastAsia="ko-KR"/>
        </w:rPr>
        <w:t xml:space="preserve">region </w:t>
      </w:r>
      <w:r w:rsidR="007A3CE7" w:rsidRPr="007A3CE7">
        <w:rPr>
          <w:rFonts w:ascii="Arial" w:hAnsi="Arial" w:cs="Arial"/>
          <w:color w:val="000000" w:themeColor="text1"/>
          <w:lang w:eastAsia="ko-KR"/>
        </w:rPr>
        <w:t xml:space="preserve">containing the GWAS SNPs and NR2F2 </w:t>
      </w:r>
      <w:r w:rsidR="005A67E7">
        <w:rPr>
          <w:rFonts w:ascii="Arial" w:hAnsi="Arial" w:cs="Arial"/>
          <w:color w:val="000000" w:themeColor="text1"/>
          <w:lang w:eastAsia="ko-KR"/>
        </w:rPr>
        <w:t xml:space="preserve">for </w:t>
      </w:r>
      <w:r w:rsidR="007A3CE7" w:rsidRPr="007A3CE7">
        <w:rPr>
          <w:rFonts w:ascii="Arial" w:hAnsi="Arial" w:cs="Arial"/>
          <w:color w:val="000000" w:themeColor="text1"/>
          <w:lang w:eastAsia="ko-KR"/>
        </w:rPr>
        <w:t>these cells/tissues</w:t>
      </w:r>
      <w:r w:rsidR="005A67E7">
        <w:rPr>
          <w:rFonts w:ascii="Arial" w:hAnsi="Arial" w:cs="Arial"/>
          <w:color w:val="000000" w:themeColor="text1"/>
          <w:lang w:eastAsia="ko-KR"/>
        </w:rPr>
        <w:t xml:space="preserve">. </w:t>
      </w:r>
      <w:r w:rsidR="00FB292F">
        <w:rPr>
          <w:rFonts w:ascii="Arial" w:hAnsi="Arial" w:cs="Arial"/>
          <w:color w:val="000000" w:themeColor="text1"/>
          <w:lang w:eastAsia="ko-KR"/>
        </w:rPr>
        <w:t xml:space="preserve">HUGIN </w:t>
      </w:r>
      <w:r w:rsidR="00F649E7">
        <w:rPr>
          <w:rFonts w:ascii="Arial" w:hAnsi="Arial" w:cs="Arial"/>
          <w:color w:val="000000" w:themeColor="text1"/>
          <w:lang w:eastAsia="ko-KR"/>
        </w:rPr>
        <w:t xml:space="preserve">showed that P-values between </w:t>
      </w:r>
      <w:r w:rsidR="00F649E7" w:rsidRPr="00AD1814">
        <w:rPr>
          <w:rFonts w:ascii="Arial" w:eastAsia="Gulim" w:hAnsi="Arial" w:cs="Arial"/>
          <w:bCs/>
          <w:color w:val="000000"/>
          <w:kern w:val="24"/>
          <w:lang w:eastAsia="ko-KR"/>
        </w:rPr>
        <w:t xml:space="preserve">rs4544201 </w:t>
      </w:r>
      <w:r w:rsidR="00F649E7">
        <w:rPr>
          <w:rFonts w:ascii="Arial" w:eastAsia="Gulim" w:hAnsi="Arial" w:cs="Arial"/>
          <w:bCs/>
          <w:color w:val="000000"/>
          <w:kern w:val="24"/>
          <w:lang w:eastAsia="ko-KR"/>
        </w:rPr>
        <w:t>and NR2F2 were &lt;10</w:t>
      </w:r>
      <w:r w:rsidR="00F649E7" w:rsidRPr="00AD1814">
        <w:rPr>
          <w:rFonts w:ascii="Arial" w:eastAsia="Gulim" w:hAnsi="Arial" w:cs="Arial"/>
          <w:bCs/>
          <w:color w:val="000000"/>
          <w:kern w:val="24"/>
          <w:vertAlign w:val="superscript"/>
          <w:lang w:eastAsia="ko-KR"/>
        </w:rPr>
        <w:t>-18</w:t>
      </w:r>
      <w:r w:rsidR="00F649E7">
        <w:rPr>
          <w:rFonts w:ascii="Arial" w:eastAsia="Gulim" w:hAnsi="Arial" w:cs="Arial"/>
          <w:bCs/>
          <w:color w:val="000000"/>
          <w:kern w:val="24"/>
          <w:lang w:eastAsia="ko-KR"/>
        </w:rPr>
        <w:t xml:space="preserve"> for IMR90, &lt;10</w:t>
      </w:r>
      <w:r w:rsidR="00F649E7" w:rsidRPr="00AD1814">
        <w:rPr>
          <w:rFonts w:ascii="Arial" w:eastAsia="Gulim" w:hAnsi="Arial" w:cs="Arial"/>
          <w:bCs/>
          <w:color w:val="000000"/>
          <w:kern w:val="24"/>
          <w:vertAlign w:val="superscript"/>
          <w:lang w:eastAsia="ko-KR"/>
        </w:rPr>
        <w:t>-16</w:t>
      </w:r>
      <w:r w:rsidR="00F649E7">
        <w:rPr>
          <w:rFonts w:ascii="Arial" w:eastAsia="Gulim" w:hAnsi="Arial" w:cs="Arial"/>
          <w:bCs/>
          <w:color w:val="000000"/>
          <w:kern w:val="24"/>
          <w:lang w:eastAsia="ko-KR"/>
        </w:rPr>
        <w:t xml:space="preserve"> for H1-MSC, and </w:t>
      </w:r>
      <m:oMath>
        <m:r>
          <m:rPr>
            <m:sty m:val="p"/>
          </m:rPr>
          <w:rPr>
            <w:rFonts w:ascii="Cambria Math" w:eastAsia="Gulim" w:hAnsi="Cambria Math" w:cs="Arial"/>
            <w:color w:val="000000"/>
            <w:kern w:val="24"/>
            <w:lang w:eastAsia="ko-KR"/>
          </w:rPr>
          <m:t>≈</m:t>
        </m:r>
      </m:oMath>
      <w:r w:rsidR="00F649E7">
        <w:rPr>
          <w:rFonts w:ascii="Arial" w:eastAsia="Gulim" w:hAnsi="Arial" w:cs="Arial" w:hint="eastAsia"/>
          <w:color w:val="000000"/>
          <w:kern w:val="24"/>
          <w:lang w:eastAsia="ko-KR"/>
        </w:rPr>
        <w:t xml:space="preserve"> </w:t>
      </w:r>
      <w:r w:rsidR="00F649E7">
        <w:rPr>
          <w:rFonts w:ascii="Arial" w:eastAsia="Gulim" w:hAnsi="Arial" w:cs="Arial"/>
          <w:bCs/>
          <w:color w:val="000000"/>
          <w:kern w:val="24"/>
          <w:lang w:eastAsia="ko-KR"/>
        </w:rPr>
        <w:t xml:space="preserve">0.1 for lung tissue </w:t>
      </w:r>
      <w:r w:rsidR="00F649E7">
        <w:rPr>
          <w:rFonts w:ascii="Arial" w:hAnsi="Arial" w:cs="Arial"/>
          <w:color w:val="000000" w:themeColor="text1"/>
          <w:lang w:eastAsia="ko-KR"/>
        </w:rPr>
        <w:t>(</w:t>
      </w:r>
      <w:r w:rsidR="00F649E7">
        <w:rPr>
          <w:rFonts w:ascii="Arial" w:eastAsia="Gulim" w:hAnsi="Arial" w:cs="Arial"/>
          <w:bCs/>
          <w:color w:val="000000"/>
          <w:kern w:val="24"/>
          <w:lang w:eastAsia="ko-KR"/>
        </w:rPr>
        <w:t xml:space="preserve">not available for </w:t>
      </w:r>
      <w:r w:rsidR="00F649E7">
        <w:rPr>
          <w:rFonts w:ascii="Arial" w:eastAsia="Gulim" w:hAnsi="Arial" w:cs="Arial"/>
          <w:bCs/>
          <w:color w:val="000000"/>
          <w:kern w:val="24"/>
          <w:lang w:eastAsia="ko-KR"/>
        </w:rPr>
        <w:lastRenderedPageBreak/>
        <w:t>HUVEC)</w:t>
      </w:r>
      <w:r w:rsidR="00146CD8">
        <w:rPr>
          <w:rFonts w:ascii="Arial" w:hAnsi="Arial" w:cs="Arial" w:hint="eastAsia"/>
          <w:color w:val="000000" w:themeColor="text1"/>
          <w:lang w:eastAsia="ko-KR"/>
        </w:rPr>
        <w:t xml:space="preserve"> </w:t>
      </w:r>
      <w:r w:rsidR="00146CD8">
        <w:rPr>
          <w:rFonts w:ascii="Arial" w:hAnsi="Arial" w:cs="Arial"/>
          <w:color w:val="000000" w:themeColor="text1"/>
          <w:lang w:eastAsia="ko-KR"/>
        </w:rPr>
        <w:fldChar w:fldCharType="begin"/>
      </w:r>
      <w:r w:rsidR="00146CD8">
        <w:rPr>
          <w:rFonts w:ascii="Arial" w:hAnsi="Arial" w:cs="Arial"/>
          <w:color w:val="000000" w:themeColor="text1"/>
          <w:lang w:eastAsia="ko-KR"/>
        </w:rPr>
        <w:instrText xml:space="preserve"> ADDIN EN.CITE &lt;EndNote&gt;&lt;Cite&gt;&lt;Author&gt;Martin&lt;/Author&gt;&lt;Year&gt;2017&lt;/Year&gt;&lt;RecNum&gt;319&lt;/RecNum&gt;&lt;DisplayText&gt;[27]&lt;/DisplayText&gt;&lt;record&gt;&lt;rec-number&gt;319&lt;/rec-number&gt;&lt;foreign-keys&gt;&lt;key app="EN" db-id="rav092adsd0907ezeaavzp5tassztse2f2ss" timestamp="1549957450"&gt;319&lt;/key&gt;&lt;/foreign-keys&gt;&lt;ref-type name="Journal Article"&gt;17&lt;/ref-type&gt;&lt;contributors&gt;&lt;authors&gt;&lt;author&gt;Martin, Joshua S&lt;/author&gt;&lt;author&gt;Xu, Zheng&lt;/author&gt;&lt;author&gt;Reiner, Alex P&lt;/author&gt;&lt;author&gt;Mohlke, Karen L&lt;/author&gt;&lt;author&gt;Sullivan, Patrick&lt;/author&gt;&lt;author&gt;Ren, Bing&lt;/author&gt;&lt;author&gt;Hu, Ming&lt;/author&gt;&lt;author&gt;Li, Yun&lt;/author&gt;&lt;/authors&gt;&lt;/contributors&gt;&lt;titles&gt;&lt;title&gt;HUGIn: Hi-C unifying genomic interrogator&lt;/title&gt;&lt;secondary-title&gt;Bioinformatics&lt;/secondary-title&gt;&lt;/titles&gt;&lt;periodical&gt;&lt;full-title&gt;Bioinformatics&lt;/full-title&gt;&lt;/periodical&gt;&lt;pages&gt;3793-3795&lt;/pages&gt;&lt;volume&gt;33&lt;/volume&gt;&lt;number&gt;23&lt;/number&gt;&lt;dates&gt;&lt;year&gt;2017&lt;/year&gt;&lt;/dates&gt;&lt;isbn&gt;1367-4803&lt;/isbn&gt;&lt;urls&gt;&lt;/urls&gt;&lt;/record&gt;&lt;/Cite&gt;&lt;/EndNote&gt;</w:instrText>
      </w:r>
      <w:r w:rsidR="00146CD8">
        <w:rPr>
          <w:rFonts w:ascii="Arial" w:hAnsi="Arial" w:cs="Arial"/>
          <w:color w:val="000000" w:themeColor="text1"/>
          <w:lang w:eastAsia="ko-KR"/>
        </w:rPr>
        <w:fldChar w:fldCharType="separate"/>
      </w:r>
      <w:r w:rsidR="00146CD8">
        <w:rPr>
          <w:rFonts w:ascii="Arial" w:hAnsi="Arial" w:cs="Arial"/>
          <w:noProof/>
          <w:color w:val="000000" w:themeColor="text1"/>
          <w:lang w:eastAsia="ko-KR"/>
        </w:rPr>
        <w:t>[27]</w:t>
      </w:r>
      <w:r w:rsidR="00146CD8">
        <w:rPr>
          <w:rFonts w:ascii="Arial" w:hAnsi="Arial" w:cs="Arial"/>
          <w:color w:val="000000" w:themeColor="text1"/>
          <w:lang w:eastAsia="ko-KR"/>
        </w:rPr>
        <w:fldChar w:fldCharType="end"/>
      </w:r>
      <w:r w:rsidR="00B550E1">
        <w:rPr>
          <w:rFonts w:ascii="Arial" w:eastAsia="Gulim" w:hAnsi="Arial" w:cs="Arial"/>
          <w:bCs/>
          <w:color w:val="000000"/>
          <w:kern w:val="24"/>
          <w:lang w:eastAsia="ko-KR"/>
        </w:rPr>
        <w:t xml:space="preserve">. </w:t>
      </w:r>
      <w:r w:rsidR="0073144B">
        <w:rPr>
          <w:rFonts w:ascii="Arial" w:eastAsia="Gulim" w:hAnsi="Arial" w:cs="Arial"/>
          <w:bCs/>
          <w:color w:val="000000"/>
          <w:kern w:val="24"/>
          <w:lang w:eastAsia="ko-KR"/>
        </w:rPr>
        <w:t xml:space="preserve">Thus </w:t>
      </w:r>
      <w:r w:rsidR="005C4574">
        <w:rPr>
          <w:rFonts w:ascii="Arial" w:eastAsia="Gulim" w:hAnsi="Arial" w:cs="Arial"/>
          <w:bCs/>
          <w:color w:val="000000"/>
          <w:kern w:val="24"/>
          <w:lang w:eastAsia="ko-KR"/>
        </w:rPr>
        <w:t xml:space="preserve">the region containing </w:t>
      </w:r>
      <w:r w:rsidR="004F7552">
        <w:rPr>
          <w:rFonts w:ascii="Arial" w:hAnsi="Arial" w:cs="Arial"/>
          <w:color w:val="000000" w:themeColor="text1"/>
          <w:lang w:eastAsia="ko-KR"/>
        </w:rPr>
        <w:t>our significant SNPs</w:t>
      </w:r>
      <w:r w:rsidR="000B2A37">
        <w:rPr>
          <w:rFonts w:ascii="Arial" w:eastAsia="Gulim" w:hAnsi="Arial" w:cs="Arial"/>
          <w:bCs/>
          <w:color w:val="000000"/>
          <w:kern w:val="24"/>
          <w:lang w:eastAsia="ko-KR"/>
        </w:rPr>
        <w:t xml:space="preserve"> </w:t>
      </w:r>
      <w:r w:rsidR="005C4574">
        <w:rPr>
          <w:rFonts w:ascii="Arial" w:eastAsia="Gulim" w:hAnsi="Arial" w:cs="Arial"/>
          <w:bCs/>
          <w:color w:val="000000"/>
          <w:kern w:val="24"/>
          <w:lang w:eastAsia="ko-KR"/>
        </w:rPr>
        <w:t xml:space="preserve">interacts with the </w:t>
      </w:r>
      <w:r w:rsidR="000B2A37">
        <w:rPr>
          <w:rFonts w:ascii="Arial" w:hAnsi="Arial" w:cs="Arial"/>
          <w:color w:val="000000" w:themeColor="text1"/>
          <w:lang w:eastAsia="ko-KR"/>
        </w:rPr>
        <w:t>NR2F2</w:t>
      </w:r>
      <w:r w:rsidR="005C4574">
        <w:rPr>
          <w:rFonts w:ascii="Arial" w:hAnsi="Arial" w:cs="Arial"/>
          <w:color w:val="000000" w:themeColor="text1"/>
          <w:lang w:eastAsia="ko-KR"/>
        </w:rPr>
        <w:t xml:space="preserve"> genomic region in </w:t>
      </w:r>
      <w:r w:rsidR="0073144B">
        <w:rPr>
          <w:rFonts w:ascii="Arial" w:hAnsi="Arial" w:cs="Arial"/>
          <w:color w:val="000000" w:themeColor="text1"/>
          <w:lang w:eastAsia="ko-KR"/>
        </w:rPr>
        <w:t>IMR90 and H1-MSC</w:t>
      </w:r>
      <w:r w:rsidR="000B2A37">
        <w:rPr>
          <w:rFonts w:ascii="Arial" w:hAnsi="Arial" w:cs="Arial"/>
          <w:color w:val="000000" w:themeColor="text1"/>
          <w:lang w:eastAsia="ko-KR"/>
        </w:rPr>
        <w:t xml:space="preserve"> </w:t>
      </w:r>
      <w:r w:rsidR="005C4574">
        <w:rPr>
          <w:rFonts w:ascii="Arial" w:hAnsi="Arial" w:cs="Arial"/>
          <w:color w:val="000000" w:themeColor="text1"/>
          <w:lang w:eastAsia="ko-KR"/>
        </w:rPr>
        <w:t>cells</w:t>
      </w:r>
      <w:r w:rsidR="0073144B">
        <w:rPr>
          <w:rFonts w:ascii="Arial" w:hAnsi="Arial" w:cs="Arial"/>
          <w:color w:val="000000" w:themeColor="text1"/>
          <w:lang w:eastAsia="ko-KR"/>
        </w:rPr>
        <w:t>.</w:t>
      </w:r>
    </w:p>
    <w:p w14:paraId="36C6A8FD" w14:textId="32F9D517" w:rsidR="00104400" w:rsidRPr="000D150D" w:rsidRDefault="007A3CE7" w:rsidP="00A134C5">
      <w:pPr>
        <w:spacing w:line="480" w:lineRule="auto"/>
        <w:ind w:firstLine="720"/>
        <w:rPr>
          <w:rFonts w:ascii="Arial" w:hAnsi="Arial" w:cs="Arial"/>
          <w:color w:val="000000" w:themeColor="text1"/>
        </w:rPr>
      </w:pPr>
      <w:r w:rsidRPr="009A1EA8">
        <w:rPr>
          <w:rFonts w:ascii="Arial" w:hAnsi="Arial"/>
          <w:color w:val="000000" w:themeColor="text1"/>
        </w:rPr>
        <w:t>NR2F2</w:t>
      </w:r>
      <w:r w:rsidRPr="007A3CE7">
        <w:rPr>
          <w:rFonts w:ascii="Arial" w:hAnsi="Arial" w:cs="Arial"/>
          <w:color w:val="000000" w:themeColor="text1"/>
          <w:lang w:eastAsia="ko-KR"/>
        </w:rPr>
        <w:t xml:space="preserve"> </w:t>
      </w:r>
      <w:r w:rsidR="005A67E7">
        <w:rPr>
          <w:rFonts w:ascii="Arial" w:hAnsi="Arial" w:cs="Arial"/>
          <w:color w:val="000000" w:themeColor="text1"/>
          <w:lang w:eastAsia="ko-KR"/>
        </w:rPr>
        <w:t>i</w:t>
      </w:r>
      <w:r w:rsidRPr="007A3CE7">
        <w:rPr>
          <w:rFonts w:ascii="Arial" w:hAnsi="Arial" w:cs="Arial"/>
          <w:color w:val="000000" w:themeColor="text1"/>
          <w:lang w:eastAsia="ko-KR"/>
        </w:rPr>
        <w:t>s the only protein-coding gene</w:t>
      </w:r>
      <w:r w:rsidR="009A1EA8">
        <w:rPr>
          <w:rFonts w:ascii="Arial" w:hAnsi="Arial" w:cs="Arial"/>
          <w:color w:val="000000" w:themeColor="text1"/>
          <w:lang w:eastAsia="ko-KR"/>
        </w:rPr>
        <w:t xml:space="preserve"> within the TAD containing the associated SNPs</w:t>
      </w:r>
      <w:r w:rsidRPr="007A3CE7">
        <w:rPr>
          <w:rFonts w:ascii="Arial" w:hAnsi="Arial" w:cs="Arial"/>
          <w:color w:val="000000" w:themeColor="text1"/>
          <w:lang w:eastAsia="ko-KR"/>
        </w:rPr>
        <w:t>.</w:t>
      </w:r>
      <w:r w:rsidR="00E13378">
        <w:rPr>
          <w:rFonts w:ascii="Arial" w:hAnsi="Arial" w:cs="Arial" w:hint="eastAsia"/>
          <w:color w:val="000000" w:themeColor="text1"/>
          <w:lang w:eastAsia="ko-KR"/>
        </w:rPr>
        <w:t xml:space="preserve"> </w:t>
      </w:r>
      <w:r w:rsidR="00104400" w:rsidRPr="000D150D">
        <w:rPr>
          <w:rFonts w:ascii="Arial" w:hAnsi="Arial" w:cs="Arial"/>
          <w:color w:val="000000" w:themeColor="text1"/>
        </w:rPr>
        <w:t xml:space="preserve">This suggests that this SNP region may influence expression of </w:t>
      </w:r>
      <w:r w:rsidR="00104400" w:rsidRPr="000D150D">
        <w:rPr>
          <w:rFonts w:ascii="Arial" w:hAnsi="Arial" w:cs="Arial"/>
          <w:i/>
          <w:color w:val="000000" w:themeColor="text1"/>
        </w:rPr>
        <w:t>NR2F2</w:t>
      </w:r>
      <w:r w:rsidR="00104400" w:rsidRPr="000D150D">
        <w:rPr>
          <w:rFonts w:ascii="Arial" w:hAnsi="Arial" w:cs="Arial"/>
          <w:color w:val="000000" w:themeColor="text1"/>
        </w:rPr>
        <w:t xml:space="preserve"> as its mechanism of association with S-LAM.</w:t>
      </w:r>
      <w:r w:rsidR="005A67E7">
        <w:rPr>
          <w:rFonts w:ascii="Arial" w:hAnsi="Arial" w:cs="Arial"/>
          <w:color w:val="000000" w:themeColor="text1"/>
        </w:rPr>
        <w:t xml:space="preserve">  </w:t>
      </w:r>
    </w:p>
    <w:p w14:paraId="7E4DBE42" w14:textId="3F89F1CD" w:rsidR="00104400" w:rsidRPr="000D150D" w:rsidRDefault="00104400" w:rsidP="00A134C5">
      <w:pPr>
        <w:spacing w:line="480" w:lineRule="auto"/>
        <w:ind w:firstLine="720"/>
        <w:rPr>
          <w:rFonts w:ascii="Arial" w:hAnsi="Arial" w:cs="Arial"/>
          <w:color w:val="000000" w:themeColor="text1"/>
          <w:shd w:val="clear" w:color="auto" w:fill="FFFFFF"/>
        </w:rPr>
      </w:pPr>
      <w:r w:rsidRPr="000D150D">
        <w:rPr>
          <w:rFonts w:ascii="Arial" w:eastAsiaTheme="minorHAnsi" w:hAnsi="Arial" w:cs="Arial"/>
          <w:color w:val="000000" w:themeColor="text1"/>
        </w:rPr>
        <w:t>To examine this possibility in further detail, we conducted</w:t>
      </w:r>
      <w:r w:rsidRPr="000D150D">
        <w:rPr>
          <w:rFonts w:ascii="Arial" w:hAnsi="Arial" w:cs="Arial"/>
          <w:color w:val="000000" w:themeColor="text1"/>
          <w:shd w:val="clear" w:color="auto" w:fill="FFFFFF"/>
        </w:rPr>
        <w:t xml:space="preserve"> gene-based analyses of association of SNPs within </w:t>
      </w:r>
      <w:r w:rsidR="009A1EA8">
        <w:rPr>
          <w:rFonts w:ascii="Arial" w:hAnsi="Arial" w:cs="Arial"/>
          <w:color w:val="000000" w:themeColor="text1"/>
          <w:shd w:val="clear" w:color="auto" w:fill="FFFFFF"/>
        </w:rPr>
        <w:t>each of the</w:t>
      </w:r>
      <w:r w:rsidRPr="000D150D">
        <w:rPr>
          <w:rFonts w:ascii="Arial" w:hAnsi="Arial" w:cs="Arial"/>
          <w:color w:val="000000" w:themeColor="text1"/>
          <w:shd w:val="clear" w:color="auto" w:fill="FFFFFF"/>
        </w:rPr>
        <w:t xml:space="preserve"> three protein-coding genes in the 2 MB region of chromosome 15 surrounding the GWAS-SNPs using SKAT-O.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was the only one of the three genes located in this chromosomal region that showed a significant association (P</w:t>
      </w:r>
      <w:r w:rsidRPr="000D150D">
        <w:rPr>
          <w:rFonts w:ascii="Arial" w:hAnsi="Arial" w:cs="Arial" w:hint="eastAsia"/>
          <w:color w:val="000000" w:themeColor="text1"/>
          <w:shd w:val="clear" w:color="auto" w:fill="FFFFFF"/>
        </w:rPr>
        <w:t>-value</w:t>
      </w:r>
      <w:r w:rsidRPr="000D150D">
        <w:rPr>
          <w:rFonts w:ascii="Arial" w:hAnsi="Arial" w:cs="Arial"/>
          <w:color w:val="000000" w:themeColor="text1"/>
          <w:shd w:val="clear" w:color="auto" w:fill="FFFFFF"/>
        </w:rPr>
        <w:t>=0.03, Table 3).</w:t>
      </w:r>
    </w:p>
    <w:p w14:paraId="0788EDB4" w14:textId="5D283E30" w:rsidR="00104400" w:rsidRPr="000D150D" w:rsidRDefault="00104400" w:rsidP="00A134C5">
      <w:pPr>
        <w:spacing w:line="480" w:lineRule="auto"/>
        <w:ind w:firstLine="720"/>
        <w:rPr>
          <w:rFonts w:ascii="Arial" w:eastAsiaTheme="minorHAnsi" w:hAnsi="Arial" w:cs="Arial"/>
          <w:color w:val="000000" w:themeColor="text1"/>
        </w:rPr>
      </w:pPr>
      <w:r w:rsidRPr="000D150D">
        <w:rPr>
          <w:rFonts w:ascii="Arial" w:eastAsiaTheme="minorHAnsi" w:hAnsi="Arial" w:cs="Arial"/>
          <w:i/>
          <w:color w:val="000000" w:themeColor="text1"/>
        </w:rPr>
        <w:t>NR2F2</w:t>
      </w:r>
      <w:r w:rsidRPr="000D150D">
        <w:rPr>
          <w:rFonts w:ascii="Arial" w:eastAsiaTheme="minorHAnsi" w:hAnsi="Arial" w:cs="Arial"/>
          <w:color w:val="000000" w:themeColor="text1"/>
        </w:rPr>
        <w:t xml:space="preserve">, also known as COUP-transcription factor II, encodes a member of the steroid/thyroid hormone superfamily of nuclear receptors </w:t>
      </w:r>
      <w:r w:rsidRPr="000D150D">
        <w:rPr>
          <w:rFonts w:ascii="Arial" w:eastAsiaTheme="minorHAnsi" w:hAnsi="Arial" w:cs="Arial"/>
          <w:color w:val="000000" w:themeColor="text1"/>
        </w:rPr>
        <w:fldChar w:fldCharType="begin">
          <w:fldData xml:space="preserve">PEVuZE5vdGU+PENpdGU+PEF1dGhvcj5RaXU8L0F1dGhvcj48WWVhcj4xOTk1PC9ZZWFyPjxSZWNO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</w:fldData>
        </w:fldChar>
      </w:r>
      <w:r w:rsidR="00146CD8">
        <w:rPr>
          <w:rFonts w:ascii="Arial" w:eastAsiaTheme="minorHAnsi" w:hAnsi="Arial" w:cs="Arial"/>
          <w:color w:val="000000" w:themeColor="text1"/>
        </w:rPr>
        <w:instrText xml:space="preserve"> ADDIN EN.CITE </w:instrText>
      </w:r>
      <w:r w:rsidR="00146CD8">
        <w:rPr>
          <w:rFonts w:ascii="Arial" w:eastAsiaTheme="minorHAnsi" w:hAnsi="Arial" w:cs="Arial"/>
          <w:color w:val="000000" w:themeColor="text1"/>
        </w:rPr>
        <w:fldChar w:fldCharType="begin">
          <w:fldData xml:space="preserve">PEVuZE5vdGU+PENpdGU+PEF1dGhvcj5RaXU8L0F1dGhvcj48WWVhcj4xOTk1PC9ZZWFyPjxSZWNO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</w:fldData>
        </w:fldChar>
      </w:r>
      <w:r w:rsidR="00146CD8">
        <w:rPr>
          <w:rFonts w:ascii="Arial" w:eastAsiaTheme="minorHAnsi" w:hAnsi="Arial" w:cs="Arial"/>
          <w:color w:val="000000" w:themeColor="text1"/>
        </w:rPr>
        <w:instrText xml:space="preserve"> ADDIN EN.CITE.DATA </w:instrText>
      </w:r>
      <w:r w:rsidR="00146CD8">
        <w:rPr>
          <w:rFonts w:ascii="Arial" w:eastAsiaTheme="minorHAnsi" w:hAnsi="Arial" w:cs="Arial"/>
          <w:color w:val="000000" w:themeColor="text1"/>
        </w:rPr>
      </w:r>
      <w:r w:rsidR="00146CD8">
        <w:rPr>
          <w:rFonts w:ascii="Arial" w:eastAsiaTheme="minorHAnsi" w:hAnsi="Arial" w:cs="Arial"/>
          <w:color w:val="000000" w:themeColor="text1"/>
        </w:rPr>
        <w:fldChar w:fldCharType="end"/>
      </w:r>
      <w:r w:rsidRPr="000D150D">
        <w:rPr>
          <w:rFonts w:ascii="Arial" w:eastAsiaTheme="minorHAnsi" w:hAnsi="Arial" w:cs="Arial"/>
          <w:color w:val="000000" w:themeColor="text1"/>
        </w:rPr>
      </w:r>
      <w:r w:rsidRPr="000D150D">
        <w:rPr>
          <w:rFonts w:ascii="Arial" w:eastAsiaTheme="minorHAnsi" w:hAnsi="Arial" w:cs="Arial"/>
          <w:color w:val="000000" w:themeColor="text1"/>
        </w:rPr>
        <w:fldChar w:fldCharType="separate"/>
      </w:r>
      <w:r w:rsidR="00146CD8">
        <w:rPr>
          <w:rFonts w:ascii="Arial" w:eastAsiaTheme="minorHAnsi" w:hAnsi="Arial" w:cs="Arial"/>
          <w:noProof/>
          <w:color w:val="000000" w:themeColor="text1"/>
        </w:rPr>
        <w:t>[43]</w:t>
      </w:r>
      <w:r w:rsidRPr="000D150D">
        <w:rPr>
          <w:rFonts w:ascii="Arial" w:eastAsiaTheme="minorHAnsi" w:hAnsi="Arial" w:cs="Arial"/>
          <w:color w:val="000000" w:themeColor="text1"/>
        </w:rPr>
        <w:fldChar w:fldCharType="end"/>
      </w:r>
      <w:r w:rsidRPr="000D150D">
        <w:rPr>
          <w:rFonts w:ascii="Arial" w:eastAsiaTheme="minorHAnsi" w:hAnsi="Arial" w:cs="Arial"/>
          <w:color w:val="000000" w:themeColor="text1"/>
        </w:rPr>
        <w:t xml:space="preserve">, and plays important roles in many developmental processes, including the neural crest </w:t>
      </w:r>
      <w:r w:rsidRPr="000D150D">
        <w:rPr>
          <w:rFonts w:ascii="Arial" w:eastAsiaTheme="minorHAnsi" w:hAnsi="Arial" w:cs="Arial"/>
          <w:color w:val="000000" w:themeColor="text1"/>
        </w:rPr>
        <w:fldChar w:fldCharType="begin"/>
      </w:r>
      <w:r w:rsidR="00146CD8">
        <w:rPr>
          <w:rFonts w:ascii="Arial" w:eastAsiaTheme="minorHAnsi" w:hAnsi="Arial" w:cs="Arial"/>
          <w:color w:val="000000" w:themeColor="text1"/>
        </w:rPr>
        <w:instrText xml:space="preserve"> ADDIN EN.CITE &lt;EndNote&gt;&lt;Cite&gt;&lt;Author&gt;Rada-Iglesias&lt;/Author&gt;&lt;Year&gt;2012&lt;/Year&gt;&lt;RecNum&gt;242&lt;/RecNum&gt;&lt;DisplayText&gt;[44]&lt;/DisplayText&gt;&lt;record&gt;&lt;rec-number&gt;242&lt;/rec-number&gt;&lt;foreign-keys&gt;&lt;key app="EN" db-id="rav092adsd0907ezeaavzp5tassztse2f2ss" timestamp="1544089860"&gt;242&lt;/key&gt;&lt;/foreign-keys&gt;&lt;ref-type name="Journal Article"&gt;17&lt;/ref-type&gt;&lt;contributors&gt;&lt;authors&gt;&lt;author&gt;Rada-Iglesias, Alvaro&lt;/author&gt;&lt;author&gt;Bajpai, Ruchi&lt;/author&gt;&lt;author&gt;Prescott, Sara&lt;/author&gt;&lt;author&gt;Brugmann, Samantha A&lt;/author&gt;&lt;author&gt;Swigut, Tomek&lt;/author&gt;&lt;author&gt;Wysocka, Joanna&lt;/author&gt;&lt;/authors&gt;&lt;/contributors&gt;&lt;titles&gt;&lt;title&gt;Epigenomic annotation of enhancers predicts transcriptional regulators of human neural crest&lt;/title&gt;&lt;secondary-title&gt;Cell stem cell&lt;/secondary-title&gt;&lt;/titles&gt;&lt;periodical&gt;&lt;full-title&gt;Cell stem cell&lt;/full-title&gt;&lt;/periodical&gt;&lt;pages&gt;633-648&lt;/pages&gt;&lt;volume&gt;11&lt;/volume&gt;&lt;number&gt;5&lt;/number&gt;&lt;dates&gt;&lt;year&gt;2012&lt;/year&gt;&lt;/dates&gt;&lt;isbn&gt;1934-5909&lt;/isbn&gt;&lt;urls&gt;&lt;/urls&gt;&lt;/record&gt;&lt;/Cite&gt;&lt;/EndNote&gt;</w:instrText>
      </w:r>
      <w:r w:rsidRPr="000D150D">
        <w:rPr>
          <w:rFonts w:ascii="Arial" w:eastAsiaTheme="minorHAnsi" w:hAnsi="Arial" w:cs="Arial"/>
          <w:color w:val="000000" w:themeColor="text1"/>
        </w:rPr>
        <w:fldChar w:fldCharType="separate"/>
      </w:r>
      <w:r w:rsidR="00146CD8">
        <w:rPr>
          <w:rFonts w:ascii="Arial" w:eastAsiaTheme="minorHAnsi" w:hAnsi="Arial" w:cs="Arial"/>
          <w:noProof/>
          <w:color w:val="000000" w:themeColor="text1"/>
        </w:rPr>
        <w:t>[44]</w:t>
      </w:r>
      <w:r w:rsidRPr="000D150D">
        <w:rPr>
          <w:rFonts w:ascii="Arial" w:eastAsiaTheme="minorHAnsi" w:hAnsi="Arial" w:cs="Arial"/>
          <w:color w:val="000000" w:themeColor="text1"/>
        </w:rPr>
        <w:fldChar w:fldCharType="end"/>
      </w:r>
      <w:r w:rsidRPr="000D150D">
        <w:rPr>
          <w:rFonts w:ascii="Arial" w:eastAsiaTheme="minorHAnsi" w:hAnsi="Arial" w:cs="Arial"/>
          <w:color w:val="000000" w:themeColor="text1"/>
        </w:rPr>
        <w:t xml:space="preserve">, which is considered a potential candidate cell of origin of LAM </w:t>
      </w:r>
      <w:r w:rsidRPr="000D150D">
        <w:rPr>
          <w:rFonts w:ascii="Arial" w:eastAsiaTheme="minorHAnsi" w:hAnsi="Arial" w:cs="Arial"/>
          <w:color w:val="000000" w:themeColor="text1"/>
        </w:rPr>
        <w:fldChar w:fldCharType="begin"/>
      </w:r>
      <w:r w:rsidR="00146CD8">
        <w:rPr>
          <w:rFonts w:ascii="Arial" w:eastAsiaTheme="minorHAnsi" w:hAnsi="Arial" w:cs="Arial"/>
          <w:color w:val="000000" w:themeColor="text1"/>
        </w:rPr>
        <w:instrText xml:space="preserve"> ADDIN EN.CITE &lt;EndNote&gt;&lt;Cite&gt;&lt;Author&gt;Julian&lt;/Author&gt;&lt;Year&gt;2017&lt;/Year&gt;&lt;RecNum&gt;223&lt;/RecNum&gt;&lt;DisplayText&gt;[45]&lt;/DisplayText&gt;&lt;record&gt;&lt;rec-number&gt;223&lt;/rec-number&gt;&lt;foreign-keys&gt;&lt;key app="EN" db-id="rav092adsd0907ezeaavzp5tassztse2f2ss" timestamp="1544089860"&gt;223&lt;/key&gt;&lt;/foreign-keys&gt;&lt;ref-type name="Journal Article"&gt;17&lt;/ref-type&gt;&lt;contributors&gt;&lt;authors&gt;&lt;author&gt;Julian, Lisa M&lt;/author&gt;&lt;author&gt;Delaney, Sean P&lt;/author&gt;&lt;author&gt;Wang, Ying&lt;/author&gt;&lt;author&gt;Goldberg, Alexander A&lt;/author&gt;&lt;author&gt;Doré, Carole&lt;/author&gt;&lt;author&gt;Yockell-Lelièvre, Julien&lt;/author&gt;&lt;author&gt;Tam, Roger Y&lt;/author&gt;&lt;author&gt;Giannikou, Krinio&lt;/author&gt;&lt;author&gt;McMurray, Fiona&lt;/author&gt;&lt;author&gt;Shoichet, Molly S&lt;/author&gt;&lt;/authors&gt;&lt;/contributors&gt;&lt;titles&gt;&lt;title&gt;Human Pluripotent Stem Cell–Derived TSC2-Haploinsufficient Smooth Muscle Cells Recapitulate Features of Lymphangioleiomyomatosis&lt;/title&gt;&lt;secondary-title&gt;Cancer research&lt;/secondary-title&gt;&lt;/titles&gt;&lt;periodical&gt;&lt;full-title&gt;Cancer Research&lt;/full-title&gt;&lt;abbr-1&gt;Cancer Res&lt;/abbr-1&gt;&lt;/periodical&gt;&lt;pages&gt;5491-5502&lt;/pages&gt;&lt;volume&gt;77&lt;/volume&gt;&lt;number&gt;20&lt;/number&gt;&lt;dates&gt;&lt;year&gt;2017&lt;/year&gt;&lt;/dates&gt;&lt;isbn&gt;0008-5472&lt;/isbn&gt;&lt;urls&gt;&lt;/urls&gt;&lt;/record&gt;&lt;/Cite&gt;&lt;/EndNote&gt;</w:instrText>
      </w:r>
      <w:r w:rsidRPr="000D150D">
        <w:rPr>
          <w:rFonts w:ascii="Arial" w:eastAsiaTheme="minorHAnsi" w:hAnsi="Arial" w:cs="Arial"/>
          <w:color w:val="000000" w:themeColor="text1"/>
        </w:rPr>
        <w:fldChar w:fldCharType="separate"/>
      </w:r>
      <w:r w:rsidR="00146CD8">
        <w:rPr>
          <w:rFonts w:ascii="Arial" w:eastAsiaTheme="minorHAnsi" w:hAnsi="Arial" w:cs="Arial"/>
          <w:noProof/>
          <w:color w:val="000000" w:themeColor="text1"/>
        </w:rPr>
        <w:t>[45]</w:t>
      </w:r>
      <w:r w:rsidRPr="000D150D">
        <w:rPr>
          <w:rFonts w:ascii="Arial" w:eastAsiaTheme="minorHAnsi" w:hAnsi="Arial" w:cs="Arial"/>
          <w:color w:val="000000" w:themeColor="text1"/>
        </w:rPr>
        <w:fldChar w:fldCharType="end"/>
      </w:r>
      <w:r w:rsidRPr="000D150D">
        <w:rPr>
          <w:rFonts w:ascii="Arial" w:eastAsiaTheme="minorHAnsi" w:hAnsi="Arial" w:cs="Arial"/>
          <w:color w:val="000000" w:themeColor="text1"/>
        </w:rPr>
        <w:t xml:space="preserve">, as well as in lymphangiogenesis and in angiogenesis </w:t>
      </w:r>
      <w:r w:rsidRPr="000D150D">
        <w:rPr>
          <w:rFonts w:ascii="Arial" w:eastAsiaTheme="minorHAnsi" w:hAnsi="Arial" w:cs="Arial"/>
          <w:color w:val="000000" w:themeColor="text1"/>
        </w:rPr>
        <w:fldChar w:fldCharType="begin">
          <w:fldData xml:space="preserve">PEVuZE5vdGU+PENpdGU+PEF1dGhvcj5RaW48L0F1dGhvcj48WWVhcj4yMDEwPC9ZZWFyPjxSZWNO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</w:fldData>
        </w:fldChar>
      </w:r>
      <w:r w:rsidR="00146CD8">
        <w:rPr>
          <w:rFonts w:ascii="Arial" w:eastAsiaTheme="minorHAnsi" w:hAnsi="Arial" w:cs="Arial"/>
          <w:color w:val="000000" w:themeColor="text1"/>
        </w:rPr>
        <w:instrText xml:space="preserve"> ADDIN EN.CITE </w:instrText>
      </w:r>
      <w:r w:rsidR="00146CD8">
        <w:rPr>
          <w:rFonts w:ascii="Arial" w:eastAsiaTheme="minorHAnsi" w:hAnsi="Arial" w:cs="Arial"/>
          <w:color w:val="000000" w:themeColor="text1"/>
        </w:rPr>
        <w:fldChar w:fldCharType="begin">
          <w:fldData xml:space="preserve">PEVuZE5vdGU+PENpdGU+PEF1dGhvcj5RaW48L0F1dGhvcj48WWVhcj4yMDEwPC9ZZWFyPjxSZWNO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</w:fldData>
        </w:fldChar>
      </w:r>
      <w:r w:rsidR="00146CD8">
        <w:rPr>
          <w:rFonts w:ascii="Arial" w:eastAsiaTheme="minorHAnsi" w:hAnsi="Arial" w:cs="Arial"/>
          <w:color w:val="000000" w:themeColor="text1"/>
        </w:rPr>
        <w:instrText xml:space="preserve"> ADDIN EN.CITE.DATA </w:instrText>
      </w:r>
      <w:r w:rsidR="00146CD8">
        <w:rPr>
          <w:rFonts w:ascii="Arial" w:eastAsiaTheme="minorHAnsi" w:hAnsi="Arial" w:cs="Arial"/>
          <w:color w:val="000000" w:themeColor="text1"/>
        </w:rPr>
      </w:r>
      <w:r w:rsidR="00146CD8">
        <w:rPr>
          <w:rFonts w:ascii="Arial" w:eastAsiaTheme="minorHAnsi" w:hAnsi="Arial" w:cs="Arial"/>
          <w:color w:val="000000" w:themeColor="text1"/>
        </w:rPr>
        <w:fldChar w:fldCharType="end"/>
      </w:r>
      <w:r w:rsidRPr="000D150D">
        <w:rPr>
          <w:rFonts w:ascii="Arial" w:eastAsiaTheme="minorHAnsi" w:hAnsi="Arial" w:cs="Arial"/>
          <w:color w:val="000000" w:themeColor="text1"/>
        </w:rPr>
      </w:r>
      <w:r w:rsidRPr="000D150D">
        <w:rPr>
          <w:rFonts w:ascii="Arial" w:eastAsiaTheme="minorHAnsi" w:hAnsi="Arial" w:cs="Arial"/>
          <w:color w:val="000000" w:themeColor="text1"/>
        </w:rPr>
        <w:fldChar w:fldCharType="separate"/>
      </w:r>
      <w:r w:rsidR="00146CD8">
        <w:rPr>
          <w:rFonts w:ascii="Arial" w:eastAsiaTheme="minorHAnsi" w:hAnsi="Arial" w:cs="Arial"/>
          <w:noProof/>
          <w:color w:val="000000" w:themeColor="text1"/>
        </w:rPr>
        <w:t>[46]</w:t>
      </w:r>
      <w:r w:rsidRPr="000D150D">
        <w:rPr>
          <w:rFonts w:ascii="Arial" w:eastAsiaTheme="minorHAnsi" w:hAnsi="Arial" w:cs="Arial"/>
          <w:color w:val="000000" w:themeColor="text1"/>
        </w:rPr>
        <w:fldChar w:fldCharType="end"/>
      </w:r>
      <w:r w:rsidRPr="000D150D">
        <w:rPr>
          <w:rFonts w:ascii="Arial" w:eastAsiaTheme="minorHAnsi" w:hAnsi="Arial" w:cs="Arial"/>
          <w:color w:val="000000" w:themeColor="text1"/>
        </w:rPr>
        <w:t>. Hence, we considered it a potential target of regulation by one of the SNPs showing a strong association with LAM (Table 2), and performed further studies.</w:t>
      </w:r>
    </w:p>
    <w:p w14:paraId="2B13D275" w14:textId="77777777" w:rsidR="00104400" w:rsidRPr="000D150D" w:rsidRDefault="00104400" w:rsidP="00A134C5">
      <w:pPr>
        <w:spacing w:line="480" w:lineRule="auto"/>
        <w:ind w:firstLine="720"/>
        <w:rPr>
          <w:rFonts w:ascii="Arial" w:eastAsiaTheme="minorHAnsi" w:hAnsi="Arial" w:cs="Arial"/>
          <w:color w:val="000000" w:themeColor="text1"/>
        </w:rPr>
      </w:pPr>
    </w:p>
    <w:p w14:paraId="327D9198" w14:textId="2AA916C7"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 xml:space="preserve">Analysis of </w:t>
      </w:r>
      <w:r w:rsidRPr="000D150D">
        <w:rPr>
          <w:rFonts w:ascii="Arial" w:hAnsi="Arial" w:cs="Arial"/>
          <w:b/>
          <w:i/>
          <w:color w:val="000000" w:themeColor="text1"/>
          <w:shd w:val="clear" w:color="auto" w:fill="FFFFFF"/>
        </w:rPr>
        <w:t>NR2F2</w:t>
      </w:r>
      <w:r w:rsidRPr="000D150D">
        <w:rPr>
          <w:rFonts w:ascii="Arial" w:hAnsi="Arial" w:cs="Arial"/>
          <w:b/>
          <w:color w:val="000000" w:themeColor="text1"/>
          <w:shd w:val="clear" w:color="auto" w:fill="FFFFFF"/>
        </w:rPr>
        <w:t xml:space="preserve"> in </w:t>
      </w:r>
      <w:r w:rsidR="004C53C0">
        <w:rPr>
          <w:rFonts w:ascii="Arial" w:hAnsi="Arial" w:cs="Arial"/>
          <w:b/>
          <w:color w:val="000000" w:themeColor="text1"/>
          <w:shd w:val="clear" w:color="auto" w:fill="FFFFFF"/>
        </w:rPr>
        <w:t xml:space="preserve">kidney </w:t>
      </w:r>
      <w:r w:rsidRPr="000D150D">
        <w:rPr>
          <w:rFonts w:ascii="Arial" w:hAnsi="Arial" w:cs="Arial"/>
          <w:b/>
          <w:color w:val="000000" w:themeColor="text1"/>
          <w:shd w:val="clear" w:color="auto" w:fill="FFFFFF"/>
        </w:rPr>
        <w:t>angiomyolipoma and LAM</w:t>
      </w:r>
    </w:p>
    <w:p w14:paraId="16474BD0" w14:textId="1B589FD8" w:rsidR="00104400" w:rsidRPr="000D150D" w:rsidRDefault="00104400" w:rsidP="00A134C5">
      <w:pPr>
        <w:spacing w:line="480" w:lineRule="auto"/>
        <w:ind w:firstLine="720"/>
        <w:rPr>
          <w:rFonts w:ascii="Arial" w:hAnsi="Arial" w:cs="Arial"/>
          <w:color w:val="000000" w:themeColor="text1"/>
        </w:rPr>
      </w:pPr>
      <w:r w:rsidRPr="000D150D">
        <w:rPr>
          <w:rFonts w:ascii="Arial" w:hAnsi="Arial" w:cs="Arial"/>
          <w:color w:val="000000" w:themeColor="text1"/>
        </w:rPr>
        <w:t xml:space="preserve">Using RNA-seq data, we compared the gene expression of </w:t>
      </w:r>
      <w:r w:rsidR="004C53C0">
        <w:rPr>
          <w:rFonts w:ascii="Arial" w:hAnsi="Arial" w:cs="Arial"/>
          <w:color w:val="000000" w:themeColor="text1"/>
        </w:rPr>
        <w:t xml:space="preserve">four </w:t>
      </w:r>
      <w:r w:rsidRPr="000D150D">
        <w:rPr>
          <w:rFonts w:ascii="Arial" w:hAnsi="Arial" w:cs="Arial"/>
          <w:color w:val="000000" w:themeColor="text1"/>
        </w:rPr>
        <w:t>kidney angiomyolipoma</w:t>
      </w:r>
      <w:r w:rsidR="004C53C0">
        <w:rPr>
          <w:rFonts w:ascii="Arial" w:hAnsi="Arial" w:cs="Arial"/>
          <w:color w:val="000000" w:themeColor="text1"/>
        </w:rPr>
        <w:t>s</w:t>
      </w:r>
      <w:r w:rsidRPr="000D150D">
        <w:rPr>
          <w:rFonts w:ascii="Arial" w:hAnsi="Arial" w:cs="Arial"/>
          <w:color w:val="000000" w:themeColor="text1"/>
        </w:rPr>
        <w:t xml:space="preserve"> and </w:t>
      </w:r>
      <w:r w:rsidR="004C53C0">
        <w:rPr>
          <w:rFonts w:ascii="Arial" w:hAnsi="Arial" w:cs="Arial"/>
          <w:color w:val="000000" w:themeColor="text1"/>
        </w:rPr>
        <w:t xml:space="preserve">one </w:t>
      </w:r>
      <w:r w:rsidRPr="000D150D">
        <w:rPr>
          <w:rFonts w:ascii="Arial" w:hAnsi="Arial" w:cs="Arial"/>
          <w:color w:val="000000" w:themeColor="text1"/>
        </w:rPr>
        <w:t xml:space="preserve">abdominal LAM tumor with an extensive set of human cancers (from TCGA </w:t>
      </w:r>
      <w:r w:rsidRPr="000D150D">
        <w:rPr>
          <w:rFonts w:ascii="Arial" w:hAnsi="Arial" w:cs="Arial"/>
          <w:color w:val="000000" w:themeColor="text1"/>
        </w:rPr>
        <w:fldChar w:fldCharType="begin"/>
      </w:r>
      <w:r w:rsidR="00146CD8">
        <w:rPr>
          <w:rFonts w:ascii="Arial" w:hAnsi="Arial" w:cs="Arial"/>
          <w:color w:val="000000" w:themeColor="text1"/>
        </w:rPr>
        <w:instrText xml:space="preserve"> ADDIN EN.CITE &lt;EndNote&gt;&lt;Cite&gt;&lt;Author&gt;Network&lt;/Author&gt;&lt;Year&gt;2008&lt;/Year&gt;&lt;RecNum&gt;236&lt;/RecNum&gt;&lt;DisplayText&gt;[30]&lt;/DisplayText&gt;&lt;record&gt;&lt;rec-number&gt;236&lt;/rec-number&gt;&lt;foreign-keys&gt;&lt;key app="EN" db-id="rav092adsd0907ezeaavzp5tassztse2f2ss" timestamp="1544089860"&gt;236&lt;/key&gt;&lt;/foreign-keys&gt;&lt;ref-type name="Journal Article"&gt;17&lt;/ref-type&gt;&lt;contributors&gt;&lt;authors&gt;&lt;author&gt;Cancer Genome Atlas Research Network&lt;/author&gt;&lt;/authors&gt;&lt;/contributors&gt;&lt;titles&gt;&lt;title&gt;Comprehensive genomic characterization defines human glioblastoma genes and core pathways&lt;/title&gt;&lt;secondary-title&gt;Nature&lt;/secondary-title&gt;&lt;/titles&gt;&lt;periodical&gt;&lt;full-title&gt;Nature&lt;/full-title&gt;&lt;/periodical&gt;&lt;pages&gt;1061&lt;/pages&gt;&lt;volume&gt;455&lt;/volume&gt;&lt;number&gt;7216&lt;/number&gt;&lt;dates&gt;&lt;year&gt;2008&lt;/year&gt;&lt;/dates&gt;&lt;isbn&gt;1476-4687&lt;/isbn&gt;&lt;urls&gt;&lt;/urls&gt;&lt;/record&gt;&lt;/Cite&gt;&lt;/EndNote&gt;</w:instrText>
      </w:r>
      <w:r w:rsidRPr="000D150D">
        <w:rPr>
          <w:rFonts w:ascii="Arial" w:hAnsi="Arial" w:cs="Arial"/>
          <w:color w:val="000000" w:themeColor="text1"/>
        </w:rPr>
        <w:fldChar w:fldCharType="separate"/>
      </w:r>
      <w:r w:rsidR="00146CD8">
        <w:rPr>
          <w:rFonts w:ascii="Arial" w:hAnsi="Arial" w:cs="Arial"/>
          <w:noProof/>
          <w:color w:val="000000" w:themeColor="text1"/>
        </w:rPr>
        <w:t>[30]</w:t>
      </w:r>
      <w:r w:rsidRPr="000D150D">
        <w:rPr>
          <w:rFonts w:ascii="Arial" w:hAnsi="Arial" w:cs="Arial"/>
          <w:color w:val="000000" w:themeColor="text1"/>
        </w:rPr>
        <w:fldChar w:fldCharType="end"/>
      </w:r>
      <w:r w:rsidRPr="000D150D">
        <w:rPr>
          <w:rFonts w:ascii="Arial" w:hAnsi="Arial" w:cs="Arial"/>
          <w:color w:val="000000" w:themeColor="text1"/>
        </w:rPr>
        <w:t xml:space="preserve">), and normal tissues (from GTEX </w:t>
      </w:r>
      <w:r w:rsidRPr="000D150D">
        <w:rPr>
          <w:rFonts w:ascii="Arial" w:hAnsi="Arial" w:cs="Arial"/>
          <w:color w:val="000000" w:themeColor="text1"/>
        </w:rPr>
        <w:fldChar w:fldCharType="begin"/>
      </w:r>
      <w:r w:rsidR="00146CD8">
        <w:rPr>
          <w:rFonts w:ascii="Arial" w:hAnsi="Arial" w:cs="Arial"/>
          <w:color w:val="000000" w:themeColor="text1"/>
        </w:rPr>
        <w:instrText xml:space="preserve"> ADDIN EN.CITE &lt;EndNote&gt;&lt;Cite&gt;&lt;Author&gt;Lonsdale&lt;/Author&gt;&lt;Year&gt;2013&lt;/Year&gt;&lt;RecNum&gt;230&lt;/RecNum&gt;&lt;DisplayText&gt;[31]&lt;/DisplayText&gt;&lt;record&gt;&lt;rec-number&gt;230&lt;/rec-number&gt;&lt;foreign-keys&gt;&lt;key app="EN" db-id="rav092adsd0907ezeaavzp5tassztse2f2ss" timestamp="1544089860"&gt;230&lt;/key&gt;&lt;/foreign-keys&gt;&lt;ref-type name="Journal Article"&gt;17&lt;/ref-type&gt;&lt;contributors&gt;&lt;authors&gt;&lt;author&gt;Lonsdale, John&lt;/author&gt;&lt;author&gt;Thomas, Jeffrey&lt;/author&gt;&lt;author&gt;Salvatore, Mike&lt;/author&gt;&lt;author&gt;Phillips, Rebecca&lt;/author&gt;&lt;author&gt;Lo, Edmund&lt;/author&gt;&lt;author&gt;Shad, Saboor&lt;/author&gt;&lt;author&gt;Hasz, Richard&lt;/author&gt;&lt;author&gt;Walters, Gary&lt;/author&gt;&lt;author&gt;Garcia, Fernando&lt;/author&gt;&lt;author&gt;Young, Nancy&lt;/author&gt;&lt;/authors&gt;&lt;/contributors&gt;&lt;titles&gt;&lt;title&gt;The genotype-tissue expression (GTEx) project&lt;/title&gt;&lt;secondary-title&gt;Nature genetics&lt;/secondary-title&gt;&lt;/titles&gt;&lt;periodical&gt;&lt;full-title&gt;Nature genetics&lt;/full-title&gt;&lt;/periodical&gt;&lt;pages&gt;580-585&lt;/pages&gt;&lt;volume&gt;45&lt;/volume&gt;&lt;number&gt;6&lt;/number&gt;&lt;dates&gt;&lt;year&gt;2013&lt;/year&gt;&lt;/dates&gt;&lt;isbn&gt;1061-4036&lt;/isbn&gt;&lt;urls&gt;&lt;/urls&gt;&lt;/record&gt;&lt;/Cite&gt;&lt;/EndNote&gt;</w:instrText>
      </w:r>
      <w:r w:rsidRPr="000D150D">
        <w:rPr>
          <w:rFonts w:ascii="Arial" w:hAnsi="Arial" w:cs="Arial"/>
          <w:color w:val="000000" w:themeColor="text1"/>
        </w:rPr>
        <w:fldChar w:fldCharType="separate"/>
      </w:r>
      <w:r w:rsidR="00146CD8">
        <w:rPr>
          <w:rFonts w:ascii="Arial" w:hAnsi="Arial" w:cs="Arial"/>
          <w:noProof/>
          <w:color w:val="000000" w:themeColor="text1"/>
        </w:rPr>
        <w:t>[31]</w:t>
      </w:r>
      <w:r w:rsidRPr="000D150D">
        <w:rPr>
          <w:rFonts w:ascii="Arial" w:hAnsi="Arial" w:cs="Arial"/>
          <w:color w:val="000000" w:themeColor="text1"/>
        </w:rPr>
        <w:fldChar w:fldCharType="end"/>
      </w:r>
      <w:r w:rsidR="0023540A" w:rsidRPr="000D150D">
        <w:rPr>
          <w:rFonts w:ascii="Arial" w:hAnsi="Arial" w:cs="Arial"/>
          <w:color w:val="000000" w:themeColor="text1"/>
        </w:rPr>
        <w:t xml:space="preserve">) (Figure </w:t>
      </w:r>
      <w:r w:rsidR="0023540A" w:rsidRPr="000D150D">
        <w:rPr>
          <w:rFonts w:ascii="Arial" w:hAnsi="Arial" w:cs="Arial" w:hint="eastAsia"/>
          <w:color w:val="000000" w:themeColor="text1"/>
          <w:lang w:eastAsia="ko-KR"/>
        </w:rPr>
        <w:t>4</w:t>
      </w:r>
      <w:r w:rsidRPr="000D150D">
        <w:rPr>
          <w:rFonts w:ascii="Arial" w:hAnsi="Arial" w:cs="Arial"/>
          <w:color w:val="000000" w:themeColor="text1"/>
        </w:rPr>
        <w:t xml:space="preserve">). </w:t>
      </w:r>
      <w:r w:rsidRPr="000D150D">
        <w:rPr>
          <w:rFonts w:ascii="Arial" w:hAnsi="Arial" w:cs="Arial"/>
          <w:i/>
          <w:color w:val="000000" w:themeColor="text1"/>
        </w:rPr>
        <w:t>NR2F2</w:t>
      </w:r>
      <w:r w:rsidRPr="000D150D">
        <w:rPr>
          <w:rFonts w:ascii="Arial" w:hAnsi="Arial" w:cs="Arial"/>
          <w:color w:val="000000" w:themeColor="text1"/>
        </w:rPr>
        <w:t xml:space="preserve"> </w:t>
      </w:r>
      <w:r w:rsidR="000D35B3">
        <w:rPr>
          <w:rFonts w:ascii="Arial" w:hAnsi="Arial" w:cs="Arial"/>
          <w:color w:val="000000" w:themeColor="text1"/>
        </w:rPr>
        <w:t xml:space="preserve">expression </w:t>
      </w:r>
      <w:r w:rsidRPr="000D150D">
        <w:rPr>
          <w:rFonts w:ascii="Arial" w:hAnsi="Arial" w:cs="Arial"/>
          <w:color w:val="000000" w:themeColor="text1"/>
        </w:rPr>
        <w:t>was high</w:t>
      </w:r>
      <w:r w:rsidR="000D35B3">
        <w:rPr>
          <w:rFonts w:ascii="Arial" w:hAnsi="Arial" w:cs="Arial"/>
          <w:color w:val="000000" w:themeColor="text1"/>
        </w:rPr>
        <w:t>er</w:t>
      </w:r>
      <w:r w:rsidRPr="000D150D">
        <w:rPr>
          <w:rFonts w:ascii="Arial" w:hAnsi="Arial" w:cs="Arial"/>
          <w:color w:val="000000" w:themeColor="text1"/>
        </w:rPr>
        <w:t xml:space="preserve"> in the LAM-related tumors t</w:t>
      </w:r>
      <w:r w:rsidR="0023540A" w:rsidRPr="000D150D">
        <w:rPr>
          <w:rFonts w:ascii="Arial" w:hAnsi="Arial" w:cs="Arial"/>
          <w:color w:val="000000" w:themeColor="text1"/>
        </w:rPr>
        <w:t xml:space="preserve">han any TCGA cancer (Figure </w:t>
      </w:r>
      <w:r w:rsidR="0023540A" w:rsidRPr="000D150D">
        <w:rPr>
          <w:rFonts w:ascii="Arial" w:hAnsi="Arial" w:cs="Arial" w:hint="eastAsia"/>
          <w:color w:val="000000" w:themeColor="text1"/>
          <w:lang w:eastAsia="ko-KR"/>
        </w:rPr>
        <w:t>4</w:t>
      </w:r>
      <w:r w:rsidR="00613EEB" w:rsidRPr="000D150D">
        <w:rPr>
          <w:rFonts w:ascii="Arial" w:hAnsi="Arial" w:cs="Arial" w:hint="eastAsia"/>
          <w:color w:val="000000" w:themeColor="text1"/>
          <w:lang w:eastAsia="ko-KR"/>
        </w:rPr>
        <w:t>a</w:t>
      </w:r>
      <w:r w:rsidRPr="000D150D">
        <w:rPr>
          <w:rFonts w:ascii="Arial" w:hAnsi="Arial" w:cs="Arial"/>
          <w:color w:val="000000" w:themeColor="text1"/>
        </w:rPr>
        <w:t xml:space="preserve">), and was also </w:t>
      </w:r>
      <w:r w:rsidRPr="009D544B">
        <w:rPr>
          <w:rFonts w:ascii="Arial" w:hAnsi="Arial" w:cs="Arial"/>
          <w:color w:val="000000" w:themeColor="text1"/>
        </w:rPr>
        <w:t>relatively highly expressed in LAM-related tumors in compar</w:t>
      </w:r>
      <w:r w:rsidR="0023540A" w:rsidRPr="009D544B">
        <w:rPr>
          <w:rFonts w:ascii="Arial" w:hAnsi="Arial" w:cs="Arial"/>
          <w:color w:val="000000" w:themeColor="text1"/>
        </w:rPr>
        <w:t>ison to normal tissues</w:t>
      </w:r>
      <w:r w:rsidR="009D544B">
        <w:rPr>
          <w:rFonts w:ascii="Arial" w:hAnsi="Arial" w:cs="Arial"/>
          <w:color w:val="000000" w:themeColor="text1"/>
        </w:rPr>
        <w:t xml:space="preserve"> </w:t>
      </w:r>
      <w:r w:rsidR="0023540A" w:rsidRPr="009D544B">
        <w:rPr>
          <w:rFonts w:ascii="Arial" w:hAnsi="Arial" w:cs="Arial"/>
          <w:color w:val="000000" w:themeColor="text1"/>
        </w:rPr>
        <w:t xml:space="preserve">(Figure </w:t>
      </w:r>
      <w:r w:rsidR="0023540A" w:rsidRPr="009D544B">
        <w:rPr>
          <w:rFonts w:ascii="Arial" w:hAnsi="Arial" w:cs="Arial" w:hint="eastAsia"/>
          <w:color w:val="000000" w:themeColor="text1"/>
          <w:lang w:eastAsia="ko-KR"/>
        </w:rPr>
        <w:t>4</w:t>
      </w:r>
      <w:r w:rsidR="00613EEB" w:rsidRPr="009D544B">
        <w:rPr>
          <w:rFonts w:ascii="Arial" w:hAnsi="Arial" w:cs="Arial" w:hint="eastAsia"/>
          <w:color w:val="000000" w:themeColor="text1"/>
          <w:lang w:eastAsia="ko-KR"/>
        </w:rPr>
        <w:t>b</w:t>
      </w:r>
      <w:r w:rsidRPr="009D544B">
        <w:rPr>
          <w:rFonts w:ascii="Arial" w:hAnsi="Arial" w:cs="Arial"/>
          <w:color w:val="000000" w:themeColor="text1"/>
        </w:rPr>
        <w:t>, P</w:t>
      </w:r>
      <w:r w:rsidR="009D544B">
        <w:rPr>
          <w:rFonts w:ascii="Arial" w:hAnsi="Arial" w:cs="Arial"/>
          <w:color w:val="000000" w:themeColor="text1"/>
        </w:rPr>
        <w:t xml:space="preserve"> </w:t>
      </w:r>
      <w:r w:rsidRPr="009D544B">
        <w:rPr>
          <w:rFonts w:ascii="Arial" w:hAnsi="Arial" w:cs="Arial"/>
          <w:color w:val="000000" w:themeColor="text1"/>
        </w:rPr>
        <w:t>=</w:t>
      </w:r>
      <w:r w:rsidR="009D544B">
        <w:rPr>
          <w:rFonts w:ascii="Arial" w:hAnsi="Arial" w:cs="Arial"/>
          <w:color w:val="000000" w:themeColor="text1"/>
        </w:rPr>
        <w:t xml:space="preserve"> </w:t>
      </w:r>
      <w:r w:rsidRPr="009D544B">
        <w:rPr>
          <w:rFonts w:ascii="Arial" w:hAnsi="Arial" w:cs="Arial"/>
          <w:color w:val="000000" w:themeColor="text1"/>
        </w:rPr>
        <w:t>6.38</w:t>
      </w:r>
      <w:r w:rsidRPr="009D544B">
        <w:rPr>
          <w:rFonts w:ascii="Arial" w:eastAsia="Malgun Gothic" w:hAnsi="Arial" w:cs="Arial"/>
          <w:color w:val="000000" w:themeColor="text1"/>
        </w:rPr>
        <w:t>×</w:t>
      </w:r>
      <w:r w:rsidRPr="009D544B">
        <w:rPr>
          <w:rFonts w:ascii="Arial" w:hAnsi="Arial" w:cs="Arial"/>
          <w:color w:val="000000" w:themeColor="text1"/>
        </w:rPr>
        <w:t>10</w:t>
      </w:r>
      <w:r w:rsidRPr="009D544B">
        <w:rPr>
          <w:rFonts w:ascii="Arial" w:hAnsi="Arial" w:cs="Arial"/>
          <w:color w:val="000000" w:themeColor="text1"/>
          <w:vertAlign w:val="superscript"/>
        </w:rPr>
        <w:t>-6</w:t>
      </w:r>
      <w:r w:rsidR="009D544B">
        <w:rPr>
          <w:rFonts w:ascii="Arial" w:hAnsi="Arial" w:cs="Arial"/>
          <w:color w:val="000000" w:themeColor="text1"/>
        </w:rPr>
        <w:t>, Limma statistic</w:t>
      </w:r>
      <w:r w:rsidRPr="009D544B">
        <w:rPr>
          <w:rFonts w:ascii="Arial" w:hAnsi="Arial" w:cs="Arial"/>
          <w:color w:val="000000" w:themeColor="text1"/>
        </w:rPr>
        <w:t>)</w:t>
      </w:r>
      <w:r w:rsidR="005D72A3" w:rsidRPr="009D544B">
        <w:rPr>
          <w:rFonts w:ascii="Arial" w:hAnsi="Arial" w:cs="Arial"/>
          <w:color w:val="000000" w:themeColor="text1"/>
        </w:rPr>
        <w:fldChar w:fldCharType="begin">
          <w:fldData xml:space="preserve">PEVuZE5vdGU+PENpdGU+PEF1dGhvcj5SaXRjaGllPC9BdXRob3I+PFllYXI+MjAxNTwvWWVhcj48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</w:fldData>
        </w:fldChar>
      </w:r>
      <w:r w:rsidR="00146CD8">
        <w:rPr>
          <w:rFonts w:ascii="Arial" w:hAnsi="Arial" w:cs="Arial"/>
          <w:color w:val="000000" w:themeColor="text1"/>
        </w:rPr>
        <w:instrText xml:space="preserve"> ADDIN EN.CITE </w:instrText>
      </w:r>
      <w:r w:rsidR="00146CD8">
        <w:rPr>
          <w:rFonts w:ascii="Arial" w:hAnsi="Arial" w:cs="Arial"/>
          <w:color w:val="000000" w:themeColor="text1"/>
        </w:rPr>
        <w:fldChar w:fldCharType="begin">
          <w:fldData xml:space="preserve">PEVuZE5vdGU+PENpdGU+PEF1dGhvcj5SaXRjaGllPC9BdXRob3I+PFllYXI+MjAxNTwvWWVhcj48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</w:fldData>
        </w:fldChar>
      </w:r>
      <w:r w:rsidR="00146CD8">
        <w:rPr>
          <w:rFonts w:ascii="Arial" w:hAnsi="Arial" w:cs="Arial"/>
          <w:color w:val="000000" w:themeColor="text1"/>
        </w:rPr>
        <w:instrText xml:space="preserve"> ADDIN EN.CITE.DATA </w:instrText>
      </w:r>
      <w:r w:rsidR="00146CD8">
        <w:rPr>
          <w:rFonts w:ascii="Arial" w:hAnsi="Arial" w:cs="Arial"/>
          <w:color w:val="000000" w:themeColor="text1"/>
        </w:rPr>
      </w:r>
      <w:r w:rsidR="00146CD8">
        <w:rPr>
          <w:rFonts w:ascii="Arial" w:hAnsi="Arial" w:cs="Arial"/>
          <w:color w:val="000000" w:themeColor="text1"/>
        </w:rPr>
        <w:fldChar w:fldCharType="end"/>
      </w:r>
      <w:r w:rsidR="005D72A3" w:rsidRPr="009D544B">
        <w:rPr>
          <w:rFonts w:ascii="Arial" w:hAnsi="Arial" w:cs="Arial"/>
          <w:color w:val="000000" w:themeColor="text1"/>
        </w:rPr>
      </w:r>
      <w:r w:rsidR="005D72A3" w:rsidRPr="009D544B">
        <w:rPr>
          <w:rFonts w:ascii="Arial" w:hAnsi="Arial" w:cs="Arial"/>
          <w:color w:val="000000" w:themeColor="text1"/>
        </w:rPr>
        <w:fldChar w:fldCharType="separate"/>
      </w:r>
      <w:r w:rsidR="00146CD8">
        <w:rPr>
          <w:rFonts w:ascii="Arial" w:hAnsi="Arial" w:cs="Arial"/>
          <w:noProof/>
          <w:color w:val="000000" w:themeColor="text1"/>
        </w:rPr>
        <w:t>[47]</w:t>
      </w:r>
      <w:r w:rsidR="005D72A3" w:rsidRPr="009D544B">
        <w:rPr>
          <w:rFonts w:ascii="Arial" w:hAnsi="Arial" w:cs="Arial"/>
          <w:color w:val="000000" w:themeColor="text1"/>
        </w:rPr>
        <w:fldChar w:fldCharType="end"/>
      </w:r>
      <w:r w:rsidRPr="009D544B">
        <w:rPr>
          <w:rFonts w:ascii="Arial" w:hAnsi="Arial" w:cs="Arial"/>
          <w:color w:val="000000" w:themeColor="text1"/>
        </w:rPr>
        <w:t>. In contrast, two othe</w:t>
      </w:r>
      <w:r w:rsidRPr="000D150D">
        <w:rPr>
          <w:rFonts w:ascii="Arial" w:hAnsi="Arial" w:cs="Arial"/>
          <w:color w:val="000000" w:themeColor="text1"/>
        </w:rPr>
        <w:t xml:space="preserve">r </w:t>
      </w:r>
      <w:r w:rsidRPr="000D150D">
        <w:rPr>
          <w:rFonts w:ascii="Arial" w:hAnsi="Arial" w:cs="Arial"/>
          <w:color w:val="000000" w:themeColor="text1"/>
          <w:shd w:val="clear" w:color="auto" w:fill="FFFFFF"/>
        </w:rPr>
        <w:lastRenderedPageBreak/>
        <w:t xml:space="preserve">genes, </w:t>
      </w:r>
      <w:r w:rsidRPr="000D150D">
        <w:rPr>
          <w:rFonts w:ascii="Arial" w:hAnsi="Arial" w:cs="Arial"/>
          <w:i/>
          <w:color w:val="000000" w:themeColor="text1"/>
          <w:shd w:val="clear" w:color="auto" w:fill="FFFFFF"/>
        </w:rPr>
        <w:t>SPATA8</w:t>
      </w:r>
      <w:r w:rsidRPr="000D150D">
        <w:rPr>
          <w:rFonts w:ascii="Arial" w:hAnsi="Arial" w:cs="Arial"/>
          <w:color w:val="000000" w:themeColor="text1"/>
          <w:shd w:val="clear" w:color="auto" w:fill="FFFFFF"/>
        </w:rPr>
        <w:t xml:space="preserve"> and </w:t>
      </w:r>
      <w:r w:rsidRPr="000D150D">
        <w:rPr>
          <w:rFonts w:ascii="Arial" w:hAnsi="Arial" w:cs="Arial"/>
          <w:i/>
          <w:color w:val="000000" w:themeColor="text1"/>
          <w:shd w:val="clear" w:color="auto" w:fill="FFFFFF"/>
        </w:rPr>
        <w:t>MCTP2</w:t>
      </w:r>
      <w:r w:rsidRPr="000D150D">
        <w:rPr>
          <w:rFonts w:ascii="Arial" w:hAnsi="Arial" w:cs="Arial"/>
          <w:color w:val="000000" w:themeColor="text1"/>
          <w:shd w:val="clear" w:color="auto" w:fill="FFFFFF"/>
        </w:rPr>
        <w:t>, that were next closest to the SNP region showing association with LAM (1.1 and 1.2Mb distant, Figure</w:t>
      </w:r>
      <w:r w:rsidR="0023540A" w:rsidRPr="000D150D">
        <w:rPr>
          <w:rFonts w:ascii="Arial" w:hAnsi="Arial" w:cs="Arial"/>
          <w:color w:val="000000" w:themeColor="text1"/>
          <w:shd w:val="clear" w:color="auto" w:fill="FFFFFF"/>
        </w:rPr>
        <w:t xml:space="preserve"> </w:t>
      </w:r>
      <w:r w:rsidR="0023540A" w:rsidRPr="000D150D">
        <w:rPr>
          <w:rFonts w:ascii="Arial" w:hAnsi="Arial" w:cs="Arial" w:hint="eastAsia"/>
          <w:color w:val="000000" w:themeColor="text1"/>
          <w:shd w:val="clear" w:color="auto" w:fill="FFFFFF"/>
          <w:lang w:eastAsia="ko-KR"/>
        </w:rPr>
        <w:t>3</w:t>
      </w:r>
      <w:r w:rsidR="00613EEB" w:rsidRPr="000D150D">
        <w:rPr>
          <w:rFonts w:ascii="Arial" w:hAnsi="Arial" w:cs="Arial" w:hint="eastAsia"/>
          <w:color w:val="000000" w:themeColor="text1"/>
          <w:shd w:val="clear" w:color="auto" w:fill="FFFFFF"/>
          <w:lang w:eastAsia="ko-KR"/>
        </w:rPr>
        <w:t>b</w:t>
      </w:r>
      <w:r w:rsidRPr="000D150D">
        <w:rPr>
          <w:rFonts w:ascii="Arial" w:hAnsi="Arial" w:cs="Arial"/>
          <w:color w:val="000000" w:themeColor="text1"/>
          <w:shd w:val="clear" w:color="auto" w:fill="FFFFFF"/>
        </w:rPr>
        <w:t>) had no expression in the LAM-related tumors</w:t>
      </w:r>
      <w:r w:rsidR="00B7762F" w:rsidRPr="000D150D">
        <w:rPr>
          <w:rFonts w:ascii="Arial" w:hAnsi="Arial" w:cs="Arial"/>
          <w:color w:val="000000" w:themeColor="text1"/>
          <w:shd w:val="clear" w:color="auto" w:fill="FFFFFF"/>
        </w:rPr>
        <w:t xml:space="preserve"> (data not shown)</w:t>
      </w:r>
      <w:r w:rsidRPr="000D150D">
        <w:rPr>
          <w:rFonts w:ascii="Arial" w:hAnsi="Arial" w:cs="Arial"/>
          <w:color w:val="000000" w:themeColor="text1"/>
          <w:shd w:val="clear" w:color="auto" w:fill="FFFFFF"/>
        </w:rPr>
        <w:t>.</w:t>
      </w:r>
    </w:p>
    <w:p w14:paraId="48342B00" w14:textId="48C3C109" w:rsidR="00104400" w:rsidRPr="000D150D" w:rsidRDefault="00104400" w:rsidP="00A134C5">
      <w:pPr>
        <w:spacing w:line="480" w:lineRule="auto"/>
        <w:ind w:firstLine="720"/>
        <w:rPr>
          <w:rFonts w:ascii="Arial" w:hAnsi="Arial" w:cs="Arial"/>
          <w:color w:val="000000" w:themeColor="text1"/>
        </w:rPr>
      </w:pPr>
      <w:r w:rsidRPr="000D150D">
        <w:rPr>
          <w:rFonts w:ascii="Arial" w:hAnsi="Arial" w:cs="Arial"/>
          <w:color w:val="000000" w:themeColor="text1"/>
          <w:shd w:val="clear" w:color="auto" w:fill="FFFFFF"/>
        </w:rPr>
        <w:t xml:space="preserve">Immunohistochemistry (IHC) analysis also demonstrated </w:t>
      </w:r>
      <w:r w:rsidRPr="000D150D">
        <w:rPr>
          <w:rFonts w:ascii="Arial" w:hAnsi="Arial" w:cs="Arial"/>
          <w:color w:val="000000" w:themeColor="text1"/>
        </w:rPr>
        <w:t xml:space="preserve">strong nuclear expression of </w:t>
      </w:r>
      <w:r w:rsidRPr="000D150D">
        <w:rPr>
          <w:rFonts w:ascii="Arial" w:hAnsi="Arial" w:cs="Arial"/>
          <w:i/>
          <w:color w:val="000000" w:themeColor="text1"/>
        </w:rPr>
        <w:t>NR2F2</w:t>
      </w:r>
      <w:r w:rsidRPr="000D150D">
        <w:rPr>
          <w:rFonts w:ascii="Arial" w:hAnsi="Arial" w:cs="Arial"/>
          <w:color w:val="000000" w:themeColor="text1"/>
        </w:rPr>
        <w:t xml:space="preserve"> in both LAM lung </w:t>
      </w:r>
      <w:r w:rsidR="008E7E12">
        <w:rPr>
          <w:rFonts w:ascii="Arial" w:hAnsi="Arial" w:cs="Arial"/>
          <w:color w:val="000000" w:themeColor="text1"/>
        </w:rPr>
        <w:t xml:space="preserve">(n=8) </w:t>
      </w:r>
      <w:r w:rsidRPr="000D150D">
        <w:rPr>
          <w:rFonts w:ascii="Arial" w:hAnsi="Arial" w:cs="Arial"/>
          <w:color w:val="000000" w:themeColor="text1"/>
        </w:rPr>
        <w:t>and kidney a</w:t>
      </w:r>
      <w:r w:rsidR="0023540A" w:rsidRPr="000D150D">
        <w:rPr>
          <w:rFonts w:ascii="Arial" w:hAnsi="Arial" w:cs="Arial"/>
          <w:color w:val="000000" w:themeColor="text1"/>
        </w:rPr>
        <w:t xml:space="preserve">ngiomyolipoma sections </w:t>
      </w:r>
      <w:r w:rsidR="008E7E12">
        <w:rPr>
          <w:rFonts w:ascii="Arial" w:hAnsi="Arial" w:cs="Arial"/>
          <w:color w:val="000000" w:themeColor="text1"/>
        </w:rPr>
        <w:t xml:space="preserve">(n=4) </w:t>
      </w:r>
      <w:r w:rsidR="0023540A" w:rsidRPr="000D150D">
        <w:rPr>
          <w:rFonts w:ascii="Arial" w:hAnsi="Arial" w:cs="Arial"/>
          <w:color w:val="000000" w:themeColor="text1"/>
        </w:rPr>
        <w:t xml:space="preserve">(Figure </w:t>
      </w:r>
      <w:r w:rsidR="0023540A" w:rsidRPr="000D150D">
        <w:rPr>
          <w:rFonts w:ascii="Arial" w:hAnsi="Arial" w:cs="Arial" w:hint="eastAsia"/>
          <w:color w:val="000000" w:themeColor="text1"/>
          <w:lang w:eastAsia="ko-KR"/>
        </w:rPr>
        <w:t>5</w:t>
      </w:r>
      <w:r w:rsidRPr="000D150D">
        <w:rPr>
          <w:rFonts w:ascii="Arial" w:hAnsi="Arial" w:cs="Arial"/>
          <w:color w:val="000000" w:themeColor="text1"/>
        </w:rPr>
        <w:t>).</w:t>
      </w:r>
    </w:p>
    <w:p w14:paraId="1F28F4EB" w14:textId="30C703FF" w:rsidR="00AB0BB0" w:rsidRPr="000D150D" w:rsidRDefault="00AB0BB0" w:rsidP="00321B1C">
      <w:pPr>
        <w:spacing w:line="480" w:lineRule="auto"/>
        <w:rPr>
          <w:rFonts w:ascii="Arial" w:hAnsi="Arial" w:cs="Arial"/>
          <w:color w:val="000000" w:themeColor="text1"/>
        </w:rPr>
      </w:pPr>
    </w:p>
    <w:p w14:paraId="21F913D0" w14:textId="4049E71C" w:rsidR="00104400" w:rsidRPr="000D150D" w:rsidRDefault="00321B1C"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DISCUSSION</w:t>
      </w:r>
    </w:p>
    <w:p w14:paraId="6B79D4DF" w14:textId="070C437C" w:rsidR="00104400" w:rsidRPr="000D150D" w:rsidRDefault="00104400" w:rsidP="00A134C5">
      <w:pPr>
        <w:spacing w:line="480" w:lineRule="auto"/>
        <w:ind w:firstLine="720"/>
        <w:rPr>
          <w:rFonts w:ascii="Arial" w:hAnsi="Arial" w:cs="Arial"/>
          <w:color w:val="000000" w:themeColor="text1"/>
          <w:shd w:val="clear" w:color="auto" w:fill="FFFFFF"/>
        </w:rPr>
      </w:pPr>
      <w:r w:rsidRPr="000D150D">
        <w:rPr>
          <w:rFonts w:ascii="Arial" w:hAnsi="Arial" w:cs="Arial"/>
          <w:color w:val="000000" w:themeColor="text1"/>
        </w:rPr>
        <w:t xml:space="preserve">LAM occurs almost exclusively in women of childbearing age. Most LAM patients </w:t>
      </w:r>
      <w:r w:rsidR="000D35B3">
        <w:rPr>
          <w:rFonts w:ascii="Arial" w:hAnsi="Arial" w:cs="Arial"/>
          <w:color w:val="000000" w:themeColor="text1"/>
        </w:rPr>
        <w:t>who come to medical attention</w:t>
      </w:r>
      <w:r w:rsidRPr="000D150D">
        <w:rPr>
          <w:rFonts w:ascii="Arial" w:hAnsi="Arial" w:cs="Arial"/>
          <w:color w:val="000000" w:themeColor="text1"/>
        </w:rPr>
        <w:t xml:space="preserve"> are sporadic cases without TSC, and the origin</w:t>
      </w:r>
      <w:r w:rsidRPr="000D35B3">
        <w:rPr>
          <w:rFonts w:ascii="Arial" w:hAnsi="Arial" w:cs="Arial"/>
          <w:color w:val="000000" w:themeColor="text1"/>
        </w:rPr>
        <w:t>s</w:t>
      </w:r>
      <w:r w:rsidRPr="000D150D">
        <w:rPr>
          <w:rFonts w:ascii="Arial" w:hAnsi="Arial" w:cs="Arial"/>
          <w:color w:val="000000" w:themeColor="text1"/>
        </w:rPr>
        <w:t xml:space="preserve"> of LAM in S-LAM patients </w:t>
      </w:r>
      <w:r w:rsidRPr="000D35B3">
        <w:rPr>
          <w:rFonts w:ascii="Arial" w:hAnsi="Arial" w:cs="Arial"/>
          <w:color w:val="000000" w:themeColor="text1"/>
        </w:rPr>
        <w:t>are</w:t>
      </w:r>
      <w:r w:rsidRPr="000D150D">
        <w:rPr>
          <w:rFonts w:ascii="Arial" w:hAnsi="Arial" w:cs="Arial"/>
          <w:color w:val="000000" w:themeColor="text1"/>
        </w:rPr>
        <w:t xml:space="preserve"> completely unknown. In the present study, we conducted a GWAS in a large cohort of </w:t>
      </w:r>
      <w:r w:rsidR="00F407CF">
        <w:rPr>
          <w:rFonts w:ascii="Arial" w:hAnsi="Arial" w:cs="Arial"/>
          <w:color w:val="000000" w:themeColor="text1"/>
        </w:rPr>
        <w:t>S-</w:t>
      </w:r>
      <w:r w:rsidRPr="000D150D">
        <w:rPr>
          <w:rFonts w:ascii="Arial" w:hAnsi="Arial" w:cs="Arial"/>
          <w:color w:val="000000" w:themeColor="text1"/>
        </w:rPr>
        <w:t xml:space="preserve">LAM subjects. Two intergenic SNPs, </w:t>
      </w:r>
      <w:r w:rsidRPr="000D150D">
        <w:rPr>
          <w:rFonts w:ascii="Arial" w:hAnsi="Arial" w:cs="Arial"/>
          <w:color w:val="000000" w:themeColor="text1"/>
          <w:shd w:val="clear" w:color="auto" w:fill="FFFFFF"/>
        </w:rPr>
        <w:t>rs4544201 and rs2006950, were identified in a 34kb LD block on chromosome 15, that met genome-wide significance for association with LAM</w:t>
      </w:r>
      <w:r w:rsidR="005355AD" w:rsidRPr="000D150D">
        <w:rPr>
          <w:rFonts w:ascii="Arial" w:hAnsi="Arial" w:cs="Arial"/>
          <w:color w:val="000000" w:themeColor="text1"/>
          <w:shd w:val="clear" w:color="auto" w:fill="FFFFFF"/>
        </w:rPr>
        <w:t xml:space="preserve"> (Table 1)</w:t>
      </w:r>
      <w:r w:rsidRPr="000D150D">
        <w:rPr>
          <w:rFonts w:ascii="Arial" w:hAnsi="Arial" w:cs="Arial"/>
          <w:color w:val="000000" w:themeColor="text1"/>
          <w:shd w:val="clear" w:color="auto" w:fill="FFFFFF"/>
        </w:rPr>
        <w:t xml:space="preserve">. The association was replicated in a validation population. </w:t>
      </w:r>
    </w:p>
    <w:p w14:paraId="17BF263C" w14:textId="52D088FE" w:rsidR="00F407CF" w:rsidRDefault="00104400" w:rsidP="00A134C5">
      <w:pPr>
        <w:spacing w:line="480" w:lineRule="auto"/>
        <w:ind w:firstLine="720"/>
        <w:rPr>
          <w:rFonts w:ascii="Arial" w:hAnsi="Arial" w:cs="Arial"/>
          <w:color w:val="000000" w:themeColor="text1"/>
          <w:shd w:val="clear" w:color="auto" w:fill="FFFFFF"/>
        </w:rPr>
      </w:pPr>
      <w:r w:rsidRPr="000D150D">
        <w:rPr>
          <w:rFonts w:ascii="Arial" w:hAnsi="Arial" w:cs="Arial"/>
          <w:color w:val="000000" w:themeColor="text1"/>
          <w:shd w:val="clear" w:color="auto" w:fill="FFFFFF"/>
        </w:rPr>
        <w:t>The SNPs with association to S-LAM lie in a gene desert on distal chromosome 15</w:t>
      </w:r>
      <w:r w:rsidR="00F407CF">
        <w:rPr>
          <w:rFonts w:ascii="Arial" w:hAnsi="Arial" w:cs="Arial"/>
          <w:color w:val="000000" w:themeColor="text1"/>
          <w:shd w:val="clear" w:color="auto" w:fill="FFFFFF"/>
        </w:rPr>
        <w:t>q26.2</w:t>
      </w:r>
      <w:r w:rsidRPr="000D150D">
        <w:rPr>
          <w:rFonts w:ascii="Arial" w:hAnsi="Arial" w:cs="Arial"/>
          <w:color w:val="000000" w:themeColor="text1"/>
          <w:shd w:val="clear" w:color="auto" w:fill="FFFFFF"/>
        </w:rPr>
        <w:t xml:space="preserve">. The nearest protein-coding gene is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700kb away, and </w:t>
      </w:r>
      <w:r w:rsidR="0073078C">
        <w:rPr>
          <w:rFonts w:ascii="Arial" w:hAnsi="Arial" w:cs="Arial"/>
          <w:color w:val="000000" w:themeColor="text1"/>
          <w:shd w:val="clear" w:color="auto" w:fill="FFFFFF"/>
        </w:rPr>
        <w:t>c</w:t>
      </w:r>
      <w:r w:rsidRPr="000D150D">
        <w:rPr>
          <w:rFonts w:ascii="Arial" w:hAnsi="Arial" w:cs="Arial"/>
          <w:color w:val="000000" w:themeColor="text1"/>
          <w:shd w:val="clear" w:color="auto" w:fill="FFFFFF"/>
        </w:rPr>
        <w:t xml:space="preserve">onsideration of chromatin TADs in this region indicates that only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is in/on the border of the TAD region containing the SNPs showing association with S-LAM in four relevant cells/tissues, suggesting that these SNP alleles may influence </w:t>
      </w:r>
      <w:r w:rsidRPr="000D150D">
        <w:rPr>
          <w:rFonts w:ascii="Arial" w:hAnsi="Arial" w:cs="Arial"/>
          <w:i/>
          <w:color w:val="000000" w:themeColor="text1"/>
          <w:shd w:val="clear" w:color="auto" w:fill="FFFFFF"/>
        </w:rPr>
        <w:t xml:space="preserve">NR2F2 </w:t>
      </w:r>
      <w:r w:rsidRPr="000D150D">
        <w:rPr>
          <w:rFonts w:ascii="Arial" w:hAnsi="Arial" w:cs="Arial"/>
          <w:color w:val="000000" w:themeColor="text1"/>
          <w:shd w:val="clear" w:color="auto" w:fill="FFFFFF"/>
        </w:rPr>
        <w:t xml:space="preserve">expression as the potential mechanism of their association with S-LAM development. </w:t>
      </w:r>
    </w:p>
    <w:p w14:paraId="19934A30" w14:textId="3583AEA6" w:rsidR="00F407CF" w:rsidRPr="000D150D" w:rsidRDefault="00F407CF" w:rsidP="00F407CF">
      <w:pPr>
        <w:spacing w:line="480" w:lineRule="auto"/>
        <w:ind w:firstLine="720"/>
        <w:rPr>
          <w:rFonts w:ascii="Arial" w:hAnsi="Arial" w:cs="Arial"/>
          <w:color w:val="000000" w:themeColor="text1"/>
        </w:rPr>
      </w:pPr>
      <w:r w:rsidRPr="000D150D">
        <w:rPr>
          <w:rFonts w:ascii="Arial" w:hAnsi="Arial" w:cs="Arial"/>
          <w:i/>
          <w:color w:val="000000" w:themeColor="text1"/>
        </w:rPr>
        <w:t>NR2F2</w:t>
      </w:r>
      <w:r w:rsidRPr="000D150D">
        <w:rPr>
          <w:rFonts w:ascii="Arial" w:hAnsi="Arial" w:cs="Arial"/>
          <w:color w:val="000000" w:themeColor="text1"/>
        </w:rPr>
        <w:t xml:space="preserve"> is an orphan nuclear receptor </w:t>
      </w:r>
      <w:r w:rsidR="009D544B">
        <w:rPr>
          <w:rFonts w:ascii="Arial" w:hAnsi="Arial" w:cs="Arial"/>
          <w:color w:val="000000" w:themeColor="text1"/>
        </w:rPr>
        <w:t xml:space="preserve">with </w:t>
      </w:r>
      <w:r w:rsidRPr="000D150D">
        <w:rPr>
          <w:rFonts w:ascii="Arial" w:hAnsi="Arial" w:cs="Arial"/>
          <w:color w:val="000000" w:themeColor="text1"/>
        </w:rPr>
        <w:t xml:space="preserve">known </w:t>
      </w:r>
      <w:r w:rsidR="009D544B">
        <w:rPr>
          <w:rFonts w:ascii="Arial" w:hAnsi="Arial" w:cs="Arial"/>
          <w:color w:val="000000" w:themeColor="text1"/>
        </w:rPr>
        <w:t xml:space="preserve">critical functions in </w:t>
      </w:r>
      <w:r w:rsidRPr="000D150D">
        <w:rPr>
          <w:rFonts w:ascii="Arial" w:hAnsi="Arial" w:cs="Arial"/>
          <w:color w:val="000000" w:themeColor="text1"/>
        </w:rPr>
        <w:t xml:space="preserve">development and tumorigenesis </w:t>
      </w:r>
      <w:r w:rsidRPr="000D150D">
        <w:rPr>
          <w:rFonts w:ascii="Arial" w:hAnsi="Arial" w:cs="Arial"/>
          <w:color w:val="000000" w:themeColor="text1"/>
        </w:rPr>
        <w:fldChar w:fldCharType="begin">
          <w:fldData xml:space="preserve">PEVuZE5vdGU+PENpdGU+PEF1dGhvcj5YdTwvQXV0aG9yPjxZZWFyPjIwMTU8L1llYXI+PFJlY051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</w:fldData>
        </w:fldChar>
      </w:r>
      <w:r w:rsidR="00146CD8">
        <w:rPr>
          <w:rFonts w:ascii="Arial" w:hAnsi="Arial" w:cs="Arial"/>
          <w:color w:val="000000" w:themeColor="text1"/>
        </w:rPr>
        <w:instrText xml:space="preserve"> ADDIN EN.CITE </w:instrText>
      </w:r>
      <w:r w:rsidR="00146CD8">
        <w:rPr>
          <w:rFonts w:ascii="Arial" w:hAnsi="Arial" w:cs="Arial"/>
          <w:color w:val="000000" w:themeColor="text1"/>
        </w:rPr>
        <w:fldChar w:fldCharType="begin">
          <w:fldData xml:space="preserve">PEVuZE5vdGU+PENpdGU+PEF1dGhvcj5YdTwvQXV0aG9yPjxZZWFyPjIwMTU8L1llYXI+PFJlY051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</w:fldData>
        </w:fldChar>
      </w:r>
      <w:r w:rsidR="00146CD8">
        <w:rPr>
          <w:rFonts w:ascii="Arial" w:hAnsi="Arial" w:cs="Arial"/>
          <w:color w:val="000000" w:themeColor="text1"/>
        </w:rPr>
        <w:instrText xml:space="preserve"> ADDIN EN.CITE.DATA </w:instrText>
      </w:r>
      <w:r w:rsidR="00146CD8">
        <w:rPr>
          <w:rFonts w:ascii="Arial" w:hAnsi="Arial" w:cs="Arial"/>
          <w:color w:val="000000" w:themeColor="text1"/>
        </w:rPr>
      </w:r>
      <w:r w:rsidR="00146CD8">
        <w:rPr>
          <w:rFonts w:ascii="Arial" w:hAnsi="Arial" w:cs="Arial"/>
          <w:color w:val="000000" w:themeColor="text1"/>
        </w:rPr>
        <w:fldChar w:fldCharType="end"/>
      </w:r>
      <w:r w:rsidRPr="000D150D">
        <w:rPr>
          <w:rFonts w:ascii="Arial" w:hAnsi="Arial" w:cs="Arial"/>
          <w:color w:val="000000" w:themeColor="text1"/>
        </w:rPr>
      </w:r>
      <w:r w:rsidRPr="000D150D">
        <w:rPr>
          <w:rFonts w:ascii="Arial" w:hAnsi="Arial" w:cs="Arial"/>
          <w:color w:val="000000" w:themeColor="text1"/>
        </w:rPr>
        <w:fldChar w:fldCharType="separate"/>
      </w:r>
      <w:r w:rsidR="00146CD8">
        <w:rPr>
          <w:rFonts w:ascii="Arial" w:hAnsi="Arial" w:cs="Arial"/>
          <w:noProof/>
          <w:color w:val="000000" w:themeColor="text1"/>
        </w:rPr>
        <w:t>[48]</w:t>
      </w:r>
      <w:r w:rsidRPr="000D150D">
        <w:rPr>
          <w:rFonts w:ascii="Arial" w:hAnsi="Arial" w:cs="Arial"/>
          <w:color w:val="000000" w:themeColor="text1"/>
        </w:rPr>
        <w:fldChar w:fldCharType="end"/>
      </w:r>
      <w:r w:rsidRPr="000D150D">
        <w:rPr>
          <w:rFonts w:ascii="Arial" w:hAnsi="Arial" w:cs="Arial"/>
          <w:color w:val="000000" w:themeColor="text1"/>
        </w:rPr>
        <w:t xml:space="preserve">, making it a promising candidate driver gene in LAM pathogenesis. LAM occurs nearly exclusively in women, and estrogen levels influence LAM development and progression </w:t>
      </w:r>
      <w:r w:rsidRPr="000D150D">
        <w:rPr>
          <w:rFonts w:ascii="Arial" w:hAnsi="Arial" w:cs="Arial"/>
          <w:color w:val="000000" w:themeColor="text1"/>
        </w:rPr>
        <w:fldChar w:fldCharType="begin">
          <w:fldData xml:space="preserve">PEVuZE5vdGU+PENpdGU+PEF1dGhvcj5KdXZldDwvQXV0aG9yPjxZZWFyPjIwMDY8L1llYXI+PFJl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</w:fldData>
        </w:fldChar>
      </w:r>
      <w:r w:rsidR="00146CD8">
        <w:rPr>
          <w:rFonts w:ascii="Arial" w:hAnsi="Arial" w:cs="Arial"/>
          <w:color w:val="000000" w:themeColor="text1"/>
        </w:rPr>
        <w:instrText xml:space="preserve"> ADDIN EN.CITE </w:instrText>
      </w:r>
      <w:r w:rsidR="00146CD8">
        <w:rPr>
          <w:rFonts w:ascii="Arial" w:hAnsi="Arial" w:cs="Arial"/>
          <w:color w:val="000000" w:themeColor="text1"/>
        </w:rPr>
        <w:fldChar w:fldCharType="begin">
          <w:fldData xml:space="preserve">PEVuZE5vdGU+PENpdGU+PEF1dGhvcj5KdXZldDwvQXV0aG9yPjxZZWFyPjIwMDY8L1llYXI+PFJl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</w:fldData>
        </w:fldChar>
      </w:r>
      <w:r w:rsidR="00146CD8">
        <w:rPr>
          <w:rFonts w:ascii="Arial" w:hAnsi="Arial" w:cs="Arial"/>
          <w:color w:val="000000" w:themeColor="text1"/>
        </w:rPr>
        <w:instrText xml:space="preserve"> ADDIN EN.CITE.DATA </w:instrText>
      </w:r>
      <w:r w:rsidR="00146CD8">
        <w:rPr>
          <w:rFonts w:ascii="Arial" w:hAnsi="Arial" w:cs="Arial"/>
          <w:color w:val="000000" w:themeColor="text1"/>
        </w:rPr>
      </w:r>
      <w:r w:rsidR="00146CD8">
        <w:rPr>
          <w:rFonts w:ascii="Arial" w:hAnsi="Arial" w:cs="Arial"/>
          <w:color w:val="000000" w:themeColor="text1"/>
        </w:rPr>
        <w:fldChar w:fldCharType="end"/>
      </w:r>
      <w:r w:rsidRPr="000D150D">
        <w:rPr>
          <w:rFonts w:ascii="Arial" w:hAnsi="Arial" w:cs="Arial"/>
          <w:color w:val="000000" w:themeColor="text1"/>
        </w:rPr>
      </w:r>
      <w:r w:rsidRPr="000D150D">
        <w:rPr>
          <w:rFonts w:ascii="Arial" w:hAnsi="Arial" w:cs="Arial"/>
          <w:color w:val="000000" w:themeColor="text1"/>
        </w:rPr>
        <w:fldChar w:fldCharType="separate"/>
      </w:r>
      <w:r w:rsidR="00146CD8">
        <w:rPr>
          <w:rFonts w:ascii="Arial" w:hAnsi="Arial" w:cs="Arial"/>
          <w:noProof/>
          <w:color w:val="000000" w:themeColor="text1"/>
        </w:rPr>
        <w:t>[49, 50]</w:t>
      </w:r>
      <w:r w:rsidRPr="000D150D">
        <w:rPr>
          <w:rFonts w:ascii="Arial" w:hAnsi="Arial" w:cs="Arial"/>
          <w:color w:val="000000" w:themeColor="text1"/>
        </w:rPr>
        <w:fldChar w:fldCharType="end"/>
      </w:r>
      <w:r w:rsidRPr="000D150D">
        <w:rPr>
          <w:rFonts w:ascii="Arial" w:hAnsi="Arial" w:cs="Arial"/>
          <w:color w:val="000000" w:themeColor="text1"/>
        </w:rPr>
        <w:t xml:space="preserve">. siRNA knockdown of ERα </w:t>
      </w:r>
      <w:r w:rsidRPr="000D150D">
        <w:rPr>
          <w:rFonts w:ascii="Arial" w:hAnsi="Arial" w:cs="Arial"/>
          <w:color w:val="000000" w:themeColor="text1"/>
        </w:rPr>
        <w:lastRenderedPageBreak/>
        <w:t xml:space="preserve">(Estrogen Receptor) in MCF-7 breast cancer cells decreased </w:t>
      </w:r>
      <w:r w:rsidRPr="000D150D">
        <w:rPr>
          <w:rFonts w:ascii="Arial" w:hAnsi="Arial" w:cs="Arial"/>
          <w:i/>
          <w:color w:val="000000" w:themeColor="text1"/>
        </w:rPr>
        <w:t>NR2F2</w:t>
      </w:r>
      <w:r w:rsidRPr="000D150D">
        <w:rPr>
          <w:rFonts w:ascii="Arial" w:hAnsi="Arial" w:cs="Arial"/>
          <w:color w:val="000000" w:themeColor="text1"/>
        </w:rPr>
        <w:t xml:space="preserve"> expression, while treatment with estradiol increased its expression </w:t>
      </w:r>
      <w:r w:rsidRPr="000D150D">
        <w:rPr>
          <w:rFonts w:ascii="Arial" w:hAnsi="Arial" w:cs="Arial"/>
          <w:color w:val="000000" w:themeColor="text1"/>
        </w:rPr>
        <w:fldChar w:fldCharType="begin"/>
      </w:r>
      <w:r w:rsidR="00146CD8">
        <w:rPr>
          <w:rFonts w:ascii="Arial" w:hAnsi="Arial" w:cs="Arial"/>
          <w:color w:val="000000" w:themeColor="text1"/>
        </w:rPr>
        <w:instrText xml:space="preserve"> ADDIN EN.CITE &lt;EndNote&gt;&lt;Cite&gt;&lt;Author&gt;Riggs&lt;/Author&gt;&lt;Year&gt;2006&lt;/Year&gt;&lt;RecNum&gt;245&lt;/RecNum&gt;&lt;DisplayText&gt;[51]&lt;/DisplayText&gt;&lt;record&gt;&lt;rec-number&gt;245&lt;/rec-number&gt;&lt;foreign-keys&gt;&lt;key app="EN" db-id="rav092adsd0907ezeaavzp5tassztse2f2ss" timestamp="1544089860"&gt;245&lt;/key&gt;&lt;/foreign-keys&gt;&lt;ref-type name="Journal Article"&gt;17&lt;/ref-type&gt;&lt;contributors&gt;&lt;authors&gt;&lt;author&gt;Riggs, K. A.&lt;/author&gt;&lt;author&gt;Wickramasinghe, N. S.&lt;/author&gt;&lt;author&gt;Cochrum, R. K.&lt;/author&gt;&lt;author&gt;Watts, M. B.&lt;/author&gt;&lt;author&gt;Klinge, C. M.&lt;/author&gt;&lt;/authors&gt;&lt;/contributors&gt;&lt;auth-address&gt;Univ Louisville, Sch Med, Dept Biochem &amp;amp; Mol Biol, Ctr Genet &amp;amp; Mol Med,James Graham Brown Canc Ctr, Louisville, KY 40292 USA&lt;/auth-address&gt;&lt;titles&gt;&lt;title&gt;Decreased chicken ovalbumin upstream promoter transcription factor II expression in tamoxifen-resistant breast cancer cells&lt;/title&gt;&lt;secondary-title&gt;Cancer Research&lt;/secondary-title&gt;&lt;alt-title&gt;Cancer Res&lt;/alt-title&gt;&lt;/titles&gt;&lt;periodical&gt;&lt;full-title&gt;Cancer Research&lt;/full-title&gt;&lt;abbr-1&gt;Cancer Res&lt;/abbr-1&gt;&lt;/periodical&gt;&lt;alt-periodical&gt;&lt;full-title&gt;Cancer Research&lt;/full-title&gt;&lt;abbr-1&gt;Cancer Res&lt;/abbr-1&gt;&lt;/alt-periodical&gt;&lt;pages&gt;10188-10198&lt;/pages&gt;&lt;volume&gt;66&lt;/volume&gt;&lt;number&gt;20&lt;/number&gt;&lt;keywords&gt;&lt;keyword&gt;estrogen-receptor-beta&lt;/keyword&gt;&lt;keyword&gt;retinoic acid receptor&lt;/keyword&gt;&lt;keyword&gt;coup-tf&lt;/keyword&gt;&lt;keyword&gt;nuclear receptor&lt;/keyword&gt;&lt;keyword&gt;n-cor&lt;/keyword&gt;&lt;keyword&gt;antiestrogen resistance&lt;/keyword&gt;&lt;keyword&gt;telomerase activity&lt;/keyword&gt;&lt;keyword&gt;gene-transcription&lt;/keyword&gt;&lt;keyword&gt;thyroid-hormone&lt;/keyword&gt;&lt;keyword&gt;er-beta&lt;/keyword&gt;&lt;/keywords&gt;&lt;dates&gt;&lt;year&gt;2006&lt;/year&gt;&lt;pub-dates&gt;&lt;date&gt;Oct 15&lt;/date&gt;&lt;/pub-dates&gt;&lt;/dates&gt;&lt;isbn&gt;0008-5472&lt;/isbn&gt;&lt;accession-num&gt;ISI:000241392700049&lt;/accession-num&gt;&lt;urls&gt;&lt;related-urls&gt;&lt;url&gt;&amp;lt;Go to ISI&amp;gt;://000241392700049&lt;/url&gt;&lt;/related-urls&gt;&lt;/urls&gt;&lt;electronic-resource-num&gt;10.1158/0008-5472.CAN-05-3937&lt;/electronic-resource-num&gt;&lt;language&gt;English&lt;/language&gt;&lt;/record&gt;&lt;/Cite&gt;&lt;/EndNote&gt;</w:instrText>
      </w:r>
      <w:r w:rsidRPr="000D150D">
        <w:rPr>
          <w:rFonts w:ascii="Arial" w:hAnsi="Arial" w:cs="Arial"/>
          <w:color w:val="000000" w:themeColor="text1"/>
        </w:rPr>
        <w:fldChar w:fldCharType="separate"/>
      </w:r>
      <w:r w:rsidR="00146CD8">
        <w:rPr>
          <w:rFonts w:ascii="Arial" w:hAnsi="Arial" w:cs="Arial"/>
          <w:noProof/>
          <w:color w:val="000000" w:themeColor="text1"/>
        </w:rPr>
        <w:t>[51]</w:t>
      </w:r>
      <w:r w:rsidRPr="000D150D">
        <w:rPr>
          <w:rFonts w:ascii="Arial" w:hAnsi="Arial" w:cs="Arial"/>
          <w:color w:val="000000" w:themeColor="text1"/>
        </w:rPr>
        <w:fldChar w:fldCharType="end"/>
      </w:r>
      <w:r w:rsidRPr="000D150D">
        <w:rPr>
          <w:rFonts w:ascii="Arial" w:hAnsi="Arial" w:cs="Arial"/>
          <w:color w:val="000000" w:themeColor="text1"/>
        </w:rPr>
        <w:t xml:space="preserve">. This interaction between ERα and </w:t>
      </w:r>
      <w:r w:rsidRPr="000D150D">
        <w:rPr>
          <w:rFonts w:ascii="Arial" w:hAnsi="Arial" w:cs="Arial"/>
          <w:i/>
          <w:color w:val="000000" w:themeColor="text1"/>
        </w:rPr>
        <w:t>NR2F2</w:t>
      </w:r>
      <w:r w:rsidRPr="000D150D">
        <w:rPr>
          <w:rFonts w:ascii="Arial" w:hAnsi="Arial" w:cs="Arial"/>
          <w:color w:val="000000" w:themeColor="text1"/>
        </w:rPr>
        <w:t xml:space="preserve"> may also play a role in LAM development.</w:t>
      </w:r>
    </w:p>
    <w:p w14:paraId="3BE865B3" w14:textId="17CFF7F0" w:rsidR="00104400" w:rsidRPr="000D150D" w:rsidRDefault="00104400" w:rsidP="00A134C5">
      <w:pPr>
        <w:spacing w:line="480" w:lineRule="auto"/>
        <w:ind w:firstLine="720"/>
        <w:rPr>
          <w:rFonts w:ascii="Arial" w:hAnsi="Arial" w:cs="Arial"/>
          <w:color w:val="000000" w:themeColor="text1"/>
        </w:rPr>
      </w:pPr>
      <w:r w:rsidRPr="000D150D">
        <w:rPr>
          <w:rFonts w:ascii="Arial" w:hAnsi="Arial" w:cs="Arial"/>
          <w:i/>
          <w:color w:val="000000" w:themeColor="text1"/>
          <w:shd w:val="clear" w:color="auto" w:fill="FFFFFF"/>
        </w:rPr>
        <w:t xml:space="preserve">NR2F2 </w:t>
      </w:r>
      <w:r w:rsidRPr="000D150D">
        <w:rPr>
          <w:rFonts w:ascii="Arial" w:hAnsi="Arial" w:cs="Arial"/>
          <w:color w:val="000000" w:themeColor="text1"/>
          <w:shd w:val="clear" w:color="auto" w:fill="FFFFFF"/>
        </w:rPr>
        <w:t xml:space="preserve">is highly expressed in LAM and angiomyolipoma by RNA-Seq analysis in comparison to large cancer and normal tissue data sets, and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shows high expression with nuclear localization in both LAM and angiomyolipoma by IHC. Although </w:t>
      </w:r>
      <w:r w:rsidRPr="000D150D">
        <w:rPr>
          <w:rFonts w:ascii="Arial" w:hAnsi="Arial" w:cs="Arial"/>
          <w:color w:val="000000" w:themeColor="text1"/>
        </w:rPr>
        <w:t xml:space="preserve">we did not identify an eQTL relationship for any of the </w:t>
      </w:r>
      <w:r w:rsidR="00F64D3B" w:rsidRPr="000D150D">
        <w:rPr>
          <w:rFonts w:ascii="Arial" w:hAnsi="Arial" w:cs="Arial"/>
          <w:color w:val="000000" w:themeColor="text1"/>
        </w:rPr>
        <w:t>20</w:t>
      </w:r>
      <w:r w:rsidRPr="000D150D">
        <w:rPr>
          <w:rFonts w:ascii="Arial" w:hAnsi="Arial" w:cs="Arial"/>
          <w:color w:val="000000" w:themeColor="text1"/>
        </w:rPr>
        <w:t xml:space="preserve"> SNPs associated with S-LAM for any gene in any normal tissue or cancer type </w:t>
      </w:r>
      <w:r w:rsidRPr="000D150D">
        <w:rPr>
          <w:rFonts w:ascii="Arial" w:hAnsi="Arial" w:cs="Arial"/>
          <w:color w:val="000000" w:themeColor="text1"/>
        </w:rPr>
        <w:fldChar w:fldCharType="begin"/>
      </w:r>
      <w:r w:rsidR="00146CD8">
        <w:rPr>
          <w:rFonts w:ascii="Arial" w:hAnsi="Arial" w:cs="Arial"/>
          <w:color w:val="000000" w:themeColor="text1"/>
        </w:rPr>
        <w:instrText xml:space="preserve"> ADDIN EN.CITE &lt;EndNote&gt;&lt;Cite&gt;&lt;Author&gt;Lonsdale&lt;/Author&gt;&lt;Year&gt;2013&lt;/Year&gt;&lt;RecNum&gt;230&lt;/RecNum&gt;&lt;DisplayText&gt;[31]&lt;/DisplayText&gt;&lt;record&gt;&lt;rec-number&gt;230&lt;/rec-number&gt;&lt;foreign-keys&gt;&lt;key app="EN" db-id="rav092adsd0907ezeaavzp5tassztse2f2ss" timestamp="1544089860"&gt;230&lt;/key&gt;&lt;/foreign-keys&gt;&lt;ref-type name="Journal Article"&gt;17&lt;/ref-type&gt;&lt;contributors&gt;&lt;authors&gt;&lt;author&gt;Lonsdale, John&lt;/author&gt;&lt;author&gt;Thomas, Jeffrey&lt;/author&gt;&lt;author&gt;Salvatore, Mike&lt;/author&gt;&lt;author&gt;Phillips, Rebecca&lt;/author&gt;&lt;author&gt;Lo, Edmund&lt;/author&gt;&lt;author&gt;Shad, Saboor&lt;/author&gt;&lt;author&gt;Hasz, Richard&lt;/author&gt;&lt;author&gt;Walters, Gary&lt;/author&gt;&lt;author&gt;Garcia, Fernando&lt;/author&gt;&lt;author&gt;Young, Nancy&lt;/author&gt;&lt;/authors&gt;&lt;/contributors&gt;&lt;titles&gt;&lt;title&gt;The genotype-tissue expression (GTEx) project&lt;/title&gt;&lt;secondary-title&gt;Nature genetics&lt;/secondary-title&gt;&lt;/titles&gt;&lt;periodical&gt;&lt;full-title&gt;Nature genetics&lt;/full-title&gt;&lt;/periodical&gt;&lt;pages&gt;580-585&lt;/pages&gt;&lt;volume&gt;45&lt;/volume&gt;&lt;number&gt;6&lt;/number&gt;&lt;dates&gt;&lt;year&gt;2013&lt;/year&gt;&lt;/dates&gt;&lt;isbn&gt;1061-4036&lt;/isbn&gt;&lt;urls&gt;&lt;/urls&gt;&lt;/record&gt;&lt;/Cite&gt;&lt;/EndNote&gt;</w:instrText>
      </w:r>
      <w:r w:rsidRPr="000D150D">
        <w:rPr>
          <w:rFonts w:ascii="Arial" w:hAnsi="Arial" w:cs="Arial"/>
          <w:color w:val="000000" w:themeColor="text1"/>
        </w:rPr>
        <w:fldChar w:fldCharType="separate"/>
      </w:r>
      <w:r w:rsidR="00146CD8">
        <w:rPr>
          <w:rFonts w:ascii="Arial" w:hAnsi="Arial" w:cs="Arial"/>
          <w:noProof/>
          <w:color w:val="000000" w:themeColor="text1"/>
        </w:rPr>
        <w:t>[31]</w:t>
      </w:r>
      <w:r w:rsidRPr="000D150D">
        <w:rPr>
          <w:rFonts w:ascii="Arial" w:hAnsi="Arial" w:cs="Arial"/>
          <w:color w:val="000000" w:themeColor="text1"/>
        </w:rPr>
        <w:fldChar w:fldCharType="end"/>
      </w:r>
      <w:r w:rsidRPr="000D150D">
        <w:rPr>
          <w:rFonts w:ascii="Arial" w:hAnsi="Arial" w:cs="Arial"/>
          <w:color w:val="000000" w:themeColor="text1"/>
        </w:rPr>
        <w:t>, it is possible that such an eQTL relationship exists for LAM cells.</w:t>
      </w:r>
      <w:r w:rsidR="005355AD" w:rsidRPr="000D150D">
        <w:rPr>
          <w:rFonts w:ascii="Arial" w:hAnsi="Arial" w:cs="Arial"/>
          <w:color w:val="000000" w:themeColor="text1"/>
        </w:rPr>
        <w:t xml:space="preserve">  We also note that the region of these SNPs contains several non-coding long RNAs, some antisense transcripts, and miR1469</w:t>
      </w:r>
      <w:r w:rsidR="00613EEB" w:rsidRPr="000D150D">
        <w:rPr>
          <w:rFonts w:ascii="Arial" w:hAnsi="Arial" w:cs="Arial"/>
          <w:color w:val="000000" w:themeColor="text1"/>
        </w:rPr>
        <w:t xml:space="preserve"> (Figure 4</w:t>
      </w:r>
      <w:r w:rsidR="00613EEB" w:rsidRPr="000D150D">
        <w:rPr>
          <w:rFonts w:ascii="Arial" w:hAnsi="Arial" w:cs="Arial" w:hint="eastAsia"/>
          <w:color w:val="000000" w:themeColor="text1"/>
          <w:lang w:eastAsia="ko-KR"/>
        </w:rPr>
        <w:t>a</w:t>
      </w:r>
      <w:r w:rsidR="001162CB" w:rsidRPr="000D150D">
        <w:rPr>
          <w:rFonts w:ascii="Arial" w:hAnsi="Arial" w:cs="Arial"/>
          <w:color w:val="000000" w:themeColor="text1"/>
        </w:rPr>
        <w:t>)</w:t>
      </w:r>
      <w:r w:rsidR="005355AD" w:rsidRPr="000D150D">
        <w:rPr>
          <w:rFonts w:ascii="Arial" w:hAnsi="Arial" w:cs="Arial"/>
          <w:color w:val="000000" w:themeColor="text1"/>
        </w:rPr>
        <w:t xml:space="preserve">.  It is possible that expression of one or more of these noncoding genes are </w:t>
      </w:r>
      <w:r w:rsidR="001162CB" w:rsidRPr="000D150D">
        <w:rPr>
          <w:rFonts w:ascii="Arial" w:hAnsi="Arial" w:cs="Arial"/>
          <w:color w:val="000000" w:themeColor="text1"/>
        </w:rPr>
        <w:t>affected</w:t>
      </w:r>
      <w:r w:rsidR="005355AD" w:rsidRPr="000D150D">
        <w:rPr>
          <w:rFonts w:ascii="Arial" w:hAnsi="Arial" w:cs="Arial"/>
          <w:color w:val="000000" w:themeColor="text1"/>
        </w:rPr>
        <w:t xml:space="preserve"> by these SNP</w:t>
      </w:r>
      <w:r w:rsidR="001162CB" w:rsidRPr="000D150D">
        <w:rPr>
          <w:rFonts w:ascii="Arial" w:hAnsi="Arial" w:cs="Arial"/>
          <w:color w:val="000000" w:themeColor="text1"/>
        </w:rPr>
        <w:t xml:space="preserve"> allele</w:t>
      </w:r>
      <w:r w:rsidR="005355AD" w:rsidRPr="000D150D">
        <w:rPr>
          <w:rFonts w:ascii="Arial" w:hAnsi="Arial" w:cs="Arial"/>
          <w:color w:val="000000" w:themeColor="text1"/>
        </w:rPr>
        <w:t xml:space="preserve">s, </w:t>
      </w:r>
      <w:r w:rsidR="001162CB" w:rsidRPr="000D150D">
        <w:rPr>
          <w:rFonts w:ascii="Arial" w:hAnsi="Arial" w:cs="Arial"/>
          <w:color w:val="000000" w:themeColor="text1"/>
        </w:rPr>
        <w:t>and have a role in LAM development</w:t>
      </w:r>
      <w:r w:rsidR="00315607">
        <w:rPr>
          <w:rFonts w:ascii="Arial" w:hAnsi="Arial" w:cs="Arial"/>
          <w:color w:val="000000" w:themeColor="text1"/>
        </w:rPr>
        <w:t xml:space="preserve">, a possibility </w:t>
      </w:r>
      <w:r w:rsidR="007404DF">
        <w:rPr>
          <w:rFonts w:ascii="Arial" w:hAnsi="Arial" w:cs="Arial"/>
          <w:color w:val="000000" w:themeColor="text1"/>
        </w:rPr>
        <w:t>which requires further investigation.</w:t>
      </w:r>
    </w:p>
    <w:p w14:paraId="5189F1F1" w14:textId="7B2DBE47" w:rsidR="00104400" w:rsidRDefault="00104400" w:rsidP="00A134C5">
      <w:pPr>
        <w:adjustRightInd w:val="0"/>
        <w:spacing w:line="480" w:lineRule="auto"/>
        <w:ind w:firstLine="720"/>
        <w:rPr>
          <w:rFonts w:ascii="Arial" w:hAnsi="Arial" w:cs="Arial"/>
          <w:color w:val="000000" w:themeColor="text1"/>
        </w:rPr>
      </w:pPr>
      <w:r w:rsidRPr="000D150D">
        <w:rPr>
          <w:rFonts w:ascii="Arial" w:hAnsi="Arial" w:cs="Arial"/>
          <w:color w:val="000000" w:themeColor="text1"/>
        </w:rPr>
        <w:t xml:space="preserve">Lymphatic involvement in LAM is a hallmark pathologic feature with LAM cell clusters in the lung showing marked enrichment for lymphatic vessels </w:t>
      </w:r>
      <w:r w:rsidRPr="000D150D">
        <w:rPr>
          <w:rFonts w:ascii="Arial" w:hAnsi="Arial" w:cs="Arial"/>
          <w:color w:val="000000" w:themeColor="text1"/>
        </w:rPr>
        <w:fldChar w:fldCharType="begin">
          <w:fldData xml:space="preserve">PEVuZE5vdGU+PENpdGU+PEF1dGhvcj5HbGFzZ293PC9BdXRob3I+PFllYXI+MjAwODwvWWVhcj48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==
</w:fldData>
        </w:fldChar>
      </w:r>
      <w:r w:rsidR="00146CD8">
        <w:rPr>
          <w:rFonts w:ascii="Arial" w:hAnsi="Arial" w:cs="Arial"/>
          <w:color w:val="000000" w:themeColor="text1"/>
        </w:rPr>
        <w:instrText xml:space="preserve"> ADDIN EN.CITE </w:instrText>
      </w:r>
      <w:r w:rsidR="00146CD8">
        <w:rPr>
          <w:rFonts w:ascii="Arial" w:hAnsi="Arial" w:cs="Arial"/>
          <w:color w:val="000000" w:themeColor="text1"/>
        </w:rPr>
        <w:fldChar w:fldCharType="begin">
          <w:fldData xml:space="preserve">PEVuZE5vdGU+PENpdGU+PEF1dGhvcj5HbGFzZ293PC9BdXRob3I+PFllYXI+MjAwODwvWWVhcj48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==
</w:fldData>
        </w:fldChar>
      </w:r>
      <w:r w:rsidR="00146CD8">
        <w:rPr>
          <w:rFonts w:ascii="Arial" w:hAnsi="Arial" w:cs="Arial"/>
          <w:color w:val="000000" w:themeColor="text1"/>
        </w:rPr>
        <w:instrText xml:space="preserve"> ADDIN EN.CITE.DATA </w:instrText>
      </w:r>
      <w:r w:rsidR="00146CD8">
        <w:rPr>
          <w:rFonts w:ascii="Arial" w:hAnsi="Arial" w:cs="Arial"/>
          <w:color w:val="000000" w:themeColor="text1"/>
        </w:rPr>
      </w:r>
      <w:r w:rsidR="00146CD8">
        <w:rPr>
          <w:rFonts w:ascii="Arial" w:hAnsi="Arial" w:cs="Arial"/>
          <w:color w:val="000000" w:themeColor="text1"/>
        </w:rPr>
        <w:fldChar w:fldCharType="end"/>
      </w:r>
      <w:r w:rsidRPr="000D150D">
        <w:rPr>
          <w:rFonts w:ascii="Arial" w:hAnsi="Arial" w:cs="Arial"/>
          <w:color w:val="000000" w:themeColor="text1"/>
        </w:rPr>
      </w:r>
      <w:r w:rsidRPr="000D150D">
        <w:rPr>
          <w:rFonts w:ascii="Arial" w:hAnsi="Arial" w:cs="Arial"/>
          <w:color w:val="000000" w:themeColor="text1"/>
        </w:rPr>
        <w:fldChar w:fldCharType="separate"/>
      </w:r>
      <w:r w:rsidR="00146CD8">
        <w:rPr>
          <w:rFonts w:ascii="Arial" w:hAnsi="Arial" w:cs="Arial"/>
          <w:noProof/>
          <w:color w:val="000000" w:themeColor="text1"/>
        </w:rPr>
        <w:t>[52, 53]</w:t>
      </w:r>
      <w:r w:rsidRPr="000D150D">
        <w:rPr>
          <w:rFonts w:ascii="Arial" w:hAnsi="Arial" w:cs="Arial"/>
          <w:color w:val="000000" w:themeColor="text1"/>
        </w:rPr>
        <w:fldChar w:fldCharType="end"/>
      </w:r>
      <w:r w:rsidRPr="000D150D">
        <w:rPr>
          <w:rFonts w:ascii="Arial" w:hAnsi="Arial" w:cs="Arial"/>
          <w:color w:val="000000" w:themeColor="text1"/>
        </w:rPr>
        <w:t xml:space="preserve">. VEGF-D is a probable driver of lymphatic vessel growth in LAM, as serum VEGF-D levels are increased in the majority of LAM patients, and serves as a diagnostic biomarker of LAM </w:t>
      </w:r>
      <w:r w:rsidRPr="000D150D">
        <w:rPr>
          <w:rFonts w:ascii="Arial" w:hAnsi="Arial" w:cs="Arial"/>
          <w:color w:val="000000" w:themeColor="text1"/>
        </w:rPr>
        <w:fldChar w:fldCharType="begin">
          <w:fldData xml:space="preserve">PEVuZE5vdGU+PENpdGU+PEF1dGhvcj5Zb3VuZzwvQXV0aG9yPjxZZWFyPjIwMTM8L1llYXI+PFJl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==
</w:fldData>
        </w:fldChar>
      </w:r>
      <w:r w:rsidR="00146CD8">
        <w:rPr>
          <w:rFonts w:ascii="Arial" w:hAnsi="Arial" w:cs="Arial"/>
          <w:color w:val="000000" w:themeColor="text1"/>
        </w:rPr>
        <w:instrText xml:space="preserve"> ADDIN EN.CITE </w:instrText>
      </w:r>
      <w:r w:rsidR="00146CD8">
        <w:rPr>
          <w:rFonts w:ascii="Arial" w:hAnsi="Arial" w:cs="Arial"/>
          <w:color w:val="000000" w:themeColor="text1"/>
        </w:rPr>
        <w:fldChar w:fldCharType="begin">
          <w:fldData xml:space="preserve">PEVuZE5vdGU+PENpdGU+PEF1dGhvcj5Zb3VuZzwvQXV0aG9yPjxZZWFyPjIwMTM8L1llYXI+PFJl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==
</w:fldData>
        </w:fldChar>
      </w:r>
      <w:r w:rsidR="00146CD8">
        <w:rPr>
          <w:rFonts w:ascii="Arial" w:hAnsi="Arial" w:cs="Arial"/>
          <w:color w:val="000000" w:themeColor="text1"/>
        </w:rPr>
        <w:instrText xml:space="preserve"> ADDIN EN.CITE.DATA </w:instrText>
      </w:r>
      <w:r w:rsidR="00146CD8">
        <w:rPr>
          <w:rFonts w:ascii="Arial" w:hAnsi="Arial" w:cs="Arial"/>
          <w:color w:val="000000" w:themeColor="text1"/>
        </w:rPr>
      </w:r>
      <w:r w:rsidR="00146CD8">
        <w:rPr>
          <w:rFonts w:ascii="Arial" w:hAnsi="Arial" w:cs="Arial"/>
          <w:color w:val="000000" w:themeColor="text1"/>
        </w:rPr>
        <w:fldChar w:fldCharType="end"/>
      </w:r>
      <w:r w:rsidRPr="000D150D">
        <w:rPr>
          <w:rFonts w:ascii="Arial" w:hAnsi="Arial" w:cs="Arial"/>
          <w:color w:val="000000" w:themeColor="text1"/>
        </w:rPr>
      </w:r>
      <w:r w:rsidRPr="000D150D">
        <w:rPr>
          <w:rFonts w:ascii="Arial" w:hAnsi="Arial" w:cs="Arial"/>
          <w:color w:val="000000" w:themeColor="text1"/>
        </w:rPr>
        <w:fldChar w:fldCharType="separate"/>
      </w:r>
      <w:r w:rsidR="00146CD8">
        <w:rPr>
          <w:rFonts w:ascii="Arial" w:hAnsi="Arial" w:cs="Arial"/>
          <w:noProof/>
          <w:color w:val="000000" w:themeColor="text1"/>
        </w:rPr>
        <w:t>[54]</w:t>
      </w:r>
      <w:r w:rsidRPr="000D150D">
        <w:rPr>
          <w:rFonts w:ascii="Arial" w:hAnsi="Arial" w:cs="Arial"/>
          <w:color w:val="000000" w:themeColor="text1"/>
        </w:rPr>
        <w:fldChar w:fldCharType="end"/>
      </w:r>
      <w:r w:rsidRPr="000D150D">
        <w:rPr>
          <w:rFonts w:ascii="Arial" w:hAnsi="Arial" w:cs="Arial"/>
          <w:color w:val="000000" w:themeColor="text1"/>
        </w:rPr>
        <w:t xml:space="preserve">. In mice, </w:t>
      </w:r>
      <w:r w:rsidRPr="000D150D">
        <w:rPr>
          <w:rFonts w:ascii="Arial" w:hAnsi="Arial" w:cs="Arial"/>
          <w:i/>
          <w:color w:val="000000" w:themeColor="text1"/>
        </w:rPr>
        <w:t>NR2F2</w:t>
      </w:r>
      <w:r w:rsidRPr="000D150D">
        <w:rPr>
          <w:rFonts w:ascii="Arial" w:hAnsi="Arial" w:cs="Arial"/>
          <w:color w:val="000000" w:themeColor="text1"/>
        </w:rPr>
        <w:t xml:space="preserve"> has been shown to be required, with </w:t>
      </w:r>
      <w:r w:rsidRPr="000D150D">
        <w:rPr>
          <w:rFonts w:ascii="Arial" w:hAnsi="Arial" w:cs="Arial"/>
          <w:i/>
          <w:color w:val="000000" w:themeColor="text1"/>
        </w:rPr>
        <w:t>SOX18</w:t>
      </w:r>
      <w:r w:rsidRPr="000D150D">
        <w:rPr>
          <w:rFonts w:ascii="Arial" w:hAnsi="Arial" w:cs="Arial"/>
          <w:color w:val="000000" w:themeColor="text1"/>
        </w:rPr>
        <w:t xml:space="preserve">, for the polarized expression of </w:t>
      </w:r>
      <w:r w:rsidRPr="000D150D">
        <w:rPr>
          <w:rFonts w:ascii="Arial" w:hAnsi="Arial" w:cs="Arial"/>
          <w:i/>
          <w:color w:val="000000" w:themeColor="text1"/>
        </w:rPr>
        <w:t>PROX1</w:t>
      </w:r>
      <w:r w:rsidRPr="000D150D">
        <w:rPr>
          <w:rFonts w:ascii="Arial" w:hAnsi="Arial" w:cs="Arial"/>
          <w:color w:val="000000" w:themeColor="text1"/>
        </w:rPr>
        <w:t xml:space="preserve"> in a subset of endothelial cells within the cardinal vein at embryonic day 9.5, an event that leads to development of the lymphatic endothelium </w:t>
      </w:r>
      <w:r w:rsidRPr="000D150D">
        <w:rPr>
          <w:rFonts w:ascii="Arial" w:hAnsi="Arial" w:cs="Arial"/>
          <w:color w:val="000000" w:themeColor="text1"/>
        </w:rPr>
        <w:fldChar w:fldCharType="begin"/>
      </w:r>
      <w:r w:rsidR="00146CD8">
        <w:rPr>
          <w:rFonts w:ascii="Arial" w:hAnsi="Arial" w:cs="Arial"/>
          <w:color w:val="000000" w:themeColor="text1"/>
        </w:rPr>
        <w:instrText xml:space="preserve"> ADDIN EN.CITE &lt;EndNote&gt;&lt;Cite ExcludeYear="1"&gt;&lt;Author&gt;Srinivasan&lt;/Author&gt;&lt;Year&gt;2010&lt;/Year&gt;&lt;RecNum&gt;250&lt;/RecNum&gt;&lt;DisplayText&gt;[55]&lt;/DisplayText&gt;&lt;record&gt;&lt;rec-number&gt;250&lt;/rec-number&gt;&lt;foreign-keys&gt;&lt;key app="EN" db-id="rav092adsd0907ezeaavzp5tassztse2f2ss" timestamp="1544089860"&gt;250&lt;/key&gt;&lt;/foreign-keys&gt;&lt;ref-type name="Journal Article"&gt;17&lt;/ref-type&gt;&lt;contributors&gt;&lt;authors&gt;&lt;author&gt;Srinivasan, R Sathish&lt;/author&gt;&lt;author&gt;Geng, Xin&lt;/author&gt;&lt;author&gt;Yang, Ying&lt;/author&gt;&lt;author&gt;Wang, Yingdi&lt;/author&gt;&lt;author&gt;Mukatira, Suraj&lt;/author&gt;&lt;author&gt;Studer, Michèle&lt;/author&gt;&lt;author&gt;Porto, Marianna PR&lt;/author&gt;&lt;author&gt;Lagutin, Oleg&lt;/author&gt;&lt;author&gt;Oliver, Guillermo&lt;/author&gt;&lt;/authors&gt;&lt;/contributors&gt;&lt;titles&gt;&lt;title&gt;The nuclear hormone receptor Coup-TFII is required for the initiation and early maintenance of Prox1 expression in lymphatic endothelial cells&lt;/title&gt;&lt;secondary-title&gt;Genes &amp;amp; development&lt;/secondary-title&gt;&lt;/titles&gt;&lt;periodical&gt;&lt;full-title&gt;Genes &amp;amp; development&lt;/full-title&gt;&lt;/periodical&gt;&lt;pages&gt;696-707&lt;/pages&gt;&lt;volume&gt;24&lt;/volume&gt;&lt;number&gt;7&lt;/number&gt;&lt;dates&gt;&lt;year&gt;2010&lt;/year&gt;&lt;/dates&gt;&lt;isbn&gt;0890-9369&lt;/isbn&gt;&lt;urls&gt;&lt;/urls&gt;&lt;/record&gt;&lt;/Cite&gt;&lt;/EndNote&gt;</w:instrText>
      </w:r>
      <w:r w:rsidRPr="000D150D">
        <w:rPr>
          <w:rFonts w:ascii="Arial" w:hAnsi="Arial" w:cs="Arial"/>
          <w:color w:val="000000" w:themeColor="text1"/>
        </w:rPr>
        <w:fldChar w:fldCharType="separate"/>
      </w:r>
      <w:r w:rsidR="00146CD8">
        <w:rPr>
          <w:rFonts w:ascii="Arial" w:hAnsi="Arial" w:cs="Arial"/>
          <w:noProof/>
          <w:color w:val="000000" w:themeColor="text1"/>
        </w:rPr>
        <w:t>[55]</w:t>
      </w:r>
      <w:r w:rsidRPr="000D150D">
        <w:rPr>
          <w:rFonts w:ascii="Arial" w:hAnsi="Arial" w:cs="Arial"/>
          <w:color w:val="000000" w:themeColor="text1"/>
        </w:rPr>
        <w:fldChar w:fldCharType="end"/>
      </w:r>
      <w:r w:rsidRPr="000D150D">
        <w:rPr>
          <w:rFonts w:ascii="Arial" w:hAnsi="Arial" w:cs="Arial"/>
          <w:color w:val="000000" w:themeColor="text1"/>
        </w:rPr>
        <w:t xml:space="preserve">. Hence there is also a potential connection between </w:t>
      </w:r>
      <w:r w:rsidRPr="000D150D">
        <w:rPr>
          <w:rFonts w:ascii="Arial" w:hAnsi="Arial" w:cs="Arial"/>
          <w:i/>
          <w:color w:val="000000" w:themeColor="text1"/>
        </w:rPr>
        <w:t>NR2F2</w:t>
      </w:r>
      <w:r w:rsidRPr="000D150D">
        <w:rPr>
          <w:rFonts w:ascii="Arial" w:hAnsi="Arial" w:cs="Arial"/>
          <w:color w:val="000000" w:themeColor="text1"/>
        </w:rPr>
        <w:t>, VEGF-D, lymphatic development, and LAM pathogenesis.</w:t>
      </w:r>
    </w:p>
    <w:p w14:paraId="245FD397" w14:textId="7CED5E0E" w:rsidR="00F407CF" w:rsidRPr="00315607" w:rsidRDefault="00315607" w:rsidP="00315607">
      <w:pPr>
        <w:spacing w:line="480" w:lineRule="auto"/>
        <w:ind w:firstLine="720"/>
        <w:rPr>
          <w:rFonts w:ascii="Arial" w:hAnsi="Arial" w:cs="Arial"/>
          <w:color w:val="000000" w:themeColor="text1"/>
          <w:shd w:val="clear" w:color="auto" w:fill="FFFFFF"/>
        </w:rPr>
      </w:pPr>
      <w:r>
        <w:rPr>
          <w:rFonts w:ascii="Arial" w:hAnsi="Arial" w:cs="Arial"/>
          <w:color w:val="000000" w:themeColor="text1"/>
          <w:shd w:val="clear" w:color="auto" w:fill="FFFFFF"/>
        </w:rPr>
        <w:t>T</w:t>
      </w:r>
      <w:r w:rsidR="00F407CF" w:rsidRPr="000D150D">
        <w:rPr>
          <w:rFonts w:ascii="Arial" w:hAnsi="Arial" w:cs="Arial"/>
          <w:color w:val="000000" w:themeColor="text1"/>
          <w:shd w:val="clear" w:color="auto" w:fill="FFFFFF"/>
        </w:rPr>
        <w:t xml:space="preserve">here </w:t>
      </w:r>
      <w:r>
        <w:rPr>
          <w:rFonts w:ascii="Arial" w:hAnsi="Arial" w:cs="Arial"/>
          <w:color w:val="000000" w:themeColor="text1"/>
          <w:shd w:val="clear" w:color="auto" w:fill="FFFFFF"/>
        </w:rPr>
        <w:t>a</w:t>
      </w:r>
      <w:r w:rsidR="00F407CF" w:rsidRPr="000D150D">
        <w:rPr>
          <w:rFonts w:ascii="Arial" w:hAnsi="Arial" w:cs="Arial"/>
          <w:color w:val="000000" w:themeColor="text1"/>
          <w:shd w:val="clear" w:color="auto" w:fill="FFFFFF"/>
        </w:rPr>
        <w:t xml:space="preserve">re </w:t>
      </w:r>
      <w:r>
        <w:rPr>
          <w:rFonts w:ascii="Arial" w:hAnsi="Arial" w:cs="Arial"/>
          <w:color w:val="000000" w:themeColor="text1"/>
          <w:shd w:val="clear" w:color="auto" w:fill="FFFFFF"/>
        </w:rPr>
        <w:t>potential</w:t>
      </w:r>
      <w:r w:rsidR="00F407CF">
        <w:rPr>
          <w:rFonts w:ascii="Arial" w:hAnsi="Arial" w:cs="Arial"/>
          <w:color w:val="000000" w:themeColor="text1"/>
          <w:shd w:val="clear" w:color="auto" w:fill="FFFFFF"/>
        </w:rPr>
        <w:t xml:space="preserve"> </w:t>
      </w:r>
      <w:r w:rsidR="00F407CF" w:rsidRPr="000D150D">
        <w:rPr>
          <w:rFonts w:ascii="Arial" w:hAnsi="Arial" w:cs="Arial"/>
          <w:color w:val="000000" w:themeColor="text1"/>
          <w:shd w:val="clear" w:color="auto" w:fill="FFFFFF"/>
        </w:rPr>
        <w:t xml:space="preserve">limitations to our study.  Although our cohort of samples was large for a rare disease </w:t>
      </w:r>
      <w:r>
        <w:rPr>
          <w:rFonts w:ascii="Arial" w:hAnsi="Arial" w:cs="Arial"/>
          <w:color w:val="000000" w:themeColor="text1"/>
          <w:shd w:val="clear" w:color="auto" w:fill="FFFFFF"/>
        </w:rPr>
        <w:t>like</w:t>
      </w:r>
      <w:r w:rsidR="00F407CF" w:rsidRPr="000D150D">
        <w:rPr>
          <w:rFonts w:ascii="Arial" w:hAnsi="Arial" w:cs="Arial"/>
          <w:color w:val="000000" w:themeColor="text1"/>
          <w:shd w:val="clear" w:color="auto" w:fill="FFFFFF"/>
        </w:rPr>
        <w:t xml:space="preserve"> </w:t>
      </w:r>
      <w:r>
        <w:rPr>
          <w:rFonts w:ascii="Arial" w:hAnsi="Arial" w:cs="Arial"/>
          <w:color w:val="000000" w:themeColor="text1"/>
          <w:shd w:val="clear" w:color="auto" w:fill="FFFFFF"/>
        </w:rPr>
        <w:t>S-</w:t>
      </w:r>
      <w:r w:rsidR="00F407CF" w:rsidRPr="000D150D">
        <w:rPr>
          <w:rFonts w:ascii="Arial" w:hAnsi="Arial" w:cs="Arial"/>
          <w:color w:val="000000" w:themeColor="text1"/>
          <w:shd w:val="clear" w:color="auto" w:fill="FFFFFF"/>
        </w:rPr>
        <w:t xml:space="preserve">LAM, it was of only moderate size for GWAS. </w:t>
      </w:r>
      <w:r w:rsidR="00235B9C">
        <w:rPr>
          <w:rFonts w:ascii="Arial" w:hAnsi="Arial" w:cs="Arial" w:hint="eastAsia"/>
          <w:color w:val="000000" w:themeColor="text1"/>
          <w:shd w:val="clear" w:color="auto" w:fill="FFFFFF"/>
          <w:lang w:eastAsia="ko-KR"/>
        </w:rPr>
        <w:t xml:space="preserve">In order to </w:t>
      </w:r>
      <w:r w:rsidR="005B08D1">
        <w:rPr>
          <w:rFonts w:ascii="Arial" w:hAnsi="Arial" w:cs="Arial"/>
          <w:color w:val="000000" w:themeColor="text1"/>
          <w:shd w:val="clear" w:color="auto" w:fill="FFFFFF"/>
          <w:lang w:eastAsia="ko-KR"/>
        </w:rPr>
        <w:t>obtain sufficient patient samples</w:t>
      </w:r>
      <w:r w:rsidR="00235B9C">
        <w:rPr>
          <w:rFonts w:ascii="Arial" w:hAnsi="Arial" w:cs="Arial" w:hint="eastAsia"/>
          <w:color w:val="000000" w:themeColor="text1"/>
          <w:shd w:val="clear" w:color="auto" w:fill="FFFFFF"/>
          <w:lang w:eastAsia="ko-KR"/>
        </w:rPr>
        <w:t xml:space="preserve">, </w:t>
      </w:r>
      <w:r w:rsidR="00F407CF" w:rsidRPr="000D150D">
        <w:rPr>
          <w:rFonts w:ascii="Arial" w:hAnsi="Arial" w:cs="Arial"/>
          <w:color w:val="000000" w:themeColor="text1"/>
          <w:shd w:val="clear" w:color="auto" w:fill="FFFFFF"/>
        </w:rPr>
        <w:t xml:space="preserve">we employed a worldwide recruitment </w:t>
      </w:r>
      <w:r w:rsidR="00F407CF" w:rsidRPr="000D150D">
        <w:rPr>
          <w:rFonts w:ascii="Arial" w:hAnsi="Arial" w:cs="Arial"/>
          <w:color w:val="000000" w:themeColor="text1"/>
          <w:shd w:val="clear" w:color="auto" w:fill="FFFFFF"/>
        </w:rPr>
        <w:lastRenderedPageBreak/>
        <w:t>strategy</w:t>
      </w:r>
      <w:r>
        <w:rPr>
          <w:rFonts w:ascii="Arial" w:hAnsi="Arial" w:cs="Arial"/>
          <w:color w:val="000000" w:themeColor="text1"/>
          <w:shd w:val="clear" w:color="auto" w:fill="FFFFFF"/>
        </w:rPr>
        <w:t xml:space="preserve"> for S-LAM patients of European origin</w:t>
      </w:r>
      <w:r w:rsidR="00F407CF" w:rsidRPr="000D150D">
        <w:rPr>
          <w:rFonts w:ascii="Arial" w:hAnsi="Arial" w:cs="Arial"/>
          <w:color w:val="000000" w:themeColor="text1"/>
          <w:shd w:val="clear" w:color="auto" w:fill="FFFFFF"/>
        </w:rPr>
        <w:t xml:space="preserve">. </w:t>
      </w:r>
      <w:r>
        <w:rPr>
          <w:rFonts w:ascii="Arial" w:hAnsi="Arial" w:cs="Arial"/>
          <w:color w:val="000000" w:themeColor="text1"/>
          <w:shd w:val="clear" w:color="auto" w:fill="FFFFFF"/>
        </w:rPr>
        <w:t>Although</w:t>
      </w:r>
      <w:r w:rsidR="00F407CF" w:rsidRPr="000D150D">
        <w:rPr>
          <w:rFonts w:ascii="Arial" w:hAnsi="Arial" w:cs="Arial"/>
          <w:color w:val="000000" w:themeColor="text1"/>
          <w:shd w:val="clear" w:color="auto" w:fill="FFFFFF"/>
        </w:rPr>
        <w:t xml:space="preserve"> our controls were all from the USA</w:t>
      </w:r>
      <w:r>
        <w:rPr>
          <w:rFonts w:ascii="Arial" w:hAnsi="Arial" w:cs="Arial"/>
          <w:color w:val="000000" w:themeColor="text1"/>
          <w:shd w:val="clear" w:color="auto" w:fill="FFFFFF"/>
        </w:rPr>
        <w:t xml:space="preserve">, they were selected for </w:t>
      </w:r>
      <w:r w:rsidR="00F407CF">
        <w:rPr>
          <w:rFonts w:ascii="Arial" w:hAnsi="Arial" w:cs="Arial"/>
          <w:color w:val="000000" w:themeColor="text1"/>
          <w:shd w:val="clear" w:color="auto" w:fill="FFFFFF"/>
        </w:rPr>
        <w:t>European ancestry</w:t>
      </w:r>
      <w:r w:rsidR="005A10C5">
        <w:rPr>
          <w:rFonts w:ascii="Arial" w:hAnsi="Arial" w:cs="Arial"/>
          <w:color w:val="000000" w:themeColor="text1"/>
          <w:shd w:val="clear" w:color="auto" w:fill="FFFFFF"/>
        </w:rPr>
        <w:t xml:space="preserve"> to minimize population stratification issues</w:t>
      </w:r>
      <w:r w:rsidR="00F407CF" w:rsidRPr="000D150D">
        <w:rPr>
          <w:rFonts w:ascii="Arial" w:hAnsi="Arial" w:cs="Arial"/>
          <w:color w:val="000000" w:themeColor="text1"/>
          <w:shd w:val="clear" w:color="auto" w:fill="FFFFFF"/>
        </w:rPr>
        <w:t xml:space="preserve">. </w:t>
      </w:r>
      <w:r w:rsidR="00734779" w:rsidRPr="00B2051F">
        <w:rPr>
          <w:rFonts w:ascii="Arial" w:hAnsi="Arial"/>
        </w:rPr>
        <w:t xml:space="preserve">In addition, we employed EIGENSTRAT to </w:t>
      </w:r>
      <w:r w:rsidR="00734779" w:rsidRPr="0048289A">
        <w:rPr>
          <w:rFonts w:ascii="Arial" w:eastAsia="Malgun Gothic" w:hAnsi="Arial" w:cs="Arial"/>
          <w:lang w:eastAsia="ko-KR"/>
        </w:rPr>
        <w:t xml:space="preserve">remove genetic outliers from both S-LAM </w:t>
      </w:r>
      <w:r w:rsidR="00424C1C">
        <w:rPr>
          <w:rFonts w:ascii="Arial" w:eastAsia="Malgun Gothic" w:hAnsi="Arial" w:cs="Arial"/>
          <w:lang w:eastAsia="ko-KR"/>
        </w:rPr>
        <w:t xml:space="preserve">patients </w:t>
      </w:r>
      <w:r w:rsidR="00734779" w:rsidRPr="0048289A">
        <w:rPr>
          <w:rFonts w:ascii="Arial" w:eastAsia="Malgun Gothic" w:hAnsi="Arial" w:cs="Arial"/>
          <w:lang w:eastAsia="ko-KR"/>
        </w:rPr>
        <w:t xml:space="preserve">and controls. </w:t>
      </w:r>
      <w:r w:rsidR="005B08D1">
        <w:rPr>
          <w:rFonts w:ascii="Arial" w:eastAsia="Malgun Gothic" w:hAnsi="Arial" w:cs="Arial"/>
          <w:lang w:eastAsia="ko-KR"/>
        </w:rPr>
        <w:t xml:space="preserve">Finally we used a CLR design, matching </w:t>
      </w:r>
      <w:r w:rsidR="00734779" w:rsidRPr="0048289A">
        <w:rPr>
          <w:rFonts w:ascii="Arial" w:eastAsia="Malgun Gothic" w:hAnsi="Arial" w:cs="Arial"/>
          <w:lang w:eastAsia="ko-KR"/>
        </w:rPr>
        <w:t xml:space="preserve">each case with two controls to </w:t>
      </w:r>
      <w:r w:rsidR="005B08D1">
        <w:rPr>
          <w:rFonts w:ascii="Arial" w:eastAsia="Malgun Gothic" w:hAnsi="Arial" w:cs="Arial"/>
          <w:lang w:eastAsia="ko-KR"/>
        </w:rPr>
        <w:t xml:space="preserve">further </w:t>
      </w:r>
      <w:r w:rsidR="00734779" w:rsidRPr="0048289A">
        <w:rPr>
          <w:rFonts w:ascii="Arial" w:eastAsia="Malgun Gothic" w:hAnsi="Arial" w:cs="Arial"/>
          <w:lang w:eastAsia="ko-KR"/>
        </w:rPr>
        <w:t xml:space="preserve">minimize </w:t>
      </w:r>
      <w:r w:rsidR="005B08D1">
        <w:rPr>
          <w:rFonts w:ascii="Arial" w:eastAsia="Malgun Gothic" w:hAnsi="Arial" w:cs="Arial"/>
          <w:lang w:eastAsia="ko-KR"/>
        </w:rPr>
        <w:t xml:space="preserve">confounding due to </w:t>
      </w:r>
      <w:r w:rsidR="00734779" w:rsidRPr="0048289A">
        <w:rPr>
          <w:rFonts w:ascii="Arial" w:eastAsia="Malgun Gothic" w:hAnsi="Arial" w:cs="Arial"/>
          <w:lang w:eastAsia="ko-KR"/>
        </w:rPr>
        <w:t xml:space="preserve">genetic heterogeneity. </w:t>
      </w:r>
      <w:r w:rsidR="00F91992">
        <w:rPr>
          <w:rFonts w:ascii="Arial" w:eastAsia="Malgun Gothic" w:hAnsi="Arial" w:cs="Arial"/>
          <w:lang w:eastAsia="ko-KR"/>
        </w:rPr>
        <w:t>Previous studies have</w:t>
      </w:r>
      <w:r w:rsidR="00734779">
        <w:rPr>
          <w:rFonts w:ascii="Arial" w:eastAsia="Malgun Gothic" w:hAnsi="Arial" w:cs="Arial"/>
          <w:lang w:eastAsia="ko-KR"/>
        </w:rPr>
        <w:t xml:space="preserve"> shown that</w:t>
      </w:r>
      <w:r w:rsidR="00734779" w:rsidRPr="0048289A">
        <w:rPr>
          <w:rFonts w:ascii="Arial" w:eastAsia="Malgun Gothic" w:hAnsi="Arial" w:cs="Arial"/>
          <w:lang w:eastAsia="ko-KR"/>
        </w:rPr>
        <w:t xml:space="preserve"> CLR </w:t>
      </w:r>
      <w:r w:rsidR="00F91992">
        <w:rPr>
          <w:rFonts w:ascii="Arial" w:eastAsia="Malgun Gothic" w:hAnsi="Arial" w:cs="Arial"/>
          <w:lang w:eastAsia="ko-KR"/>
        </w:rPr>
        <w:t>is superior to</w:t>
      </w:r>
      <w:r w:rsidR="00734779" w:rsidRPr="0048289A">
        <w:rPr>
          <w:rFonts w:ascii="Arial" w:eastAsia="Malgun Gothic" w:hAnsi="Arial" w:cs="Arial"/>
          <w:lang w:eastAsia="ko-KR"/>
        </w:rPr>
        <w:t xml:space="preserve"> </w:t>
      </w:r>
      <w:r w:rsidR="00734779" w:rsidRPr="00BB18F9">
        <w:rPr>
          <w:rFonts w:ascii="Arial" w:eastAsia="Malgun Gothic" w:hAnsi="Arial" w:cs="Arial"/>
          <w:lang w:eastAsia="ko-KR"/>
        </w:rPr>
        <w:t xml:space="preserve">unconditional logistic regression </w:t>
      </w:r>
      <w:r w:rsidR="00734779">
        <w:rPr>
          <w:rFonts w:ascii="Arial" w:eastAsia="Malgun Gothic" w:hAnsi="Arial" w:cs="Arial" w:hint="eastAsia"/>
          <w:lang w:eastAsia="ko-KR"/>
        </w:rPr>
        <w:t>(</w:t>
      </w:r>
      <w:r w:rsidR="00734779" w:rsidRPr="0048289A">
        <w:rPr>
          <w:rFonts w:ascii="Arial" w:eastAsia="Malgun Gothic" w:hAnsi="Arial" w:cs="Arial"/>
          <w:lang w:eastAsia="ko-KR"/>
        </w:rPr>
        <w:t>LR</w:t>
      </w:r>
      <w:r w:rsidR="00734779">
        <w:rPr>
          <w:rFonts w:ascii="Arial" w:eastAsia="Malgun Gothic" w:hAnsi="Arial" w:cs="Arial" w:hint="eastAsia"/>
          <w:lang w:eastAsia="ko-KR"/>
        </w:rPr>
        <w:t>)</w:t>
      </w:r>
      <w:r w:rsidR="00734779" w:rsidRPr="0048289A">
        <w:rPr>
          <w:rFonts w:ascii="Arial" w:eastAsia="Malgun Gothic" w:hAnsi="Arial" w:cs="Arial"/>
          <w:lang w:eastAsia="ko-KR"/>
        </w:rPr>
        <w:t xml:space="preserve"> if variables used for matching are true confounding variables</w:t>
      </w:r>
      <w:r w:rsidR="00F91992">
        <w:rPr>
          <w:rFonts w:ascii="Arial" w:eastAsia="Malgun Gothic" w:hAnsi="Arial" w:cs="Arial"/>
          <w:lang w:eastAsia="ko-KR"/>
        </w:rPr>
        <w:t>,</w:t>
      </w:r>
      <w:r w:rsidR="00734779" w:rsidRPr="0048289A">
        <w:rPr>
          <w:rFonts w:ascii="Arial" w:eastAsia="Malgun Gothic" w:hAnsi="Arial" w:cs="Arial"/>
          <w:lang w:eastAsia="ko-KR"/>
        </w:rPr>
        <w:t xml:space="preserve"> and </w:t>
      </w:r>
      <w:r w:rsidR="00F91992">
        <w:rPr>
          <w:rFonts w:ascii="Arial" w:eastAsia="Malgun Gothic" w:hAnsi="Arial" w:cs="Arial"/>
          <w:lang w:eastAsia="ko-KR"/>
        </w:rPr>
        <w:t xml:space="preserve">only a </w:t>
      </w:r>
      <w:r w:rsidR="00734779" w:rsidRPr="0048289A">
        <w:rPr>
          <w:rFonts w:ascii="Arial" w:eastAsia="Malgun Gothic" w:hAnsi="Arial" w:cs="Arial"/>
          <w:lang w:eastAsia="ko-KR"/>
        </w:rPr>
        <w:t xml:space="preserve">moderate number of controls </w:t>
      </w:r>
      <w:r w:rsidR="00F91992">
        <w:rPr>
          <w:rFonts w:ascii="Arial" w:eastAsia="Malgun Gothic" w:hAnsi="Arial" w:cs="Arial"/>
          <w:lang w:eastAsia="ko-KR"/>
        </w:rPr>
        <w:t>a</w:t>
      </w:r>
      <w:r w:rsidR="00734779" w:rsidRPr="0048289A">
        <w:rPr>
          <w:rFonts w:ascii="Arial" w:eastAsia="Malgun Gothic" w:hAnsi="Arial" w:cs="Arial"/>
          <w:lang w:eastAsia="ko-KR"/>
        </w:rPr>
        <w:t xml:space="preserve">re excluded </w:t>
      </w:r>
      <w:r w:rsidR="00F91992">
        <w:rPr>
          <w:rFonts w:ascii="Arial" w:eastAsia="Malgun Gothic" w:hAnsi="Arial" w:cs="Arial"/>
          <w:lang w:eastAsia="ko-KR"/>
        </w:rPr>
        <w:t xml:space="preserve">through </w:t>
      </w:r>
      <w:r w:rsidR="00734779" w:rsidRPr="0048289A">
        <w:rPr>
          <w:rFonts w:ascii="Arial" w:eastAsia="Malgun Gothic" w:hAnsi="Arial" w:cs="Arial"/>
          <w:lang w:eastAsia="ko-KR"/>
        </w:rPr>
        <w:t>matching [5</w:t>
      </w:r>
      <w:r w:rsidR="00067E8F">
        <w:rPr>
          <w:rFonts w:ascii="Arial" w:eastAsia="Malgun Gothic" w:hAnsi="Arial" w:cs="Arial"/>
          <w:lang w:eastAsia="ko-KR"/>
        </w:rPr>
        <w:t>6</w:t>
      </w:r>
      <w:r w:rsidR="00734779" w:rsidRPr="0048289A">
        <w:rPr>
          <w:rFonts w:ascii="Arial" w:eastAsia="Malgun Gothic" w:hAnsi="Arial" w:cs="Arial"/>
          <w:lang w:eastAsia="ko-KR"/>
        </w:rPr>
        <w:t>-6</w:t>
      </w:r>
      <w:r w:rsidR="00067E8F">
        <w:rPr>
          <w:rFonts w:ascii="Arial" w:eastAsia="Malgun Gothic" w:hAnsi="Arial" w:cs="Arial"/>
          <w:lang w:eastAsia="ko-KR"/>
        </w:rPr>
        <w:t>2</w:t>
      </w:r>
      <w:r w:rsidR="00734779" w:rsidRPr="0048289A">
        <w:rPr>
          <w:rFonts w:ascii="Arial" w:eastAsia="Malgun Gothic" w:hAnsi="Arial" w:cs="Arial"/>
          <w:lang w:eastAsia="ko-KR"/>
        </w:rPr>
        <w:t xml:space="preserve">]. </w:t>
      </w:r>
      <w:r w:rsidR="00734779">
        <w:rPr>
          <w:rFonts w:ascii="Arial" w:eastAsia="Malgun Gothic" w:hAnsi="Arial" w:cs="Arial"/>
          <w:lang w:eastAsia="ko-KR"/>
        </w:rPr>
        <w:t>W</w:t>
      </w:r>
      <w:r w:rsidR="00734779" w:rsidRPr="0048289A">
        <w:rPr>
          <w:rFonts w:ascii="Arial" w:eastAsia="Malgun Gothic" w:hAnsi="Arial" w:cs="Arial"/>
          <w:lang w:eastAsia="ko-KR"/>
        </w:rPr>
        <w:t>e</w:t>
      </w:r>
      <w:r w:rsidR="00734779">
        <w:rPr>
          <w:rFonts w:ascii="Arial" w:eastAsia="Malgun Gothic" w:hAnsi="Arial" w:cs="Arial"/>
          <w:lang w:eastAsia="ko-KR"/>
        </w:rPr>
        <w:t xml:space="preserve"> also</w:t>
      </w:r>
      <w:r w:rsidR="00734779" w:rsidRPr="0048289A">
        <w:rPr>
          <w:rFonts w:ascii="Arial" w:eastAsia="Malgun Gothic" w:hAnsi="Arial" w:cs="Arial"/>
          <w:lang w:eastAsia="ko-KR"/>
        </w:rPr>
        <w:t xml:space="preserve"> found that </w:t>
      </w:r>
      <w:r w:rsidR="00734779">
        <w:rPr>
          <w:rFonts w:ascii="Arial" w:eastAsia="Malgun Gothic" w:hAnsi="Arial" w:cs="Arial"/>
          <w:lang w:eastAsia="ko-KR"/>
        </w:rPr>
        <w:t>CLR generated more significant results than LR</w:t>
      </w:r>
      <w:r w:rsidR="00734779">
        <w:rPr>
          <w:rFonts w:ascii="Arial" w:eastAsia="Malgun Gothic" w:hAnsi="Arial" w:cs="Arial" w:hint="eastAsia"/>
          <w:lang w:eastAsia="ko-KR"/>
        </w:rPr>
        <w:t xml:space="preserve"> (Supplemental Table 6)</w:t>
      </w:r>
      <w:r w:rsidR="00734779" w:rsidRPr="0048289A">
        <w:rPr>
          <w:rFonts w:ascii="Arial" w:eastAsia="Malgun Gothic" w:hAnsi="Arial" w:cs="Arial"/>
          <w:lang w:eastAsia="ko-KR"/>
        </w:rPr>
        <w:t>.</w:t>
      </w:r>
      <w:r w:rsidR="005B08D1">
        <w:rPr>
          <w:rFonts w:ascii="Arial" w:hAnsi="Arial" w:cs="Arial"/>
          <w:color w:val="000000" w:themeColor="text1"/>
          <w:shd w:val="clear" w:color="auto" w:fill="FFFFFF"/>
        </w:rPr>
        <w:t xml:space="preserve"> F</w:t>
      </w:r>
      <w:r w:rsidR="00A875DA">
        <w:rPr>
          <w:rFonts w:ascii="Arial" w:hAnsi="Arial" w:cs="Arial"/>
          <w:color w:val="000000" w:themeColor="text1"/>
          <w:shd w:val="clear" w:color="auto" w:fill="FFFFFF"/>
        </w:rPr>
        <w:t>unctional analyses to confirm our hypothesis</w:t>
      </w:r>
      <w:r>
        <w:rPr>
          <w:rFonts w:ascii="Arial" w:hAnsi="Arial" w:cs="Arial"/>
          <w:color w:val="000000" w:themeColor="text1"/>
          <w:shd w:val="clear" w:color="auto" w:fill="FFFFFF"/>
        </w:rPr>
        <w:t xml:space="preserve"> that </w:t>
      </w:r>
      <w:r>
        <w:rPr>
          <w:rFonts w:ascii="Arial" w:hAnsi="Arial" w:cs="Arial"/>
          <w:i/>
          <w:color w:val="000000" w:themeColor="text1"/>
          <w:shd w:val="clear" w:color="auto" w:fill="FFFFFF"/>
        </w:rPr>
        <w:t>NR2F2</w:t>
      </w:r>
      <w:r>
        <w:rPr>
          <w:rFonts w:ascii="Arial" w:hAnsi="Arial" w:cs="Arial"/>
          <w:color w:val="000000" w:themeColor="text1"/>
          <w:shd w:val="clear" w:color="auto" w:fill="FFFFFF"/>
        </w:rPr>
        <w:t xml:space="preserve"> is the gene affected by this SNP </w:t>
      </w:r>
      <w:r w:rsidR="002A42E9">
        <w:rPr>
          <w:rFonts w:ascii="Arial" w:hAnsi="Arial" w:cs="Arial"/>
          <w:color w:val="000000" w:themeColor="text1"/>
          <w:shd w:val="clear" w:color="auto" w:fill="FFFFFF"/>
        </w:rPr>
        <w:t>are</w:t>
      </w:r>
      <w:r>
        <w:rPr>
          <w:rFonts w:ascii="Arial" w:hAnsi="Arial" w:cs="Arial"/>
          <w:color w:val="000000" w:themeColor="text1"/>
          <w:shd w:val="clear" w:color="auto" w:fill="FFFFFF"/>
        </w:rPr>
        <w:t xml:space="preserve"> limited </w:t>
      </w:r>
      <w:r w:rsidR="005A10C5">
        <w:rPr>
          <w:rFonts w:ascii="Arial" w:eastAsia="Times New Roman" w:hAnsi="Arial" w:cs="Arial"/>
          <w:color w:val="000000"/>
        </w:rPr>
        <w:t xml:space="preserve">due to </w:t>
      </w:r>
      <w:r w:rsidR="00A875DA" w:rsidRPr="00CD6C16">
        <w:rPr>
          <w:rFonts w:ascii="Arial" w:eastAsia="Times New Roman" w:hAnsi="Arial" w:cs="Arial"/>
          <w:color w:val="000000"/>
        </w:rPr>
        <w:t xml:space="preserve">the </w:t>
      </w:r>
      <w:r w:rsidR="00A875DA">
        <w:rPr>
          <w:rFonts w:ascii="Arial" w:eastAsia="Times New Roman" w:hAnsi="Arial" w:cs="Arial"/>
          <w:color w:val="000000"/>
        </w:rPr>
        <w:t>absense</w:t>
      </w:r>
      <w:r w:rsidR="00A875DA" w:rsidRPr="00CD6C16">
        <w:rPr>
          <w:rFonts w:ascii="Arial" w:eastAsia="Times New Roman" w:hAnsi="Arial" w:cs="Arial"/>
          <w:color w:val="000000"/>
        </w:rPr>
        <w:t xml:space="preserve"> of a reliable LAM tumor cell line</w:t>
      </w:r>
      <w:r>
        <w:rPr>
          <w:rFonts w:ascii="Arial" w:eastAsia="Times New Roman" w:hAnsi="Arial" w:cs="Arial"/>
          <w:color w:val="000000"/>
        </w:rPr>
        <w:t xml:space="preserve">, </w:t>
      </w:r>
      <w:r w:rsidR="007F4B80">
        <w:rPr>
          <w:rFonts w:ascii="Arial" w:eastAsia="Times New Roman" w:hAnsi="Arial" w:cs="Arial"/>
          <w:color w:val="000000"/>
        </w:rPr>
        <w:t xml:space="preserve">the </w:t>
      </w:r>
      <w:r w:rsidR="005A10C5">
        <w:rPr>
          <w:rFonts w:ascii="Arial" w:eastAsia="Times New Roman" w:hAnsi="Arial" w:cs="Arial"/>
          <w:color w:val="000000"/>
        </w:rPr>
        <w:t xml:space="preserve">very </w:t>
      </w:r>
      <w:r w:rsidR="007F4B80">
        <w:rPr>
          <w:rFonts w:ascii="Arial" w:eastAsia="Times New Roman" w:hAnsi="Arial" w:cs="Arial"/>
          <w:color w:val="000000"/>
        </w:rPr>
        <w:t>low abundance of LAM cells in LAM lung specimens</w:t>
      </w:r>
      <w:r w:rsidR="005A10C5">
        <w:rPr>
          <w:rFonts w:ascii="Arial" w:eastAsia="Times New Roman" w:hAnsi="Arial" w:cs="Arial"/>
          <w:color w:val="000000"/>
        </w:rPr>
        <w:t xml:space="preserve"> (often &lt;5%)</w:t>
      </w:r>
      <w:r w:rsidR="007F4B80">
        <w:rPr>
          <w:rFonts w:ascii="Arial" w:eastAsia="Times New Roman" w:hAnsi="Arial" w:cs="Arial"/>
          <w:color w:val="000000"/>
        </w:rPr>
        <w:t xml:space="preserve">, </w:t>
      </w:r>
      <w:r>
        <w:rPr>
          <w:rFonts w:ascii="Arial" w:eastAsia="Times New Roman" w:hAnsi="Arial" w:cs="Arial"/>
          <w:color w:val="000000"/>
        </w:rPr>
        <w:t xml:space="preserve">and lack of a </w:t>
      </w:r>
      <w:r w:rsidR="00A875DA">
        <w:rPr>
          <w:rFonts w:ascii="Arial" w:eastAsia="Times New Roman" w:hAnsi="Arial" w:cs="Arial"/>
          <w:color w:val="000000"/>
        </w:rPr>
        <w:t>LAM animal model.</w:t>
      </w:r>
    </w:p>
    <w:p w14:paraId="25970D35" w14:textId="36E84358" w:rsidR="00956095" w:rsidRPr="000D150D" w:rsidRDefault="00104400" w:rsidP="005B08D1">
      <w:pPr>
        <w:adjustRightInd w:val="0"/>
        <w:spacing w:line="480" w:lineRule="auto"/>
        <w:ind w:firstLine="720"/>
        <w:rPr>
          <w:rFonts w:ascii="Arial" w:hAnsi="Arial" w:cs="Arial"/>
          <w:color w:val="000000" w:themeColor="text1"/>
          <w:shd w:val="clear" w:color="auto" w:fill="FFFFFF"/>
        </w:rPr>
      </w:pPr>
      <w:r w:rsidRPr="000D150D">
        <w:rPr>
          <w:rFonts w:ascii="Arial" w:hAnsi="Arial" w:cs="Arial"/>
          <w:color w:val="000000" w:themeColor="text1"/>
          <w:shd w:val="clear" w:color="auto" w:fill="FFFFFF"/>
        </w:rPr>
        <w:t>In conclusion, our GWAS has identified non-coding SNPs on chr15q</w:t>
      </w:r>
      <w:r w:rsidR="0010472D" w:rsidRPr="000D150D">
        <w:rPr>
          <w:rFonts w:ascii="Arial" w:hAnsi="Arial" w:cs="Arial"/>
          <w:color w:val="000000" w:themeColor="text1"/>
          <w:shd w:val="clear" w:color="auto" w:fill="FFFFFF"/>
        </w:rPr>
        <w:t>26.2</w:t>
      </w:r>
      <w:r w:rsidRPr="000D150D">
        <w:rPr>
          <w:rFonts w:ascii="Arial" w:hAnsi="Arial" w:cs="Arial"/>
          <w:color w:val="000000" w:themeColor="text1"/>
          <w:shd w:val="clear" w:color="auto" w:fill="FFFFFF"/>
        </w:rPr>
        <w:t xml:space="preserve"> whose alleles are associated with S-LAM, that are located in a TAD containing the </w:t>
      </w:r>
      <w:r w:rsidRPr="000D150D">
        <w:rPr>
          <w:rFonts w:ascii="Arial" w:hAnsi="Arial" w:cs="Arial"/>
          <w:color w:val="000000" w:themeColor="text1"/>
        </w:rPr>
        <w:t>orphan nuclear receptor</w:t>
      </w:r>
      <w:r w:rsidRPr="000D150D">
        <w:rPr>
          <w:rFonts w:ascii="Arial" w:hAnsi="Arial" w:cs="Arial"/>
          <w:color w:val="000000" w:themeColor="text1"/>
          <w:shd w:val="clear" w:color="auto" w:fill="FFFFFF"/>
        </w:rPr>
        <w:t xml:space="preserve">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suggesting a model in which these SNP alleles influence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expression and thereby LAM pathogenesis.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is </w:t>
      </w:r>
      <w:r w:rsidRPr="00315607">
        <w:rPr>
          <w:rFonts w:ascii="Arial" w:hAnsi="Arial" w:cs="Arial"/>
          <w:color w:val="000000" w:themeColor="text1"/>
          <w:shd w:val="clear" w:color="auto" w:fill="FFFFFF"/>
        </w:rPr>
        <w:t>relatively</w:t>
      </w:r>
      <w:r w:rsidRPr="000D150D">
        <w:rPr>
          <w:rFonts w:ascii="Arial" w:hAnsi="Arial" w:cs="Arial"/>
          <w:color w:val="000000" w:themeColor="text1"/>
          <w:shd w:val="clear" w:color="auto" w:fill="FFFFFF"/>
        </w:rPr>
        <w:t xml:space="preserve"> highly expressed in LAM and LAM-related tumors.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has not previously been </w:t>
      </w:r>
      <w:r w:rsidR="00203DC1">
        <w:rPr>
          <w:rFonts w:ascii="Arial" w:hAnsi="Arial" w:cs="Arial"/>
          <w:color w:val="000000" w:themeColor="text1"/>
          <w:shd w:val="clear" w:color="auto" w:fill="FFFFFF"/>
        </w:rPr>
        <w:t>implicated in</w:t>
      </w:r>
      <w:r w:rsidRPr="000D150D">
        <w:rPr>
          <w:rFonts w:ascii="Arial" w:hAnsi="Arial" w:cs="Arial"/>
          <w:color w:val="000000" w:themeColor="text1"/>
          <w:shd w:val="clear" w:color="auto" w:fill="FFFFFF"/>
        </w:rPr>
        <w:t xml:space="preserve"> LAM, and these </w:t>
      </w:r>
      <w:r w:rsidR="002565D3">
        <w:rPr>
          <w:rFonts w:ascii="Arial" w:hAnsi="Arial" w:cs="Arial"/>
          <w:color w:val="000000" w:themeColor="text1"/>
          <w:shd w:val="clear" w:color="auto" w:fill="FFFFFF"/>
        </w:rPr>
        <w:t>novel</w:t>
      </w:r>
      <w:r w:rsidR="00203DC1">
        <w:rPr>
          <w:rFonts w:ascii="Arial" w:hAnsi="Arial" w:cs="Arial"/>
          <w:color w:val="000000" w:themeColor="text1"/>
          <w:shd w:val="clear" w:color="auto" w:fill="FFFFFF"/>
        </w:rPr>
        <w:t xml:space="preserve"> and unexpected</w:t>
      </w:r>
      <w:r w:rsidR="002565D3">
        <w:rPr>
          <w:rFonts w:ascii="Arial" w:hAnsi="Arial" w:cs="Arial"/>
          <w:color w:val="000000" w:themeColor="text1"/>
          <w:shd w:val="clear" w:color="auto" w:fill="FFFFFF"/>
        </w:rPr>
        <w:t xml:space="preserve"> </w:t>
      </w:r>
      <w:r w:rsidRPr="000D150D">
        <w:rPr>
          <w:rFonts w:ascii="Arial" w:hAnsi="Arial" w:cs="Arial"/>
          <w:color w:val="000000" w:themeColor="text1"/>
          <w:shd w:val="clear" w:color="auto" w:fill="FFFFFF"/>
        </w:rPr>
        <w:t xml:space="preserve">findings will hopefully lead to </w:t>
      </w:r>
      <w:r w:rsidR="00203DC1">
        <w:rPr>
          <w:rFonts w:ascii="Arial" w:hAnsi="Arial" w:cs="Arial"/>
          <w:color w:val="000000" w:themeColor="text1"/>
          <w:shd w:val="clear" w:color="auto" w:fill="FFFFFF"/>
        </w:rPr>
        <w:t>better understanding of</w:t>
      </w:r>
      <w:r w:rsidRPr="000D150D">
        <w:rPr>
          <w:rFonts w:ascii="Arial" w:hAnsi="Arial" w:cs="Arial"/>
          <w:color w:val="000000" w:themeColor="text1"/>
          <w:shd w:val="clear" w:color="auto" w:fill="FFFFFF"/>
        </w:rPr>
        <w:t xml:space="preserve"> </w:t>
      </w:r>
      <w:r w:rsidR="00203DC1">
        <w:rPr>
          <w:rFonts w:ascii="Arial" w:hAnsi="Arial" w:cs="Arial"/>
          <w:color w:val="000000" w:themeColor="text1"/>
          <w:shd w:val="clear" w:color="auto" w:fill="FFFFFF"/>
        </w:rPr>
        <w:t xml:space="preserve">the pathogenesis of </w:t>
      </w:r>
      <w:r w:rsidRPr="000D150D">
        <w:rPr>
          <w:rFonts w:ascii="Arial" w:hAnsi="Arial" w:cs="Arial"/>
          <w:color w:val="000000" w:themeColor="text1"/>
          <w:shd w:val="clear" w:color="auto" w:fill="FFFFFF"/>
        </w:rPr>
        <w:t>this often progressive and lethal lung disorder.</w:t>
      </w:r>
    </w:p>
    <w:p w14:paraId="6F00D156" w14:textId="624A4514" w:rsidR="00B620FE" w:rsidRPr="00B2051F" w:rsidRDefault="00B620FE" w:rsidP="00B2051F">
      <w:pPr>
        <w:rPr>
          <w:rFonts w:ascii="Arial" w:hAnsi="Arial"/>
          <w:b/>
          <w:color w:val="000000" w:themeColor="text1"/>
          <w:shd w:val="clear" w:color="auto" w:fill="FFFFFF"/>
        </w:rPr>
      </w:pPr>
    </w:p>
    <w:p w14:paraId="41E1B4FD" w14:textId="3EE8408A" w:rsidR="00956095" w:rsidRPr="000D150D" w:rsidRDefault="00AE35F2" w:rsidP="00A134C5">
      <w:pPr>
        <w:adjustRightInd w:val="0"/>
        <w:spacing w:line="480" w:lineRule="auto"/>
        <w:outlineLvl w:val="0"/>
        <w:rPr>
          <w:rFonts w:ascii="Arial" w:hAnsi="Arial" w:cs="Arial"/>
          <w:color w:val="000000" w:themeColor="text1"/>
          <w:shd w:val="clear" w:color="auto" w:fill="FFFFFF"/>
        </w:rPr>
      </w:pPr>
      <w:r w:rsidRPr="000D150D">
        <w:rPr>
          <w:rFonts w:ascii="Arial" w:hAnsi="Arial" w:cs="Arial"/>
          <w:b/>
          <w:color w:val="000000" w:themeColor="text1"/>
          <w:shd w:val="clear" w:color="auto" w:fill="FFFFFF"/>
        </w:rPr>
        <w:t>Acknowl</w:t>
      </w:r>
      <w:r w:rsidR="00104400" w:rsidRPr="000D150D">
        <w:rPr>
          <w:rFonts w:ascii="Arial" w:hAnsi="Arial" w:cs="Arial"/>
          <w:b/>
          <w:color w:val="000000" w:themeColor="text1"/>
          <w:shd w:val="clear" w:color="auto" w:fill="FFFFFF"/>
        </w:rPr>
        <w:t>edgements</w:t>
      </w:r>
    </w:p>
    <w:p w14:paraId="6FB002D2" w14:textId="74344090" w:rsidR="00257E13" w:rsidRPr="000D150D" w:rsidRDefault="00AE35F2" w:rsidP="00257E13">
      <w:pPr>
        <w:adjustRightInd w:val="0"/>
        <w:spacing w:line="480" w:lineRule="auto"/>
        <w:rPr>
          <w:rFonts w:ascii="Arial" w:hAnsi="Arial" w:cs="Arial"/>
          <w:color w:val="000000" w:themeColor="text1"/>
          <w:shd w:val="clear" w:color="auto" w:fill="FFFFFF"/>
        </w:rPr>
      </w:pPr>
      <w:r w:rsidRPr="000D150D">
        <w:rPr>
          <w:rFonts w:ascii="Arial" w:hAnsi="Arial" w:cs="Arial"/>
          <w:color w:val="000000" w:themeColor="text1"/>
          <w:shd w:val="clear" w:color="auto" w:fill="FFFFFF"/>
        </w:rPr>
        <w:t>W</w:t>
      </w:r>
      <w:r w:rsidR="00104400" w:rsidRPr="000D150D">
        <w:rPr>
          <w:rFonts w:ascii="Arial" w:hAnsi="Arial" w:cs="Arial"/>
          <w:color w:val="000000" w:themeColor="text1"/>
          <w:shd w:val="clear" w:color="auto" w:fill="FFFFFF"/>
        </w:rPr>
        <w:t xml:space="preserve">e thank all the LAM patients who participated in this research project; and the following individuals who contributed to subject recruitment: Dr. Hubert Wirtz, </w:t>
      </w:r>
      <w:r w:rsidR="00104400" w:rsidRPr="000D150D">
        <w:rPr>
          <w:rFonts w:ascii="Arial" w:hAnsi="Arial" w:cs="Arial"/>
          <w:color w:val="000000" w:themeColor="text1"/>
          <w:shd w:val="clear" w:color="auto" w:fill="FFFFFF"/>
        </w:rPr>
        <w:lastRenderedPageBreak/>
        <w:t xml:space="preserve">Universitätsklinikum Leipzig, Germany; Iris Bassi, LAM Italia; </w:t>
      </w:r>
      <w:r w:rsidR="00104400" w:rsidRPr="000D150D">
        <w:rPr>
          <w:rFonts w:ascii="Arial" w:hAnsi="Arial" w:cs="Arial"/>
          <w:color w:val="000000" w:themeColor="text1"/>
        </w:rPr>
        <w:t>Corine Durand, FLAM Association (France Lymphangioléiomyomatose)</w:t>
      </w:r>
      <w:r w:rsidR="00104400" w:rsidRPr="000D150D">
        <w:rPr>
          <w:rFonts w:ascii="Arial" w:hAnsi="Arial" w:cs="Arial"/>
          <w:color w:val="000000" w:themeColor="text1"/>
          <w:shd w:val="clear" w:color="auto" w:fill="FFFFFF"/>
        </w:rPr>
        <w:t>; Lesley Bogoslavski, Israeli LAM Organization; and Dr. Mordechai Kramer, Beilinson Hospital, Israel.</w:t>
      </w:r>
      <w:r w:rsidR="0053349F" w:rsidRPr="000D150D">
        <w:rPr>
          <w:rFonts w:ascii="Arial" w:hAnsi="Arial" w:cs="Arial"/>
          <w:color w:val="000000" w:themeColor="text1"/>
          <w:shd w:val="clear" w:color="auto" w:fill="FFFFFF"/>
        </w:rPr>
        <w:t xml:space="preserve"> </w:t>
      </w:r>
      <w:r w:rsidR="00257E13" w:rsidRPr="000D150D">
        <w:rPr>
          <w:rFonts w:ascii="Arial" w:hAnsi="Arial" w:cs="Arial" w:hint="eastAsia"/>
          <w:color w:val="000000" w:themeColor="text1"/>
          <w:shd w:val="clear" w:color="auto" w:fill="FFFFFF"/>
          <w:lang w:eastAsia="ko-KR"/>
        </w:rPr>
        <w:t xml:space="preserve">This research </w:t>
      </w:r>
      <w:r w:rsidR="002A04C1" w:rsidRPr="000D150D">
        <w:rPr>
          <w:rFonts w:ascii="Arial" w:hAnsi="Arial" w:cs="Arial" w:hint="eastAsia"/>
          <w:color w:val="000000" w:themeColor="text1"/>
          <w:shd w:val="clear" w:color="auto" w:fill="FFFFFF"/>
          <w:lang w:eastAsia="ko-KR"/>
        </w:rPr>
        <w:t>was</w:t>
      </w:r>
      <w:r w:rsidR="00257E13" w:rsidRPr="000D150D">
        <w:rPr>
          <w:rFonts w:ascii="Arial" w:hAnsi="Arial" w:cs="Arial" w:hint="eastAsia"/>
          <w:color w:val="000000" w:themeColor="text1"/>
          <w:shd w:val="clear" w:color="auto" w:fill="FFFFFF"/>
          <w:lang w:eastAsia="ko-KR"/>
        </w:rPr>
        <w:t xml:space="preserve"> s</w:t>
      </w:r>
      <w:r w:rsidR="00257E13" w:rsidRPr="000D150D">
        <w:rPr>
          <w:rFonts w:ascii="Arial" w:hAnsi="Arial" w:cs="Arial"/>
          <w:color w:val="000000" w:themeColor="text1"/>
          <w:shd w:val="clear" w:color="auto" w:fill="FFFFFF"/>
        </w:rPr>
        <w:t>upported by the LAM Foundation, John Adler, and The Engles Fund for TSC and LAM research.</w:t>
      </w:r>
    </w:p>
    <w:p w14:paraId="6C645A88" w14:textId="43F9911F" w:rsidR="0053349F" w:rsidRPr="000D150D" w:rsidRDefault="0053349F" w:rsidP="00A134C5">
      <w:pPr>
        <w:adjustRightInd w:val="0"/>
        <w:spacing w:line="480" w:lineRule="auto"/>
        <w:ind w:firstLine="720"/>
        <w:rPr>
          <w:rFonts w:ascii="Arial" w:hAnsi="Arial" w:cs="Arial"/>
          <w:color w:val="000000" w:themeColor="text1"/>
        </w:rPr>
      </w:pPr>
    </w:p>
    <w:p w14:paraId="03283CA1" w14:textId="77777777" w:rsidR="0053349F" w:rsidRPr="000D150D" w:rsidRDefault="0053349F" w:rsidP="0053349F">
      <w:pPr>
        <w:spacing w:line="480" w:lineRule="auto"/>
        <w:rPr>
          <w:rFonts w:ascii="Arial" w:eastAsia="SimSun" w:hAnsi="Arial" w:cs="Arial"/>
          <w:b/>
          <w:bCs/>
          <w:color w:val="000000" w:themeColor="text1"/>
          <w:lang w:eastAsia="zh-CN"/>
        </w:rPr>
      </w:pPr>
      <w:r w:rsidRPr="000D150D">
        <w:rPr>
          <w:rFonts w:ascii="Arial" w:eastAsia="SimSun" w:hAnsi="Arial" w:cs="Arial"/>
          <w:b/>
          <w:bCs/>
          <w:color w:val="000000" w:themeColor="text1"/>
          <w:lang w:eastAsia="zh-CN"/>
        </w:rPr>
        <w:t>Data and Code Availability</w:t>
      </w:r>
    </w:p>
    <w:p w14:paraId="38D17017" w14:textId="03F45F5E" w:rsidR="004A403E" w:rsidRPr="000D150D" w:rsidRDefault="00921DC7" w:rsidP="0053349F">
      <w:pPr>
        <w:spacing w:line="480" w:lineRule="auto"/>
        <w:rPr>
          <w:rFonts w:ascii="Arial" w:hAnsi="Arial" w:cs="Arial"/>
          <w:bCs/>
          <w:lang w:eastAsia="ko-KR"/>
        </w:rPr>
      </w:pPr>
      <w:r w:rsidRPr="000D150D">
        <w:rPr>
          <w:rFonts w:ascii="Arial" w:eastAsia="SimSun" w:hAnsi="Arial" w:cs="Arial"/>
          <w:bCs/>
          <w:lang w:eastAsia="zh-CN"/>
        </w:rPr>
        <w:t>The primary GWAS and replication data will be made available on publication of this work through dbGaP.</w:t>
      </w:r>
    </w:p>
    <w:p w14:paraId="58411C5D" w14:textId="77777777" w:rsidR="0053349F" w:rsidRPr="000D150D" w:rsidRDefault="0053349F" w:rsidP="00A134C5">
      <w:pPr>
        <w:adjustRightInd w:val="0"/>
        <w:spacing w:line="480" w:lineRule="auto"/>
        <w:ind w:firstLine="720"/>
        <w:rPr>
          <w:rFonts w:ascii="Arial" w:hAnsi="Arial" w:cs="Arial"/>
          <w:color w:val="000000" w:themeColor="text1"/>
          <w:shd w:val="clear" w:color="auto" w:fill="FFFFFF"/>
        </w:rPr>
      </w:pPr>
    </w:p>
    <w:p w14:paraId="70DEDBE2" w14:textId="41FA4E14" w:rsidR="0053349F" w:rsidRPr="000D150D" w:rsidRDefault="0053349F" w:rsidP="0053349F">
      <w:pPr>
        <w:spacing w:line="480" w:lineRule="auto"/>
        <w:rPr>
          <w:rFonts w:ascii="Arial" w:eastAsia="SimSun" w:hAnsi="Arial" w:cs="Arial"/>
          <w:bCs/>
          <w:lang w:eastAsia="zh-CN"/>
        </w:rPr>
      </w:pPr>
    </w:p>
    <w:p w14:paraId="78595441" w14:textId="215E5CA5" w:rsidR="00B620FE" w:rsidRPr="000D150D" w:rsidRDefault="00B620FE" w:rsidP="00A134C5">
      <w:pPr>
        <w:spacing w:line="480" w:lineRule="auto"/>
        <w:rPr>
          <w:rFonts w:ascii="Arial" w:hAnsi="Arial" w:cs="Arial"/>
          <w:b/>
          <w:color w:val="000000" w:themeColor="text1"/>
          <w:shd w:val="clear" w:color="auto" w:fill="FFFFFF"/>
        </w:rPr>
      </w:pPr>
    </w:p>
    <w:p w14:paraId="39CEAF1A" w14:textId="77777777" w:rsidR="001E6095" w:rsidRPr="000D150D" w:rsidRDefault="001E6095">
      <w:pPr>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br w:type="page"/>
      </w:r>
    </w:p>
    <w:p w14:paraId="60E48718" w14:textId="77777777" w:rsidR="005A10C5" w:rsidRPr="000D150D" w:rsidRDefault="005A10C5" w:rsidP="005A10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lastRenderedPageBreak/>
        <w:t>REFERENCES</w:t>
      </w:r>
    </w:p>
    <w:p w14:paraId="429B1FB3" w14:textId="2A758AF8" w:rsidR="00146CD8" w:rsidRPr="00B2051F" w:rsidRDefault="005A10C5" w:rsidP="00B2051F">
      <w:pPr>
        <w:pStyle w:val="EndNoteBibliography"/>
        <w:spacing w:after="0"/>
      </w:pPr>
      <w:r w:rsidRPr="00E21A8C">
        <w:rPr>
          <w:rFonts w:ascii="Arial" w:hAnsi="Arial" w:cs="Arial"/>
          <w:color w:val="000000" w:themeColor="text1"/>
          <w:sz w:val="24"/>
          <w:szCs w:val="24"/>
        </w:rPr>
        <w:fldChar w:fldCharType="begin"/>
      </w:r>
      <w:r w:rsidRPr="00E21A8C">
        <w:rPr>
          <w:rFonts w:ascii="Arial" w:hAnsi="Arial" w:cs="Arial"/>
          <w:color w:val="000000" w:themeColor="text1"/>
          <w:sz w:val="24"/>
          <w:szCs w:val="24"/>
        </w:rPr>
        <w:instrText xml:space="preserve"> ADDIN EN.REFLIST </w:instrText>
      </w:r>
      <w:r w:rsidRPr="00E21A8C">
        <w:rPr>
          <w:rFonts w:ascii="Arial" w:hAnsi="Arial" w:cs="Arial"/>
          <w:color w:val="000000" w:themeColor="text1"/>
          <w:sz w:val="24"/>
          <w:szCs w:val="24"/>
        </w:rPr>
        <w:fldChar w:fldCharType="separate"/>
      </w:r>
      <w:r w:rsidR="00146CD8" w:rsidRPr="00B2051F">
        <w:t>1.</w:t>
      </w:r>
      <w:r w:rsidR="00146CD8" w:rsidRPr="00B2051F">
        <w:tab/>
        <w:t xml:space="preserve">Kitaichi M, Nishimura K, Itoh H, Izumi T. Pulmonary lymphangioleiomyomatosis: a report of 46 patients including a clinicopathologic study of prognostic factors. </w:t>
      </w:r>
      <w:r w:rsidR="00146CD8" w:rsidRPr="00146CD8">
        <w:rPr>
          <w:i/>
        </w:rPr>
        <w:t>Am J Resp Crit Care</w:t>
      </w:r>
      <w:r w:rsidR="00146CD8" w:rsidRPr="00B2051F">
        <w:rPr>
          <w:i/>
        </w:rPr>
        <w:t xml:space="preserve"> </w:t>
      </w:r>
      <w:r w:rsidR="00146CD8" w:rsidRPr="00B2051F">
        <w:t>1995: 151(2): 527-533.</w:t>
      </w:r>
    </w:p>
    <w:p w14:paraId="721512AC" w14:textId="77777777" w:rsidR="00146CD8" w:rsidRPr="00B2051F" w:rsidRDefault="00146CD8" w:rsidP="00B2051F">
      <w:pPr>
        <w:pStyle w:val="EndNoteBibliography"/>
        <w:spacing w:after="0"/>
      </w:pPr>
      <w:r w:rsidRPr="00B2051F">
        <w:t>2.</w:t>
      </w:r>
      <w:r w:rsidRPr="00B2051F">
        <w:tab/>
        <w:t xml:space="preserve">Chu SC, Horiba K, Usuki J, Avila NA, Chen CC, Travis WD, Ferrans VJ, Moss J. Comprehensive evaluation of 35 patients with lymphangioleiomyomatosis. </w:t>
      </w:r>
      <w:r w:rsidRPr="00B2051F">
        <w:rPr>
          <w:i/>
        </w:rPr>
        <w:t xml:space="preserve">CHEST Journal </w:t>
      </w:r>
      <w:r w:rsidRPr="00B2051F">
        <w:t>1999: 115(4): 1041-1052.</w:t>
      </w:r>
    </w:p>
    <w:p w14:paraId="7FEAF682" w14:textId="77777777" w:rsidR="00146CD8" w:rsidRPr="00B2051F" w:rsidRDefault="00146CD8" w:rsidP="00B2051F">
      <w:pPr>
        <w:pStyle w:val="EndNoteBibliography"/>
        <w:spacing w:after="0"/>
      </w:pPr>
      <w:r w:rsidRPr="00B2051F">
        <w:t>3.</w:t>
      </w:r>
      <w:r w:rsidRPr="00B2051F">
        <w:tab/>
        <w:t xml:space="preserve">Urban T, Lazor R, Lacronique J, Murris M, Labrune S, Valeyre D, Cordier J-F. Pulmonary lymphangioleiomyomatosis: a study of 69 patients. </w:t>
      </w:r>
      <w:r w:rsidRPr="00B2051F">
        <w:rPr>
          <w:i/>
        </w:rPr>
        <w:t xml:space="preserve">MEDICINE-BALTIMORE- </w:t>
      </w:r>
      <w:r w:rsidRPr="00B2051F">
        <w:t>1999: 78: 321-337.</w:t>
      </w:r>
    </w:p>
    <w:p w14:paraId="095AA266" w14:textId="77777777" w:rsidR="00146CD8" w:rsidRPr="00146CD8" w:rsidRDefault="00146CD8" w:rsidP="00146CD8">
      <w:pPr>
        <w:pStyle w:val="EndNoteBibliography"/>
        <w:spacing w:after="0"/>
      </w:pPr>
      <w:r w:rsidRPr="00B2051F">
        <w:t>4.</w:t>
      </w:r>
      <w:r w:rsidRPr="00B2051F">
        <w:tab/>
      </w:r>
      <w:r w:rsidRPr="00146CD8">
        <w:t xml:space="preserve">Cunha B, Conceição DM, Cabo C, Jesus N, Santos L, de Carvalho A. Pulmonary Lymphangioleiomyomatosis on a Post-Menopausal Woman with Chronic Lymphocytic Leukaemia. </w:t>
      </w:r>
      <w:r w:rsidRPr="00146CD8">
        <w:rPr>
          <w:i/>
        </w:rPr>
        <w:t xml:space="preserve">Case Reports in Clinical Medicine </w:t>
      </w:r>
      <w:r w:rsidRPr="00146CD8">
        <w:t>2016: 5(03): 101.</w:t>
      </w:r>
    </w:p>
    <w:p w14:paraId="6E86C19F" w14:textId="77777777" w:rsidR="00146CD8" w:rsidRPr="00146CD8" w:rsidRDefault="00146CD8" w:rsidP="00146CD8">
      <w:pPr>
        <w:pStyle w:val="EndNoteBibliography"/>
        <w:spacing w:after="0"/>
      </w:pPr>
      <w:r w:rsidRPr="00146CD8">
        <w:t>5.</w:t>
      </w:r>
      <w:r w:rsidRPr="00146CD8">
        <w:tab/>
        <w:t xml:space="preserve">Youssef AL, Alami B, Sahnoun F, Boubbou M, Kamaoui I, Maâroufi M, Houssaini NS, Amara B, Tizniti S. Lymphangioleiomyomatosis: An unusual age of diagnosis with literature review. </w:t>
      </w:r>
      <w:r w:rsidRPr="00146CD8">
        <w:rPr>
          <w:i/>
        </w:rPr>
        <w:t xml:space="preserve">International Journal of Diagnostic Imaging </w:t>
      </w:r>
      <w:r w:rsidRPr="00146CD8">
        <w:t>2014: 1(1): 17.</w:t>
      </w:r>
    </w:p>
    <w:p w14:paraId="32FB1C39" w14:textId="77777777" w:rsidR="00146CD8" w:rsidRPr="00146CD8" w:rsidRDefault="00146CD8" w:rsidP="00146CD8">
      <w:pPr>
        <w:pStyle w:val="EndNoteBibliography"/>
        <w:spacing w:after="0"/>
      </w:pPr>
      <w:r w:rsidRPr="00146CD8">
        <w:t>6.</w:t>
      </w:r>
      <w:r w:rsidRPr="00146CD8">
        <w:tab/>
        <w:t xml:space="preserve">Soler-Ferrer C, Gómez-Lozano A, Clemente-Andrés C, De Cendra-Morera E, Custal-Teixidor M, Colomer-Pairés J. Lymphangioleiomyomatosis in a post-menopausal women. </w:t>
      </w:r>
      <w:r w:rsidRPr="00146CD8">
        <w:rPr>
          <w:i/>
        </w:rPr>
        <w:t xml:space="preserve">Archivos de Bronconeumología ((English Edition)) </w:t>
      </w:r>
      <w:r w:rsidRPr="00146CD8">
        <w:t>2010: 46(3): 148-150.</w:t>
      </w:r>
    </w:p>
    <w:p w14:paraId="0A26248D" w14:textId="77777777" w:rsidR="00146CD8" w:rsidRPr="00B2051F" w:rsidRDefault="00146CD8" w:rsidP="00B2051F">
      <w:pPr>
        <w:pStyle w:val="EndNoteBibliography"/>
        <w:spacing w:after="0"/>
      </w:pPr>
      <w:r w:rsidRPr="00146CD8">
        <w:t>7.</w:t>
      </w:r>
      <w:r w:rsidRPr="00146CD8">
        <w:tab/>
      </w:r>
      <w:r w:rsidRPr="00B2051F">
        <w:t xml:space="preserve">Taylor JR, Ryu J, Colby TV, Raffin TA. Lymphangioleiomyomatosis. </w:t>
      </w:r>
      <w:r w:rsidRPr="00B2051F">
        <w:rPr>
          <w:i/>
        </w:rPr>
        <w:t xml:space="preserve">New England Journal of Medicine </w:t>
      </w:r>
      <w:r w:rsidRPr="00B2051F">
        <w:t>1990: 323(18): 1254-1260.</w:t>
      </w:r>
    </w:p>
    <w:p w14:paraId="1BCF2036" w14:textId="7B359C49" w:rsidR="00146CD8" w:rsidRPr="00B2051F" w:rsidRDefault="00146CD8" w:rsidP="00B2051F">
      <w:pPr>
        <w:pStyle w:val="EndNoteBibliography"/>
        <w:spacing w:after="0"/>
      </w:pPr>
      <w:r w:rsidRPr="00146CD8">
        <w:t>8</w:t>
      </w:r>
      <w:r w:rsidRPr="00B2051F">
        <w:t>.</w:t>
      </w:r>
      <w:r w:rsidRPr="00B2051F">
        <w:tab/>
        <w:t xml:space="preserve">Kalassian KG, Doyle R, Kao P, Ruoss S, Raffin TA. Lymphangioleiomyomatosis: new insights. </w:t>
      </w:r>
      <w:r w:rsidRPr="00146CD8">
        <w:rPr>
          <w:i/>
        </w:rPr>
        <w:t>Am J Resp Crit Care</w:t>
      </w:r>
      <w:r w:rsidRPr="00B2051F">
        <w:rPr>
          <w:i/>
        </w:rPr>
        <w:t xml:space="preserve"> </w:t>
      </w:r>
      <w:r w:rsidRPr="00B2051F">
        <w:t>1997: 155(4): 1183-1186.</w:t>
      </w:r>
    </w:p>
    <w:p w14:paraId="6CDAAE78" w14:textId="30623A49" w:rsidR="00146CD8" w:rsidRPr="00B2051F" w:rsidRDefault="00146CD8" w:rsidP="00B2051F">
      <w:pPr>
        <w:pStyle w:val="EndNoteBibliography"/>
        <w:spacing w:after="0"/>
      </w:pPr>
      <w:r w:rsidRPr="00146CD8">
        <w:t>9</w:t>
      </w:r>
      <w:r w:rsidRPr="00B2051F">
        <w:t>.</w:t>
      </w:r>
      <w:r w:rsidRPr="00B2051F">
        <w:tab/>
        <w:t xml:space="preserve">Giannikou K, </w:t>
      </w:r>
      <w:r w:rsidR="00B87CB4" w:rsidRPr="00B2051F">
        <w:t>Pugh TJ,</w:t>
      </w:r>
      <w:r w:rsidR="00B87CB4">
        <w:t xml:space="preserve"> </w:t>
      </w:r>
      <w:r w:rsidRPr="00B2051F">
        <w:t xml:space="preserve">Malinowska IA, Yan R, Tseng Y-Y, Oh C, Kim J, Tyburczy ME, Chekaluk Y, Liu Y. Whole exome sequencing identifies TSC1/TSC2 biallelic loss as the primary and sufficient driver event for renal angiomyolipoma development. </w:t>
      </w:r>
      <w:r w:rsidRPr="00B2051F">
        <w:rPr>
          <w:i/>
        </w:rPr>
        <w:t xml:space="preserve">PLoS genetics </w:t>
      </w:r>
      <w:r w:rsidRPr="00B2051F">
        <w:t>2016: 12(8): e1006242.</w:t>
      </w:r>
    </w:p>
    <w:p w14:paraId="2508FFBF" w14:textId="3773234C" w:rsidR="00146CD8" w:rsidRPr="00146CD8" w:rsidRDefault="00146CD8" w:rsidP="00146CD8">
      <w:pPr>
        <w:pStyle w:val="EndNoteBibliography"/>
        <w:spacing w:after="0"/>
      </w:pPr>
      <w:r w:rsidRPr="00146CD8">
        <w:t>10.</w:t>
      </w:r>
      <w:r w:rsidRPr="00146CD8">
        <w:tab/>
        <w:t xml:space="preserve">Carsillo T, Astrinidis A, Henske EP. Mutations in the tuberous sclerosis complex gene TSC2 are a cause of sporadic pulmonary lymphangioleiomyomatosis. </w:t>
      </w:r>
      <w:r w:rsidRPr="00146CD8">
        <w:rPr>
          <w:i/>
        </w:rPr>
        <w:t xml:space="preserve">Proceedings of the National Academy of Sciences </w:t>
      </w:r>
      <w:r w:rsidRPr="00146CD8">
        <w:t>2000: 97(11): 6085-6090.</w:t>
      </w:r>
    </w:p>
    <w:p w14:paraId="1C99E7E1" w14:textId="571DEE61" w:rsidR="00146CD8" w:rsidRPr="00B2051F" w:rsidRDefault="00146CD8" w:rsidP="00B2051F">
      <w:pPr>
        <w:pStyle w:val="EndNoteBibliography"/>
        <w:spacing w:after="0"/>
      </w:pPr>
      <w:r w:rsidRPr="00146CD8">
        <w:t>11</w:t>
      </w:r>
      <w:r w:rsidRPr="00B2051F">
        <w:t>.</w:t>
      </w:r>
      <w:r w:rsidRPr="00B2051F">
        <w:tab/>
        <w:t xml:space="preserve">Moss J, Avila NA, Barnes PM, Litzenberger RA, Bechtle J, Brooks PG, Hedin CJ, Hunsberger S, Kristof AS. Prevalence and clinical characteristics of lymphangioleiomyomatosis (LAM) in patients with tuberous sclerosis complex. </w:t>
      </w:r>
      <w:r w:rsidRPr="00146CD8">
        <w:rPr>
          <w:i/>
        </w:rPr>
        <w:t>Am J Resp Crit Care</w:t>
      </w:r>
      <w:r w:rsidRPr="00B2051F">
        <w:rPr>
          <w:i/>
        </w:rPr>
        <w:t xml:space="preserve"> </w:t>
      </w:r>
      <w:r w:rsidRPr="00B2051F">
        <w:t>2001: 164(4): 669-671.</w:t>
      </w:r>
    </w:p>
    <w:p w14:paraId="4BF8F05E" w14:textId="324EDBED" w:rsidR="00146CD8" w:rsidRPr="00B2051F" w:rsidRDefault="00146CD8" w:rsidP="00B2051F">
      <w:pPr>
        <w:pStyle w:val="EndNoteBibliography"/>
        <w:spacing w:after="0"/>
      </w:pPr>
      <w:r w:rsidRPr="00146CD8">
        <w:t>12</w:t>
      </w:r>
      <w:r w:rsidRPr="00B2051F">
        <w:t>.</w:t>
      </w:r>
      <w:r w:rsidRPr="00B2051F">
        <w:tab/>
        <w:t xml:space="preserve">Regan EA, Hokanson JE, Murphy JR, Make B, Lynch DA, Beaty TH, Curran-Everett D, Silverman EK, Crapo JD. Genetic epidemiology of COPD (COPDGene) study design. </w:t>
      </w:r>
      <w:r w:rsidRPr="00B2051F">
        <w:rPr>
          <w:i/>
        </w:rPr>
        <w:t xml:space="preserve">COPD: Journal of Chronic Obstructive Pulmonary Disease </w:t>
      </w:r>
      <w:r w:rsidRPr="00B2051F">
        <w:t>2011: 7(1): 32-43.</w:t>
      </w:r>
    </w:p>
    <w:p w14:paraId="5DC7ACE3" w14:textId="1657E107" w:rsidR="00146CD8" w:rsidRPr="00B2051F" w:rsidRDefault="00146CD8" w:rsidP="00B2051F">
      <w:pPr>
        <w:pStyle w:val="EndNoteBibliography"/>
        <w:spacing w:after="0"/>
      </w:pPr>
      <w:r w:rsidRPr="00146CD8">
        <w:t>13</w:t>
      </w:r>
      <w:r w:rsidRPr="00B2051F">
        <w:t>.</w:t>
      </w:r>
      <w:r w:rsidRPr="00B2051F">
        <w:tab/>
        <w:t xml:space="preserve">Purcell S, Neale B, Todd-Brown K, Thomas L, Ferreira MA, Bender D, Maller J, Sklar P, De Bakker PI, Daly MJ. PLINK: a tool set for whole-genome association and population-based linkage analyses. </w:t>
      </w:r>
      <w:r w:rsidRPr="00B2051F">
        <w:rPr>
          <w:i/>
        </w:rPr>
        <w:t xml:space="preserve">The American Journal of Human Genetics </w:t>
      </w:r>
      <w:r w:rsidRPr="00B2051F">
        <w:t>2007: 81(3): 559-575.</w:t>
      </w:r>
    </w:p>
    <w:p w14:paraId="50BE0988" w14:textId="441F00B2" w:rsidR="00146CD8" w:rsidRPr="00B2051F" w:rsidRDefault="00146CD8" w:rsidP="00B2051F">
      <w:pPr>
        <w:pStyle w:val="EndNoteBibliography"/>
        <w:spacing w:after="0"/>
      </w:pPr>
      <w:r w:rsidRPr="00146CD8">
        <w:t>14</w:t>
      </w:r>
      <w:r w:rsidRPr="00B2051F">
        <w:t>.</w:t>
      </w:r>
      <w:r w:rsidRPr="00B2051F">
        <w:tab/>
        <w:t xml:space="preserve">Song YE, Lee S, Park K, Elston RC, Yang H-J, Won S. ONETOOL for the analysis of family-based big data. </w:t>
      </w:r>
      <w:r w:rsidRPr="00B2051F">
        <w:rPr>
          <w:i/>
        </w:rPr>
        <w:t xml:space="preserve">Bioinformatics </w:t>
      </w:r>
      <w:r w:rsidRPr="00B2051F">
        <w:t>2018: 1: 3.</w:t>
      </w:r>
    </w:p>
    <w:p w14:paraId="62D78F44" w14:textId="368B8AF7" w:rsidR="00146CD8" w:rsidRPr="00B2051F" w:rsidRDefault="00146CD8" w:rsidP="00B2051F">
      <w:pPr>
        <w:pStyle w:val="EndNoteBibliography"/>
        <w:spacing w:after="0"/>
      </w:pPr>
      <w:r w:rsidRPr="00146CD8">
        <w:lastRenderedPageBreak/>
        <w:t>15</w:t>
      </w:r>
      <w:r w:rsidRPr="00B2051F">
        <w:t>.</w:t>
      </w:r>
      <w:r w:rsidRPr="00B2051F">
        <w:tab/>
        <w:t xml:space="preserve">Wigginton JE, Cutler DJ, Abecasis GR. A note on exact tests of Hardy-Weinberg equilibrium. </w:t>
      </w:r>
      <w:r w:rsidRPr="00B2051F">
        <w:rPr>
          <w:i/>
        </w:rPr>
        <w:t xml:space="preserve">The American Journal of Human Genetics </w:t>
      </w:r>
      <w:r w:rsidRPr="00B2051F">
        <w:t>2005: 76(5): 887-893.</w:t>
      </w:r>
    </w:p>
    <w:p w14:paraId="4F920660" w14:textId="31B8D320" w:rsidR="00146CD8" w:rsidRPr="00B2051F" w:rsidRDefault="00146CD8" w:rsidP="00B2051F">
      <w:pPr>
        <w:pStyle w:val="EndNoteBibliography"/>
        <w:spacing w:after="0"/>
      </w:pPr>
      <w:r w:rsidRPr="00146CD8">
        <w:t>16</w:t>
      </w:r>
      <w:r w:rsidRPr="00B2051F">
        <w:t>.</w:t>
      </w:r>
      <w:r w:rsidRPr="00B2051F">
        <w:tab/>
        <w:t xml:space="preserve">Raymond M, Rousset F. An exact test for population differentiation. </w:t>
      </w:r>
      <w:r w:rsidRPr="00B2051F">
        <w:rPr>
          <w:i/>
        </w:rPr>
        <w:t xml:space="preserve">Evolution </w:t>
      </w:r>
      <w:r w:rsidRPr="00B2051F">
        <w:t>1995: 49(6): 1280-1283.</w:t>
      </w:r>
    </w:p>
    <w:p w14:paraId="6900E791" w14:textId="1A884653" w:rsidR="00146CD8" w:rsidRPr="00B2051F" w:rsidRDefault="00146CD8" w:rsidP="00B2051F">
      <w:pPr>
        <w:pStyle w:val="EndNoteBibliography"/>
        <w:spacing w:after="0"/>
      </w:pPr>
      <w:r w:rsidRPr="00146CD8">
        <w:t>17</w:t>
      </w:r>
      <w:r w:rsidRPr="00B2051F">
        <w:t>.</w:t>
      </w:r>
      <w:r w:rsidRPr="00B2051F">
        <w:tab/>
        <w:t xml:space="preserve">Price AL, Patterson NJ, Plenge RM, Weinblatt ME, Shadick NA, Reich D. Principal components analysis corrects for stratification in genome-wide association studies. </w:t>
      </w:r>
      <w:r w:rsidRPr="00B2051F">
        <w:rPr>
          <w:i/>
        </w:rPr>
        <w:t xml:space="preserve">Nature genetics </w:t>
      </w:r>
      <w:r w:rsidRPr="00B2051F">
        <w:t>2006: 38(8): 904.</w:t>
      </w:r>
    </w:p>
    <w:p w14:paraId="0EB1F393" w14:textId="78FE8D81" w:rsidR="00146CD8" w:rsidRPr="00B2051F" w:rsidRDefault="00146CD8" w:rsidP="00B2051F">
      <w:pPr>
        <w:pStyle w:val="EndNoteBibliography"/>
        <w:spacing w:after="0"/>
      </w:pPr>
      <w:r w:rsidRPr="00146CD8">
        <w:t>18</w:t>
      </w:r>
      <w:r w:rsidRPr="00B2051F">
        <w:t>.</w:t>
      </w:r>
      <w:r w:rsidRPr="00B2051F">
        <w:tab/>
        <w:t>Sekhon JS. Multivariate and propensity score matching software with automated balance optimization: the matching package for R. 2011.</w:t>
      </w:r>
    </w:p>
    <w:p w14:paraId="1545694C" w14:textId="58878646" w:rsidR="00146CD8" w:rsidRPr="00B2051F" w:rsidRDefault="00146CD8" w:rsidP="00B2051F">
      <w:pPr>
        <w:pStyle w:val="EndNoteBibliography"/>
        <w:spacing w:after="0"/>
      </w:pPr>
      <w:r w:rsidRPr="00146CD8">
        <w:t>19</w:t>
      </w:r>
      <w:r w:rsidRPr="00B2051F">
        <w:t>.</w:t>
      </w:r>
      <w:r w:rsidRPr="00B2051F">
        <w:tab/>
        <w:t xml:space="preserve">Therneau TM, Lumley T. Package ‘survival’. </w:t>
      </w:r>
      <w:r w:rsidRPr="00B2051F">
        <w:rPr>
          <w:i/>
        </w:rPr>
        <w:t xml:space="preserve">R package version </w:t>
      </w:r>
      <w:r w:rsidRPr="00B2051F">
        <w:t>2017: 2.41-43.</w:t>
      </w:r>
    </w:p>
    <w:p w14:paraId="4F7B46F3" w14:textId="73191EBB" w:rsidR="00146CD8" w:rsidRPr="00B2051F" w:rsidRDefault="00146CD8" w:rsidP="00B2051F">
      <w:pPr>
        <w:pStyle w:val="EndNoteBibliography"/>
        <w:spacing w:after="0"/>
      </w:pPr>
      <w:r w:rsidRPr="00146CD8">
        <w:t>20</w:t>
      </w:r>
      <w:r w:rsidRPr="00B2051F">
        <w:t>.</w:t>
      </w:r>
      <w:r w:rsidRPr="00B2051F">
        <w:tab/>
        <w:t xml:space="preserve">Consortium HR. A reference panel of 64,976 haplotypes for genotype imputation. </w:t>
      </w:r>
      <w:r w:rsidRPr="00B2051F">
        <w:rPr>
          <w:i/>
        </w:rPr>
        <w:t xml:space="preserve">Nature genetics </w:t>
      </w:r>
      <w:r w:rsidRPr="00B2051F">
        <w:t>2016: 48(10): 1279-1283.</w:t>
      </w:r>
    </w:p>
    <w:p w14:paraId="0198E169" w14:textId="00E85783" w:rsidR="00146CD8" w:rsidRPr="00B2051F" w:rsidRDefault="00146CD8" w:rsidP="00B2051F">
      <w:pPr>
        <w:pStyle w:val="EndNoteBibliography"/>
        <w:spacing w:after="0"/>
      </w:pPr>
      <w:r w:rsidRPr="00146CD8">
        <w:t>21</w:t>
      </w:r>
      <w:r w:rsidRPr="00B2051F">
        <w:t>.</w:t>
      </w:r>
      <w:r w:rsidRPr="00B2051F">
        <w:tab/>
        <w:t xml:space="preserve">Marchini J, Howie B. Genotype imputation for genome-wide association studies. </w:t>
      </w:r>
      <w:r w:rsidRPr="00B2051F">
        <w:rPr>
          <w:i/>
        </w:rPr>
        <w:t xml:space="preserve">Nature reviews Genetics </w:t>
      </w:r>
      <w:r w:rsidRPr="00B2051F">
        <w:t>2010: 11(7): 499.</w:t>
      </w:r>
    </w:p>
    <w:p w14:paraId="2D922010" w14:textId="613AB6FB" w:rsidR="00146CD8" w:rsidRPr="00B2051F" w:rsidRDefault="00146CD8" w:rsidP="00B2051F">
      <w:pPr>
        <w:pStyle w:val="EndNoteBibliography"/>
        <w:spacing w:after="0"/>
      </w:pPr>
      <w:r w:rsidRPr="00B2051F">
        <w:t>22.</w:t>
      </w:r>
      <w:r w:rsidRPr="00B2051F">
        <w:tab/>
        <w:t xml:space="preserve">Farh KK-H, Marson A, Zhu J, Kleinewietfeld M, Housley WJ, Beik S, Shoresh N, Whitton H, Ryan RJ, Shishkin AA. Genetic and epigenetic fine mapping of causal autoimmune disease variants. </w:t>
      </w:r>
      <w:r w:rsidRPr="00B2051F">
        <w:rPr>
          <w:i/>
        </w:rPr>
        <w:t xml:space="preserve">Nature </w:t>
      </w:r>
      <w:r w:rsidRPr="00B2051F">
        <w:t>2015: 518(7539): 337-343.</w:t>
      </w:r>
    </w:p>
    <w:p w14:paraId="5B940E03" w14:textId="77777777" w:rsidR="00146CD8" w:rsidRPr="00B2051F" w:rsidRDefault="00146CD8" w:rsidP="00B2051F">
      <w:pPr>
        <w:pStyle w:val="EndNoteBibliography"/>
        <w:spacing w:after="0"/>
      </w:pPr>
      <w:r w:rsidRPr="00B2051F">
        <w:t>23.</w:t>
      </w:r>
      <w:r w:rsidRPr="00B2051F">
        <w:tab/>
        <w:t xml:space="preserve">Lee S, Emond MJ, Bamshad MJ, Barnes KC, Rieder MJ, Nickerson DA, Team ELP, Christiani DC, Wurfel MM, Lin X. Optimal unified approach for rare-variant association testing with application to small-sample case-control whole-exome sequencing studies. </w:t>
      </w:r>
      <w:r w:rsidRPr="00B2051F">
        <w:rPr>
          <w:i/>
        </w:rPr>
        <w:t xml:space="preserve">The American Journal of Human Genetics </w:t>
      </w:r>
      <w:r w:rsidRPr="00B2051F">
        <w:t>2012: 91(2): 224-237.</w:t>
      </w:r>
    </w:p>
    <w:p w14:paraId="12CBFEDB" w14:textId="77777777" w:rsidR="00146CD8" w:rsidRPr="00146CD8" w:rsidRDefault="00146CD8" w:rsidP="00146CD8">
      <w:pPr>
        <w:pStyle w:val="EndNoteBibliography"/>
        <w:spacing w:after="0"/>
      </w:pPr>
      <w:r w:rsidRPr="00146CD8">
        <w:t>24.</w:t>
      </w:r>
      <w:r w:rsidRPr="00146CD8">
        <w:tab/>
        <w:t xml:space="preserve">Bild DE, Bluemke DA, Burke GL, Detrano R, Diez Roux AV, Folsom AR, Greenland P, JacobsJr DR, Kronmal R, Liu K. Multi-ethnic study of atherosclerosis: objectives and design. </w:t>
      </w:r>
      <w:r w:rsidRPr="00146CD8">
        <w:rPr>
          <w:i/>
        </w:rPr>
        <w:t xml:space="preserve">American journal of epidemiology </w:t>
      </w:r>
      <w:r w:rsidRPr="00146CD8">
        <w:t>2002: 156(9): 871-881.</w:t>
      </w:r>
    </w:p>
    <w:p w14:paraId="38EECA72" w14:textId="77777777" w:rsidR="00146CD8" w:rsidRPr="00146CD8" w:rsidRDefault="00146CD8" w:rsidP="00146CD8">
      <w:pPr>
        <w:pStyle w:val="EndNoteBibliography"/>
        <w:spacing w:after="0"/>
      </w:pPr>
      <w:r w:rsidRPr="00146CD8">
        <w:t>25.</w:t>
      </w:r>
      <w:r w:rsidRPr="00146CD8">
        <w:tab/>
        <w:t xml:space="preserve">Sudlow C, Gallacher J, Allen N, Beral V, Burton P, Danesh J, Downey P, Elliott P, Green J, Landray M. UK biobank: an open access resource for identifying the causes of a wide range of complex diseases of middle and old age. </w:t>
      </w:r>
      <w:r w:rsidRPr="00146CD8">
        <w:rPr>
          <w:i/>
        </w:rPr>
        <w:t xml:space="preserve">PLoS medicine </w:t>
      </w:r>
      <w:r w:rsidRPr="00146CD8">
        <w:t>2015: 12(3): e1001779.</w:t>
      </w:r>
    </w:p>
    <w:p w14:paraId="7386595D" w14:textId="77777777" w:rsidR="00146CD8" w:rsidRPr="00B2051F" w:rsidRDefault="00146CD8" w:rsidP="00B2051F">
      <w:pPr>
        <w:pStyle w:val="EndNoteBibliography"/>
        <w:spacing w:after="0"/>
      </w:pPr>
      <w:r w:rsidRPr="00146CD8">
        <w:t>26.</w:t>
      </w:r>
      <w:r w:rsidRPr="00146CD8">
        <w:tab/>
      </w:r>
      <w:r w:rsidRPr="00B2051F">
        <w:t xml:space="preserve">Dixon JR, Selvaraj S, Yue F, Kim A, Li Y, Shen Y, Hu M, Liu JS, Ren B. Topological domains in mammalian genomes identified by analysis of chromatin interactions. </w:t>
      </w:r>
      <w:r w:rsidRPr="00B2051F">
        <w:rPr>
          <w:i/>
        </w:rPr>
        <w:t xml:space="preserve">Nature </w:t>
      </w:r>
      <w:r w:rsidRPr="00B2051F">
        <w:t>2012: 485(7398): 376-380.</w:t>
      </w:r>
    </w:p>
    <w:p w14:paraId="3EA0AFEA" w14:textId="78D4AD3F" w:rsidR="00146CD8" w:rsidRPr="00146CD8" w:rsidRDefault="00146CD8" w:rsidP="00146CD8">
      <w:pPr>
        <w:pStyle w:val="EndNoteBibliography"/>
        <w:spacing w:after="0"/>
      </w:pPr>
      <w:r w:rsidRPr="00146CD8">
        <w:t>27.</w:t>
      </w:r>
      <w:r w:rsidRPr="00146CD8">
        <w:tab/>
        <w:t xml:space="preserve">Martin JS, Xu Z, Reiner AP, Mohlke KL, Sullivan P, Ren B, Hu M, Li Y. HUGIn: Hi-C unifying genomic interrogator. </w:t>
      </w:r>
      <w:r w:rsidRPr="00146CD8">
        <w:rPr>
          <w:i/>
        </w:rPr>
        <w:t xml:space="preserve">Bioinformatics </w:t>
      </w:r>
      <w:r w:rsidRPr="00146CD8">
        <w:t>2017: 33(23): 3793-3795.</w:t>
      </w:r>
    </w:p>
    <w:p w14:paraId="5EC80DB6" w14:textId="77777777" w:rsidR="00146CD8" w:rsidRPr="00B2051F" w:rsidRDefault="00146CD8" w:rsidP="00B2051F">
      <w:pPr>
        <w:pStyle w:val="EndNoteBibliography"/>
        <w:spacing w:after="0"/>
      </w:pPr>
      <w:r w:rsidRPr="00146CD8">
        <w:t>28</w:t>
      </w:r>
      <w:r w:rsidRPr="00B2051F">
        <w:t>.</w:t>
      </w:r>
      <w:r w:rsidRPr="00B2051F">
        <w:tab/>
        <w:t xml:space="preserve">Kim D, Pertea G, Trapnell C, Pimentel H, Kelley R, Salzberg SL. TopHat2: accurate alignment of transcriptomes in the presence of insertions, deletions and gene fusions. </w:t>
      </w:r>
      <w:r w:rsidRPr="00B2051F">
        <w:rPr>
          <w:i/>
        </w:rPr>
        <w:t xml:space="preserve">Genome biology </w:t>
      </w:r>
      <w:r w:rsidRPr="00B2051F">
        <w:t>2013: 14(4): R36.</w:t>
      </w:r>
    </w:p>
    <w:p w14:paraId="3F404F78" w14:textId="26875310" w:rsidR="00146CD8" w:rsidRPr="00B2051F" w:rsidRDefault="00146CD8" w:rsidP="00B2051F">
      <w:pPr>
        <w:pStyle w:val="EndNoteBibliography"/>
        <w:spacing w:after="0"/>
      </w:pPr>
      <w:r w:rsidRPr="00146CD8">
        <w:t>29</w:t>
      </w:r>
      <w:r w:rsidRPr="00B2051F">
        <w:t>.</w:t>
      </w:r>
      <w:r w:rsidRPr="00B2051F">
        <w:tab/>
        <w:t xml:space="preserve">Li B, Dewey CN. RSEM: accurate transcript quantification from RNA-Seq data with or without a reference genome. </w:t>
      </w:r>
      <w:r w:rsidRPr="00B2051F">
        <w:rPr>
          <w:i/>
        </w:rPr>
        <w:t xml:space="preserve">BMC bioinformatics </w:t>
      </w:r>
      <w:r w:rsidRPr="00B2051F">
        <w:t>2011: 12(1): 323.</w:t>
      </w:r>
    </w:p>
    <w:p w14:paraId="1C9D890F" w14:textId="308A459C" w:rsidR="00146CD8" w:rsidRPr="00B2051F" w:rsidRDefault="00146CD8" w:rsidP="00B2051F">
      <w:pPr>
        <w:pStyle w:val="EndNoteBibliography"/>
        <w:spacing w:after="0"/>
      </w:pPr>
      <w:r w:rsidRPr="00146CD8">
        <w:t>30</w:t>
      </w:r>
      <w:r w:rsidRPr="00B2051F">
        <w:t>.</w:t>
      </w:r>
      <w:r w:rsidRPr="00B2051F">
        <w:tab/>
        <w:t xml:space="preserve">Network CGAR. Comprehensive genomic characterization defines human glioblastoma genes and core pathways. </w:t>
      </w:r>
      <w:r w:rsidRPr="00B2051F">
        <w:rPr>
          <w:i/>
        </w:rPr>
        <w:t xml:space="preserve">Nature </w:t>
      </w:r>
      <w:r w:rsidRPr="00B2051F">
        <w:t>2008: 455(7216): 1061.</w:t>
      </w:r>
    </w:p>
    <w:p w14:paraId="56D8620D" w14:textId="439D3F5F" w:rsidR="00146CD8" w:rsidRPr="00B2051F" w:rsidRDefault="00146CD8" w:rsidP="00B2051F">
      <w:pPr>
        <w:pStyle w:val="EndNoteBibliography"/>
        <w:spacing w:after="0"/>
      </w:pPr>
      <w:r w:rsidRPr="00146CD8">
        <w:lastRenderedPageBreak/>
        <w:t>31</w:t>
      </w:r>
      <w:r w:rsidRPr="00B2051F">
        <w:t>.</w:t>
      </w:r>
      <w:r w:rsidRPr="00B2051F">
        <w:tab/>
        <w:t xml:space="preserve">Lonsdale J, Thomas J, Salvatore M, Phillips R, Lo E, Shad S, Hasz R, Walters G, Garcia F, Young N. The genotype-tissue expression (GTEx) project. </w:t>
      </w:r>
      <w:r w:rsidRPr="00B2051F">
        <w:rPr>
          <w:i/>
        </w:rPr>
        <w:t xml:space="preserve">Nature genetics </w:t>
      </w:r>
      <w:r w:rsidRPr="00B2051F">
        <w:t>2013: 45(6): 580-585.</w:t>
      </w:r>
    </w:p>
    <w:p w14:paraId="2F62BB7D" w14:textId="02950737" w:rsidR="00146CD8" w:rsidRPr="00146CD8" w:rsidRDefault="00146CD8" w:rsidP="00146CD8">
      <w:pPr>
        <w:pStyle w:val="EndNoteBibliography"/>
        <w:spacing w:after="0"/>
      </w:pPr>
      <w:r w:rsidRPr="00146CD8">
        <w:t>32.</w:t>
      </w:r>
      <w:r w:rsidRPr="00146CD8">
        <w:tab/>
        <w:t xml:space="preserve">Ongen H, Buil A, Brown AA, Dermitzakis ET, Delaneau O. Fast and efficient QTL mapper for thousands of molecular phenotypes. </w:t>
      </w:r>
      <w:r w:rsidRPr="00146CD8">
        <w:rPr>
          <w:i/>
        </w:rPr>
        <w:t xml:space="preserve">Bioinformatics </w:t>
      </w:r>
      <w:r w:rsidRPr="00146CD8">
        <w:t>2015: 32(10): 1479-1485.</w:t>
      </w:r>
    </w:p>
    <w:p w14:paraId="6F912EDB" w14:textId="77777777" w:rsidR="00146CD8" w:rsidRPr="00146CD8" w:rsidRDefault="00146CD8" w:rsidP="00146CD8">
      <w:pPr>
        <w:pStyle w:val="EndNoteBibliography"/>
        <w:spacing w:after="0"/>
      </w:pPr>
      <w:r w:rsidRPr="00146CD8">
        <w:t>33.</w:t>
      </w:r>
      <w:r w:rsidRPr="00146CD8">
        <w:tab/>
        <w:t xml:space="preserve">Stegle O, Parts L, Durbin R, Winn J. A Bayesian framework to account for complex non-genetic factors in gene expression levels greatly increases power in eQTL studies. </w:t>
      </w:r>
      <w:r w:rsidRPr="00146CD8">
        <w:rPr>
          <w:i/>
        </w:rPr>
        <w:t xml:space="preserve">PLoS computational biology </w:t>
      </w:r>
      <w:r w:rsidRPr="00146CD8">
        <w:t>2010: 6(5): e1000770.</w:t>
      </w:r>
    </w:p>
    <w:p w14:paraId="3C7FD9AE" w14:textId="77777777" w:rsidR="00146CD8" w:rsidRPr="00B2051F" w:rsidRDefault="00146CD8" w:rsidP="00B2051F">
      <w:pPr>
        <w:pStyle w:val="EndNoteBibliography"/>
        <w:spacing w:after="0"/>
      </w:pPr>
      <w:r w:rsidRPr="00146CD8">
        <w:t>34</w:t>
      </w:r>
      <w:r w:rsidRPr="00B2051F">
        <w:t>.</w:t>
      </w:r>
      <w:r w:rsidRPr="00B2051F">
        <w:tab/>
        <w:t xml:space="preserve">Bongaarts A, Giannikou K, Reinten RJ, Anink JJ, Mills JD, Jansen FE, Spliet GW, den Dunnen WF, Coras R, Blümcke I. Subependymal giant cell astrocytomas in Tuberous Sclerosis Complex have consistent TSC1/TSC2 biallelic inactivation, and no BRAF mutations. </w:t>
      </w:r>
      <w:r w:rsidRPr="00B2051F">
        <w:rPr>
          <w:i/>
        </w:rPr>
        <w:t xml:space="preserve">Oncotarget </w:t>
      </w:r>
      <w:r w:rsidRPr="00B2051F">
        <w:t>2017: 8(56): 95516.</w:t>
      </w:r>
    </w:p>
    <w:p w14:paraId="402BE18B" w14:textId="55EC4C50" w:rsidR="00146CD8" w:rsidRPr="00B2051F" w:rsidRDefault="00146CD8" w:rsidP="00B2051F">
      <w:pPr>
        <w:pStyle w:val="EndNoteBibliography"/>
        <w:spacing w:after="0"/>
      </w:pPr>
      <w:r w:rsidRPr="00146CD8">
        <w:t>35</w:t>
      </w:r>
      <w:r w:rsidRPr="00B2051F">
        <w:t>.</w:t>
      </w:r>
      <w:r w:rsidRPr="00B2051F">
        <w:tab/>
        <w:t xml:space="preserve">MacArthur J, Bowler E, Cerezo M, Gil L, Hall P, Hastings E, Junkins H, McMahon A, Milano A, Morales J. The new NHGRI-EBI Catalog of published genome-wide association studies (GWAS Catalog). </w:t>
      </w:r>
      <w:r w:rsidRPr="00B2051F">
        <w:rPr>
          <w:i/>
        </w:rPr>
        <w:t xml:space="preserve">Nucleic acids research </w:t>
      </w:r>
      <w:r w:rsidRPr="00B2051F">
        <w:t>2016: 45(D1): D896-D901.</w:t>
      </w:r>
    </w:p>
    <w:p w14:paraId="3102A1C5" w14:textId="423532BC" w:rsidR="00146CD8" w:rsidRPr="00B2051F" w:rsidRDefault="00146CD8" w:rsidP="00B2051F">
      <w:pPr>
        <w:pStyle w:val="EndNoteBibliography"/>
        <w:spacing w:after="0"/>
      </w:pPr>
      <w:r w:rsidRPr="00146CD8">
        <w:t>36</w:t>
      </w:r>
      <w:r w:rsidRPr="00B2051F">
        <w:t>.</w:t>
      </w:r>
      <w:r w:rsidRPr="00B2051F">
        <w:tab/>
        <w:t xml:space="preserve">Barrett JC, Fry B, Maller J, Daly MJ. Haploview: analysis and visualization of LD and haplotype maps. </w:t>
      </w:r>
      <w:r w:rsidRPr="00B2051F">
        <w:rPr>
          <w:i/>
        </w:rPr>
        <w:t xml:space="preserve">Bioinformatics </w:t>
      </w:r>
      <w:r w:rsidRPr="00B2051F">
        <w:t>2004: 21(2): 263-265.</w:t>
      </w:r>
    </w:p>
    <w:p w14:paraId="6F074EC9" w14:textId="77777777" w:rsidR="00146CD8" w:rsidRPr="00B2051F" w:rsidRDefault="00146CD8" w:rsidP="00B2051F">
      <w:pPr>
        <w:pStyle w:val="EndNoteBibliography"/>
        <w:spacing w:after="0"/>
      </w:pPr>
      <w:r w:rsidRPr="00146CD8">
        <w:t>37</w:t>
      </w:r>
      <w:r w:rsidRPr="00B2051F">
        <w:t>.</w:t>
      </w:r>
      <w:r w:rsidRPr="00B2051F">
        <w:tab/>
        <w:t xml:space="preserve">Poirier JG, Faye LL, Dimitromanolakis A, Paterson AD, Sun L, Bull SB. Resampling to Address the Winner's Curse in Genetic Association Analysis of Time to Event. </w:t>
      </w:r>
      <w:r w:rsidRPr="00B2051F">
        <w:rPr>
          <w:i/>
        </w:rPr>
        <w:t xml:space="preserve">Genetic epidemiology </w:t>
      </w:r>
      <w:r w:rsidRPr="00B2051F">
        <w:t>2015: 39(7): 518-528.</w:t>
      </w:r>
    </w:p>
    <w:p w14:paraId="38B59BC8" w14:textId="213D8CDC" w:rsidR="00146CD8" w:rsidRPr="00146CD8" w:rsidRDefault="00146CD8" w:rsidP="00146CD8">
      <w:pPr>
        <w:pStyle w:val="EndNoteBibliography"/>
        <w:spacing w:after="0"/>
      </w:pPr>
      <w:r w:rsidRPr="00146CD8">
        <w:t>38.</w:t>
      </w:r>
      <w:r w:rsidRPr="00146CD8">
        <w:tab/>
        <w:t xml:space="preserve">Hankinson JL, Kawut SM, Shahar E, Smith LJ, Stukovsky KH, Barr RG. Performance of American Thoracic Society-recommended spirometry reference values in a multiethnic sample of adults: the multi-ethnic study of atherosclerosis (MESA) lung study. </w:t>
      </w:r>
      <w:r w:rsidRPr="00146CD8">
        <w:rPr>
          <w:i/>
        </w:rPr>
        <w:t xml:space="preserve">Chest </w:t>
      </w:r>
      <w:r w:rsidRPr="00146CD8">
        <w:t>2010: 137(1): 138-145.</w:t>
      </w:r>
    </w:p>
    <w:p w14:paraId="524010F6" w14:textId="77777777" w:rsidR="00146CD8" w:rsidRPr="00B2051F" w:rsidRDefault="00146CD8" w:rsidP="00B2051F">
      <w:pPr>
        <w:pStyle w:val="EndNoteBibliography"/>
        <w:spacing w:after="0"/>
      </w:pPr>
      <w:r w:rsidRPr="00146CD8">
        <w:t>39</w:t>
      </w:r>
      <w:r w:rsidRPr="00B2051F">
        <w:t>.</w:t>
      </w:r>
      <w:r w:rsidRPr="00B2051F">
        <w:tab/>
        <w:t xml:space="preserve">Grubert F, Zaugg JB, Kasowski M, Ursu O, Spacek DV, Martin AR, Greenside P, Srivas R, Phanstiel DH, Pekowska A. Genetic control of chromatin states in humans involves local and distal chromosomal interactions. </w:t>
      </w:r>
      <w:r w:rsidRPr="00B2051F">
        <w:rPr>
          <w:i/>
        </w:rPr>
        <w:t xml:space="preserve">Cell </w:t>
      </w:r>
      <w:r w:rsidRPr="00B2051F">
        <w:t>2015: 162(5): 1051-1065.</w:t>
      </w:r>
    </w:p>
    <w:p w14:paraId="1699C766" w14:textId="5151A4D8" w:rsidR="00146CD8" w:rsidRPr="00146CD8" w:rsidRDefault="00146CD8" w:rsidP="00146CD8">
      <w:pPr>
        <w:pStyle w:val="EndNoteBibliography"/>
        <w:spacing w:after="0"/>
      </w:pPr>
      <w:r w:rsidRPr="00146CD8">
        <w:t>40.</w:t>
      </w:r>
      <w:r w:rsidRPr="00146CD8">
        <w:tab/>
        <w:t xml:space="preserve">Rao SS, Huntley MH, Durand NC, Stamenova EK, Bochkov ID, Robinson JT, Sanborn AL, Machol I, Omer AD, Lander ES. A 3D map of the human genome at kilobase resolution reveals principles of chromatin looping. </w:t>
      </w:r>
      <w:r w:rsidRPr="00146CD8">
        <w:rPr>
          <w:i/>
        </w:rPr>
        <w:t xml:space="preserve">Cell </w:t>
      </w:r>
      <w:r w:rsidRPr="00146CD8">
        <w:t>2014: 159(7): 1665-1680.</w:t>
      </w:r>
    </w:p>
    <w:p w14:paraId="57386595" w14:textId="77777777" w:rsidR="00146CD8" w:rsidRPr="00146CD8" w:rsidRDefault="00146CD8" w:rsidP="00146CD8">
      <w:pPr>
        <w:pStyle w:val="EndNoteBibliography"/>
        <w:spacing w:after="0"/>
      </w:pPr>
      <w:r w:rsidRPr="00146CD8">
        <w:t>41.</w:t>
      </w:r>
      <w:r w:rsidRPr="00146CD8">
        <w:tab/>
        <w:t xml:space="preserve">Schmitt AD, Hu M, Jung I, Xu Z, Qiu Y, Tan CL, Li Y, Lin S, Lin Y, Barr CL. A compendium of chromatin contact maps reveals spatially active regions in the human genome. </w:t>
      </w:r>
      <w:r w:rsidRPr="00146CD8">
        <w:rPr>
          <w:i/>
        </w:rPr>
        <w:t xml:space="preserve">Cell reports </w:t>
      </w:r>
      <w:r w:rsidRPr="00146CD8">
        <w:t>2016: 17(8): 2042-2059.</w:t>
      </w:r>
    </w:p>
    <w:p w14:paraId="2CDAEF97" w14:textId="77777777" w:rsidR="00146CD8" w:rsidRPr="00146CD8" w:rsidRDefault="00146CD8" w:rsidP="00146CD8">
      <w:pPr>
        <w:pStyle w:val="EndNoteBibliography"/>
        <w:spacing w:after="0"/>
      </w:pPr>
      <w:r w:rsidRPr="00146CD8">
        <w:t>42.</w:t>
      </w:r>
      <w:r w:rsidRPr="00146CD8">
        <w:tab/>
        <w:t xml:space="preserve">Dixon JR, Jung I, Selvaraj S, Shen Y, Antosiewicz-Bourget JE, Lee AY, Ye Z, Kim A, Rajagopal N, Xie W. Chromatin architecture reorganization during stem cell differentiation. </w:t>
      </w:r>
      <w:r w:rsidRPr="00146CD8">
        <w:rPr>
          <w:i/>
        </w:rPr>
        <w:t xml:space="preserve">Nature </w:t>
      </w:r>
      <w:r w:rsidRPr="00146CD8">
        <w:t>2015: 518(7539): 331.</w:t>
      </w:r>
    </w:p>
    <w:p w14:paraId="45B38A56" w14:textId="77777777" w:rsidR="00146CD8" w:rsidRPr="00B2051F" w:rsidRDefault="00146CD8" w:rsidP="00B2051F">
      <w:pPr>
        <w:pStyle w:val="EndNoteBibliography"/>
        <w:spacing w:after="0"/>
      </w:pPr>
      <w:r w:rsidRPr="00146CD8">
        <w:t>43</w:t>
      </w:r>
      <w:r w:rsidRPr="00B2051F">
        <w:t>.</w:t>
      </w:r>
      <w:r w:rsidRPr="00B2051F">
        <w:tab/>
        <w:t xml:space="preserve">Qiu Y, Krishnan V, Zeng Z, Gilbert DJ, Copeland NG, Gibson L, Yang-Feng T, Jenkins NA, Tsai MJ, Tsai SY. Isolation, characterization, and chromosomal localization of mouse and human COUP-TF I and II genes. </w:t>
      </w:r>
      <w:r w:rsidRPr="00B2051F">
        <w:rPr>
          <w:i/>
        </w:rPr>
        <w:t xml:space="preserve">Genomics </w:t>
      </w:r>
      <w:r w:rsidRPr="00B2051F">
        <w:t>1995: 29(1): 240-246.</w:t>
      </w:r>
    </w:p>
    <w:p w14:paraId="737415E9" w14:textId="442DD2E7" w:rsidR="00146CD8" w:rsidRPr="00B2051F" w:rsidRDefault="00146CD8" w:rsidP="00B2051F">
      <w:pPr>
        <w:pStyle w:val="EndNoteBibliography"/>
        <w:spacing w:after="0"/>
      </w:pPr>
      <w:r w:rsidRPr="00146CD8">
        <w:t>44</w:t>
      </w:r>
      <w:r w:rsidRPr="00B2051F">
        <w:t>.</w:t>
      </w:r>
      <w:r w:rsidRPr="00B2051F">
        <w:tab/>
        <w:t xml:space="preserve">Rada-Iglesias A, Bajpai R, Prescott S, Brugmann SA, Swigut T, Wysocka J. Epigenomic annotation of enhancers predicts transcriptional regulators of human neural crest. </w:t>
      </w:r>
      <w:r w:rsidRPr="00B2051F">
        <w:rPr>
          <w:i/>
        </w:rPr>
        <w:t xml:space="preserve">Cell stem cell </w:t>
      </w:r>
      <w:r w:rsidRPr="00B2051F">
        <w:t>2012: 11(5): 633-648.</w:t>
      </w:r>
    </w:p>
    <w:p w14:paraId="5E1EECCF" w14:textId="0FC5B048" w:rsidR="00146CD8" w:rsidRPr="00B2051F" w:rsidRDefault="00146CD8" w:rsidP="00B2051F">
      <w:pPr>
        <w:pStyle w:val="EndNoteBibliography"/>
        <w:spacing w:after="0"/>
      </w:pPr>
      <w:r w:rsidRPr="00146CD8">
        <w:lastRenderedPageBreak/>
        <w:t>45</w:t>
      </w:r>
      <w:r w:rsidRPr="00B2051F">
        <w:t>.</w:t>
      </w:r>
      <w:r w:rsidRPr="00B2051F">
        <w:tab/>
        <w:t xml:space="preserve">Julian LM, Delaney SP, Wang Y, Goldberg AA, Doré C, Yockell-Lelièvre J, Tam RY, Giannikou K, McMurray F, Shoichet MS. Human Pluripotent Stem Cell–Derived TSC2-Haploinsufficient Smooth Muscle Cells Recapitulate Features of Lymphangioleiomyomatosis. </w:t>
      </w:r>
      <w:r w:rsidRPr="00B2051F">
        <w:rPr>
          <w:i/>
        </w:rPr>
        <w:t xml:space="preserve">Cancer </w:t>
      </w:r>
      <w:r w:rsidRPr="00146CD8">
        <w:rPr>
          <w:i/>
        </w:rPr>
        <w:t>Res</w:t>
      </w:r>
      <w:r w:rsidRPr="00B2051F">
        <w:rPr>
          <w:i/>
        </w:rPr>
        <w:t xml:space="preserve"> </w:t>
      </w:r>
      <w:r w:rsidRPr="00B2051F">
        <w:t>2017: 77(20): 5491-5502.</w:t>
      </w:r>
    </w:p>
    <w:p w14:paraId="43EF0922" w14:textId="2E0882FD" w:rsidR="00146CD8" w:rsidRPr="00B2051F" w:rsidRDefault="00146CD8" w:rsidP="00B2051F">
      <w:pPr>
        <w:pStyle w:val="EndNoteBibliography"/>
        <w:spacing w:after="0"/>
      </w:pPr>
      <w:r w:rsidRPr="00146CD8">
        <w:t>46</w:t>
      </w:r>
      <w:r w:rsidRPr="00B2051F">
        <w:t>.</w:t>
      </w:r>
      <w:r w:rsidRPr="00B2051F">
        <w:tab/>
        <w:t xml:space="preserve">Qin J, Chen XP, Xie X, Tsai MJ, Tsai SY. COUP-TFII regulates tumor growth and metastasis by modulating tumor angiogenesis. </w:t>
      </w:r>
      <w:r w:rsidRPr="00B2051F">
        <w:rPr>
          <w:i/>
        </w:rPr>
        <w:t xml:space="preserve">P Natl Acad Sci USA </w:t>
      </w:r>
      <w:r w:rsidRPr="00B2051F">
        <w:t>2010: 107(8): 3687-3692.</w:t>
      </w:r>
    </w:p>
    <w:p w14:paraId="2D1CCF56" w14:textId="1795ECAB" w:rsidR="00146CD8" w:rsidRPr="00146CD8" w:rsidRDefault="00146CD8" w:rsidP="00146CD8">
      <w:pPr>
        <w:pStyle w:val="EndNoteBibliography"/>
        <w:spacing w:after="0"/>
      </w:pPr>
      <w:r w:rsidRPr="00146CD8">
        <w:t>47.</w:t>
      </w:r>
      <w:r w:rsidRPr="00146CD8">
        <w:tab/>
        <w:t xml:space="preserve">Ritchie ME, Phipson B, Wu D, Hu Y, Law CW, Shi W, Smyth GK. limma powers differential expression analyses for RNA-sequencing and microarray studies. </w:t>
      </w:r>
      <w:r w:rsidRPr="00146CD8">
        <w:rPr>
          <w:i/>
        </w:rPr>
        <w:t xml:space="preserve">Nucleic Acids Res </w:t>
      </w:r>
      <w:r w:rsidRPr="00146CD8">
        <w:t>2015: 43(7): e47.</w:t>
      </w:r>
    </w:p>
    <w:p w14:paraId="628259FF" w14:textId="77777777" w:rsidR="00146CD8" w:rsidRPr="00146CD8" w:rsidRDefault="00146CD8" w:rsidP="00146CD8">
      <w:pPr>
        <w:pStyle w:val="EndNoteBibliography"/>
        <w:spacing w:after="0"/>
      </w:pPr>
      <w:r w:rsidRPr="00146CD8">
        <w:t>48.</w:t>
      </w:r>
      <w:r w:rsidRPr="00146CD8">
        <w:tab/>
        <w:t xml:space="preserve">Xu MF, Qin J, Tsai SY, Tsai MJ. The role of the orphan nuclear receptor COUP-TFII in tumorigenesis. </w:t>
      </w:r>
      <w:r w:rsidRPr="00146CD8">
        <w:rPr>
          <w:i/>
        </w:rPr>
        <w:t xml:space="preserve">Acta Pharmacol Sin </w:t>
      </w:r>
      <w:r w:rsidRPr="00146CD8">
        <w:t>2015: 36(1): 32-36.</w:t>
      </w:r>
    </w:p>
    <w:p w14:paraId="37F0FA32" w14:textId="77777777" w:rsidR="00146CD8" w:rsidRPr="00146CD8" w:rsidRDefault="00146CD8" w:rsidP="00146CD8">
      <w:pPr>
        <w:pStyle w:val="EndNoteBibliography"/>
        <w:spacing w:after="0"/>
      </w:pPr>
      <w:r w:rsidRPr="00146CD8">
        <w:t>49.</w:t>
      </w:r>
      <w:r w:rsidRPr="00146CD8">
        <w:tab/>
        <w:t xml:space="preserve">Juvet SC, Hwang D, Downey GP. Rare lung diseases I--Lymphangioleiomyomatosis. </w:t>
      </w:r>
      <w:r w:rsidRPr="00146CD8">
        <w:rPr>
          <w:i/>
        </w:rPr>
        <w:t xml:space="preserve">Canadian respiratory journal </w:t>
      </w:r>
      <w:r w:rsidRPr="00146CD8">
        <w:t>2006: 13(7): 375-380.</w:t>
      </w:r>
    </w:p>
    <w:p w14:paraId="70CA98E1" w14:textId="77777777" w:rsidR="00146CD8" w:rsidRPr="00146CD8" w:rsidRDefault="00146CD8" w:rsidP="00146CD8">
      <w:pPr>
        <w:pStyle w:val="EndNoteBibliography"/>
        <w:spacing w:after="0"/>
      </w:pPr>
      <w:r w:rsidRPr="00146CD8">
        <w:t>50.</w:t>
      </w:r>
      <w:r w:rsidRPr="00146CD8">
        <w:tab/>
        <w:t xml:space="preserve">McCormack FX, Gupta N, Finlay GR, Young LR, Taveira-DaSilva AM, Glasgow CG, Steagall WK, Johnson SR, Sahn SA, Ryu JH, Strange C, Seyama K, Sullivan EJ, Kotloff RM, Downey GP, Chapman JT, Han MK, D'Armiento JM, Inoue Y, Henske EP, Bissler JJ, Colby TV, Kinder BW, Wikenheiser-Brokamp KA, Brown KK, Cordier JF, Meyer C, Cottin V, Brozek JL, Smith K, Wilson KC, Moss J, Lymphangioleiomyomato AJC. Official American Thoracic Society/Japanese Respiratory Society Clinical Practice Guidelines: Lymphangioleiomyomatosis Diagnosis and Management. </w:t>
      </w:r>
      <w:r w:rsidRPr="00146CD8">
        <w:rPr>
          <w:i/>
        </w:rPr>
        <w:t xml:space="preserve">Am J Resp Crit Care </w:t>
      </w:r>
      <w:r w:rsidRPr="00146CD8">
        <w:t>2016: 194(6): 748-761.</w:t>
      </w:r>
    </w:p>
    <w:p w14:paraId="7D734103" w14:textId="77777777" w:rsidR="00146CD8" w:rsidRPr="00B2051F" w:rsidRDefault="00146CD8" w:rsidP="00B2051F">
      <w:pPr>
        <w:pStyle w:val="EndNoteBibliography"/>
        <w:spacing w:after="0"/>
      </w:pPr>
      <w:r w:rsidRPr="00146CD8">
        <w:t>51</w:t>
      </w:r>
      <w:r w:rsidRPr="00B2051F">
        <w:t>.</w:t>
      </w:r>
      <w:r w:rsidRPr="00B2051F">
        <w:tab/>
        <w:t xml:space="preserve">Riggs KA, Wickramasinghe NS, Cochrum RK, Watts MB, Klinge CM. Decreased chicken ovalbumin upstream promoter transcription factor II expression in tamoxifen-resistant breast cancer cells. </w:t>
      </w:r>
      <w:r w:rsidRPr="00B2051F">
        <w:rPr>
          <w:i/>
        </w:rPr>
        <w:t xml:space="preserve">Cancer Res </w:t>
      </w:r>
      <w:r w:rsidRPr="00B2051F">
        <w:t>2006: 66(20): 10188-10198.</w:t>
      </w:r>
    </w:p>
    <w:p w14:paraId="6AD13032" w14:textId="6DA51DE8" w:rsidR="00146CD8" w:rsidRPr="00B2051F" w:rsidRDefault="00146CD8" w:rsidP="00B2051F">
      <w:pPr>
        <w:pStyle w:val="EndNoteBibliography"/>
        <w:spacing w:after="0"/>
      </w:pPr>
      <w:r w:rsidRPr="00146CD8">
        <w:t>52</w:t>
      </w:r>
      <w:r w:rsidRPr="00B2051F">
        <w:t>.</w:t>
      </w:r>
      <w:r w:rsidRPr="00B2051F">
        <w:tab/>
        <w:t xml:space="preserve">Glasgow CG, Taveira-DaSilva AM, Darling TN, Moss J. Lymphatic involvement in lymphangioleiomyomatosis. </w:t>
      </w:r>
      <w:r w:rsidRPr="00B2051F">
        <w:rPr>
          <w:i/>
        </w:rPr>
        <w:t xml:space="preserve">Ann Ny Acad Sci </w:t>
      </w:r>
      <w:r w:rsidRPr="00B2051F">
        <w:t>2008: 1131: 206-214.</w:t>
      </w:r>
    </w:p>
    <w:p w14:paraId="1A3D25EB" w14:textId="7279398D" w:rsidR="00146CD8" w:rsidRPr="00146CD8" w:rsidRDefault="00146CD8" w:rsidP="00146CD8">
      <w:pPr>
        <w:pStyle w:val="EndNoteBibliography"/>
        <w:spacing w:after="0"/>
      </w:pPr>
      <w:r w:rsidRPr="00146CD8">
        <w:t>53.</w:t>
      </w:r>
      <w:r w:rsidRPr="00146CD8">
        <w:tab/>
        <w:t xml:space="preserve">Seyama K, Mitani K, Kumasaka T. Lymphangioleiomyoma Cells and Lymphatic Endothelial Cells Expression of VEGFR-3 in Lymphangioleiomyoma Cell Clusters. </w:t>
      </w:r>
      <w:r w:rsidRPr="00146CD8">
        <w:rPr>
          <w:i/>
        </w:rPr>
        <w:t xml:space="preserve">Am J Pathol </w:t>
      </w:r>
      <w:r w:rsidRPr="00146CD8">
        <w:t>2010: 176(4): 2051-2052.</w:t>
      </w:r>
    </w:p>
    <w:p w14:paraId="149C9D7A" w14:textId="77777777" w:rsidR="00146CD8" w:rsidRPr="00B2051F" w:rsidRDefault="00146CD8" w:rsidP="00B2051F">
      <w:pPr>
        <w:pStyle w:val="EndNoteBibliography"/>
        <w:spacing w:after="0"/>
      </w:pPr>
      <w:r w:rsidRPr="00146CD8">
        <w:t>54</w:t>
      </w:r>
      <w:r w:rsidRPr="00B2051F">
        <w:t>.</w:t>
      </w:r>
      <w:r w:rsidRPr="00B2051F">
        <w:tab/>
        <w:t xml:space="preserve">Young LR, Lee HS, Inoue Y, Moss J, Singer LG, Strange C, Nakata K, Barker AF, Chapman JT, Brantly ML, Stocks JM, Brown KK, Lynch JP, Goldberg HJ, Downey GP, Swigris JJ, Taveira-DaSilva AM, Krischer JP, Trapnell BC, McCormack FX, Grp MT. Serum VEGF-D concentration as a biomarker of lymphangioleiomyomatosis severity and treatment response: a prospective analysis of the Multicenter International Lymphangioleiomyomatosis Efficacy of Sirolimus (MILES) trial. </w:t>
      </w:r>
      <w:r w:rsidRPr="00B2051F">
        <w:rPr>
          <w:i/>
        </w:rPr>
        <w:t xml:space="preserve">Lancet Resp Med </w:t>
      </w:r>
      <w:r w:rsidRPr="00B2051F">
        <w:t>2013: 1(6): 445-452.</w:t>
      </w:r>
    </w:p>
    <w:p w14:paraId="60D1135B" w14:textId="27D2B24E" w:rsidR="00146CD8" w:rsidRDefault="00146CD8" w:rsidP="00B2051F">
      <w:pPr>
        <w:pStyle w:val="EndNoteBibliography"/>
      </w:pPr>
      <w:r w:rsidRPr="00146CD8">
        <w:t>55</w:t>
      </w:r>
      <w:r w:rsidRPr="00B2051F">
        <w:t>.</w:t>
      </w:r>
      <w:r w:rsidRPr="00B2051F">
        <w:tab/>
        <w:t xml:space="preserve">Srinivasan RS, Geng X, Yang Y, Wang Y, Mukatira S, Studer M, Porto MP, Lagutin O, Oliver G. The nuclear hormone receptor Coup-TFII is required for the initiation and early maintenance of Prox1 expression in lymphatic endothelial cells. </w:t>
      </w:r>
      <w:r w:rsidRPr="00B2051F">
        <w:rPr>
          <w:i/>
        </w:rPr>
        <w:t xml:space="preserve">Genes &amp; development </w:t>
      </w:r>
      <w:r w:rsidRPr="00B2051F">
        <w:t>2010: 24(7): 696-707.</w:t>
      </w:r>
    </w:p>
    <w:p w14:paraId="5C4E7D1E" w14:textId="6BD9C1F1" w:rsidR="00DF45CA" w:rsidRPr="00F55CA4" w:rsidRDefault="00DF45CA" w:rsidP="00DF45CA">
      <w:pPr>
        <w:pStyle w:val="EndNoteBibliography"/>
        <w:spacing w:after="0"/>
      </w:pPr>
      <w:r w:rsidRPr="00F55CA4">
        <w:t>5</w:t>
      </w:r>
      <w:r>
        <w:t>6</w:t>
      </w:r>
      <w:r w:rsidRPr="00F55CA4">
        <w:t>.</w:t>
      </w:r>
      <w:r w:rsidRPr="00F55CA4">
        <w:tab/>
        <w:t xml:space="preserve">Breslow N, Day N, Halvorsen K, Prentice R, Sabai C. Estimation of multiple relative risk functions in matched case-control studies. </w:t>
      </w:r>
      <w:r w:rsidRPr="00F55CA4">
        <w:rPr>
          <w:i/>
        </w:rPr>
        <w:t xml:space="preserve">American Journal of Epidemiology </w:t>
      </w:r>
      <w:r w:rsidRPr="00F55CA4">
        <w:t>1978: 108(4): 299-307.</w:t>
      </w:r>
    </w:p>
    <w:p w14:paraId="4A22C76F" w14:textId="7C4143B2" w:rsidR="00DF45CA" w:rsidRPr="00F55CA4" w:rsidRDefault="00DF45CA" w:rsidP="00DF45CA">
      <w:pPr>
        <w:pStyle w:val="EndNoteBibliography"/>
        <w:spacing w:after="0"/>
      </w:pPr>
      <w:r w:rsidRPr="00F55CA4">
        <w:lastRenderedPageBreak/>
        <w:t>5</w:t>
      </w:r>
      <w:r>
        <w:t>7</w:t>
      </w:r>
      <w:r w:rsidRPr="00F55CA4">
        <w:t>.</w:t>
      </w:r>
      <w:r w:rsidRPr="00F55CA4">
        <w:tab/>
        <w:t xml:space="preserve">Kupper LL, Karon JM, Kleinbaum DG, Morgenstern H, Lewis DK. Matching in epidemiologic studies: validity and efficiency considerations. </w:t>
      </w:r>
      <w:r w:rsidRPr="00F55CA4">
        <w:rPr>
          <w:i/>
        </w:rPr>
        <w:t xml:space="preserve">Biometrics </w:t>
      </w:r>
      <w:r w:rsidRPr="00F55CA4">
        <w:t>1981: 271-291.</w:t>
      </w:r>
    </w:p>
    <w:p w14:paraId="3349B781" w14:textId="120445DB" w:rsidR="00DF45CA" w:rsidRPr="00F55CA4" w:rsidRDefault="00DF45CA" w:rsidP="00DF45CA">
      <w:pPr>
        <w:pStyle w:val="EndNoteBibliography"/>
        <w:spacing w:after="0"/>
      </w:pPr>
      <w:r w:rsidRPr="00F55CA4">
        <w:t>5</w:t>
      </w:r>
      <w:r>
        <w:t>8</w:t>
      </w:r>
      <w:r w:rsidRPr="00F55CA4">
        <w:t>.</w:t>
      </w:r>
      <w:r w:rsidRPr="00F55CA4">
        <w:tab/>
        <w:t xml:space="preserve">McKinlay SM. Pair-matching--A reappraisal of a popular technique. </w:t>
      </w:r>
      <w:r w:rsidRPr="00F55CA4">
        <w:rPr>
          <w:i/>
        </w:rPr>
        <w:t xml:space="preserve">Biometrics </w:t>
      </w:r>
      <w:r w:rsidRPr="00F55CA4">
        <w:t>1977: 725-735.</w:t>
      </w:r>
    </w:p>
    <w:p w14:paraId="2E11A2F6" w14:textId="5B4057B1" w:rsidR="00DF45CA" w:rsidRPr="00F55CA4" w:rsidRDefault="00DF45CA" w:rsidP="00DF45CA">
      <w:pPr>
        <w:pStyle w:val="EndNoteBibliography"/>
        <w:spacing w:after="0"/>
      </w:pPr>
      <w:r>
        <w:t>59</w:t>
      </w:r>
      <w:r w:rsidRPr="00F55CA4">
        <w:t>.</w:t>
      </w:r>
      <w:r w:rsidRPr="00F55CA4">
        <w:tab/>
        <w:t xml:space="preserve">THOMPSON WD, KELSEY JL, WALTER SD. Cost and efficiency in the choice of matched and unmatched case-control study designs. </w:t>
      </w:r>
      <w:r w:rsidRPr="00F55CA4">
        <w:rPr>
          <w:i/>
        </w:rPr>
        <w:t xml:space="preserve">American journal of epidemiology </w:t>
      </w:r>
      <w:r w:rsidRPr="00F55CA4">
        <w:t>1982: 116(5): 840-851.</w:t>
      </w:r>
    </w:p>
    <w:p w14:paraId="75A57BB3" w14:textId="719AED48" w:rsidR="00DF45CA" w:rsidRPr="00F55CA4" w:rsidRDefault="00DF45CA" w:rsidP="00DF45CA">
      <w:pPr>
        <w:pStyle w:val="EndNoteBibliography"/>
        <w:spacing w:after="0"/>
      </w:pPr>
      <w:r w:rsidRPr="00F55CA4">
        <w:t>6</w:t>
      </w:r>
      <w:r>
        <w:t>0</w:t>
      </w:r>
      <w:r w:rsidRPr="00F55CA4">
        <w:t>.</w:t>
      </w:r>
      <w:r w:rsidRPr="00F55CA4">
        <w:tab/>
        <w:t xml:space="preserve">Thomas DC, Greenland S. The relative efficiencies of matched and independent sample designs for case-control studies. </w:t>
      </w:r>
      <w:r w:rsidRPr="00F55CA4">
        <w:rPr>
          <w:i/>
        </w:rPr>
        <w:t xml:space="preserve">Journal of chronic diseases </w:t>
      </w:r>
      <w:r w:rsidRPr="00F55CA4">
        <w:t>1983: 36(10): 685-697.</w:t>
      </w:r>
    </w:p>
    <w:p w14:paraId="6887750A" w14:textId="128D6754" w:rsidR="00DF45CA" w:rsidRPr="00F55CA4" w:rsidRDefault="00DF45CA" w:rsidP="00DF45CA">
      <w:pPr>
        <w:pStyle w:val="EndNoteBibliography"/>
        <w:spacing w:after="0"/>
      </w:pPr>
      <w:r w:rsidRPr="00F55CA4">
        <w:t>6</w:t>
      </w:r>
      <w:r>
        <w:t>1</w:t>
      </w:r>
      <w:r w:rsidRPr="00F55CA4">
        <w:t>.</w:t>
      </w:r>
      <w:r w:rsidRPr="00F55CA4">
        <w:tab/>
        <w:t xml:space="preserve">Miettinen OS. Estimation of relative risk from individually matched series. </w:t>
      </w:r>
      <w:r w:rsidRPr="00F55CA4">
        <w:rPr>
          <w:i/>
        </w:rPr>
        <w:t xml:space="preserve">Biometrics </w:t>
      </w:r>
      <w:r w:rsidRPr="00F55CA4">
        <w:t>1970: 75-86.</w:t>
      </w:r>
    </w:p>
    <w:p w14:paraId="2FA1F9F1" w14:textId="57C48CBA" w:rsidR="00DF45CA" w:rsidRPr="00F55CA4" w:rsidRDefault="00DF45CA" w:rsidP="00DF45CA">
      <w:pPr>
        <w:pStyle w:val="EndNoteBibliography"/>
      </w:pPr>
      <w:r w:rsidRPr="00F55CA4">
        <w:t>6</w:t>
      </w:r>
      <w:r>
        <w:t>2</w:t>
      </w:r>
      <w:r w:rsidRPr="00F55CA4">
        <w:t>.</w:t>
      </w:r>
      <w:r w:rsidRPr="00F55CA4">
        <w:tab/>
        <w:t xml:space="preserve">Luca D, Ringquist S, Klei L, Lee AB, Gieger C, Wichmann H-E, Schreiber S, Krawczak M, Lu Y, Styche A. On the use of general control samples for genome-wide association studies: genetic matching highlights causal variants. </w:t>
      </w:r>
      <w:r w:rsidRPr="00F55CA4">
        <w:rPr>
          <w:i/>
        </w:rPr>
        <w:t xml:space="preserve">The American Journal of Human Genetics </w:t>
      </w:r>
      <w:r w:rsidRPr="00F55CA4">
        <w:t>2008: 82(2): 453-463.</w:t>
      </w:r>
    </w:p>
    <w:p w14:paraId="590F28C9" w14:textId="77777777" w:rsidR="00DF45CA" w:rsidRPr="00B2051F" w:rsidRDefault="00DF45CA" w:rsidP="00B2051F">
      <w:pPr>
        <w:pStyle w:val="EndNoteBibliography"/>
      </w:pPr>
    </w:p>
    <w:p w14:paraId="7C3E3894" w14:textId="04A248D7" w:rsidR="00956095" w:rsidRPr="000D150D" w:rsidRDefault="005A10C5" w:rsidP="00A134C5">
      <w:pPr>
        <w:spacing w:line="480" w:lineRule="auto"/>
        <w:rPr>
          <w:rFonts w:ascii="Arial" w:hAnsi="Arial" w:cs="Arial"/>
          <w:b/>
          <w:color w:val="000000" w:themeColor="text1"/>
        </w:rPr>
      </w:pPr>
      <w:r w:rsidRPr="00E21A8C">
        <w:rPr>
          <w:rFonts w:ascii="Arial" w:hAnsi="Arial" w:cs="Arial"/>
          <w:color w:val="000000" w:themeColor="text1"/>
        </w:rPr>
        <w:fldChar w:fldCharType="end"/>
      </w:r>
      <w:r w:rsidR="00956095" w:rsidRPr="000D150D">
        <w:rPr>
          <w:rFonts w:ascii="Arial" w:hAnsi="Arial" w:cs="Arial"/>
          <w:b/>
          <w:color w:val="000000" w:themeColor="text1"/>
        </w:rPr>
        <w:br w:type="page"/>
      </w:r>
    </w:p>
    <w:p w14:paraId="4F4ACC2E" w14:textId="18BD56ED" w:rsidR="00A14511" w:rsidRPr="00B2051F" w:rsidRDefault="00A14511" w:rsidP="00A14511">
      <w:pPr>
        <w:spacing w:line="480" w:lineRule="auto"/>
        <w:rPr>
          <w:rFonts w:ascii="Arial" w:hAnsi="Arial"/>
        </w:rPr>
      </w:pPr>
      <w:r>
        <w:rPr>
          <w:rFonts w:ascii="Arial" w:hAnsi="Arial"/>
          <w:b/>
          <w:color w:val="000000" w:themeColor="text1"/>
          <w:shd w:val="clear" w:color="auto" w:fill="FFFFFF"/>
        </w:rPr>
        <w:lastRenderedPageBreak/>
        <w:t>Table 1</w:t>
      </w:r>
      <w:r w:rsidRPr="00B2051F">
        <w:rPr>
          <w:rFonts w:ascii="Arial" w:hAnsi="Arial"/>
          <w:b/>
          <w:color w:val="000000" w:themeColor="text1"/>
          <w:shd w:val="clear" w:color="auto" w:fill="FFFFFF"/>
        </w:rPr>
        <w:t>. Statistical analyses of imputed SNPs with CLR.</w:t>
      </w:r>
      <w:r w:rsidRPr="00B2051F">
        <w:rPr>
          <w:rFonts w:ascii="Arial" w:hAnsi="Arial"/>
          <w:color w:val="000000" w:themeColor="text1"/>
          <w:shd w:val="clear" w:color="auto" w:fill="FFFFFF"/>
        </w:rPr>
        <w:t xml:space="preserve"> </w:t>
      </w:r>
      <w:r w:rsidRPr="00D5081D">
        <w:rPr>
          <w:rFonts w:ascii="Arial" w:hAnsi="Arial" w:cs="Arial"/>
          <w:color w:val="000000" w:themeColor="text1"/>
          <w:shd w:val="clear" w:color="auto" w:fill="FFFFFF"/>
          <w:lang w:eastAsia="ko-KR"/>
        </w:rPr>
        <w:t xml:space="preserve">Imputation was conducted using EAGEL2 and PBWT </w:t>
      </w:r>
      <w:r>
        <w:rPr>
          <w:rFonts w:ascii="Arial" w:hAnsi="Arial" w:cs="Arial"/>
          <w:color w:val="000000" w:themeColor="text1"/>
          <w:shd w:val="clear" w:color="auto" w:fill="FFFFFF"/>
          <w:lang w:eastAsia="ko-KR"/>
        </w:rPr>
        <w:t xml:space="preserve">for </w:t>
      </w:r>
      <w:r w:rsidRPr="00D5081D">
        <w:rPr>
          <w:rFonts w:ascii="Arial" w:hAnsi="Arial" w:cs="Arial"/>
          <w:color w:val="000000" w:themeColor="text1"/>
          <w:shd w:val="clear" w:color="auto" w:fill="FFFFFF"/>
          <w:lang w:eastAsia="ko-KR"/>
        </w:rPr>
        <w:t>pre-phasing</w:t>
      </w:r>
      <w:r>
        <w:rPr>
          <w:rFonts w:ascii="Arial" w:hAnsi="Arial" w:cs="Arial"/>
          <w:color w:val="000000" w:themeColor="text1"/>
          <w:shd w:val="clear" w:color="auto" w:fill="FFFFFF"/>
          <w:lang w:eastAsia="ko-KR"/>
        </w:rPr>
        <w:t>.</w:t>
      </w:r>
      <w:r w:rsidRPr="00D5081D">
        <w:rPr>
          <w:rFonts w:ascii="Arial" w:hAnsi="Arial" w:cs="Arial"/>
          <w:color w:val="000000" w:themeColor="text1"/>
          <w:shd w:val="clear" w:color="auto" w:fill="FFFFFF"/>
          <w:lang w:eastAsia="ko-KR"/>
        </w:rPr>
        <w:t xml:space="preserve"> </w:t>
      </w:r>
      <w:r>
        <w:rPr>
          <w:rFonts w:ascii="Arial" w:hAnsi="Arial" w:cs="Arial"/>
          <w:color w:val="000000" w:themeColor="text1"/>
          <w:shd w:val="clear" w:color="auto" w:fill="FFFFFF"/>
          <w:lang w:eastAsia="ko-KR"/>
        </w:rPr>
        <w:t>I</w:t>
      </w:r>
      <w:r w:rsidRPr="00D5081D">
        <w:rPr>
          <w:rFonts w:ascii="Arial" w:hAnsi="Arial" w:cs="Arial"/>
          <w:color w:val="000000" w:themeColor="text1"/>
          <w:shd w:val="clear" w:color="auto" w:fill="FFFFFF"/>
          <w:lang w:eastAsia="ko-KR"/>
        </w:rPr>
        <w:t>mputation</w:t>
      </w:r>
      <w:r>
        <w:rPr>
          <w:rFonts w:ascii="Arial" w:hAnsi="Arial" w:cs="Arial"/>
          <w:color w:val="000000" w:themeColor="text1"/>
          <w:shd w:val="clear" w:color="auto" w:fill="FFFFFF"/>
          <w:lang w:eastAsia="ko-KR"/>
        </w:rPr>
        <w:t xml:space="preserve"> was conducted by using </w:t>
      </w:r>
      <w:r w:rsidRPr="00D5081D">
        <w:rPr>
          <w:rFonts w:ascii="Arial" w:hAnsi="Arial" w:cs="Arial"/>
          <w:color w:val="000000" w:themeColor="text1"/>
          <w:shd w:val="clear" w:color="auto" w:fill="FFFFFF"/>
          <w:lang w:eastAsia="ko-KR"/>
        </w:rPr>
        <w:t>the Haplotype Reference Consortium as reference panel.</w:t>
      </w:r>
    </w:p>
    <w:tbl>
      <w:tblPr>
        <w:tblW w:w="7856" w:type="dxa"/>
        <w:jc w:val="center"/>
        <w:tblCellMar>
          <w:left w:w="0" w:type="dxa"/>
          <w:right w:w="0" w:type="dxa"/>
        </w:tblCellMar>
        <w:tblLook w:val="0600" w:firstRow="0" w:lastRow="0" w:firstColumn="0" w:lastColumn="0" w:noHBand="1" w:noVBand="1"/>
      </w:tblPr>
      <w:tblGrid>
        <w:gridCol w:w="639"/>
        <w:gridCol w:w="1432"/>
        <w:gridCol w:w="1272"/>
        <w:gridCol w:w="800"/>
        <w:gridCol w:w="814"/>
        <w:gridCol w:w="978"/>
        <w:gridCol w:w="1921"/>
      </w:tblGrid>
      <w:tr w:rsidR="00A14511" w:rsidRPr="000D150D" w14:paraId="4AB8BB84" w14:textId="77777777" w:rsidTr="00410D28">
        <w:trPr>
          <w:trHeight w:val="340"/>
          <w:jc w:val="center"/>
        </w:trPr>
        <w:tc>
          <w:tcPr>
            <w:tcW w:w="639"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0387EC89" w14:textId="77777777" w:rsidR="00A14511" w:rsidRPr="000D150D" w:rsidRDefault="00A14511" w:rsidP="00410D28">
            <w:pPr>
              <w:adjustRightInd w:val="0"/>
              <w:snapToGrid w:val="0"/>
              <w:jc w:val="center"/>
              <w:rPr>
                <w:rFonts w:ascii="Arial" w:hAnsi="Arial" w:cs="Arial"/>
              </w:rPr>
            </w:pPr>
            <w:r w:rsidRPr="000D150D">
              <w:rPr>
                <w:rFonts w:ascii="Arial" w:hAnsi="Arial" w:cs="Arial"/>
              </w:rPr>
              <w:t>CHR</w:t>
            </w:r>
          </w:p>
        </w:tc>
        <w:tc>
          <w:tcPr>
            <w:tcW w:w="1432"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108A05DC" w14:textId="77777777" w:rsidR="00A14511" w:rsidRPr="000D150D" w:rsidRDefault="00A14511" w:rsidP="00410D28">
            <w:pPr>
              <w:adjustRightInd w:val="0"/>
              <w:snapToGrid w:val="0"/>
              <w:jc w:val="center"/>
              <w:rPr>
                <w:rFonts w:ascii="Arial" w:hAnsi="Arial" w:cs="Arial"/>
              </w:rPr>
            </w:pPr>
            <w:r w:rsidRPr="000D150D">
              <w:rPr>
                <w:rFonts w:ascii="Arial" w:hAnsi="Arial" w:cs="Arial"/>
              </w:rPr>
              <w:t>SNP</w:t>
            </w:r>
          </w:p>
        </w:tc>
        <w:tc>
          <w:tcPr>
            <w:tcW w:w="1272"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1A0F8458" w14:textId="77777777" w:rsidR="00A14511" w:rsidRPr="000D150D" w:rsidRDefault="00A14511" w:rsidP="00410D28">
            <w:pPr>
              <w:adjustRightInd w:val="0"/>
              <w:snapToGrid w:val="0"/>
              <w:jc w:val="center"/>
              <w:rPr>
                <w:rFonts w:ascii="Arial" w:hAnsi="Arial" w:cs="Arial"/>
              </w:rPr>
            </w:pPr>
            <w:r w:rsidRPr="000D150D">
              <w:rPr>
                <w:rFonts w:ascii="Arial" w:hAnsi="Arial" w:cs="Arial"/>
              </w:rPr>
              <w:t>POS</w:t>
            </w:r>
          </w:p>
        </w:tc>
        <w:tc>
          <w:tcPr>
            <w:tcW w:w="800"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6054D904" w14:textId="77777777" w:rsidR="00A14511" w:rsidRPr="000D150D" w:rsidRDefault="00A14511" w:rsidP="00410D28">
            <w:pPr>
              <w:adjustRightInd w:val="0"/>
              <w:snapToGrid w:val="0"/>
              <w:jc w:val="center"/>
              <w:rPr>
                <w:rFonts w:ascii="Arial" w:hAnsi="Arial" w:cs="Arial"/>
                <w:vertAlign w:val="superscript"/>
              </w:rPr>
            </w:pPr>
            <w:r w:rsidRPr="000D150D">
              <w:rPr>
                <w:rFonts w:ascii="Arial" w:hAnsi="Arial" w:cs="Arial"/>
              </w:rPr>
              <w:t>Alleles</w:t>
            </w:r>
            <w:r w:rsidRPr="000D150D">
              <w:rPr>
                <w:rFonts w:ascii="Arial" w:hAnsi="Arial" w:cs="Arial"/>
                <w:color w:val="666666"/>
                <w:vertAlign w:val="superscript"/>
              </w:rPr>
              <w:t>*</w:t>
            </w:r>
          </w:p>
        </w:tc>
        <w:tc>
          <w:tcPr>
            <w:tcW w:w="814"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32165F5F" w14:textId="77777777" w:rsidR="00A14511" w:rsidRPr="000D150D" w:rsidRDefault="00A14511" w:rsidP="00410D28">
            <w:pPr>
              <w:adjustRightInd w:val="0"/>
              <w:snapToGrid w:val="0"/>
              <w:jc w:val="center"/>
              <w:rPr>
                <w:rFonts w:ascii="Arial" w:hAnsi="Arial" w:cs="Arial"/>
              </w:rPr>
            </w:pPr>
            <w:r w:rsidRPr="000D150D">
              <w:rPr>
                <w:rFonts w:ascii="Arial" w:hAnsi="Arial" w:cs="Arial"/>
              </w:rPr>
              <w:t>MAF</w:t>
            </w:r>
          </w:p>
        </w:tc>
        <w:tc>
          <w:tcPr>
            <w:tcW w:w="978" w:type="dxa"/>
            <w:tcBorders>
              <w:top w:val="single" w:sz="18" w:space="0" w:color="000000"/>
              <w:left w:val="nil"/>
              <w:right w:val="nil"/>
            </w:tcBorders>
            <w:shd w:val="clear" w:color="auto" w:fill="D9D9D9" w:themeFill="background1" w:themeFillShade="D9"/>
            <w:vAlign w:val="center"/>
          </w:tcPr>
          <w:p w14:paraId="1F558F16" w14:textId="77777777" w:rsidR="00A14511" w:rsidRPr="000D150D" w:rsidRDefault="00A14511" w:rsidP="00410D28">
            <w:pPr>
              <w:adjustRightInd w:val="0"/>
              <w:snapToGrid w:val="0"/>
              <w:jc w:val="center"/>
              <w:rPr>
                <w:rFonts w:ascii="Arial" w:hAnsi="Arial" w:cs="Arial"/>
              </w:rPr>
            </w:pPr>
            <w:r w:rsidRPr="000D150D">
              <w:rPr>
                <w:rFonts w:ascii="Arial" w:hAnsi="Arial" w:cs="Arial"/>
              </w:rPr>
              <w:t>INFO</w:t>
            </w:r>
            <w:r w:rsidRPr="000D150D">
              <w:rPr>
                <w:rFonts w:ascii="Arial" w:hAnsi="Arial" w:cs="Arial"/>
                <w:color w:val="666666"/>
                <w:vertAlign w:val="superscript"/>
              </w:rPr>
              <w:t>†</w:t>
            </w:r>
          </w:p>
        </w:tc>
        <w:tc>
          <w:tcPr>
            <w:tcW w:w="1921" w:type="dxa"/>
            <w:tcBorders>
              <w:top w:val="single" w:sz="18" w:space="0" w:color="000000"/>
              <w:left w:val="nil"/>
              <w:right w:val="nil"/>
            </w:tcBorders>
            <w:shd w:val="clear" w:color="auto" w:fill="D9D9D9" w:themeFill="background1" w:themeFillShade="D9"/>
            <w:vAlign w:val="center"/>
          </w:tcPr>
          <w:p w14:paraId="305F1516" w14:textId="77777777" w:rsidR="00A14511" w:rsidRPr="000D150D" w:rsidRDefault="00A14511" w:rsidP="00410D28">
            <w:pPr>
              <w:adjustRightInd w:val="0"/>
              <w:snapToGrid w:val="0"/>
              <w:jc w:val="center"/>
              <w:rPr>
                <w:rFonts w:ascii="Arial" w:hAnsi="Arial" w:cs="Arial"/>
              </w:rPr>
            </w:pPr>
            <w:r w:rsidRPr="000D150D">
              <w:rPr>
                <w:rFonts w:ascii="Arial" w:hAnsi="Arial" w:cs="Arial"/>
              </w:rPr>
              <w:t>P-value for CLR</w:t>
            </w:r>
            <w:r w:rsidRPr="000D150D">
              <w:rPr>
                <w:rFonts w:ascii="Arial" w:hAnsi="Arial" w:cs="Arial"/>
                <w:color w:val="666666"/>
                <w:vertAlign w:val="superscript"/>
              </w:rPr>
              <w:t>‡</w:t>
            </w:r>
          </w:p>
        </w:tc>
      </w:tr>
      <w:tr w:rsidR="00A14511" w:rsidRPr="000D150D" w14:paraId="6044FCE8" w14:textId="77777777" w:rsidTr="00410D28">
        <w:trPr>
          <w:trHeight w:val="340"/>
          <w:jc w:val="center"/>
        </w:trPr>
        <w:tc>
          <w:tcPr>
            <w:tcW w:w="639"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2BFE9E95" w14:textId="77777777" w:rsidR="00A14511" w:rsidRPr="00424C1C" w:rsidRDefault="00A14511" w:rsidP="00410D28">
            <w:pPr>
              <w:adjustRightInd w:val="0"/>
              <w:snapToGrid w:val="0"/>
              <w:jc w:val="center"/>
              <w:rPr>
                <w:rFonts w:ascii="Arial" w:hAnsi="Arial" w:cs="Arial"/>
              </w:rPr>
            </w:pPr>
            <w:r w:rsidRPr="00424C1C">
              <w:rPr>
                <w:rFonts w:ascii="Arial" w:eastAsia="Malgun Gothic" w:hAnsi="Arial" w:cs="Arial"/>
                <w:color w:val="000000"/>
              </w:rPr>
              <w:t>15</w:t>
            </w:r>
          </w:p>
        </w:tc>
        <w:tc>
          <w:tcPr>
            <w:tcW w:w="1432"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216759F" w14:textId="77777777" w:rsidR="00A14511" w:rsidRPr="00424C1C" w:rsidRDefault="00A14511" w:rsidP="00410D28">
            <w:pPr>
              <w:adjustRightInd w:val="0"/>
              <w:snapToGrid w:val="0"/>
              <w:jc w:val="center"/>
              <w:rPr>
                <w:rFonts w:ascii="Arial" w:hAnsi="Arial" w:cs="Arial"/>
              </w:rPr>
            </w:pPr>
            <w:r w:rsidRPr="00424C1C">
              <w:rPr>
                <w:rFonts w:ascii="Arial" w:eastAsia="Malgun Gothic" w:hAnsi="Arial" w:cs="Arial"/>
                <w:color w:val="000000"/>
              </w:rPr>
              <w:t>rs41374846</w:t>
            </w:r>
          </w:p>
        </w:tc>
        <w:tc>
          <w:tcPr>
            <w:tcW w:w="1272"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2AB3725" w14:textId="77777777" w:rsidR="00A14511" w:rsidRPr="00424C1C" w:rsidRDefault="00A14511" w:rsidP="00410D28">
            <w:pPr>
              <w:adjustRightInd w:val="0"/>
              <w:snapToGrid w:val="0"/>
              <w:jc w:val="center"/>
              <w:rPr>
                <w:rFonts w:ascii="Arial" w:hAnsi="Arial" w:cs="Arial"/>
              </w:rPr>
            </w:pPr>
            <w:r w:rsidRPr="00424C1C">
              <w:rPr>
                <w:rFonts w:ascii="Arial" w:eastAsia="Malgun Gothic" w:hAnsi="Arial" w:cs="Arial"/>
                <w:color w:val="000000"/>
              </w:rPr>
              <w:t>96143559</w:t>
            </w:r>
          </w:p>
        </w:tc>
        <w:tc>
          <w:tcPr>
            <w:tcW w:w="8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D6F4CE0" w14:textId="77777777" w:rsidR="00A14511" w:rsidRPr="00424C1C" w:rsidRDefault="00A14511" w:rsidP="00410D28">
            <w:pPr>
              <w:adjustRightInd w:val="0"/>
              <w:snapToGrid w:val="0"/>
              <w:jc w:val="center"/>
              <w:rPr>
                <w:rFonts w:ascii="Arial" w:hAnsi="Arial" w:cs="Arial"/>
              </w:rPr>
            </w:pPr>
            <w:r w:rsidRPr="00424C1C">
              <w:rPr>
                <w:rFonts w:ascii="Arial" w:eastAsia="Malgun Gothic" w:hAnsi="Arial" w:cs="Arial"/>
                <w:color w:val="000000"/>
              </w:rPr>
              <w:t>A/G</w:t>
            </w:r>
          </w:p>
        </w:tc>
        <w:tc>
          <w:tcPr>
            <w:tcW w:w="814"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1E4FD53" w14:textId="77777777" w:rsidR="00A14511" w:rsidRPr="00424C1C" w:rsidRDefault="00A14511" w:rsidP="00410D28">
            <w:pPr>
              <w:adjustRightInd w:val="0"/>
              <w:snapToGrid w:val="0"/>
              <w:jc w:val="center"/>
              <w:rPr>
                <w:rFonts w:ascii="Arial" w:hAnsi="Arial" w:cs="Arial"/>
              </w:rPr>
            </w:pPr>
            <w:r w:rsidRPr="00424C1C">
              <w:rPr>
                <w:rFonts w:ascii="Arial" w:eastAsia="Malgun Gothic" w:hAnsi="Arial" w:cs="Arial"/>
                <w:color w:val="000000"/>
              </w:rPr>
              <w:t>0.2605</w:t>
            </w:r>
          </w:p>
        </w:tc>
        <w:tc>
          <w:tcPr>
            <w:tcW w:w="978" w:type="dxa"/>
            <w:tcBorders>
              <w:top w:val="single" w:sz="8" w:space="0" w:color="000000"/>
              <w:left w:val="nil"/>
              <w:bottom w:val="nil"/>
              <w:right w:val="nil"/>
            </w:tcBorders>
            <w:vAlign w:val="center"/>
          </w:tcPr>
          <w:p w14:paraId="08D72BBA" w14:textId="77777777" w:rsidR="00A14511" w:rsidRPr="00424C1C" w:rsidRDefault="00A14511" w:rsidP="00410D28">
            <w:pPr>
              <w:adjustRightInd w:val="0"/>
              <w:snapToGrid w:val="0"/>
              <w:jc w:val="center"/>
              <w:rPr>
                <w:rFonts w:ascii="Arial" w:eastAsia="Malgun Gothic" w:hAnsi="Arial" w:cs="Arial"/>
                <w:color w:val="000000"/>
              </w:rPr>
            </w:pPr>
            <w:r w:rsidRPr="00424C1C">
              <w:rPr>
                <w:rFonts w:ascii="Arial" w:eastAsia="Malgun Gothic" w:hAnsi="Arial" w:cs="Arial"/>
                <w:color w:val="000000"/>
              </w:rPr>
              <w:t>0.9097</w:t>
            </w:r>
          </w:p>
        </w:tc>
        <w:tc>
          <w:tcPr>
            <w:tcW w:w="1921" w:type="dxa"/>
            <w:tcBorders>
              <w:top w:val="single" w:sz="8" w:space="0" w:color="000000"/>
              <w:left w:val="nil"/>
              <w:bottom w:val="nil"/>
              <w:right w:val="nil"/>
            </w:tcBorders>
            <w:vAlign w:val="center"/>
          </w:tcPr>
          <w:p w14:paraId="41B5387D" w14:textId="77777777" w:rsidR="00A14511" w:rsidRPr="00424C1C" w:rsidRDefault="00A14511" w:rsidP="00410D28">
            <w:pPr>
              <w:adjustRightInd w:val="0"/>
              <w:snapToGrid w:val="0"/>
              <w:jc w:val="center"/>
              <w:rPr>
                <w:rFonts w:ascii="Arial" w:hAnsi="Arial" w:cs="Arial"/>
              </w:rPr>
            </w:pPr>
            <w:r w:rsidRPr="00424C1C">
              <w:rPr>
                <w:rFonts w:ascii="Arial" w:eastAsia="Malgun Gothic" w:hAnsi="Arial" w:cs="Arial"/>
              </w:rPr>
              <w:t>1.322</w:t>
            </w:r>
            <m:oMath>
              <m:r>
                <m:rPr>
                  <m:sty m:val="p"/>
                </m:rPr>
                <w:rPr>
                  <w:rFonts w:ascii="Cambria Math" w:hAnsi="Cambria Math" w:cs="Arial"/>
                </w:rPr>
                <m:t>×</m:t>
              </m:r>
            </m:oMath>
            <w:r w:rsidRPr="00424C1C">
              <w:rPr>
                <w:rFonts w:ascii="Arial" w:hAnsi="Arial" w:cs="Arial" w:hint="eastAsia"/>
              </w:rPr>
              <w:t>10</w:t>
            </w:r>
            <w:r w:rsidRPr="00424C1C">
              <w:rPr>
                <w:rFonts w:ascii="Arial" w:hAnsi="Arial" w:cs="Arial" w:hint="eastAsia"/>
                <w:vertAlign w:val="superscript"/>
              </w:rPr>
              <w:t>-</w:t>
            </w:r>
            <w:r w:rsidRPr="00424C1C">
              <w:rPr>
                <w:rFonts w:ascii="Arial" w:hAnsi="Arial" w:cs="Arial"/>
                <w:vertAlign w:val="superscript"/>
              </w:rPr>
              <w:t>7</w:t>
            </w:r>
          </w:p>
        </w:tc>
      </w:tr>
      <w:tr w:rsidR="00A14511" w:rsidRPr="000D150D" w14:paraId="40A9956C" w14:textId="77777777" w:rsidTr="00410D28">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51A746E4"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19578746"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rs59125351</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4DED583A"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96144157</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255E9412"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G/T</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386338B4"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0.2510</w:t>
            </w:r>
          </w:p>
        </w:tc>
        <w:tc>
          <w:tcPr>
            <w:tcW w:w="978" w:type="dxa"/>
            <w:tcBorders>
              <w:top w:val="nil"/>
              <w:left w:val="nil"/>
              <w:bottom w:val="nil"/>
              <w:right w:val="nil"/>
            </w:tcBorders>
            <w:vAlign w:val="center"/>
          </w:tcPr>
          <w:p w14:paraId="518313C7" w14:textId="77777777" w:rsidR="00A14511" w:rsidRPr="000D150D" w:rsidRDefault="00A14511" w:rsidP="00410D28">
            <w:pPr>
              <w:adjustRightInd w:val="0"/>
              <w:snapToGrid w:val="0"/>
              <w:jc w:val="center"/>
              <w:rPr>
                <w:rFonts w:ascii="Arial" w:eastAsia="Malgun Gothic" w:hAnsi="Arial" w:cs="Arial"/>
                <w:color w:val="000000"/>
              </w:rPr>
            </w:pPr>
            <w:r w:rsidRPr="000D150D">
              <w:rPr>
                <w:rFonts w:ascii="Arial" w:eastAsia="Malgun Gothic" w:hAnsi="Arial" w:cs="Arial"/>
                <w:color w:val="000000"/>
              </w:rPr>
              <w:t>0.9771</w:t>
            </w:r>
          </w:p>
        </w:tc>
        <w:tc>
          <w:tcPr>
            <w:tcW w:w="1921" w:type="dxa"/>
            <w:tcBorders>
              <w:top w:val="nil"/>
              <w:left w:val="nil"/>
              <w:bottom w:val="nil"/>
              <w:right w:val="nil"/>
            </w:tcBorders>
            <w:vAlign w:val="center"/>
          </w:tcPr>
          <w:p w14:paraId="2C9A9096" w14:textId="77777777" w:rsidR="00A14511" w:rsidRPr="000D150D" w:rsidRDefault="00A14511" w:rsidP="00410D28">
            <w:pPr>
              <w:adjustRightInd w:val="0"/>
              <w:snapToGrid w:val="0"/>
              <w:jc w:val="center"/>
              <w:rPr>
                <w:rFonts w:ascii="Arial" w:hAnsi="Arial" w:cs="Arial"/>
              </w:rPr>
            </w:pPr>
            <w:r>
              <w:rPr>
                <w:rFonts w:ascii="Arial" w:eastAsia="Malgun Gothic" w:hAnsi="Arial" w:cs="Arial"/>
              </w:rPr>
              <w:t>2.741</w:t>
            </w:r>
            <m:oMath>
              <m:r>
                <m:rPr>
                  <m:sty m:val="p"/>
                </m:rPr>
                <w:rPr>
                  <w:rFonts w:ascii="Cambria Math" w:hAnsi="Cambria Math" w:cs="Arial"/>
                </w:rPr>
                <m:t>×</m:t>
              </m:r>
            </m:oMath>
            <w:r w:rsidRPr="000D150D">
              <w:rPr>
                <w:rFonts w:ascii="Arial" w:hAnsi="Arial" w:cs="Arial" w:hint="eastAsia"/>
              </w:rPr>
              <w:t>10</w:t>
            </w:r>
            <w:r w:rsidRPr="000D150D">
              <w:rPr>
                <w:rFonts w:ascii="Arial" w:hAnsi="Arial" w:cs="Arial" w:hint="eastAsia"/>
                <w:vertAlign w:val="superscript"/>
              </w:rPr>
              <w:t>-</w:t>
            </w:r>
            <w:r>
              <w:rPr>
                <w:rFonts w:ascii="Arial" w:hAnsi="Arial" w:cs="Arial"/>
                <w:vertAlign w:val="superscript"/>
              </w:rPr>
              <w:t>9</w:t>
            </w:r>
          </w:p>
        </w:tc>
      </w:tr>
      <w:tr w:rsidR="00A14511" w:rsidRPr="000D150D" w14:paraId="37B9341D" w14:textId="77777777" w:rsidTr="00410D28">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44D61C49"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6508045E"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rs17581137</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7F9C80E8"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96146414</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320A40AA"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C/A</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4E5F8150"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0.2336</w:t>
            </w:r>
          </w:p>
        </w:tc>
        <w:tc>
          <w:tcPr>
            <w:tcW w:w="978" w:type="dxa"/>
            <w:tcBorders>
              <w:top w:val="nil"/>
              <w:left w:val="nil"/>
              <w:bottom w:val="nil"/>
              <w:right w:val="nil"/>
            </w:tcBorders>
            <w:vAlign w:val="center"/>
          </w:tcPr>
          <w:p w14:paraId="40F0C5CF" w14:textId="77777777" w:rsidR="00A14511" w:rsidRPr="000D150D" w:rsidRDefault="00A14511" w:rsidP="00410D28">
            <w:pPr>
              <w:adjustRightInd w:val="0"/>
              <w:snapToGrid w:val="0"/>
              <w:jc w:val="center"/>
              <w:rPr>
                <w:rFonts w:ascii="Arial" w:eastAsia="Malgun Gothic" w:hAnsi="Arial" w:cs="Arial"/>
                <w:color w:val="000000"/>
              </w:rPr>
            </w:pPr>
            <w:r w:rsidRPr="000D150D">
              <w:rPr>
                <w:rFonts w:ascii="Arial" w:eastAsia="Malgun Gothic" w:hAnsi="Arial" w:cs="Arial"/>
                <w:color w:val="000000"/>
              </w:rPr>
              <w:t>0.9893</w:t>
            </w:r>
          </w:p>
        </w:tc>
        <w:tc>
          <w:tcPr>
            <w:tcW w:w="1921" w:type="dxa"/>
            <w:tcBorders>
              <w:top w:val="nil"/>
              <w:left w:val="nil"/>
              <w:bottom w:val="nil"/>
              <w:right w:val="nil"/>
            </w:tcBorders>
            <w:vAlign w:val="center"/>
          </w:tcPr>
          <w:p w14:paraId="6FE177AE" w14:textId="77777777" w:rsidR="00A14511" w:rsidRPr="000D150D" w:rsidRDefault="00A14511" w:rsidP="00410D28">
            <w:pPr>
              <w:adjustRightInd w:val="0"/>
              <w:snapToGrid w:val="0"/>
              <w:jc w:val="center"/>
              <w:rPr>
                <w:rFonts w:ascii="Arial" w:hAnsi="Arial" w:cs="Arial"/>
              </w:rPr>
            </w:pPr>
            <w:r w:rsidRPr="00B2051F">
              <w:rPr>
                <w:rFonts w:ascii="Arial" w:hAnsi="Arial"/>
              </w:rPr>
              <w:t>1.</w:t>
            </w:r>
            <w:r>
              <w:rPr>
                <w:rFonts w:ascii="Arial" w:eastAsia="Malgun Gothic" w:hAnsi="Arial" w:cs="Arial"/>
              </w:rPr>
              <w:t>250</w:t>
            </w:r>
            <m:oMath>
              <m:r>
                <m:rPr>
                  <m:sty m:val="p"/>
                </m:rPr>
                <w:rPr>
                  <w:rFonts w:ascii="Cambria Math" w:hAnsi="Cambria Math" w:cs="Arial"/>
                </w:rPr>
                <m:t>×</m:t>
              </m:r>
            </m:oMath>
            <w:r w:rsidRPr="000D150D">
              <w:rPr>
                <w:rFonts w:ascii="Arial" w:hAnsi="Arial" w:cs="Arial" w:hint="eastAsia"/>
              </w:rPr>
              <w:t>10</w:t>
            </w:r>
            <w:r w:rsidRPr="000D150D">
              <w:rPr>
                <w:rFonts w:ascii="Arial" w:hAnsi="Arial" w:cs="Arial" w:hint="eastAsia"/>
                <w:vertAlign w:val="superscript"/>
              </w:rPr>
              <w:t>-10</w:t>
            </w:r>
          </w:p>
        </w:tc>
      </w:tr>
      <w:tr w:rsidR="00A14511" w:rsidRPr="000D150D" w14:paraId="053F31CC" w14:textId="77777777" w:rsidTr="00410D28">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57111792"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45C2307A"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rs6496126</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45CA9C80"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96148439</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08E2AEB9"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C/G</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7B55A8F9"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0.2330</w:t>
            </w:r>
          </w:p>
        </w:tc>
        <w:tc>
          <w:tcPr>
            <w:tcW w:w="978" w:type="dxa"/>
            <w:tcBorders>
              <w:top w:val="nil"/>
              <w:left w:val="nil"/>
              <w:bottom w:val="nil"/>
              <w:right w:val="nil"/>
            </w:tcBorders>
            <w:vAlign w:val="center"/>
          </w:tcPr>
          <w:p w14:paraId="20405A63" w14:textId="77777777" w:rsidR="00A14511" w:rsidRPr="000D150D" w:rsidRDefault="00A14511" w:rsidP="00410D28">
            <w:pPr>
              <w:adjustRightInd w:val="0"/>
              <w:snapToGrid w:val="0"/>
              <w:jc w:val="center"/>
              <w:rPr>
                <w:rFonts w:ascii="Arial" w:eastAsia="Malgun Gothic" w:hAnsi="Arial" w:cs="Arial"/>
                <w:color w:val="000000"/>
              </w:rPr>
            </w:pPr>
            <w:r w:rsidRPr="000D150D">
              <w:rPr>
                <w:rFonts w:ascii="Arial" w:eastAsia="Malgun Gothic" w:hAnsi="Arial" w:cs="Arial"/>
                <w:color w:val="000000"/>
              </w:rPr>
              <w:t>0.9890</w:t>
            </w:r>
          </w:p>
        </w:tc>
        <w:tc>
          <w:tcPr>
            <w:tcW w:w="1921" w:type="dxa"/>
            <w:tcBorders>
              <w:top w:val="nil"/>
              <w:left w:val="nil"/>
              <w:bottom w:val="nil"/>
              <w:right w:val="nil"/>
            </w:tcBorders>
            <w:vAlign w:val="center"/>
          </w:tcPr>
          <w:p w14:paraId="5FD83A3D" w14:textId="77777777" w:rsidR="00A14511" w:rsidRPr="000D150D" w:rsidRDefault="00A14511" w:rsidP="00410D28">
            <w:pPr>
              <w:adjustRightInd w:val="0"/>
              <w:snapToGrid w:val="0"/>
              <w:jc w:val="center"/>
              <w:rPr>
                <w:rFonts w:ascii="Arial" w:hAnsi="Arial" w:cs="Arial"/>
              </w:rPr>
            </w:pPr>
            <w:r>
              <w:rPr>
                <w:rFonts w:ascii="Arial" w:eastAsia="Malgun Gothic" w:hAnsi="Arial" w:cs="Arial"/>
              </w:rPr>
              <w:t>6.982</w:t>
            </w:r>
            <m:oMath>
              <m:r>
                <m:rPr>
                  <m:sty m:val="p"/>
                </m:rPr>
                <w:rPr>
                  <w:rFonts w:ascii="Cambria Math" w:hAnsi="Cambria Math" w:cs="Arial"/>
                </w:rPr>
                <m:t>×</m:t>
              </m:r>
            </m:oMath>
            <w:r w:rsidRPr="000D150D">
              <w:rPr>
                <w:rFonts w:ascii="Arial" w:hAnsi="Arial" w:cs="Arial" w:hint="eastAsia"/>
              </w:rPr>
              <w:t>10</w:t>
            </w:r>
            <w:r w:rsidRPr="000D150D">
              <w:rPr>
                <w:rFonts w:ascii="Arial" w:hAnsi="Arial" w:cs="Arial" w:hint="eastAsia"/>
                <w:vertAlign w:val="superscript"/>
              </w:rPr>
              <w:t>-</w:t>
            </w:r>
            <w:r>
              <w:rPr>
                <w:rFonts w:ascii="Arial" w:hAnsi="Arial" w:cs="Arial"/>
                <w:vertAlign w:val="superscript"/>
              </w:rPr>
              <w:t>9</w:t>
            </w:r>
          </w:p>
        </w:tc>
      </w:tr>
      <w:tr w:rsidR="00A14511" w:rsidRPr="000D150D" w14:paraId="5A25F501" w14:textId="77777777" w:rsidTr="00410D28">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64660758"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3934A990"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rs2397810</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3459D70D"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96148765</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759BCA1D"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C/T</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74A5A3CE"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0.2330</w:t>
            </w:r>
          </w:p>
        </w:tc>
        <w:tc>
          <w:tcPr>
            <w:tcW w:w="978" w:type="dxa"/>
            <w:tcBorders>
              <w:top w:val="nil"/>
              <w:left w:val="nil"/>
              <w:bottom w:val="nil"/>
              <w:right w:val="nil"/>
            </w:tcBorders>
            <w:vAlign w:val="center"/>
          </w:tcPr>
          <w:p w14:paraId="118A1DFC" w14:textId="77777777" w:rsidR="00A14511" w:rsidRPr="000D150D" w:rsidRDefault="00A14511" w:rsidP="00410D28">
            <w:pPr>
              <w:adjustRightInd w:val="0"/>
              <w:snapToGrid w:val="0"/>
              <w:jc w:val="center"/>
              <w:rPr>
                <w:rFonts w:ascii="Arial" w:eastAsia="Malgun Gothic" w:hAnsi="Arial" w:cs="Arial"/>
                <w:color w:val="000000"/>
              </w:rPr>
            </w:pPr>
            <w:r w:rsidRPr="000D150D">
              <w:rPr>
                <w:rFonts w:ascii="Arial" w:eastAsia="Malgun Gothic" w:hAnsi="Arial" w:cs="Arial"/>
                <w:color w:val="000000"/>
              </w:rPr>
              <w:t>0.9890</w:t>
            </w:r>
          </w:p>
        </w:tc>
        <w:tc>
          <w:tcPr>
            <w:tcW w:w="1921" w:type="dxa"/>
            <w:tcBorders>
              <w:top w:val="nil"/>
              <w:left w:val="nil"/>
              <w:bottom w:val="nil"/>
              <w:right w:val="nil"/>
            </w:tcBorders>
            <w:vAlign w:val="center"/>
          </w:tcPr>
          <w:p w14:paraId="7AAD01AB" w14:textId="77777777" w:rsidR="00A14511" w:rsidRPr="000D150D" w:rsidRDefault="00A14511" w:rsidP="00410D28">
            <w:pPr>
              <w:adjustRightInd w:val="0"/>
              <w:snapToGrid w:val="0"/>
              <w:jc w:val="center"/>
              <w:rPr>
                <w:rFonts w:ascii="Arial" w:hAnsi="Arial" w:cs="Arial"/>
              </w:rPr>
            </w:pPr>
            <w:r>
              <w:rPr>
                <w:rFonts w:ascii="Arial" w:eastAsia="Malgun Gothic" w:hAnsi="Arial" w:cs="Arial"/>
              </w:rPr>
              <w:t>6.691</w:t>
            </w:r>
            <m:oMath>
              <m:r>
                <m:rPr>
                  <m:sty m:val="p"/>
                </m:rPr>
                <w:rPr>
                  <w:rFonts w:ascii="Cambria Math" w:hAnsi="Cambria Math" w:cs="Arial"/>
                </w:rPr>
                <m:t>×</m:t>
              </m:r>
            </m:oMath>
            <w:r w:rsidRPr="000D150D">
              <w:rPr>
                <w:rFonts w:ascii="Arial" w:hAnsi="Arial" w:cs="Arial" w:hint="eastAsia"/>
              </w:rPr>
              <w:t>10</w:t>
            </w:r>
            <w:r w:rsidRPr="000D150D">
              <w:rPr>
                <w:rFonts w:ascii="Arial" w:hAnsi="Arial" w:cs="Arial" w:hint="eastAsia"/>
                <w:vertAlign w:val="superscript"/>
              </w:rPr>
              <w:t>-</w:t>
            </w:r>
            <w:r>
              <w:rPr>
                <w:rFonts w:ascii="Arial" w:hAnsi="Arial" w:cs="Arial"/>
                <w:vertAlign w:val="superscript"/>
              </w:rPr>
              <w:t>9</w:t>
            </w:r>
          </w:p>
        </w:tc>
      </w:tr>
      <w:tr w:rsidR="00A14511" w:rsidRPr="000D150D" w14:paraId="53B0B71E" w14:textId="77777777" w:rsidTr="00410D28">
        <w:trPr>
          <w:trHeight w:val="85"/>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7D35192D"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7913D02D"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rs10520790</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08263FDE"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96151040</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3E6CE251"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T/G</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72331FE1"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0.2478</w:t>
            </w:r>
          </w:p>
        </w:tc>
        <w:tc>
          <w:tcPr>
            <w:tcW w:w="978" w:type="dxa"/>
            <w:tcBorders>
              <w:top w:val="nil"/>
              <w:left w:val="nil"/>
              <w:bottom w:val="nil"/>
              <w:right w:val="nil"/>
            </w:tcBorders>
            <w:vAlign w:val="center"/>
          </w:tcPr>
          <w:p w14:paraId="2E5AEE81" w14:textId="77777777" w:rsidR="00A14511" w:rsidRPr="000D150D" w:rsidRDefault="00A14511" w:rsidP="00410D28">
            <w:pPr>
              <w:adjustRightInd w:val="0"/>
              <w:snapToGrid w:val="0"/>
              <w:jc w:val="center"/>
              <w:rPr>
                <w:rFonts w:ascii="Arial" w:eastAsia="Malgun Gothic" w:hAnsi="Arial" w:cs="Arial"/>
                <w:color w:val="000000"/>
              </w:rPr>
            </w:pPr>
            <w:r w:rsidRPr="000D150D">
              <w:rPr>
                <w:rFonts w:ascii="Arial" w:eastAsia="Malgun Gothic" w:hAnsi="Arial" w:cs="Arial"/>
                <w:color w:val="000000"/>
              </w:rPr>
              <w:t>0.9958</w:t>
            </w:r>
          </w:p>
        </w:tc>
        <w:tc>
          <w:tcPr>
            <w:tcW w:w="1921" w:type="dxa"/>
            <w:tcBorders>
              <w:top w:val="nil"/>
              <w:left w:val="nil"/>
              <w:bottom w:val="nil"/>
              <w:right w:val="nil"/>
            </w:tcBorders>
            <w:vAlign w:val="center"/>
          </w:tcPr>
          <w:p w14:paraId="717C96C3" w14:textId="77777777" w:rsidR="00A14511" w:rsidRPr="000D150D" w:rsidRDefault="00A14511" w:rsidP="00410D28">
            <w:pPr>
              <w:adjustRightInd w:val="0"/>
              <w:snapToGrid w:val="0"/>
              <w:jc w:val="center"/>
              <w:rPr>
                <w:rFonts w:ascii="Arial" w:hAnsi="Arial" w:cs="Arial"/>
              </w:rPr>
            </w:pPr>
            <w:r>
              <w:rPr>
                <w:rFonts w:ascii="Arial" w:eastAsia="Malgun Gothic" w:hAnsi="Arial" w:cs="Arial"/>
              </w:rPr>
              <w:t>6.691</w:t>
            </w:r>
            <m:oMath>
              <m:r>
                <m:rPr>
                  <m:sty m:val="p"/>
                </m:rPr>
                <w:rPr>
                  <w:rFonts w:ascii="Cambria Math" w:hAnsi="Cambria Math" w:cs="Arial"/>
                </w:rPr>
                <m:t>×</m:t>
              </m:r>
            </m:oMath>
            <w:r w:rsidRPr="000D150D">
              <w:rPr>
                <w:rFonts w:ascii="Arial" w:hAnsi="Arial" w:cs="Arial" w:hint="eastAsia"/>
              </w:rPr>
              <w:t>10</w:t>
            </w:r>
            <w:r w:rsidRPr="000D150D">
              <w:rPr>
                <w:rFonts w:ascii="Arial" w:hAnsi="Arial" w:cs="Arial" w:hint="eastAsia"/>
                <w:vertAlign w:val="superscript"/>
              </w:rPr>
              <w:t>-</w:t>
            </w:r>
            <w:r>
              <w:rPr>
                <w:rFonts w:ascii="Arial" w:hAnsi="Arial" w:cs="Arial"/>
                <w:vertAlign w:val="superscript"/>
              </w:rPr>
              <w:t>9</w:t>
            </w:r>
          </w:p>
        </w:tc>
      </w:tr>
      <w:tr w:rsidR="00A14511" w:rsidRPr="000D150D" w14:paraId="3E418870" w14:textId="77777777" w:rsidTr="00410D28">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3D6DD28A"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3932CD67"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rs55804812</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6CFEB704"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96151256</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02C0030D"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A/T</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1B41C119"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0.2475</w:t>
            </w:r>
          </w:p>
        </w:tc>
        <w:tc>
          <w:tcPr>
            <w:tcW w:w="978" w:type="dxa"/>
            <w:tcBorders>
              <w:top w:val="nil"/>
              <w:left w:val="nil"/>
              <w:bottom w:val="nil"/>
              <w:right w:val="nil"/>
            </w:tcBorders>
            <w:vAlign w:val="center"/>
          </w:tcPr>
          <w:p w14:paraId="4499987A" w14:textId="77777777" w:rsidR="00A14511" w:rsidRPr="000D150D" w:rsidRDefault="00A14511" w:rsidP="00410D28">
            <w:pPr>
              <w:adjustRightInd w:val="0"/>
              <w:snapToGrid w:val="0"/>
              <w:jc w:val="center"/>
              <w:rPr>
                <w:rFonts w:ascii="Arial" w:eastAsia="Malgun Gothic" w:hAnsi="Arial" w:cs="Arial"/>
                <w:color w:val="000000"/>
              </w:rPr>
            </w:pPr>
            <w:r w:rsidRPr="000D150D">
              <w:rPr>
                <w:rFonts w:ascii="Arial" w:eastAsia="Malgun Gothic" w:hAnsi="Arial" w:cs="Arial"/>
                <w:color w:val="000000"/>
              </w:rPr>
              <w:t>0.9952</w:t>
            </w:r>
          </w:p>
        </w:tc>
        <w:tc>
          <w:tcPr>
            <w:tcW w:w="1921" w:type="dxa"/>
            <w:tcBorders>
              <w:top w:val="nil"/>
              <w:left w:val="nil"/>
              <w:bottom w:val="nil"/>
              <w:right w:val="nil"/>
            </w:tcBorders>
            <w:vAlign w:val="center"/>
          </w:tcPr>
          <w:p w14:paraId="537B5A3C" w14:textId="77777777" w:rsidR="00A14511" w:rsidRPr="000D150D" w:rsidRDefault="00A14511" w:rsidP="00410D28">
            <w:pPr>
              <w:adjustRightInd w:val="0"/>
              <w:snapToGrid w:val="0"/>
              <w:jc w:val="center"/>
              <w:rPr>
                <w:rFonts w:ascii="Arial" w:hAnsi="Arial" w:cs="Arial"/>
              </w:rPr>
            </w:pPr>
            <w:r w:rsidRPr="00B2051F">
              <w:rPr>
                <w:rFonts w:ascii="Arial" w:hAnsi="Arial"/>
              </w:rPr>
              <w:t>4.</w:t>
            </w:r>
            <w:r>
              <w:rPr>
                <w:rFonts w:ascii="Arial" w:eastAsia="Malgun Gothic" w:hAnsi="Arial" w:cs="Arial"/>
              </w:rPr>
              <w:t>008</w:t>
            </w:r>
            <m:oMath>
              <m:r>
                <m:rPr>
                  <m:sty m:val="p"/>
                </m:rPr>
                <w:rPr>
                  <w:rFonts w:ascii="Cambria Math" w:hAnsi="Cambria Math" w:cs="Arial"/>
                </w:rPr>
                <m:t>×</m:t>
              </m:r>
            </m:oMath>
            <w:r w:rsidRPr="000D150D">
              <w:rPr>
                <w:rFonts w:ascii="Arial" w:hAnsi="Arial" w:cs="Arial" w:hint="eastAsia"/>
              </w:rPr>
              <w:t>10</w:t>
            </w:r>
            <w:r w:rsidRPr="000D150D">
              <w:rPr>
                <w:rFonts w:ascii="Arial" w:hAnsi="Arial" w:cs="Arial" w:hint="eastAsia"/>
                <w:vertAlign w:val="superscript"/>
              </w:rPr>
              <w:t>-</w:t>
            </w:r>
            <w:r>
              <w:rPr>
                <w:rFonts w:ascii="Arial" w:hAnsi="Arial" w:cs="Arial"/>
                <w:vertAlign w:val="superscript"/>
              </w:rPr>
              <w:t>8</w:t>
            </w:r>
          </w:p>
        </w:tc>
      </w:tr>
      <w:tr w:rsidR="00A14511" w:rsidRPr="000D150D" w14:paraId="3AAC81D2" w14:textId="77777777" w:rsidTr="00410D28">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731C05F4"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151D569B"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rs16975389</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2190409E"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96153782</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360BABBD"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C/T</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78C8504B"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0.2463</w:t>
            </w:r>
          </w:p>
        </w:tc>
        <w:tc>
          <w:tcPr>
            <w:tcW w:w="978" w:type="dxa"/>
            <w:tcBorders>
              <w:top w:val="nil"/>
              <w:left w:val="nil"/>
              <w:bottom w:val="nil"/>
              <w:right w:val="nil"/>
            </w:tcBorders>
            <w:vAlign w:val="center"/>
          </w:tcPr>
          <w:p w14:paraId="37BD36E5" w14:textId="77777777" w:rsidR="00A14511" w:rsidRPr="000D150D" w:rsidRDefault="00A14511" w:rsidP="00410D28">
            <w:pPr>
              <w:adjustRightInd w:val="0"/>
              <w:snapToGrid w:val="0"/>
              <w:jc w:val="center"/>
              <w:rPr>
                <w:rFonts w:ascii="Arial" w:eastAsia="Malgun Gothic" w:hAnsi="Arial" w:cs="Arial"/>
                <w:color w:val="000000"/>
              </w:rPr>
            </w:pPr>
            <w:r w:rsidRPr="000D150D">
              <w:rPr>
                <w:rFonts w:ascii="Arial" w:eastAsia="Malgun Gothic" w:hAnsi="Arial" w:cs="Arial"/>
                <w:color w:val="000000"/>
              </w:rPr>
              <w:t>0.9967</w:t>
            </w:r>
          </w:p>
        </w:tc>
        <w:tc>
          <w:tcPr>
            <w:tcW w:w="1921" w:type="dxa"/>
            <w:tcBorders>
              <w:top w:val="nil"/>
              <w:left w:val="nil"/>
              <w:bottom w:val="nil"/>
              <w:right w:val="nil"/>
            </w:tcBorders>
            <w:vAlign w:val="center"/>
          </w:tcPr>
          <w:p w14:paraId="70EFCD86" w14:textId="77777777" w:rsidR="00A14511" w:rsidRPr="000D150D" w:rsidRDefault="00A14511" w:rsidP="00410D28">
            <w:pPr>
              <w:adjustRightInd w:val="0"/>
              <w:snapToGrid w:val="0"/>
              <w:jc w:val="center"/>
              <w:rPr>
                <w:rFonts w:ascii="Arial" w:hAnsi="Arial" w:cs="Arial"/>
              </w:rPr>
            </w:pPr>
            <w:r>
              <w:rPr>
                <w:rFonts w:ascii="Arial" w:eastAsia="Malgun Gothic" w:hAnsi="Arial" w:cs="Arial"/>
              </w:rPr>
              <w:t>1.173</w:t>
            </w:r>
            <m:oMath>
              <m:r>
                <m:rPr>
                  <m:sty m:val="p"/>
                </m:rPr>
                <w:rPr>
                  <w:rFonts w:ascii="Cambria Math" w:hAnsi="Cambria Math" w:cs="Arial"/>
                </w:rPr>
                <m:t>×</m:t>
              </m:r>
            </m:oMath>
            <w:r w:rsidRPr="000D150D">
              <w:rPr>
                <w:rFonts w:ascii="Arial" w:hAnsi="Arial" w:cs="Arial" w:hint="eastAsia"/>
              </w:rPr>
              <w:t>10</w:t>
            </w:r>
            <w:r w:rsidRPr="000D150D">
              <w:rPr>
                <w:rFonts w:ascii="Arial" w:hAnsi="Arial" w:cs="Arial" w:hint="eastAsia"/>
                <w:vertAlign w:val="superscript"/>
              </w:rPr>
              <w:t>-</w:t>
            </w:r>
            <w:r>
              <w:rPr>
                <w:rFonts w:ascii="Arial" w:hAnsi="Arial" w:cs="Arial"/>
                <w:vertAlign w:val="superscript"/>
              </w:rPr>
              <w:t>8</w:t>
            </w:r>
          </w:p>
        </w:tc>
      </w:tr>
      <w:tr w:rsidR="00A14511" w:rsidRPr="000D150D" w14:paraId="618B83F3" w14:textId="77777777" w:rsidTr="00410D28">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06FD1DC0"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376AF4AA"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rs16975396</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1D38F427"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96158705</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2CFB4034"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G/T</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3DDAE208"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0.2466</w:t>
            </w:r>
          </w:p>
        </w:tc>
        <w:tc>
          <w:tcPr>
            <w:tcW w:w="978" w:type="dxa"/>
            <w:tcBorders>
              <w:top w:val="nil"/>
              <w:left w:val="nil"/>
              <w:bottom w:val="nil"/>
              <w:right w:val="nil"/>
            </w:tcBorders>
            <w:vAlign w:val="center"/>
          </w:tcPr>
          <w:p w14:paraId="111E3044" w14:textId="77777777" w:rsidR="00A14511" w:rsidRPr="000D150D" w:rsidRDefault="00A14511" w:rsidP="00410D28">
            <w:pPr>
              <w:adjustRightInd w:val="0"/>
              <w:snapToGrid w:val="0"/>
              <w:jc w:val="center"/>
              <w:rPr>
                <w:rFonts w:ascii="Arial" w:eastAsia="Malgun Gothic" w:hAnsi="Arial" w:cs="Arial"/>
                <w:color w:val="000000"/>
              </w:rPr>
            </w:pPr>
            <w:r w:rsidRPr="000D150D">
              <w:rPr>
                <w:rFonts w:ascii="Arial" w:eastAsia="Malgun Gothic" w:hAnsi="Arial" w:cs="Arial"/>
                <w:color w:val="000000"/>
              </w:rPr>
              <w:t>0.9983</w:t>
            </w:r>
          </w:p>
        </w:tc>
        <w:tc>
          <w:tcPr>
            <w:tcW w:w="1921" w:type="dxa"/>
            <w:tcBorders>
              <w:top w:val="nil"/>
              <w:left w:val="nil"/>
              <w:bottom w:val="nil"/>
              <w:right w:val="nil"/>
            </w:tcBorders>
            <w:vAlign w:val="center"/>
          </w:tcPr>
          <w:p w14:paraId="4E2E4EA2" w14:textId="77777777" w:rsidR="00A14511" w:rsidRPr="000D150D" w:rsidRDefault="00A14511" w:rsidP="00410D28">
            <w:pPr>
              <w:adjustRightInd w:val="0"/>
              <w:snapToGrid w:val="0"/>
              <w:jc w:val="center"/>
              <w:rPr>
                <w:rFonts w:ascii="Arial" w:hAnsi="Arial" w:cs="Arial"/>
                <w:lang w:eastAsia="ko-KR"/>
              </w:rPr>
            </w:pPr>
            <w:r>
              <w:rPr>
                <w:rFonts w:ascii="Arial" w:eastAsia="Malgun Gothic" w:hAnsi="Arial" w:cs="Arial"/>
              </w:rPr>
              <w:t>3.547</w:t>
            </w:r>
            <m:oMath>
              <m:r>
                <m:rPr>
                  <m:sty m:val="p"/>
                </m:rPr>
                <w:rPr>
                  <w:rFonts w:ascii="Cambria Math" w:hAnsi="Cambria Math" w:cs="Arial"/>
                </w:rPr>
                <m:t>×</m:t>
              </m:r>
            </m:oMath>
            <w:r w:rsidRPr="000D150D">
              <w:rPr>
                <w:rFonts w:ascii="Arial" w:hAnsi="Arial" w:cs="Arial" w:hint="eastAsia"/>
              </w:rPr>
              <w:t>10</w:t>
            </w:r>
            <w:r w:rsidRPr="000D150D">
              <w:rPr>
                <w:rFonts w:ascii="Arial" w:hAnsi="Arial" w:cs="Arial" w:hint="eastAsia"/>
                <w:vertAlign w:val="superscript"/>
              </w:rPr>
              <w:t>-</w:t>
            </w:r>
            <w:r>
              <w:rPr>
                <w:rFonts w:ascii="Arial" w:hAnsi="Arial" w:cs="Arial"/>
                <w:vertAlign w:val="superscript"/>
              </w:rPr>
              <w:t>8</w:t>
            </w:r>
          </w:p>
        </w:tc>
      </w:tr>
      <w:tr w:rsidR="00A14511" w:rsidRPr="000D150D" w14:paraId="39B0BA8E" w14:textId="77777777" w:rsidTr="00410D28">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tcPr>
          <w:p w14:paraId="4CCE5C16" w14:textId="6578876C" w:rsidR="00A14511" w:rsidRPr="000D150D" w:rsidRDefault="00A14511" w:rsidP="00410D28">
            <w:pPr>
              <w:adjustRightInd w:val="0"/>
              <w:snapToGrid w:val="0"/>
              <w:jc w:val="center"/>
              <w:rPr>
                <w:rFonts w:ascii="Arial" w:eastAsia="Malgun Gothic" w:hAnsi="Arial" w:cs="Arial"/>
                <w:color w:val="000000"/>
              </w:rPr>
            </w:pPr>
            <w:ins w:id="89" w:author="Wonji Kim" w:date="2019-03-11T20:28:00Z">
              <w:r>
                <w:rPr>
                  <w:rFonts w:ascii="Arial" w:eastAsia="Malgun Gothic" w:hAnsi="Arial" w:cs="Arial"/>
                  <w:color w:val="000000"/>
                </w:rPr>
                <w:t>15</w:t>
              </w:r>
            </w:ins>
          </w:p>
        </w:tc>
        <w:tc>
          <w:tcPr>
            <w:tcW w:w="1432" w:type="dxa"/>
            <w:tcBorders>
              <w:top w:val="nil"/>
              <w:left w:val="nil"/>
              <w:bottom w:val="nil"/>
              <w:right w:val="nil"/>
            </w:tcBorders>
            <w:shd w:val="clear" w:color="auto" w:fill="auto"/>
            <w:tcMar>
              <w:top w:w="15" w:type="dxa"/>
              <w:left w:w="15" w:type="dxa"/>
              <w:bottom w:w="0" w:type="dxa"/>
              <w:right w:w="15" w:type="dxa"/>
            </w:tcMar>
            <w:vAlign w:val="center"/>
          </w:tcPr>
          <w:p w14:paraId="23AF847F" w14:textId="189C965B" w:rsidR="00A14511" w:rsidRPr="000D150D" w:rsidRDefault="00A14511" w:rsidP="00410D28">
            <w:pPr>
              <w:adjustRightInd w:val="0"/>
              <w:snapToGrid w:val="0"/>
              <w:jc w:val="center"/>
              <w:rPr>
                <w:rFonts w:ascii="Arial" w:eastAsia="Malgun Gothic" w:hAnsi="Arial" w:cs="Arial"/>
                <w:color w:val="000000"/>
              </w:rPr>
            </w:pPr>
            <w:ins w:id="90" w:author="Wonji Kim" w:date="2019-03-11T20:28:00Z">
              <w:r>
                <w:rPr>
                  <w:rFonts w:ascii="Arial" w:eastAsia="Malgun Gothic" w:hAnsi="Arial" w:cs="Arial"/>
                  <w:color w:val="000000"/>
                </w:rPr>
                <w:t>rs4544201</w:t>
              </w:r>
            </w:ins>
          </w:p>
        </w:tc>
        <w:tc>
          <w:tcPr>
            <w:tcW w:w="1272" w:type="dxa"/>
            <w:tcBorders>
              <w:top w:val="nil"/>
              <w:left w:val="nil"/>
              <w:bottom w:val="nil"/>
              <w:right w:val="nil"/>
            </w:tcBorders>
            <w:shd w:val="clear" w:color="auto" w:fill="auto"/>
            <w:tcMar>
              <w:top w:w="15" w:type="dxa"/>
              <w:left w:w="15" w:type="dxa"/>
              <w:bottom w:w="0" w:type="dxa"/>
              <w:right w:w="15" w:type="dxa"/>
            </w:tcMar>
            <w:vAlign w:val="center"/>
          </w:tcPr>
          <w:p w14:paraId="1F7AC113" w14:textId="377217F1" w:rsidR="00A14511" w:rsidRPr="000D150D" w:rsidRDefault="00A14511" w:rsidP="00410D28">
            <w:pPr>
              <w:adjustRightInd w:val="0"/>
              <w:snapToGrid w:val="0"/>
              <w:jc w:val="center"/>
              <w:rPr>
                <w:rFonts w:ascii="Arial" w:eastAsia="Malgun Gothic" w:hAnsi="Arial" w:cs="Arial"/>
                <w:color w:val="000000"/>
              </w:rPr>
            </w:pPr>
            <w:ins w:id="91" w:author="Wonji Kim" w:date="2019-03-11T20:28:00Z">
              <w:r w:rsidRPr="000D150D">
                <w:rPr>
                  <w:rFonts w:ascii="Arial" w:eastAsia="Gulim" w:hAnsi="Arial" w:cs="Arial"/>
                  <w:color w:val="000000"/>
                  <w:kern w:val="2"/>
                  <w:lang w:eastAsia="ko-KR"/>
                </w:rPr>
                <w:t>96167827</w:t>
              </w:r>
            </w:ins>
          </w:p>
        </w:tc>
        <w:tc>
          <w:tcPr>
            <w:tcW w:w="800" w:type="dxa"/>
            <w:tcBorders>
              <w:top w:val="nil"/>
              <w:left w:val="nil"/>
              <w:bottom w:val="nil"/>
              <w:right w:val="nil"/>
            </w:tcBorders>
            <w:shd w:val="clear" w:color="auto" w:fill="auto"/>
            <w:tcMar>
              <w:top w:w="15" w:type="dxa"/>
              <w:left w:w="15" w:type="dxa"/>
              <w:bottom w:w="0" w:type="dxa"/>
              <w:right w:w="15" w:type="dxa"/>
            </w:tcMar>
            <w:vAlign w:val="center"/>
          </w:tcPr>
          <w:p w14:paraId="434DAD93" w14:textId="2DCC7CEA" w:rsidR="00A14511" w:rsidRPr="000D150D" w:rsidRDefault="00A14511" w:rsidP="00410D28">
            <w:pPr>
              <w:adjustRightInd w:val="0"/>
              <w:snapToGrid w:val="0"/>
              <w:jc w:val="center"/>
              <w:rPr>
                <w:rFonts w:ascii="Arial" w:eastAsia="Malgun Gothic" w:hAnsi="Arial" w:cs="Arial"/>
                <w:color w:val="000000"/>
              </w:rPr>
            </w:pPr>
            <w:ins w:id="92" w:author="Wonji Kim" w:date="2019-03-11T20:29:00Z">
              <w:r>
                <w:rPr>
                  <w:rFonts w:ascii="Arial" w:eastAsia="Malgun Gothic" w:hAnsi="Arial" w:cs="Arial"/>
                  <w:color w:val="000000"/>
                </w:rPr>
                <w:t>A/G</w:t>
              </w:r>
            </w:ins>
          </w:p>
        </w:tc>
        <w:tc>
          <w:tcPr>
            <w:tcW w:w="814" w:type="dxa"/>
            <w:tcBorders>
              <w:top w:val="nil"/>
              <w:left w:val="nil"/>
              <w:bottom w:val="nil"/>
              <w:right w:val="nil"/>
            </w:tcBorders>
            <w:shd w:val="clear" w:color="auto" w:fill="auto"/>
            <w:tcMar>
              <w:top w:w="15" w:type="dxa"/>
              <w:left w:w="15" w:type="dxa"/>
              <w:bottom w:w="0" w:type="dxa"/>
              <w:right w:w="15" w:type="dxa"/>
            </w:tcMar>
            <w:vAlign w:val="center"/>
          </w:tcPr>
          <w:p w14:paraId="1608B8AC" w14:textId="77777777" w:rsidR="00A14511" w:rsidRPr="000D150D" w:rsidRDefault="00A14511" w:rsidP="00410D28">
            <w:pPr>
              <w:adjustRightInd w:val="0"/>
              <w:snapToGrid w:val="0"/>
              <w:jc w:val="center"/>
              <w:rPr>
                <w:rFonts w:ascii="Arial" w:eastAsia="Malgun Gothic" w:hAnsi="Arial" w:cs="Arial"/>
                <w:color w:val="000000"/>
              </w:rPr>
            </w:pPr>
          </w:p>
        </w:tc>
        <w:tc>
          <w:tcPr>
            <w:tcW w:w="978" w:type="dxa"/>
            <w:tcBorders>
              <w:top w:val="nil"/>
              <w:left w:val="nil"/>
              <w:bottom w:val="nil"/>
              <w:right w:val="nil"/>
            </w:tcBorders>
            <w:vAlign w:val="center"/>
          </w:tcPr>
          <w:p w14:paraId="67A150E9" w14:textId="77777777" w:rsidR="00A14511" w:rsidRPr="000D150D" w:rsidRDefault="00A14511" w:rsidP="00410D28">
            <w:pPr>
              <w:adjustRightInd w:val="0"/>
              <w:snapToGrid w:val="0"/>
              <w:jc w:val="center"/>
              <w:rPr>
                <w:rFonts w:ascii="Arial" w:eastAsia="Malgun Gothic" w:hAnsi="Arial" w:cs="Arial"/>
                <w:color w:val="000000"/>
              </w:rPr>
            </w:pPr>
          </w:p>
        </w:tc>
        <w:tc>
          <w:tcPr>
            <w:tcW w:w="1921" w:type="dxa"/>
            <w:tcBorders>
              <w:top w:val="nil"/>
              <w:left w:val="nil"/>
              <w:bottom w:val="nil"/>
              <w:right w:val="nil"/>
            </w:tcBorders>
            <w:vAlign w:val="center"/>
          </w:tcPr>
          <w:p w14:paraId="32A9DDDA" w14:textId="0D2FDA3B" w:rsidR="00A14511" w:rsidRDefault="00101819" w:rsidP="00410D28">
            <w:pPr>
              <w:adjustRightInd w:val="0"/>
              <w:snapToGrid w:val="0"/>
              <w:jc w:val="center"/>
              <w:rPr>
                <w:rFonts w:ascii="Arial" w:eastAsia="Malgun Gothic" w:hAnsi="Arial" w:cs="Arial"/>
              </w:rPr>
            </w:pPr>
            <w:ins w:id="93" w:author="Wonji Kim" w:date="2019-03-11T20:29:00Z">
              <w:r>
                <w:rPr>
                  <w:rFonts w:ascii="Arial" w:eastAsia="Gulim" w:hAnsi="Arial" w:cs="Arial" w:hint="eastAsia"/>
                  <w:color w:val="000000"/>
                  <w:kern w:val="2"/>
                  <w:lang w:eastAsia="ko-KR"/>
                </w:rPr>
                <w:t>4.186</w:t>
              </w:r>
              <m:oMath>
                <m:r>
                  <m:rPr>
                    <m:sty m:val="p"/>
                  </m:rPr>
                  <w:rPr>
                    <w:rFonts w:ascii="Cambria Math" w:eastAsia="Gulim" w:hAnsi="Arial" w:cs="Arial"/>
                    <w:color w:val="000000"/>
                    <w:kern w:val="2"/>
                    <w:lang w:eastAsia="ko-KR"/>
                  </w:rPr>
                  <m:t>×</m:t>
                </m:r>
              </m:oMath>
              <w:r w:rsidR="00A14511" w:rsidRPr="000D150D">
                <w:rPr>
                  <w:rFonts w:ascii="Arial" w:eastAsia="Gulim" w:hAnsi="Arial" w:cs="Arial"/>
                  <w:color w:val="000000"/>
                  <w:kern w:val="2"/>
                  <w:lang w:eastAsia="ko-KR"/>
                </w:rPr>
                <w:t>10</w:t>
              </w:r>
              <w:r w:rsidR="00A14511">
                <w:rPr>
                  <w:rFonts w:ascii="Arial" w:eastAsia="Gulim" w:hAnsi="Arial" w:cs="Arial"/>
                  <w:color w:val="000000"/>
                  <w:kern w:val="2"/>
                  <w:position w:val="7"/>
                  <w:vertAlign w:val="superscript"/>
                  <w:lang w:eastAsia="ko-KR"/>
                </w:rPr>
                <w:t>-</w:t>
              </w:r>
              <w:r w:rsidR="00A14511">
                <w:rPr>
                  <w:rFonts w:ascii="Arial" w:eastAsia="Gulim" w:hAnsi="Arial" w:cs="Arial" w:hint="eastAsia"/>
                  <w:color w:val="000000"/>
                  <w:kern w:val="2"/>
                  <w:position w:val="7"/>
                  <w:vertAlign w:val="superscript"/>
                  <w:lang w:eastAsia="ko-KR"/>
                </w:rPr>
                <w:t>8</w:t>
              </w:r>
            </w:ins>
          </w:p>
        </w:tc>
      </w:tr>
      <w:tr w:rsidR="00A14511" w:rsidRPr="000D150D" w14:paraId="7DA9A3F4" w14:textId="77777777" w:rsidTr="00410D28">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4051FF15"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24B3A17F"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rs4628911</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1A4748F3"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96167905</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3BC65484"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T/C</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42A5154F"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0.2472</w:t>
            </w:r>
          </w:p>
        </w:tc>
        <w:tc>
          <w:tcPr>
            <w:tcW w:w="978" w:type="dxa"/>
            <w:tcBorders>
              <w:top w:val="nil"/>
              <w:left w:val="nil"/>
              <w:bottom w:val="nil"/>
              <w:right w:val="nil"/>
            </w:tcBorders>
            <w:vAlign w:val="center"/>
          </w:tcPr>
          <w:p w14:paraId="522F4ADE" w14:textId="77777777" w:rsidR="00A14511" w:rsidRPr="000D150D" w:rsidRDefault="00A14511" w:rsidP="00410D28">
            <w:pPr>
              <w:adjustRightInd w:val="0"/>
              <w:snapToGrid w:val="0"/>
              <w:jc w:val="center"/>
              <w:rPr>
                <w:rFonts w:ascii="Arial" w:eastAsia="Malgun Gothic" w:hAnsi="Arial" w:cs="Arial"/>
                <w:color w:val="000000"/>
              </w:rPr>
            </w:pPr>
            <w:r w:rsidRPr="000D150D">
              <w:rPr>
                <w:rFonts w:ascii="Arial" w:eastAsia="Malgun Gothic" w:hAnsi="Arial" w:cs="Arial"/>
                <w:color w:val="000000"/>
              </w:rPr>
              <w:t>1.0000</w:t>
            </w:r>
          </w:p>
        </w:tc>
        <w:tc>
          <w:tcPr>
            <w:tcW w:w="1921" w:type="dxa"/>
            <w:tcBorders>
              <w:top w:val="nil"/>
              <w:left w:val="nil"/>
              <w:bottom w:val="nil"/>
              <w:right w:val="nil"/>
            </w:tcBorders>
            <w:vAlign w:val="center"/>
          </w:tcPr>
          <w:p w14:paraId="7B581850" w14:textId="77777777" w:rsidR="00A14511" w:rsidRPr="000D150D" w:rsidRDefault="00A14511" w:rsidP="00410D28">
            <w:pPr>
              <w:adjustRightInd w:val="0"/>
              <w:snapToGrid w:val="0"/>
              <w:jc w:val="center"/>
              <w:rPr>
                <w:rFonts w:ascii="Arial" w:hAnsi="Arial" w:cs="Arial"/>
              </w:rPr>
            </w:pPr>
            <w:r>
              <w:rPr>
                <w:rFonts w:ascii="Arial" w:eastAsia="Malgun Gothic" w:hAnsi="Arial" w:cs="Arial"/>
              </w:rPr>
              <w:t>3.547</w:t>
            </w:r>
            <m:oMath>
              <m:r>
                <m:rPr>
                  <m:sty m:val="p"/>
                </m:rPr>
                <w:rPr>
                  <w:rFonts w:ascii="Cambria Math" w:hAnsi="Cambria Math" w:cs="Arial"/>
                </w:rPr>
                <m:t>×</m:t>
              </m:r>
            </m:oMath>
            <w:r w:rsidRPr="000D150D">
              <w:rPr>
                <w:rFonts w:ascii="Arial" w:hAnsi="Arial" w:cs="Arial" w:hint="eastAsia"/>
              </w:rPr>
              <w:t>10</w:t>
            </w:r>
            <w:r w:rsidRPr="000D150D">
              <w:rPr>
                <w:rFonts w:ascii="Arial" w:hAnsi="Arial" w:cs="Arial" w:hint="eastAsia"/>
                <w:vertAlign w:val="superscript"/>
              </w:rPr>
              <w:t>-</w:t>
            </w:r>
            <w:r>
              <w:rPr>
                <w:rFonts w:ascii="Arial" w:hAnsi="Arial" w:cs="Arial"/>
                <w:vertAlign w:val="superscript"/>
              </w:rPr>
              <w:t>8</w:t>
            </w:r>
          </w:p>
        </w:tc>
      </w:tr>
      <w:tr w:rsidR="00A14511" w:rsidRPr="000D150D" w14:paraId="359B6C5C" w14:textId="77777777" w:rsidTr="00410D28">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7003C13F"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5B198698"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rs6496128</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7D4D6708"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96168303</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1D769ABD"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G/A</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6A1B0FD0"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0.2472</w:t>
            </w:r>
          </w:p>
        </w:tc>
        <w:tc>
          <w:tcPr>
            <w:tcW w:w="978" w:type="dxa"/>
            <w:tcBorders>
              <w:top w:val="nil"/>
              <w:left w:val="nil"/>
              <w:bottom w:val="nil"/>
              <w:right w:val="nil"/>
            </w:tcBorders>
            <w:vAlign w:val="center"/>
          </w:tcPr>
          <w:p w14:paraId="2B3A7F85" w14:textId="77777777" w:rsidR="00A14511" w:rsidRPr="000D150D" w:rsidRDefault="00A14511" w:rsidP="00410D28">
            <w:pPr>
              <w:adjustRightInd w:val="0"/>
              <w:snapToGrid w:val="0"/>
              <w:jc w:val="center"/>
              <w:rPr>
                <w:rFonts w:ascii="Arial" w:eastAsia="Malgun Gothic" w:hAnsi="Arial" w:cs="Arial"/>
                <w:color w:val="000000"/>
              </w:rPr>
            </w:pPr>
            <w:r w:rsidRPr="000D150D">
              <w:rPr>
                <w:rFonts w:ascii="Arial" w:eastAsia="Malgun Gothic" w:hAnsi="Arial" w:cs="Arial"/>
                <w:color w:val="000000"/>
              </w:rPr>
              <w:t>1.0000</w:t>
            </w:r>
          </w:p>
        </w:tc>
        <w:tc>
          <w:tcPr>
            <w:tcW w:w="1921" w:type="dxa"/>
            <w:tcBorders>
              <w:top w:val="nil"/>
              <w:left w:val="nil"/>
              <w:bottom w:val="nil"/>
              <w:right w:val="nil"/>
            </w:tcBorders>
            <w:vAlign w:val="center"/>
          </w:tcPr>
          <w:p w14:paraId="7E3AECCD" w14:textId="77777777" w:rsidR="00A14511" w:rsidRPr="000D150D" w:rsidRDefault="00A14511" w:rsidP="00410D28">
            <w:pPr>
              <w:adjustRightInd w:val="0"/>
              <w:snapToGrid w:val="0"/>
              <w:jc w:val="center"/>
              <w:rPr>
                <w:rFonts w:ascii="Arial" w:hAnsi="Arial" w:cs="Arial"/>
              </w:rPr>
            </w:pPr>
            <w:r>
              <w:rPr>
                <w:rFonts w:ascii="Arial" w:eastAsia="Malgun Gothic" w:hAnsi="Arial" w:cs="Arial"/>
                <w:color w:val="000000"/>
                <w:lang w:eastAsia="ko-KR"/>
              </w:rPr>
              <w:t>3.5</w:t>
            </w:r>
            <w:r w:rsidRPr="000D150D">
              <w:rPr>
                <w:rFonts w:ascii="Arial" w:eastAsia="Malgun Gothic" w:hAnsi="Arial" w:cs="Arial" w:hint="eastAsia"/>
                <w:color w:val="000000"/>
                <w:lang w:eastAsia="ko-KR"/>
              </w:rPr>
              <w:t>47</w:t>
            </w:r>
            <m:oMath>
              <m:r>
                <m:rPr>
                  <m:sty m:val="p"/>
                </m:rPr>
                <w:rPr>
                  <w:rFonts w:ascii="Cambria Math" w:hAnsi="Cambria Math" w:cs="Arial"/>
                </w:rPr>
                <m:t>×</m:t>
              </m:r>
            </m:oMath>
            <w:r w:rsidRPr="000D150D">
              <w:rPr>
                <w:rFonts w:ascii="Arial" w:hAnsi="Arial" w:cs="Arial" w:hint="eastAsia"/>
              </w:rPr>
              <w:t>10</w:t>
            </w:r>
            <w:r w:rsidRPr="000D150D">
              <w:rPr>
                <w:rFonts w:ascii="Arial" w:hAnsi="Arial" w:cs="Arial" w:hint="eastAsia"/>
                <w:vertAlign w:val="superscript"/>
              </w:rPr>
              <w:t>-</w:t>
            </w:r>
            <w:r>
              <w:rPr>
                <w:rFonts w:ascii="Arial" w:hAnsi="Arial" w:cs="Arial"/>
                <w:vertAlign w:val="superscript"/>
              </w:rPr>
              <w:t>8</w:t>
            </w:r>
          </w:p>
        </w:tc>
      </w:tr>
      <w:tr w:rsidR="00A14511" w:rsidRPr="000D150D" w14:paraId="42243968" w14:textId="77777777" w:rsidTr="00410D28">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2698D0E0"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4F91F7D7"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rs8029996</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2DDDE479"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96168770</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3492C8FB"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A/G</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7E35028C"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0.2472</w:t>
            </w:r>
          </w:p>
        </w:tc>
        <w:tc>
          <w:tcPr>
            <w:tcW w:w="978" w:type="dxa"/>
            <w:tcBorders>
              <w:top w:val="nil"/>
              <w:left w:val="nil"/>
              <w:bottom w:val="nil"/>
              <w:right w:val="nil"/>
            </w:tcBorders>
            <w:vAlign w:val="center"/>
          </w:tcPr>
          <w:p w14:paraId="52AFABFF" w14:textId="77777777" w:rsidR="00A14511" w:rsidRPr="000D150D" w:rsidRDefault="00A14511" w:rsidP="00410D28">
            <w:pPr>
              <w:adjustRightInd w:val="0"/>
              <w:snapToGrid w:val="0"/>
              <w:jc w:val="center"/>
              <w:rPr>
                <w:rFonts w:ascii="Arial" w:eastAsia="Malgun Gothic" w:hAnsi="Arial" w:cs="Arial"/>
                <w:color w:val="000000"/>
              </w:rPr>
            </w:pPr>
            <w:r w:rsidRPr="000D150D">
              <w:rPr>
                <w:rFonts w:ascii="Arial" w:eastAsia="Malgun Gothic" w:hAnsi="Arial" w:cs="Arial"/>
                <w:color w:val="000000"/>
              </w:rPr>
              <w:t>0.9998</w:t>
            </w:r>
          </w:p>
        </w:tc>
        <w:tc>
          <w:tcPr>
            <w:tcW w:w="1921" w:type="dxa"/>
            <w:tcBorders>
              <w:top w:val="nil"/>
              <w:left w:val="nil"/>
              <w:bottom w:val="nil"/>
              <w:right w:val="nil"/>
            </w:tcBorders>
            <w:vAlign w:val="center"/>
          </w:tcPr>
          <w:p w14:paraId="38662849" w14:textId="77777777" w:rsidR="00A14511" w:rsidRPr="000D150D" w:rsidRDefault="00A14511" w:rsidP="00410D28">
            <w:pPr>
              <w:adjustRightInd w:val="0"/>
              <w:snapToGrid w:val="0"/>
              <w:jc w:val="center"/>
              <w:rPr>
                <w:rFonts w:ascii="Arial" w:hAnsi="Arial" w:cs="Arial"/>
              </w:rPr>
            </w:pPr>
            <w:r>
              <w:rPr>
                <w:rFonts w:ascii="Arial" w:eastAsia="Malgun Gothic" w:hAnsi="Arial" w:cs="Arial"/>
                <w:color w:val="000000"/>
                <w:lang w:eastAsia="ko-KR"/>
              </w:rPr>
              <w:t>3.5</w:t>
            </w:r>
            <w:r w:rsidRPr="000D150D">
              <w:rPr>
                <w:rFonts w:ascii="Arial" w:eastAsia="Malgun Gothic" w:hAnsi="Arial" w:cs="Arial" w:hint="eastAsia"/>
                <w:color w:val="000000"/>
                <w:lang w:eastAsia="ko-KR"/>
              </w:rPr>
              <w:t>47</w:t>
            </w:r>
            <m:oMath>
              <m:r>
                <m:rPr>
                  <m:sty m:val="p"/>
                </m:rPr>
                <w:rPr>
                  <w:rFonts w:ascii="Cambria Math" w:hAnsi="Cambria Math" w:cs="Arial"/>
                </w:rPr>
                <m:t>×</m:t>
              </m:r>
            </m:oMath>
            <w:r w:rsidRPr="000D150D">
              <w:rPr>
                <w:rFonts w:ascii="Arial" w:hAnsi="Arial" w:cs="Arial" w:hint="eastAsia"/>
              </w:rPr>
              <w:t>10</w:t>
            </w:r>
            <w:r w:rsidRPr="000D150D">
              <w:rPr>
                <w:rFonts w:ascii="Arial" w:hAnsi="Arial" w:cs="Arial" w:hint="eastAsia"/>
                <w:vertAlign w:val="superscript"/>
              </w:rPr>
              <w:t>-</w:t>
            </w:r>
            <w:r>
              <w:rPr>
                <w:rFonts w:ascii="Arial" w:hAnsi="Arial" w:cs="Arial"/>
                <w:vertAlign w:val="superscript"/>
              </w:rPr>
              <w:t>8</w:t>
            </w:r>
          </w:p>
        </w:tc>
      </w:tr>
      <w:tr w:rsidR="00A14511" w:rsidRPr="000D150D" w14:paraId="346A6BC3" w14:textId="77777777" w:rsidTr="00410D28">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02BB302A"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62336584"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rs4551988</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68CA63E0"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96169589</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376680EF"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C/G</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726D34A0"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0.2472</w:t>
            </w:r>
          </w:p>
        </w:tc>
        <w:tc>
          <w:tcPr>
            <w:tcW w:w="978" w:type="dxa"/>
            <w:tcBorders>
              <w:top w:val="nil"/>
              <w:left w:val="nil"/>
              <w:bottom w:val="nil"/>
              <w:right w:val="nil"/>
            </w:tcBorders>
            <w:vAlign w:val="center"/>
          </w:tcPr>
          <w:p w14:paraId="6288DC3A" w14:textId="77777777" w:rsidR="00A14511" w:rsidRPr="000D150D" w:rsidRDefault="00A14511" w:rsidP="00410D28">
            <w:pPr>
              <w:adjustRightInd w:val="0"/>
              <w:snapToGrid w:val="0"/>
              <w:jc w:val="center"/>
              <w:rPr>
                <w:rFonts w:ascii="Arial" w:eastAsia="Malgun Gothic" w:hAnsi="Arial" w:cs="Arial"/>
                <w:color w:val="000000"/>
              </w:rPr>
            </w:pPr>
            <w:r w:rsidRPr="000D150D">
              <w:rPr>
                <w:rFonts w:ascii="Arial" w:eastAsia="Malgun Gothic" w:hAnsi="Arial" w:cs="Arial"/>
                <w:color w:val="000000"/>
              </w:rPr>
              <w:t>0.9998</w:t>
            </w:r>
          </w:p>
        </w:tc>
        <w:tc>
          <w:tcPr>
            <w:tcW w:w="1921" w:type="dxa"/>
            <w:tcBorders>
              <w:top w:val="nil"/>
              <w:left w:val="nil"/>
              <w:bottom w:val="nil"/>
              <w:right w:val="nil"/>
            </w:tcBorders>
            <w:vAlign w:val="center"/>
          </w:tcPr>
          <w:p w14:paraId="377591E2" w14:textId="77777777" w:rsidR="00A14511" w:rsidRPr="000D150D" w:rsidRDefault="00A14511" w:rsidP="00410D28">
            <w:pPr>
              <w:adjustRightInd w:val="0"/>
              <w:snapToGrid w:val="0"/>
              <w:jc w:val="center"/>
              <w:rPr>
                <w:rFonts w:ascii="Arial" w:hAnsi="Arial" w:cs="Arial"/>
              </w:rPr>
            </w:pPr>
            <w:r>
              <w:rPr>
                <w:rFonts w:ascii="Arial" w:eastAsia="Malgun Gothic" w:hAnsi="Arial" w:cs="Arial"/>
                <w:color w:val="000000"/>
                <w:lang w:eastAsia="ko-KR"/>
              </w:rPr>
              <w:t>3.5</w:t>
            </w:r>
            <w:r w:rsidRPr="000D150D">
              <w:rPr>
                <w:rFonts w:ascii="Arial" w:eastAsia="Malgun Gothic" w:hAnsi="Arial" w:cs="Arial" w:hint="eastAsia"/>
                <w:color w:val="000000"/>
                <w:lang w:eastAsia="ko-KR"/>
              </w:rPr>
              <w:t>47</w:t>
            </w:r>
            <m:oMath>
              <m:r>
                <m:rPr>
                  <m:sty m:val="p"/>
                </m:rPr>
                <w:rPr>
                  <w:rFonts w:ascii="Cambria Math" w:hAnsi="Cambria Math" w:cs="Arial"/>
                </w:rPr>
                <m:t>×</m:t>
              </m:r>
            </m:oMath>
            <w:r w:rsidRPr="000D150D">
              <w:rPr>
                <w:rFonts w:ascii="Arial" w:hAnsi="Arial" w:cs="Arial" w:hint="eastAsia"/>
              </w:rPr>
              <w:t>10</w:t>
            </w:r>
            <w:r w:rsidRPr="000D150D">
              <w:rPr>
                <w:rFonts w:ascii="Arial" w:hAnsi="Arial" w:cs="Arial" w:hint="eastAsia"/>
                <w:vertAlign w:val="superscript"/>
              </w:rPr>
              <w:t>-</w:t>
            </w:r>
            <w:r>
              <w:rPr>
                <w:rFonts w:ascii="Arial" w:hAnsi="Arial" w:cs="Arial"/>
                <w:vertAlign w:val="superscript"/>
              </w:rPr>
              <w:t>8</w:t>
            </w:r>
          </w:p>
        </w:tc>
      </w:tr>
      <w:tr w:rsidR="00A14511" w:rsidRPr="000D150D" w14:paraId="19EE47AC" w14:textId="77777777" w:rsidTr="00410D28">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71B4D774"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41BA5F26"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rs58878263</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25E0FEC3"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96171069</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439A3D08"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A/C</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0F242C9B"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0.2493</w:t>
            </w:r>
          </w:p>
        </w:tc>
        <w:tc>
          <w:tcPr>
            <w:tcW w:w="978" w:type="dxa"/>
            <w:tcBorders>
              <w:top w:val="nil"/>
              <w:left w:val="nil"/>
              <w:bottom w:val="nil"/>
              <w:right w:val="nil"/>
            </w:tcBorders>
            <w:vAlign w:val="center"/>
          </w:tcPr>
          <w:p w14:paraId="79D001D5" w14:textId="77777777" w:rsidR="00A14511" w:rsidRPr="000D150D" w:rsidRDefault="00A14511" w:rsidP="00410D28">
            <w:pPr>
              <w:adjustRightInd w:val="0"/>
              <w:snapToGrid w:val="0"/>
              <w:jc w:val="center"/>
              <w:rPr>
                <w:rFonts w:ascii="Arial" w:eastAsia="Malgun Gothic" w:hAnsi="Arial" w:cs="Arial"/>
                <w:color w:val="000000"/>
              </w:rPr>
            </w:pPr>
            <w:r w:rsidRPr="000D150D">
              <w:rPr>
                <w:rFonts w:ascii="Arial" w:eastAsia="Malgun Gothic" w:hAnsi="Arial" w:cs="Arial"/>
                <w:color w:val="000000"/>
              </w:rPr>
              <w:t>0.9979</w:t>
            </w:r>
          </w:p>
        </w:tc>
        <w:tc>
          <w:tcPr>
            <w:tcW w:w="1921" w:type="dxa"/>
            <w:tcBorders>
              <w:top w:val="nil"/>
              <w:left w:val="nil"/>
              <w:bottom w:val="nil"/>
              <w:right w:val="nil"/>
            </w:tcBorders>
            <w:vAlign w:val="center"/>
          </w:tcPr>
          <w:p w14:paraId="3BE34C2E" w14:textId="77777777" w:rsidR="00A14511" w:rsidRPr="000D150D" w:rsidRDefault="00A14511" w:rsidP="00410D28">
            <w:pPr>
              <w:adjustRightInd w:val="0"/>
              <w:snapToGrid w:val="0"/>
              <w:jc w:val="center"/>
              <w:rPr>
                <w:rFonts w:ascii="Arial" w:hAnsi="Arial" w:cs="Arial"/>
              </w:rPr>
            </w:pPr>
            <w:r>
              <w:rPr>
                <w:rFonts w:ascii="Arial" w:eastAsia="Malgun Gothic" w:hAnsi="Arial" w:cs="Arial"/>
              </w:rPr>
              <w:t>3.632</w:t>
            </w:r>
            <m:oMath>
              <m:r>
                <m:rPr>
                  <m:sty m:val="p"/>
                </m:rPr>
                <w:rPr>
                  <w:rFonts w:ascii="Cambria Math" w:hAnsi="Cambria Math" w:cs="Arial"/>
                </w:rPr>
                <m:t>×</m:t>
              </m:r>
            </m:oMath>
            <w:r w:rsidRPr="000D150D">
              <w:rPr>
                <w:rFonts w:ascii="Arial" w:hAnsi="Arial" w:cs="Arial" w:hint="eastAsia"/>
              </w:rPr>
              <w:t>10</w:t>
            </w:r>
            <w:r w:rsidRPr="000D150D">
              <w:rPr>
                <w:rFonts w:ascii="Arial" w:hAnsi="Arial" w:cs="Arial" w:hint="eastAsia"/>
                <w:vertAlign w:val="superscript"/>
              </w:rPr>
              <w:t>-</w:t>
            </w:r>
            <w:r>
              <w:rPr>
                <w:rFonts w:ascii="Arial" w:hAnsi="Arial" w:cs="Arial"/>
                <w:vertAlign w:val="superscript"/>
              </w:rPr>
              <w:t>8</w:t>
            </w:r>
          </w:p>
        </w:tc>
      </w:tr>
      <w:tr w:rsidR="00A14511" w:rsidRPr="000D150D" w14:paraId="487B2DB3" w14:textId="77777777" w:rsidTr="00410D28">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6540457C"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6DB68222"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rs8040665</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0DAB3543"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96175692</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7C26F5D2"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G/T</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7DB1791D"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0.2487</w:t>
            </w:r>
          </w:p>
        </w:tc>
        <w:tc>
          <w:tcPr>
            <w:tcW w:w="978" w:type="dxa"/>
            <w:tcBorders>
              <w:top w:val="nil"/>
              <w:left w:val="nil"/>
              <w:bottom w:val="nil"/>
              <w:right w:val="nil"/>
            </w:tcBorders>
            <w:vAlign w:val="center"/>
          </w:tcPr>
          <w:p w14:paraId="1C80493F" w14:textId="77777777" w:rsidR="00A14511" w:rsidRPr="000D150D" w:rsidRDefault="00A14511" w:rsidP="00410D28">
            <w:pPr>
              <w:adjustRightInd w:val="0"/>
              <w:snapToGrid w:val="0"/>
              <w:jc w:val="center"/>
              <w:rPr>
                <w:rFonts w:ascii="Arial" w:eastAsia="Malgun Gothic" w:hAnsi="Arial" w:cs="Arial"/>
                <w:color w:val="000000"/>
              </w:rPr>
            </w:pPr>
            <w:r w:rsidRPr="000D150D">
              <w:rPr>
                <w:rFonts w:ascii="Arial" w:eastAsia="Malgun Gothic" w:hAnsi="Arial" w:cs="Arial"/>
                <w:color w:val="000000"/>
              </w:rPr>
              <w:t>0.9976</w:t>
            </w:r>
          </w:p>
        </w:tc>
        <w:tc>
          <w:tcPr>
            <w:tcW w:w="1921" w:type="dxa"/>
            <w:tcBorders>
              <w:top w:val="nil"/>
              <w:left w:val="nil"/>
              <w:bottom w:val="nil"/>
              <w:right w:val="nil"/>
            </w:tcBorders>
            <w:vAlign w:val="center"/>
          </w:tcPr>
          <w:p w14:paraId="0086A52C" w14:textId="77777777" w:rsidR="00A14511" w:rsidRPr="000D150D" w:rsidRDefault="00A14511" w:rsidP="00410D28">
            <w:pPr>
              <w:adjustRightInd w:val="0"/>
              <w:snapToGrid w:val="0"/>
              <w:jc w:val="center"/>
              <w:rPr>
                <w:rFonts w:ascii="Arial" w:hAnsi="Arial" w:cs="Arial"/>
              </w:rPr>
            </w:pPr>
            <w:r>
              <w:rPr>
                <w:rFonts w:ascii="Arial" w:eastAsia="Malgun Gothic" w:hAnsi="Arial" w:cs="Arial"/>
              </w:rPr>
              <w:t>2.375</w:t>
            </w:r>
            <m:oMath>
              <m:r>
                <m:rPr>
                  <m:sty m:val="p"/>
                </m:rPr>
                <w:rPr>
                  <w:rFonts w:ascii="Cambria Math" w:hAnsi="Cambria Math" w:cs="Arial"/>
                </w:rPr>
                <m:t>×</m:t>
              </m:r>
            </m:oMath>
            <w:r w:rsidRPr="000D150D">
              <w:rPr>
                <w:rFonts w:ascii="Arial" w:hAnsi="Arial" w:cs="Arial" w:hint="eastAsia"/>
              </w:rPr>
              <w:t>10</w:t>
            </w:r>
            <w:r w:rsidRPr="000D150D">
              <w:rPr>
                <w:rFonts w:ascii="Arial" w:hAnsi="Arial" w:cs="Arial" w:hint="eastAsia"/>
                <w:vertAlign w:val="superscript"/>
              </w:rPr>
              <w:t>-</w:t>
            </w:r>
            <w:r>
              <w:rPr>
                <w:rFonts w:ascii="Arial" w:hAnsi="Arial" w:cs="Arial"/>
                <w:vertAlign w:val="superscript"/>
              </w:rPr>
              <w:t>8</w:t>
            </w:r>
          </w:p>
        </w:tc>
      </w:tr>
      <w:tr w:rsidR="00A14511" w:rsidRPr="000D150D" w14:paraId="1D7F5C19" w14:textId="77777777" w:rsidTr="00410D28">
        <w:trPr>
          <w:trHeight w:val="340"/>
          <w:jc w:val="center"/>
        </w:trPr>
        <w:tc>
          <w:tcPr>
            <w:tcW w:w="639" w:type="dxa"/>
            <w:tcBorders>
              <w:top w:val="nil"/>
              <w:left w:val="nil"/>
              <w:right w:val="nil"/>
            </w:tcBorders>
            <w:shd w:val="clear" w:color="auto" w:fill="auto"/>
            <w:tcMar>
              <w:top w:w="15" w:type="dxa"/>
              <w:left w:w="15" w:type="dxa"/>
              <w:bottom w:w="0" w:type="dxa"/>
              <w:right w:w="15" w:type="dxa"/>
            </w:tcMar>
            <w:vAlign w:val="center"/>
            <w:hideMark/>
          </w:tcPr>
          <w:p w14:paraId="38950605"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right w:val="nil"/>
            </w:tcBorders>
            <w:shd w:val="clear" w:color="auto" w:fill="auto"/>
            <w:tcMar>
              <w:top w:w="15" w:type="dxa"/>
              <w:left w:w="15" w:type="dxa"/>
              <w:bottom w:w="0" w:type="dxa"/>
              <w:right w:w="15" w:type="dxa"/>
            </w:tcMar>
            <w:vAlign w:val="center"/>
            <w:hideMark/>
          </w:tcPr>
          <w:p w14:paraId="4814B287"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15:96175733</w:t>
            </w:r>
          </w:p>
        </w:tc>
        <w:tc>
          <w:tcPr>
            <w:tcW w:w="1272" w:type="dxa"/>
            <w:tcBorders>
              <w:top w:val="nil"/>
              <w:left w:val="nil"/>
              <w:right w:val="nil"/>
            </w:tcBorders>
            <w:shd w:val="clear" w:color="auto" w:fill="auto"/>
            <w:tcMar>
              <w:top w:w="15" w:type="dxa"/>
              <w:left w:w="15" w:type="dxa"/>
              <w:bottom w:w="0" w:type="dxa"/>
              <w:right w:w="15" w:type="dxa"/>
            </w:tcMar>
            <w:vAlign w:val="center"/>
            <w:hideMark/>
          </w:tcPr>
          <w:p w14:paraId="5D11AE2C"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96175733</w:t>
            </w:r>
          </w:p>
        </w:tc>
        <w:tc>
          <w:tcPr>
            <w:tcW w:w="800" w:type="dxa"/>
            <w:tcBorders>
              <w:top w:val="nil"/>
              <w:left w:val="nil"/>
              <w:right w:val="nil"/>
            </w:tcBorders>
            <w:shd w:val="clear" w:color="auto" w:fill="auto"/>
            <w:tcMar>
              <w:top w:w="15" w:type="dxa"/>
              <w:left w:w="15" w:type="dxa"/>
              <w:bottom w:w="0" w:type="dxa"/>
              <w:right w:w="15" w:type="dxa"/>
            </w:tcMar>
            <w:vAlign w:val="center"/>
            <w:hideMark/>
          </w:tcPr>
          <w:p w14:paraId="0A53B29E"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A/G</w:t>
            </w:r>
          </w:p>
        </w:tc>
        <w:tc>
          <w:tcPr>
            <w:tcW w:w="814" w:type="dxa"/>
            <w:tcBorders>
              <w:top w:val="nil"/>
              <w:left w:val="nil"/>
              <w:right w:val="nil"/>
            </w:tcBorders>
            <w:shd w:val="clear" w:color="auto" w:fill="auto"/>
            <w:tcMar>
              <w:top w:w="15" w:type="dxa"/>
              <w:left w:w="15" w:type="dxa"/>
              <w:bottom w:w="0" w:type="dxa"/>
              <w:right w:w="15" w:type="dxa"/>
            </w:tcMar>
            <w:vAlign w:val="center"/>
            <w:hideMark/>
          </w:tcPr>
          <w:p w14:paraId="47F808B3"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0.2466</w:t>
            </w:r>
          </w:p>
        </w:tc>
        <w:tc>
          <w:tcPr>
            <w:tcW w:w="978" w:type="dxa"/>
            <w:tcBorders>
              <w:top w:val="nil"/>
              <w:left w:val="nil"/>
              <w:right w:val="nil"/>
            </w:tcBorders>
            <w:vAlign w:val="center"/>
          </w:tcPr>
          <w:p w14:paraId="1172A8CD" w14:textId="77777777" w:rsidR="00A14511" w:rsidRPr="000D150D" w:rsidRDefault="00A14511" w:rsidP="00410D28">
            <w:pPr>
              <w:adjustRightInd w:val="0"/>
              <w:snapToGrid w:val="0"/>
              <w:jc w:val="center"/>
              <w:rPr>
                <w:rFonts w:ascii="Arial" w:eastAsia="Malgun Gothic" w:hAnsi="Arial" w:cs="Arial"/>
                <w:color w:val="000000"/>
              </w:rPr>
            </w:pPr>
            <w:r w:rsidRPr="000D150D">
              <w:rPr>
                <w:rFonts w:ascii="Arial" w:eastAsia="Malgun Gothic" w:hAnsi="Arial" w:cs="Arial"/>
                <w:color w:val="000000"/>
              </w:rPr>
              <w:t>0.9975</w:t>
            </w:r>
          </w:p>
        </w:tc>
        <w:tc>
          <w:tcPr>
            <w:tcW w:w="1921" w:type="dxa"/>
            <w:tcBorders>
              <w:top w:val="nil"/>
              <w:left w:val="nil"/>
              <w:right w:val="nil"/>
            </w:tcBorders>
            <w:vAlign w:val="center"/>
          </w:tcPr>
          <w:p w14:paraId="76C277EB" w14:textId="77777777" w:rsidR="00A14511" w:rsidRPr="000D150D" w:rsidRDefault="00A14511" w:rsidP="00410D28">
            <w:pPr>
              <w:adjustRightInd w:val="0"/>
              <w:snapToGrid w:val="0"/>
              <w:jc w:val="center"/>
              <w:rPr>
                <w:rFonts w:ascii="Arial" w:hAnsi="Arial" w:cs="Arial"/>
              </w:rPr>
            </w:pPr>
            <w:r>
              <w:rPr>
                <w:rFonts w:ascii="Arial" w:eastAsia="Malgun Gothic" w:hAnsi="Arial" w:cs="Arial"/>
              </w:rPr>
              <w:t>2.227</w:t>
            </w:r>
            <m:oMath>
              <m:r>
                <m:rPr>
                  <m:sty m:val="p"/>
                </m:rPr>
                <w:rPr>
                  <w:rFonts w:ascii="Cambria Math" w:hAnsi="Cambria Math" w:cs="Arial"/>
                </w:rPr>
                <m:t>×</m:t>
              </m:r>
            </m:oMath>
            <w:r w:rsidRPr="000D150D">
              <w:rPr>
                <w:rFonts w:ascii="Arial" w:hAnsi="Arial" w:cs="Arial" w:hint="eastAsia"/>
              </w:rPr>
              <w:t>10</w:t>
            </w:r>
            <w:r w:rsidRPr="000D150D">
              <w:rPr>
                <w:rFonts w:ascii="Arial" w:hAnsi="Arial" w:cs="Arial" w:hint="eastAsia"/>
                <w:vertAlign w:val="superscript"/>
              </w:rPr>
              <w:t>-</w:t>
            </w:r>
            <w:r>
              <w:rPr>
                <w:rFonts w:ascii="Arial" w:hAnsi="Arial" w:cs="Arial"/>
                <w:vertAlign w:val="superscript"/>
              </w:rPr>
              <w:t>8</w:t>
            </w:r>
          </w:p>
        </w:tc>
      </w:tr>
      <w:tr w:rsidR="00A14511" w:rsidRPr="000D150D" w14:paraId="642B3C72" w14:textId="77777777" w:rsidTr="00410D28">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39FCE9F3"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36A7D1F7"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rs8040168</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5F2EBD88"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96176096</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1F29EB37"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G/C</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26316A88" w14:textId="77777777" w:rsidR="00A14511" w:rsidRPr="000D150D" w:rsidRDefault="00A14511" w:rsidP="00410D28">
            <w:pPr>
              <w:adjustRightInd w:val="0"/>
              <w:snapToGrid w:val="0"/>
              <w:jc w:val="center"/>
              <w:rPr>
                <w:rFonts w:ascii="Arial" w:hAnsi="Arial" w:cs="Arial"/>
              </w:rPr>
            </w:pPr>
            <w:r w:rsidRPr="000D150D">
              <w:rPr>
                <w:rFonts w:ascii="Arial" w:eastAsia="Malgun Gothic" w:hAnsi="Arial" w:cs="Arial"/>
                <w:color w:val="000000"/>
              </w:rPr>
              <w:t>0.2466</w:t>
            </w:r>
          </w:p>
        </w:tc>
        <w:tc>
          <w:tcPr>
            <w:tcW w:w="978" w:type="dxa"/>
            <w:tcBorders>
              <w:top w:val="nil"/>
              <w:left w:val="nil"/>
              <w:bottom w:val="nil"/>
              <w:right w:val="nil"/>
            </w:tcBorders>
            <w:vAlign w:val="center"/>
          </w:tcPr>
          <w:p w14:paraId="50D0BD2B" w14:textId="77777777" w:rsidR="00A14511" w:rsidRPr="000D150D" w:rsidRDefault="00A14511" w:rsidP="00410D28">
            <w:pPr>
              <w:adjustRightInd w:val="0"/>
              <w:snapToGrid w:val="0"/>
              <w:jc w:val="center"/>
              <w:rPr>
                <w:rFonts w:ascii="Arial" w:eastAsia="Malgun Gothic" w:hAnsi="Arial" w:cs="Arial"/>
                <w:color w:val="000000"/>
              </w:rPr>
            </w:pPr>
            <w:r w:rsidRPr="000D150D">
              <w:rPr>
                <w:rFonts w:ascii="Arial" w:eastAsia="Malgun Gothic" w:hAnsi="Arial" w:cs="Arial"/>
                <w:color w:val="000000"/>
              </w:rPr>
              <w:t>0.9981</w:t>
            </w:r>
          </w:p>
        </w:tc>
        <w:tc>
          <w:tcPr>
            <w:tcW w:w="1921" w:type="dxa"/>
            <w:tcBorders>
              <w:top w:val="nil"/>
              <w:left w:val="nil"/>
              <w:bottom w:val="nil"/>
              <w:right w:val="nil"/>
            </w:tcBorders>
            <w:vAlign w:val="center"/>
          </w:tcPr>
          <w:p w14:paraId="72F60BAF" w14:textId="77777777" w:rsidR="00A14511" w:rsidRPr="000D150D" w:rsidRDefault="00A14511" w:rsidP="00410D28">
            <w:pPr>
              <w:adjustRightInd w:val="0"/>
              <w:snapToGrid w:val="0"/>
              <w:jc w:val="center"/>
              <w:rPr>
                <w:rFonts w:ascii="Arial" w:hAnsi="Arial" w:cs="Arial"/>
              </w:rPr>
            </w:pPr>
            <w:r>
              <w:rPr>
                <w:rFonts w:ascii="Arial" w:eastAsia="Malgun Gothic" w:hAnsi="Arial" w:cs="Arial"/>
              </w:rPr>
              <w:t>2.227</w:t>
            </w:r>
            <m:oMath>
              <m:r>
                <m:rPr>
                  <m:sty m:val="p"/>
                </m:rPr>
                <w:rPr>
                  <w:rFonts w:ascii="Cambria Math" w:hAnsi="Cambria Math" w:cs="Arial"/>
                </w:rPr>
                <m:t>×</m:t>
              </m:r>
            </m:oMath>
            <w:r w:rsidRPr="000D150D">
              <w:rPr>
                <w:rFonts w:ascii="Arial" w:hAnsi="Arial" w:cs="Arial" w:hint="eastAsia"/>
              </w:rPr>
              <w:t>10</w:t>
            </w:r>
            <w:r w:rsidRPr="000D150D">
              <w:rPr>
                <w:rFonts w:ascii="Arial" w:hAnsi="Arial" w:cs="Arial" w:hint="eastAsia"/>
                <w:vertAlign w:val="superscript"/>
              </w:rPr>
              <w:t>-</w:t>
            </w:r>
            <w:r>
              <w:rPr>
                <w:rFonts w:ascii="Arial" w:hAnsi="Arial" w:cs="Arial"/>
                <w:vertAlign w:val="superscript"/>
              </w:rPr>
              <w:t>8</w:t>
            </w:r>
          </w:p>
        </w:tc>
      </w:tr>
      <w:tr w:rsidR="00A14511" w:rsidRPr="000D150D" w14:paraId="65185DAB" w14:textId="77777777" w:rsidTr="00E33807">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tcPr>
          <w:p w14:paraId="69BAD5A0" w14:textId="77777777" w:rsidR="00A14511" w:rsidRPr="000D150D" w:rsidRDefault="00A14511" w:rsidP="00410D28">
            <w:pPr>
              <w:adjustRightInd w:val="0"/>
              <w:snapToGrid w:val="0"/>
              <w:jc w:val="center"/>
              <w:rPr>
                <w:rFonts w:ascii="Arial" w:eastAsia="Malgun Gothic" w:hAnsi="Arial" w:cs="Arial"/>
                <w:color w:val="000000"/>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tcPr>
          <w:p w14:paraId="3FA250C3" w14:textId="77777777" w:rsidR="00A14511" w:rsidRPr="000D150D" w:rsidRDefault="00A14511" w:rsidP="00410D28">
            <w:pPr>
              <w:adjustRightInd w:val="0"/>
              <w:snapToGrid w:val="0"/>
              <w:jc w:val="center"/>
              <w:rPr>
                <w:rFonts w:ascii="Arial" w:eastAsia="Malgun Gothic" w:hAnsi="Arial" w:cs="Arial"/>
                <w:color w:val="000000"/>
              </w:rPr>
            </w:pPr>
            <w:r w:rsidRPr="000D150D">
              <w:rPr>
                <w:rFonts w:ascii="Arial" w:eastAsia="Malgun Gothic" w:hAnsi="Arial" w:cs="Arial"/>
                <w:color w:val="000000"/>
              </w:rPr>
              <w:t>rs17504029</w:t>
            </w:r>
          </w:p>
        </w:tc>
        <w:tc>
          <w:tcPr>
            <w:tcW w:w="1272" w:type="dxa"/>
            <w:tcBorders>
              <w:top w:val="nil"/>
              <w:left w:val="nil"/>
              <w:bottom w:val="nil"/>
              <w:right w:val="nil"/>
            </w:tcBorders>
            <w:shd w:val="clear" w:color="auto" w:fill="auto"/>
            <w:tcMar>
              <w:top w:w="15" w:type="dxa"/>
              <w:left w:w="15" w:type="dxa"/>
              <w:bottom w:w="0" w:type="dxa"/>
              <w:right w:w="15" w:type="dxa"/>
            </w:tcMar>
            <w:vAlign w:val="center"/>
          </w:tcPr>
          <w:p w14:paraId="5101296C" w14:textId="77777777" w:rsidR="00A14511" w:rsidRPr="000D150D" w:rsidRDefault="00A14511" w:rsidP="00410D28">
            <w:pPr>
              <w:adjustRightInd w:val="0"/>
              <w:snapToGrid w:val="0"/>
              <w:jc w:val="center"/>
              <w:rPr>
                <w:rFonts w:ascii="Arial" w:eastAsia="Malgun Gothic" w:hAnsi="Arial" w:cs="Arial"/>
                <w:color w:val="000000"/>
              </w:rPr>
            </w:pPr>
            <w:r w:rsidRPr="000D150D">
              <w:rPr>
                <w:rFonts w:ascii="Arial" w:eastAsia="Malgun Gothic" w:hAnsi="Arial" w:cs="Arial"/>
                <w:color w:val="000000"/>
              </w:rPr>
              <w:t>96177670</w:t>
            </w:r>
          </w:p>
        </w:tc>
        <w:tc>
          <w:tcPr>
            <w:tcW w:w="800" w:type="dxa"/>
            <w:tcBorders>
              <w:top w:val="nil"/>
              <w:left w:val="nil"/>
              <w:bottom w:val="nil"/>
              <w:right w:val="nil"/>
            </w:tcBorders>
            <w:shd w:val="clear" w:color="auto" w:fill="auto"/>
            <w:tcMar>
              <w:top w:w="15" w:type="dxa"/>
              <w:left w:w="15" w:type="dxa"/>
              <w:bottom w:w="0" w:type="dxa"/>
              <w:right w:w="15" w:type="dxa"/>
            </w:tcMar>
            <w:vAlign w:val="center"/>
          </w:tcPr>
          <w:p w14:paraId="349EF33F" w14:textId="77777777" w:rsidR="00A14511" w:rsidRPr="000D150D" w:rsidRDefault="00A14511" w:rsidP="00410D28">
            <w:pPr>
              <w:adjustRightInd w:val="0"/>
              <w:snapToGrid w:val="0"/>
              <w:jc w:val="center"/>
              <w:rPr>
                <w:rFonts w:ascii="Arial" w:eastAsia="Malgun Gothic" w:hAnsi="Arial" w:cs="Arial"/>
                <w:color w:val="000000"/>
              </w:rPr>
            </w:pPr>
            <w:r w:rsidRPr="000D150D">
              <w:rPr>
                <w:rFonts w:ascii="Arial" w:eastAsia="Malgun Gothic" w:hAnsi="Arial" w:cs="Arial"/>
                <w:color w:val="000000"/>
              </w:rPr>
              <w:t>T/A</w:t>
            </w:r>
          </w:p>
        </w:tc>
        <w:tc>
          <w:tcPr>
            <w:tcW w:w="814" w:type="dxa"/>
            <w:tcBorders>
              <w:top w:val="nil"/>
              <w:left w:val="nil"/>
              <w:bottom w:val="nil"/>
              <w:right w:val="nil"/>
            </w:tcBorders>
            <w:shd w:val="clear" w:color="auto" w:fill="auto"/>
            <w:tcMar>
              <w:top w:w="15" w:type="dxa"/>
              <w:left w:w="15" w:type="dxa"/>
              <w:bottom w:w="0" w:type="dxa"/>
              <w:right w:w="15" w:type="dxa"/>
            </w:tcMar>
            <w:vAlign w:val="center"/>
          </w:tcPr>
          <w:p w14:paraId="50E677A6" w14:textId="77777777" w:rsidR="00A14511" w:rsidRPr="000D150D" w:rsidRDefault="00A14511" w:rsidP="00410D28">
            <w:pPr>
              <w:adjustRightInd w:val="0"/>
              <w:snapToGrid w:val="0"/>
              <w:jc w:val="center"/>
              <w:rPr>
                <w:rFonts w:ascii="Arial" w:eastAsia="Malgun Gothic" w:hAnsi="Arial" w:cs="Arial"/>
                <w:color w:val="000000"/>
              </w:rPr>
            </w:pPr>
            <w:r w:rsidRPr="000D150D">
              <w:rPr>
                <w:rFonts w:ascii="Arial" w:eastAsia="Malgun Gothic" w:hAnsi="Arial" w:cs="Arial"/>
                <w:color w:val="000000"/>
              </w:rPr>
              <w:t>0.2478</w:t>
            </w:r>
          </w:p>
        </w:tc>
        <w:tc>
          <w:tcPr>
            <w:tcW w:w="978" w:type="dxa"/>
            <w:tcBorders>
              <w:top w:val="nil"/>
              <w:left w:val="nil"/>
              <w:bottom w:val="nil"/>
              <w:right w:val="nil"/>
            </w:tcBorders>
            <w:vAlign w:val="center"/>
          </w:tcPr>
          <w:p w14:paraId="34890B40" w14:textId="77777777" w:rsidR="00A14511" w:rsidRPr="000D150D" w:rsidRDefault="00A14511" w:rsidP="00410D28">
            <w:pPr>
              <w:adjustRightInd w:val="0"/>
              <w:snapToGrid w:val="0"/>
              <w:jc w:val="center"/>
              <w:rPr>
                <w:rFonts w:ascii="Arial" w:eastAsia="Malgun Gothic" w:hAnsi="Arial" w:cs="Arial"/>
                <w:color w:val="000000"/>
              </w:rPr>
            </w:pPr>
            <w:r w:rsidRPr="000D150D">
              <w:rPr>
                <w:rFonts w:ascii="Arial" w:eastAsia="Malgun Gothic" w:hAnsi="Arial" w:cs="Arial"/>
                <w:color w:val="000000"/>
              </w:rPr>
              <w:t>0.9876</w:t>
            </w:r>
          </w:p>
        </w:tc>
        <w:tc>
          <w:tcPr>
            <w:tcW w:w="1921" w:type="dxa"/>
            <w:tcBorders>
              <w:top w:val="nil"/>
              <w:left w:val="nil"/>
              <w:bottom w:val="nil"/>
              <w:right w:val="nil"/>
            </w:tcBorders>
            <w:vAlign w:val="center"/>
          </w:tcPr>
          <w:p w14:paraId="088157F7" w14:textId="77777777" w:rsidR="00A14511" w:rsidRPr="000D150D" w:rsidRDefault="00A14511" w:rsidP="00410D28">
            <w:pPr>
              <w:adjustRightInd w:val="0"/>
              <w:snapToGrid w:val="0"/>
              <w:jc w:val="center"/>
              <w:rPr>
                <w:rFonts w:ascii="Arial" w:eastAsia="Malgun Gothic" w:hAnsi="Arial" w:cs="Arial"/>
                <w:color w:val="000000"/>
              </w:rPr>
            </w:pPr>
            <w:r>
              <w:rPr>
                <w:rFonts w:ascii="Arial" w:eastAsia="Malgun Gothic" w:hAnsi="Arial" w:cs="Arial"/>
              </w:rPr>
              <w:t>2.289</w:t>
            </w:r>
            <m:oMath>
              <m:r>
                <m:rPr>
                  <m:sty m:val="p"/>
                </m:rPr>
                <w:rPr>
                  <w:rFonts w:ascii="Cambria Math" w:hAnsi="Cambria Math" w:cs="Arial"/>
                </w:rPr>
                <m:t>×</m:t>
              </m:r>
            </m:oMath>
            <w:r w:rsidRPr="000D150D">
              <w:rPr>
                <w:rFonts w:ascii="Arial" w:hAnsi="Arial" w:cs="Arial" w:hint="eastAsia"/>
              </w:rPr>
              <w:t>10</w:t>
            </w:r>
            <w:r w:rsidRPr="000D150D">
              <w:rPr>
                <w:rFonts w:ascii="Arial" w:hAnsi="Arial" w:cs="Arial" w:hint="eastAsia"/>
                <w:vertAlign w:val="superscript"/>
              </w:rPr>
              <w:t>-</w:t>
            </w:r>
            <w:r>
              <w:rPr>
                <w:rFonts w:ascii="Arial" w:hAnsi="Arial" w:cs="Arial"/>
                <w:vertAlign w:val="superscript"/>
              </w:rPr>
              <w:t>8</w:t>
            </w:r>
          </w:p>
        </w:tc>
      </w:tr>
      <w:tr w:rsidR="00E33807" w:rsidRPr="000D150D" w14:paraId="03D81035" w14:textId="77777777" w:rsidTr="00410D28">
        <w:trPr>
          <w:trHeight w:val="340"/>
          <w:jc w:val="center"/>
        </w:trPr>
        <w:tc>
          <w:tcPr>
            <w:tcW w:w="639" w:type="dxa"/>
            <w:tcBorders>
              <w:top w:val="nil"/>
              <w:left w:val="nil"/>
              <w:bottom w:val="single" w:sz="18" w:space="0" w:color="auto"/>
              <w:right w:val="nil"/>
            </w:tcBorders>
            <w:shd w:val="clear" w:color="auto" w:fill="auto"/>
            <w:tcMar>
              <w:top w:w="15" w:type="dxa"/>
              <w:left w:w="15" w:type="dxa"/>
              <w:bottom w:w="0" w:type="dxa"/>
              <w:right w:w="15" w:type="dxa"/>
            </w:tcMar>
            <w:vAlign w:val="center"/>
          </w:tcPr>
          <w:p w14:paraId="59488686" w14:textId="6278DE96" w:rsidR="00E33807" w:rsidRPr="000D150D" w:rsidRDefault="00E33807" w:rsidP="00410D28">
            <w:pPr>
              <w:adjustRightInd w:val="0"/>
              <w:snapToGrid w:val="0"/>
              <w:jc w:val="center"/>
              <w:rPr>
                <w:rFonts w:ascii="Arial" w:eastAsia="Malgun Gothic" w:hAnsi="Arial" w:cs="Arial"/>
                <w:color w:val="000000"/>
              </w:rPr>
            </w:pPr>
            <w:ins w:id="94" w:author="Wonji Kim" w:date="2019-03-11T20:55:00Z">
              <w:r>
                <w:rPr>
                  <w:rFonts w:ascii="Arial" w:eastAsia="Malgun Gothic" w:hAnsi="Arial" w:cs="Arial"/>
                  <w:color w:val="000000"/>
                </w:rPr>
                <w:t>15</w:t>
              </w:r>
            </w:ins>
          </w:p>
        </w:tc>
        <w:tc>
          <w:tcPr>
            <w:tcW w:w="1432" w:type="dxa"/>
            <w:tcBorders>
              <w:top w:val="nil"/>
              <w:left w:val="nil"/>
              <w:bottom w:val="single" w:sz="18" w:space="0" w:color="auto"/>
              <w:right w:val="nil"/>
            </w:tcBorders>
            <w:shd w:val="clear" w:color="auto" w:fill="auto"/>
            <w:tcMar>
              <w:top w:w="15" w:type="dxa"/>
              <w:left w:w="15" w:type="dxa"/>
              <w:bottom w:w="0" w:type="dxa"/>
              <w:right w:w="15" w:type="dxa"/>
            </w:tcMar>
            <w:vAlign w:val="center"/>
          </w:tcPr>
          <w:p w14:paraId="4E5DA6B5" w14:textId="3AA2953C" w:rsidR="00E33807" w:rsidRPr="000D150D" w:rsidRDefault="00E33807" w:rsidP="00410D28">
            <w:pPr>
              <w:adjustRightInd w:val="0"/>
              <w:snapToGrid w:val="0"/>
              <w:jc w:val="center"/>
              <w:rPr>
                <w:rFonts w:ascii="Arial" w:eastAsia="Malgun Gothic" w:hAnsi="Arial" w:cs="Arial"/>
                <w:color w:val="000000"/>
              </w:rPr>
            </w:pPr>
            <w:ins w:id="95" w:author="Wonji Kim" w:date="2019-03-11T20:55:00Z">
              <w:r>
                <w:rPr>
                  <w:rFonts w:ascii="Arial" w:eastAsia="Malgun Gothic" w:hAnsi="Arial" w:cs="Arial"/>
                  <w:color w:val="000000"/>
                </w:rPr>
                <w:t>rs2006950</w:t>
              </w:r>
            </w:ins>
          </w:p>
        </w:tc>
        <w:tc>
          <w:tcPr>
            <w:tcW w:w="1272" w:type="dxa"/>
            <w:tcBorders>
              <w:top w:val="nil"/>
              <w:left w:val="nil"/>
              <w:bottom w:val="single" w:sz="18" w:space="0" w:color="auto"/>
              <w:right w:val="nil"/>
            </w:tcBorders>
            <w:shd w:val="clear" w:color="auto" w:fill="auto"/>
            <w:tcMar>
              <w:top w:w="15" w:type="dxa"/>
              <w:left w:w="15" w:type="dxa"/>
              <w:bottom w:w="0" w:type="dxa"/>
              <w:right w:w="15" w:type="dxa"/>
            </w:tcMar>
            <w:vAlign w:val="center"/>
          </w:tcPr>
          <w:p w14:paraId="79D15A66" w14:textId="45D3110A" w:rsidR="00E33807" w:rsidRPr="000D150D" w:rsidRDefault="00E33807" w:rsidP="00410D28">
            <w:pPr>
              <w:adjustRightInd w:val="0"/>
              <w:snapToGrid w:val="0"/>
              <w:jc w:val="center"/>
              <w:rPr>
                <w:rFonts w:ascii="Arial" w:eastAsia="Malgun Gothic" w:hAnsi="Arial" w:cs="Arial"/>
                <w:color w:val="000000"/>
              </w:rPr>
            </w:pPr>
            <w:ins w:id="96" w:author="Wonji Kim" w:date="2019-03-11T20:55:00Z">
              <w:r>
                <w:rPr>
                  <w:rFonts w:ascii="Arial" w:eastAsia="Malgun Gothic" w:hAnsi="Arial" w:cs="Arial"/>
                  <w:color w:val="000000"/>
                </w:rPr>
                <w:t>96179390</w:t>
              </w:r>
            </w:ins>
          </w:p>
        </w:tc>
        <w:tc>
          <w:tcPr>
            <w:tcW w:w="800" w:type="dxa"/>
            <w:tcBorders>
              <w:top w:val="nil"/>
              <w:left w:val="nil"/>
              <w:bottom w:val="single" w:sz="18" w:space="0" w:color="auto"/>
              <w:right w:val="nil"/>
            </w:tcBorders>
            <w:shd w:val="clear" w:color="auto" w:fill="auto"/>
            <w:tcMar>
              <w:top w:w="15" w:type="dxa"/>
              <w:left w:w="15" w:type="dxa"/>
              <w:bottom w:w="0" w:type="dxa"/>
              <w:right w:w="15" w:type="dxa"/>
            </w:tcMar>
            <w:vAlign w:val="center"/>
          </w:tcPr>
          <w:p w14:paraId="6F85E36D" w14:textId="0A941612" w:rsidR="00E33807" w:rsidRPr="000D150D" w:rsidRDefault="00E33807" w:rsidP="00410D28">
            <w:pPr>
              <w:adjustRightInd w:val="0"/>
              <w:snapToGrid w:val="0"/>
              <w:jc w:val="center"/>
              <w:rPr>
                <w:rFonts w:ascii="Arial" w:eastAsia="Malgun Gothic" w:hAnsi="Arial" w:cs="Arial"/>
                <w:color w:val="000000"/>
              </w:rPr>
            </w:pPr>
            <w:ins w:id="97" w:author="Wonji Kim" w:date="2019-03-11T20:55:00Z">
              <w:r>
                <w:rPr>
                  <w:rFonts w:ascii="Arial" w:eastAsia="Malgun Gothic" w:hAnsi="Arial" w:cs="Arial"/>
                  <w:color w:val="000000"/>
                </w:rPr>
                <w:t>A/G</w:t>
              </w:r>
            </w:ins>
          </w:p>
        </w:tc>
        <w:tc>
          <w:tcPr>
            <w:tcW w:w="814" w:type="dxa"/>
            <w:tcBorders>
              <w:top w:val="nil"/>
              <w:left w:val="nil"/>
              <w:bottom w:val="single" w:sz="18" w:space="0" w:color="auto"/>
              <w:right w:val="nil"/>
            </w:tcBorders>
            <w:shd w:val="clear" w:color="auto" w:fill="auto"/>
            <w:tcMar>
              <w:top w:w="15" w:type="dxa"/>
              <w:left w:w="15" w:type="dxa"/>
              <w:bottom w:w="0" w:type="dxa"/>
              <w:right w:w="15" w:type="dxa"/>
            </w:tcMar>
            <w:vAlign w:val="center"/>
          </w:tcPr>
          <w:p w14:paraId="7E72CDD8" w14:textId="77777777" w:rsidR="00E33807" w:rsidRPr="000D150D" w:rsidRDefault="00E33807" w:rsidP="00410D28">
            <w:pPr>
              <w:adjustRightInd w:val="0"/>
              <w:snapToGrid w:val="0"/>
              <w:jc w:val="center"/>
              <w:rPr>
                <w:rFonts w:ascii="Arial" w:eastAsia="Malgun Gothic" w:hAnsi="Arial" w:cs="Arial"/>
                <w:color w:val="000000"/>
              </w:rPr>
            </w:pPr>
          </w:p>
        </w:tc>
        <w:tc>
          <w:tcPr>
            <w:tcW w:w="978" w:type="dxa"/>
            <w:tcBorders>
              <w:top w:val="nil"/>
              <w:left w:val="nil"/>
              <w:bottom w:val="single" w:sz="18" w:space="0" w:color="auto"/>
              <w:right w:val="nil"/>
            </w:tcBorders>
            <w:vAlign w:val="center"/>
          </w:tcPr>
          <w:p w14:paraId="154FE469" w14:textId="77777777" w:rsidR="00E33807" w:rsidRPr="000D150D" w:rsidRDefault="00E33807" w:rsidP="00410D28">
            <w:pPr>
              <w:adjustRightInd w:val="0"/>
              <w:snapToGrid w:val="0"/>
              <w:jc w:val="center"/>
              <w:rPr>
                <w:rFonts w:ascii="Arial" w:eastAsia="Malgun Gothic" w:hAnsi="Arial" w:cs="Arial"/>
                <w:color w:val="000000"/>
              </w:rPr>
            </w:pPr>
          </w:p>
        </w:tc>
        <w:tc>
          <w:tcPr>
            <w:tcW w:w="1921" w:type="dxa"/>
            <w:tcBorders>
              <w:top w:val="nil"/>
              <w:left w:val="nil"/>
              <w:bottom w:val="single" w:sz="18" w:space="0" w:color="auto"/>
              <w:right w:val="nil"/>
            </w:tcBorders>
            <w:vAlign w:val="center"/>
          </w:tcPr>
          <w:p w14:paraId="34FA5D3F" w14:textId="0D92B557" w:rsidR="00E33807" w:rsidRDefault="00E33807" w:rsidP="00410D28">
            <w:pPr>
              <w:adjustRightInd w:val="0"/>
              <w:snapToGrid w:val="0"/>
              <w:jc w:val="center"/>
              <w:rPr>
                <w:rFonts w:ascii="Arial" w:eastAsia="Malgun Gothic" w:hAnsi="Arial" w:cs="Arial"/>
              </w:rPr>
            </w:pPr>
            <w:ins w:id="98" w:author="Wonji Kim" w:date="2019-03-11T20:56:00Z">
              <w:r>
                <w:rPr>
                  <w:rFonts w:ascii="Arial" w:eastAsia="Gulim" w:hAnsi="Arial" w:cs="Arial"/>
                  <w:color w:val="000000"/>
                  <w:kern w:val="2"/>
                  <w:lang w:eastAsia="ko-KR"/>
                </w:rPr>
                <w:t>6.117</w:t>
              </w:r>
              <m:oMath>
                <m:r>
                  <m:rPr>
                    <m:sty m:val="p"/>
                  </m:rPr>
                  <w:rPr>
                    <w:rFonts w:ascii="Cambria Math" w:eastAsia="Gulim" w:hAnsi="Arial" w:cs="Arial"/>
                    <w:color w:val="000000"/>
                    <w:kern w:val="2"/>
                    <w:lang w:eastAsia="ko-KR"/>
                  </w:rPr>
                  <m:t>×</m:t>
                </m:r>
              </m:oMath>
              <w:r w:rsidRPr="000D150D">
                <w:rPr>
                  <w:rFonts w:ascii="Arial" w:eastAsia="Gulim" w:hAnsi="Arial" w:cs="Arial"/>
                  <w:color w:val="000000"/>
                  <w:kern w:val="2"/>
                  <w:lang w:eastAsia="ko-KR"/>
                </w:rPr>
                <w:t>10</w:t>
              </w:r>
              <w:r>
                <w:rPr>
                  <w:rFonts w:ascii="Arial" w:eastAsia="Gulim" w:hAnsi="Arial" w:cs="Arial"/>
                  <w:color w:val="000000"/>
                  <w:kern w:val="2"/>
                  <w:position w:val="7"/>
                  <w:vertAlign w:val="superscript"/>
                  <w:lang w:eastAsia="ko-KR"/>
                </w:rPr>
                <w:t>-</w:t>
              </w:r>
              <w:r>
                <w:rPr>
                  <w:rFonts w:ascii="Arial" w:eastAsia="Gulim" w:hAnsi="Arial" w:cs="Arial" w:hint="eastAsia"/>
                  <w:color w:val="000000"/>
                  <w:kern w:val="2"/>
                  <w:position w:val="7"/>
                  <w:vertAlign w:val="superscript"/>
                  <w:lang w:eastAsia="ko-KR"/>
                </w:rPr>
                <w:t>8</w:t>
              </w:r>
            </w:ins>
          </w:p>
        </w:tc>
      </w:tr>
    </w:tbl>
    <w:p w14:paraId="72CE5923" w14:textId="77777777" w:rsidR="00A14511" w:rsidRPr="000D150D" w:rsidRDefault="00A14511" w:rsidP="00A14511">
      <w:pPr>
        <w:spacing w:line="480" w:lineRule="auto"/>
        <w:rPr>
          <w:rFonts w:ascii="Arial" w:hAnsi="Arial" w:cs="Arial"/>
          <w:b/>
        </w:rPr>
      </w:pPr>
    </w:p>
    <w:p w14:paraId="713E82C2" w14:textId="77777777" w:rsidR="00A14511" w:rsidRPr="000D150D" w:rsidRDefault="00A14511" w:rsidP="00A14511">
      <w:pPr>
        <w:spacing w:line="480" w:lineRule="auto"/>
        <w:rPr>
          <w:rFonts w:ascii="Arial" w:hAnsi="Arial" w:cs="Arial"/>
          <w:lang w:eastAsia="ko-KR"/>
        </w:rPr>
      </w:pPr>
      <w:r w:rsidRPr="000D150D">
        <w:rPr>
          <w:rFonts w:ascii="Arial" w:hAnsi="Arial" w:cs="Arial"/>
          <w:lang w:eastAsia="ko-KR"/>
        </w:rPr>
        <w:t>Definition of abbreviations: CHR = Chromosome; POS = SNP Position according to NCBI genome build 37 (hg19); MAF = Minor allele frequency; CLR = Conditional Logistic Regression.</w:t>
      </w:r>
    </w:p>
    <w:p w14:paraId="062B2DD0" w14:textId="77777777" w:rsidR="00A14511" w:rsidRPr="000D150D" w:rsidRDefault="00A14511" w:rsidP="00A14511">
      <w:pPr>
        <w:spacing w:line="480" w:lineRule="auto"/>
        <w:rPr>
          <w:rFonts w:ascii="Arial" w:hAnsi="Arial" w:cs="Arial"/>
          <w:lang w:eastAsia="ko-KR"/>
        </w:rPr>
      </w:pPr>
      <w:r w:rsidRPr="000D150D">
        <w:rPr>
          <w:rFonts w:ascii="Arial" w:hAnsi="Arial" w:cs="Arial"/>
          <w:vertAlign w:val="superscript"/>
          <w:lang w:eastAsia="ko-KR"/>
        </w:rPr>
        <w:t>*</w:t>
      </w:r>
      <w:r w:rsidRPr="000D150D">
        <w:rPr>
          <w:rFonts w:ascii="Arial" w:hAnsi="Arial" w:cs="Arial"/>
          <w:lang w:eastAsia="ko-KR"/>
        </w:rPr>
        <w:t xml:space="preserve"> Minor/Major alleles are listed.</w:t>
      </w:r>
    </w:p>
    <w:p w14:paraId="4189363D" w14:textId="77777777" w:rsidR="00A14511" w:rsidRPr="000D150D" w:rsidRDefault="00A14511" w:rsidP="00A14511">
      <w:pPr>
        <w:spacing w:line="480" w:lineRule="auto"/>
        <w:rPr>
          <w:rFonts w:ascii="Arial" w:hAnsi="Arial" w:cs="Arial"/>
          <w:lang w:eastAsia="ko-KR"/>
        </w:rPr>
      </w:pPr>
      <w:r w:rsidRPr="000D150D">
        <w:rPr>
          <w:rFonts w:ascii="Arial" w:hAnsi="Arial" w:cs="Arial"/>
          <w:vertAlign w:val="superscript"/>
          <w:lang w:eastAsia="ko-KR"/>
        </w:rPr>
        <w:t>†</w:t>
      </w:r>
      <w:r w:rsidRPr="000D150D">
        <w:rPr>
          <w:rFonts w:ascii="Arial" w:hAnsi="Arial" w:cs="Arial"/>
          <w:lang w:eastAsia="ko-KR"/>
        </w:rPr>
        <w:t xml:space="preserve"> INFO is </w:t>
      </w:r>
      <w:r>
        <w:rPr>
          <w:rFonts w:ascii="Arial" w:hAnsi="Arial" w:cs="Arial"/>
          <w:lang w:eastAsia="ko-KR"/>
        </w:rPr>
        <w:t>a</w:t>
      </w:r>
      <w:r w:rsidRPr="000D150D">
        <w:rPr>
          <w:rFonts w:ascii="Arial" w:hAnsi="Arial" w:cs="Arial"/>
          <w:lang w:eastAsia="ko-KR"/>
        </w:rPr>
        <w:t xml:space="preserve"> metric </w:t>
      </w:r>
      <w:r>
        <w:rPr>
          <w:rFonts w:ascii="Arial" w:hAnsi="Arial" w:cs="Arial"/>
          <w:lang w:eastAsia="ko-KR"/>
        </w:rPr>
        <w:t>for</w:t>
      </w:r>
      <w:r w:rsidRPr="000D150D">
        <w:rPr>
          <w:rFonts w:ascii="Arial" w:hAnsi="Arial" w:cs="Arial"/>
          <w:lang w:eastAsia="ko-KR"/>
        </w:rPr>
        <w:t xml:space="preserve"> imputation quality </w:t>
      </w:r>
      <w:r>
        <w:rPr>
          <w:rFonts w:ascii="Arial" w:hAnsi="Arial" w:cs="Arial"/>
          <w:lang w:eastAsia="ko-KR"/>
        </w:rPr>
        <w:t xml:space="preserve">determined </w:t>
      </w:r>
      <w:r w:rsidRPr="000D150D">
        <w:rPr>
          <w:rFonts w:ascii="Arial" w:hAnsi="Arial" w:cs="Arial"/>
          <w:lang w:eastAsia="ko-KR"/>
        </w:rPr>
        <w:t>by IMPUTE2.</w:t>
      </w:r>
    </w:p>
    <w:p w14:paraId="47F2AC69" w14:textId="77777777" w:rsidR="00A14511" w:rsidRPr="000D150D" w:rsidRDefault="00A14511" w:rsidP="00A14511">
      <w:pPr>
        <w:spacing w:line="480" w:lineRule="auto"/>
        <w:rPr>
          <w:rFonts w:ascii="Arial" w:hAnsi="Arial" w:cs="Arial"/>
          <w:lang w:eastAsia="ko-KR"/>
        </w:rPr>
      </w:pPr>
      <w:r w:rsidRPr="000D150D">
        <w:rPr>
          <w:rFonts w:ascii="Arial" w:hAnsi="Arial" w:cs="Arial"/>
          <w:vertAlign w:val="superscript"/>
          <w:lang w:eastAsia="ko-KR"/>
        </w:rPr>
        <w:t>‡</w:t>
      </w:r>
      <w:r w:rsidRPr="000D150D">
        <w:rPr>
          <w:rFonts w:ascii="Arial" w:hAnsi="Arial" w:cs="Arial"/>
          <w:lang w:eastAsia="ko-KR"/>
        </w:rPr>
        <w:t xml:space="preserve"> CLR</w:t>
      </w:r>
      <w:r w:rsidRPr="000D150D">
        <w:rPr>
          <w:rFonts w:ascii="Arial" w:hAnsi="Arial" w:cs="Arial"/>
        </w:rPr>
        <w:t xml:space="preserve"> was applied to imputed SNP genotype data </w:t>
      </w:r>
      <w:r w:rsidRPr="000D150D">
        <w:rPr>
          <w:rFonts w:ascii="Arial" w:hAnsi="Arial" w:cs="Arial"/>
          <w:shd w:val="clear" w:color="auto" w:fill="FFFFFF"/>
        </w:rPr>
        <w:t>to identify</w:t>
      </w:r>
      <w:r w:rsidRPr="000D150D">
        <w:rPr>
          <w:rFonts w:ascii="Arial" w:hAnsi="Arial" w:cs="Arial"/>
        </w:rPr>
        <w:t xml:space="preserve"> SNPs with significant association (P &lt; 5</w:t>
      </w:r>
      <w:r w:rsidRPr="000D150D">
        <w:rPr>
          <w:rFonts w:ascii="Arial" w:eastAsia="Malgun Gothic" w:hAnsi="Arial" w:cs="Arial"/>
        </w:rPr>
        <w:t>×</w:t>
      </w:r>
      <w:r w:rsidRPr="000D150D">
        <w:rPr>
          <w:rFonts w:ascii="Arial" w:hAnsi="Arial" w:cs="Arial"/>
        </w:rPr>
        <w:t>10</w:t>
      </w:r>
      <w:r w:rsidRPr="000D150D">
        <w:rPr>
          <w:rFonts w:ascii="Arial" w:hAnsi="Arial" w:cs="Arial"/>
          <w:vertAlign w:val="superscript"/>
        </w:rPr>
        <w:t>-8</w:t>
      </w:r>
      <w:r w:rsidRPr="000D150D">
        <w:rPr>
          <w:rFonts w:ascii="Arial" w:hAnsi="Arial" w:cs="Arial"/>
        </w:rPr>
        <w:t xml:space="preserve">) with </w:t>
      </w:r>
      <w:r>
        <w:rPr>
          <w:rFonts w:ascii="Arial" w:hAnsi="Arial" w:cs="Arial"/>
        </w:rPr>
        <w:t>S-</w:t>
      </w:r>
      <w:r w:rsidRPr="000D150D">
        <w:rPr>
          <w:rFonts w:ascii="Arial" w:hAnsi="Arial" w:cs="Arial"/>
        </w:rPr>
        <w:t>LAM.</w:t>
      </w:r>
    </w:p>
    <w:p w14:paraId="15F30F71" w14:textId="77777777" w:rsidR="00A14511" w:rsidRDefault="00A14511">
      <w:pPr>
        <w:rPr>
          <w:rFonts w:ascii="Arial" w:hAnsi="Arial" w:cs="Arial"/>
          <w:b/>
        </w:rPr>
      </w:pPr>
      <w:r>
        <w:rPr>
          <w:rFonts w:ascii="Arial" w:hAnsi="Arial" w:cs="Arial"/>
          <w:b/>
        </w:rPr>
        <w:lastRenderedPageBreak/>
        <w:br w:type="page"/>
      </w:r>
    </w:p>
    <w:p w14:paraId="718791CD" w14:textId="51016014" w:rsidR="00956095" w:rsidRPr="000D150D" w:rsidRDefault="00A14511" w:rsidP="00A134C5">
      <w:pPr>
        <w:spacing w:line="480" w:lineRule="auto"/>
        <w:rPr>
          <w:rFonts w:ascii="Arial" w:hAnsi="Arial" w:cs="Arial"/>
          <w:b/>
        </w:rPr>
      </w:pPr>
      <w:r>
        <w:rPr>
          <w:rFonts w:ascii="Arial" w:hAnsi="Arial" w:cs="Arial"/>
          <w:b/>
        </w:rPr>
        <w:lastRenderedPageBreak/>
        <w:t>Table 2</w:t>
      </w:r>
      <w:r w:rsidR="00956095" w:rsidRPr="000D150D">
        <w:rPr>
          <w:rFonts w:ascii="Arial" w:hAnsi="Arial" w:cs="Arial"/>
          <w:b/>
        </w:rPr>
        <w:t xml:space="preserve">. </w:t>
      </w:r>
      <w:r w:rsidR="00956095" w:rsidRPr="00F9466F">
        <w:rPr>
          <w:rFonts w:ascii="Arial" w:hAnsi="Arial" w:cs="Arial"/>
          <w:b/>
        </w:rPr>
        <w:t>Genome-wide significant SNPs.</w:t>
      </w:r>
      <w:r w:rsidR="00956095" w:rsidRPr="000D150D">
        <w:rPr>
          <w:rFonts w:ascii="Arial" w:hAnsi="Arial" w:cs="Arial"/>
          <w:b/>
        </w:rPr>
        <w:t xml:space="preserve"> </w:t>
      </w:r>
    </w:p>
    <w:tbl>
      <w:tblPr>
        <w:tblW w:w="7380" w:type="dxa"/>
        <w:jc w:val="center"/>
        <w:tblCellMar>
          <w:left w:w="0" w:type="dxa"/>
          <w:right w:w="0" w:type="dxa"/>
        </w:tblCellMar>
        <w:tblLook w:val="0420" w:firstRow="1" w:lastRow="0" w:firstColumn="0" w:lastColumn="0" w:noHBand="0" w:noVBand="1"/>
      </w:tblPr>
      <w:tblGrid>
        <w:gridCol w:w="3060"/>
        <w:gridCol w:w="2160"/>
        <w:gridCol w:w="2160"/>
      </w:tblGrid>
      <w:tr w:rsidR="001215A8" w:rsidRPr="000D150D" w14:paraId="20F961CD" w14:textId="77777777" w:rsidTr="001215A8">
        <w:trPr>
          <w:trHeight w:val="373"/>
          <w:jc w:val="center"/>
        </w:trPr>
        <w:tc>
          <w:tcPr>
            <w:tcW w:w="3060" w:type="dxa"/>
            <w:tcBorders>
              <w:top w:val="single" w:sz="18" w:space="0" w:color="000000"/>
              <w:left w:val="nil"/>
              <w:bottom w:val="single" w:sz="8" w:space="0" w:color="000000"/>
              <w:right w:val="nil"/>
            </w:tcBorders>
            <w:shd w:val="clear" w:color="auto" w:fill="D9D9D9"/>
            <w:tcMar>
              <w:top w:w="72" w:type="dxa"/>
              <w:left w:w="144" w:type="dxa"/>
              <w:bottom w:w="72" w:type="dxa"/>
              <w:right w:w="144" w:type="dxa"/>
            </w:tcMar>
            <w:vAlign w:val="center"/>
            <w:hideMark/>
          </w:tcPr>
          <w:p w14:paraId="6F157A9A" w14:textId="77777777" w:rsidR="001215A8" w:rsidRPr="000D150D" w:rsidRDefault="001215A8" w:rsidP="00F9466F">
            <w:pPr>
              <w:adjustRightInd w:val="0"/>
              <w:snapToGrid w:val="0"/>
              <w:rPr>
                <w:rFonts w:ascii="Gulim" w:eastAsia="Gulim" w:hAnsi="Gulim" w:cs="Gulim"/>
                <w:lang w:eastAsia="ko-KR"/>
              </w:rPr>
            </w:pPr>
          </w:p>
        </w:tc>
        <w:tc>
          <w:tcPr>
            <w:tcW w:w="2160" w:type="dxa"/>
            <w:tcBorders>
              <w:top w:val="single" w:sz="18" w:space="0" w:color="000000"/>
              <w:left w:val="nil"/>
              <w:bottom w:val="single" w:sz="8" w:space="0" w:color="000000"/>
              <w:right w:val="nil"/>
            </w:tcBorders>
            <w:shd w:val="clear" w:color="auto" w:fill="D9D9D9"/>
            <w:tcMar>
              <w:top w:w="72" w:type="dxa"/>
              <w:left w:w="144" w:type="dxa"/>
              <w:bottom w:w="72" w:type="dxa"/>
              <w:right w:w="144" w:type="dxa"/>
            </w:tcMar>
            <w:vAlign w:val="center"/>
            <w:hideMark/>
          </w:tcPr>
          <w:p w14:paraId="260D6134" w14:textId="77777777" w:rsidR="001215A8" w:rsidRPr="000D150D" w:rsidRDefault="001215A8" w:rsidP="00F9466F">
            <w:pPr>
              <w:adjustRightInd w:val="0"/>
              <w:snapToGrid w:val="0"/>
              <w:jc w:val="center"/>
              <w:rPr>
                <w:rFonts w:ascii="Arial" w:eastAsia="Gulim" w:hAnsi="Arial" w:cs="Arial"/>
                <w:lang w:eastAsia="ko-KR"/>
              </w:rPr>
            </w:pPr>
            <w:r w:rsidRPr="000D150D">
              <w:rPr>
                <w:rFonts w:ascii="Arial" w:eastAsia="Gulim" w:hAnsi="Arial" w:cs="Arial"/>
                <w:b/>
                <w:bCs/>
                <w:color w:val="000000"/>
                <w:kern w:val="24"/>
                <w:lang w:eastAsia="ko-KR"/>
              </w:rPr>
              <w:t>rs4544201</w:t>
            </w:r>
          </w:p>
        </w:tc>
        <w:tc>
          <w:tcPr>
            <w:tcW w:w="2160" w:type="dxa"/>
            <w:tcBorders>
              <w:top w:val="single" w:sz="18" w:space="0" w:color="000000"/>
              <w:left w:val="nil"/>
              <w:bottom w:val="single" w:sz="8" w:space="0" w:color="000000"/>
              <w:right w:val="nil"/>
            </w:tcBorders>
            <w:shd w:val="clear" w:color="auto" w:fill="D9D9D9"/>
            <w:tcMar>
              <w:top w:w="72" w:type="dxa"/>
              <w:left w:w="144" w:type="dxa"/>
              <w:bottom w:w="72" w:type="dxa"/>
              <w:right w:w="144" w:type="dxa"/>
            </w:tcMar>
            <w:vAlign w:val="center"/>
            <w:hideMark/>
          </w:tcPr>
          <w:p w14:paraId="6A56DA16" w14:textId="77777777" w:rsidR="001215A8" w:rsidRPr="000D150D" w:rsidRDefault="001215A8" w:rsidP="00F9466F">
            <w:pPr>
              <w:adjustRightInd w:val="0"/>
              <w:snapToGrid w:val="0"/>
              <w:jc w:val="center"/>
              <w:rPr>
                <w:rFonts w:ascii="Arial" w:eastAsia="Gulim" w:hAnsi="Arial" w:cs="Arial"/>
                <w:lang w:eastAsia="ko-KR"/>
              </w:rPr>
            </w:pPr>
            <w:r w:rsidRPr="000D150D">
              <w:rPr>
                <w:rFonts w:ascii="Arial" w:eastAsia="Gulim" w:hAnsi="Arial" w:cs="Arial"/>
                <w:b/>
                <w:bCs/>
                <w:color w:val="000000"/>
                <w:kern w:val="24"/>
                <w:lang w:eastAsia="ko-KR"/>
              </w:rPr>
              <w:t>rs2006950</w:t>
            </w:r>
          </w:p>
        </w:tc>
      </w:tr>
      <w:tr w:rsidR="001215A8" w:rsidRPr="000D150D" w14:paraId="2CEB9AAC" w14:textId="77777777" w:rsidTr="001215A8">
        <w:trPr>
          <w:jc w:val="center"/>
        </w:trPr>
        <w:tc>
          <w:tcPr>
            <w:tcW w:w="3060" w:type="dxa"/>
            <w:tcBorders>
              <w:top w:val="single" w:sz="8" w:space="0" w:color="000000"/>
              <w:left w:val="nil"/>
              <w:bottom w:val="nil"/>
              <w:right w:val="nil"/>
            </w:tcBorders>
            <w:shd w:val="clear" w:color="auto" w:fill="auto"/>
            <w:tcMar>
              <w:top w:w="72" w:type="dxa"/>
              <w:left w:w="144" w:type="dxa"/>
              <w:bottom w:w="72" w:type="dxa"/>
              <w:right w:w="144" w:type="dxa"/>
            </w:tcMar>
            <w:vAlign w:val="center"/>
            <w:hideMark/>
          </w:tcPr>
          <w:p w14:paraId="1A29A6DA" w14:textId="77777777" w:rsidR="001215A8" w:rsidRPr="000D150D" w:rsidRDefault="001215A8" w:rsidP="00F9466F">
            <w:pPr>
              <w:adjustRightInd w:val="0"/>
              <w:snapToGrid w:val="0"/>
              <w:rPr>
                <w:rFonts w:ascii="Arial" w:eastAsia="Gulim" w:hAnsi="Arial" w:cs="Arial"/>
                <w:lang w:eastAsia="ko-KR"/>
              </w:rPr>
            </w:pPr>
            <w:r w:rsidRPr="000D150D">
              <w:rPr>
                <w:rFonts w:ascii="Arial" w:eastAsia="Gulim" w:hAnsi="Arial" w:cs="Arial"/>
                <w:b/>
                <w:bCs/>
                <w:i/>
                <w:iCs/>
                <w:color w:val="000000"/>
                <w:kern w:val="24"/>
                <w:lang w:eastAsia="ko-KR"/>
              </w:rPr>
              <w:t>Chromosome</w:t>
            </w:r>
          </w:p>
        </w:tc>
        <w:tc>
          <w:tcPr>
            <w:tcW w:w="2160" w:type="dxa"/>
            <w:tcBorders>
              <w:top w:val="single" w:sz="8" w:space="0" w:color="000000"/>
              <w:left w:val="nil"/>
              <w:bottom w:val="nil"/>
              <w:right w:val="nil"/>
            </w:tcBorders>
            <w:shd w:val="clear" w:color="auto" w:fill="auto"/>
            <w:tcMar>
              <w:top w:w="72" w:type="dxa"/>
              <w:left w:w="144" w:type="dxa"/>
              <w:bottom w:w="72" w:type="dxa"/>
              <w:right w:w="144" w:type="dxa"/>
            </w:tcMar>
            <w:vAlign w:val="center"/>
            <w:hideMark/>
          </w:tcPr>
          <w:p w14:paraId="4AF2C792" w14:textId="6052D07B" w:rsidR="001215A8" w:rsidRPr="000D150D" w:rsidRDefault="001215A8" w:rsidP="00F9466F">
            <w:pPr>
              <w:adjustRightInd w:val="0"/>
              <w:snapToGrid w:val="0"/>
              <w:jc w:val="center"/>
              <w:rPr>
                <w:rFonts w:ascii="Arial" w:eastAsia="Gulim" w:hAnsi="Arial" w:cs="Arial"/>
                <w:lang w:eastAsia="ko-KR"/>
              </w:rPr>
            </w:pPr>
            <w:r w:rsidRPr="000D150D">
              <w:rPr>
                <w:rFonts w:ascii="Arial" w:eastAsia="Gulim" w:hAnsi="Arial" w:cs="Arial"/>
                <w:color w:val="000000"/>
                <w:kern w:val="24"/>
                <w:lang w:eastAsia="ko-KR"/>
              </w:rPr>
              <w:t>15</w:t>
            </w:r>
            <w:r w:rsidR="00C923E9" w:rsidRPr="000D150D">
              <w:rPr>
                <w:rFonts w:ascii="Arial" w:eastAsia="Gulim" w:hAnsi="Arial" w:cs="Arial"/>
                <w:color w:val="000000"/>
                <w:kern w:val="24"/>
                <w:lang w:eastAsia="ko-KR"/>
              </w:rPr>
              <w:t>q26.2</w:t>
            </w:r>
          </w:p>
        </w:tc>
        <w:tc>
          <w:tcPr>
            <w:tcW w:w="2160" w:type="dxa"/>
            <w:tcBorders>
              <w:top w:val="single" w:sz="8" w:space="0" w:color="000000"/>
              <w:left w:val="nil"/>
              <w:bottom w:val="nil"/>
              <w:right w:val="nil"/>
            </w:tcBorders>
            <w:shd w:val="clear" w:color="auto" w:fill="auto"/>
            <w:tcMar>
              <w:top w:w="72" w:type="dxa"/>
              <w:left w:w="144" w:type="dxa"/>
              <w:bottom w:w="72" w:type="dxa"/>
              <w:right w:w="144" w:type="dxa"/>
            </w:tcMar>
            <w:vAlign w:val="center"/>
            <w:hideMark/>
          </w:tcPr>
          <w:p w14:paraId="5EDF05BA" w14:textId="17029DB4" w:rsidR="001215A8" w:rsidRPr="000D150D" w:rsidRDefault="00C923E9" w:rsidP="00F9466F">
            <w:pPr>
              <w:adjustRightInd w:val="0"/>
              <w:snapToGrid w:val="0"/>
              <w:jc w:val="center"/>
              <w:rPr>
                <w:rFonts w:ascii="Arial" w:eastAsia="Gulim" w:hAnsi="Arial" w:cs="Arial"/>
                <w:lang w:eastAsia="ko-KR"/>
              </w:rPr>
            </w:pPr>
            <w:r w:rsidRPr="000D150D">
              <w:rPr>
                <w:rFonts w:ascii="Arial" w:eastAsia="Gulim" w:hAnsi="Arial" w:cs="Arial"/>
                <w:color w:val="000000"/>
                <w:kern w:val="24"/>
                <w:lang w:eastAsia="ko-KR"/>
              </w:rPr>
              <w:t>15q26.2</w:t>
            </w:r>
          </w:p>
        </w:tc>
      </w:tr>
      <w:tr w:rsidR="001215A8" w:rsidRPr="000D150D" w14:paraId="09471C7F"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659973C0" w14:textId="40236162" w:rsidR="001215A8" w:rsidRPr="000D150D" w:rsidRDefault="00F92AC6" w:rsidP="00F9466F">
            <w:pPr>
              <w:adjustRightInd w:val="0"/>
              <w:snapToGrid w:val="0"/>
              <w:rPr>
                <w:rFonts w:ascii="Arial" w:eastAsia="Gulim" w:hAnsi="Arial" w:cs="Arial"/>
                <w:lang w:eastAsia="ko-KR"/>
              </w:rPr>
            </w:pPr>
            <w:r w:rsidRPr="000D150D">
              <w:rPr>
                <w:rFonts w:ascii="Arial" w:eastAsia="Gulim" w:hAnsi="Arial" w:cs="Arial"/>
                <w:b/>
                <w:bCs/>
                <w:i/>
                <w:iCs/>
                <w:color w:val="000000"/>
                <w:kern w:val="24"/>
                <w:lang w:eastAsia="ko-KR"/>
              </w:rPr>
              <w:t>SNP</w:t>
            </w:r>
            <w:r w:rsidR="009C60EE" w:rsidRPr="000D150D">
              <w:rPr>
                <w:rFonts w:ascii="Arial" w:eastAsia="Gulim" w:hAnsi="Arial" w:cs="Arial"/>
                <w:b/>
                <w:bCs/>
                <w:i/>
                <w:iCs/>
                <w:color w:val="000000"/>
                <w:kern w:val="24"/>
                <w:lang w:eastAsia="ko-KR"/>
              </w:rPr>
              <w:t xml:space="preserve"> position (hg19)</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4AFA8097" w14:textId="77777777" w:rsidR="001215A8" w:rsidRPr="000D150D" w:rsidRDefault="001215A8" w:rsidP="00F9466F">
            <w:pPr>
              <w:adjustRightInd w:val="0"/>
              <w:snapToGrid w:val="0"/>
              <w:jc w:val="center"/>
              <w:rPr>
                <w:rFonts w:ascii="Arial" w:eastAsia="Gulim" w:hAnsi="Arial" w:cs="Arial"/>
                <w:lang w:eastAsia="ko-KR"/>
              </w:rPr>
            </w:pPr>
            <w:r w:rsidRPr="000D150D">
              <w:rPr>
                <w:rFonts w:ascii="Arial" w:eastAsia="Gulim" w:hAnsi="Arial" w:cs="Arial"/>
                <w:color w:val="000000"/>
                <w:kern w:val="2"/>
                <w:lang w:eastAsia="ko-KR"/>
              </w:rPr>
              <w:t>96167827</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0723F3A8" w14:textId="77777777" w:rsidR="001215A8" w:rsidRPr="000D150D" w:rsidRDefault="001215A8" w:rsidP="00F9466F">
            <w:pPr>
              <w:adjustRightInd w:val="0"/>
              <w:snapToGrid w:val="0"/>
              <w:jc w:val="center"/>
              <w:rPr>
                <w:rFonts w:ascii="Arial" w:eastAsia="Gulim" w:hAnsi="Arial" w:cs="Arial"/>
                <w:lang w:eastAsia="ko-KR"/>
              </w:rPr>
            </w:pPr>
            <w:r w:rsidRPr="000D150D">
              <w:rPr>
                <w:rFonts w:ascii="Arial" w:eastAsia="Gulim" w:hAnsi="Arial" w:cs="Arial"/>
                <w:color w:val="000000"/>
                <w:kern w:val="2"/>
                <w:lang w:eastAsia="ko-KR"/>
              </w:rPr>
              <w:t>96179390</w:t>
            </w:r>
          </w:p>
        </w:tc>
      </w:tr>
      <w:tr w:rsidR="001215A8" w:rsidRPr="000D150D" w14:paraId="67353296"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081CEAEA" w14:textId="77777777" w:rsidR="001215A8" w:rsidRPr="000D150D" w:rsidRDefault="001215A8" w:rsidP="00F9466F">
            <w:pPr>
              <w:adjustRightInd w:val="0"/>
              <w:snapToGrid w:val="0"/>
              <w:rPr>
                <w:rFonts w:ascii="Arial" w:eastAsia="Gulim" w:hAnsi="Arial" w:cs="Arial"/>
                <w:lang w:eastAsia="ko-KR"/>
              </w:rPr>
            </w:pPr>
            <w:r w:rsidRPr="000D150D">
              <w:rPr>
                <w:rFonts w:ascii="Arial" w:eastAsia="Gulim" w:hAnsi="Arial" w:cs="Arial"/>
                <w:b/>
                <w:bCs/>
                <w:i/>
                <w:iCs/>
                <w:color w:val="000000"/>
                <w:kern w:val="24"/>
                <w:lang w:eastAsia="ko-KR"/>
              </w:rPr>
              <w:t>Minor / Major alleles</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586CBE04" w14:textId="77777777" w:rsidR="001215A8" w:rsidRPr="000D150D" w:rsidRDefault="001215A8" w:rsidP="00F9466F">
            <w:pPr>
              <w:adjustRightInd w:val="0"/>
              <w:snapToGrid w:val="0"/>
              <w:jc w:val="center"/>
              <w:rPr>
                <w:rFonts w:ascii="Arial" w:eastAsia="Gulim" w:hAnsi="Arial" w:cs="Arial"/>
                <w:lang w:eastAsia="ko-KR"/>
              </w:rPr>
            </w:pPr>
            <w:r w:rsidRPr="000D150D">
              <w:rPr>
                <w:rFonts w:ascii="Arial" w:eastAsia="Gulim" w:hAnsi="Arial" w:cs="Arial"/>
                <w:color w:val="000000"/>
                <w:kern w:val="24"/>
                <w:lang w:eastAsia="ko-KR"/>
              </w:rPr>
              <w:t>A / G</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5EC28355" w14:textId="77777777" w:rsidR="001215A8" w:rsidRPr="000D150D" w:rsidRDefault="001215A8" w:rsidP="00F9466F">
            <w:pPr>
              <w:adjustRightInd w:val="0"/>
              <w:snapToGrid w:val="0"/>
              <w:jc w:val="center"/>
              <w:rPr>
                <w:rFonts w:ascii="Arial" w:eastAsia="Gulim" w:hAnsi="Arial" w:cs="Arial"/>
                <w:lang w:eastAsia="ko-KR"/>
              </w:rPr>
            </w:pPr>
            <w:r w:rsidRPr="000D150D">
              <w:rPr>
                <w:rFonts w:ascii="Arial" w:eastAsia="Gulim" w:hAnsi="Arial" w:cs="Arial"/>
                <w:color w:val="000000"/>
                <w:kern w:val="24"/>
                <w:lang w:eastAsia="ko-KR"/>
              </w:rPr>
              <w:t>A / G</w:t>
            </w:r>
          </w:p>
        </w:tc>
      </w:tr>
      <w:tr w:rsidR="001215A8" w:rsidRPr="000D150D" w14:paraId="557F2D3C" w14:textId="77777777" w:rsidTr="001215A8">
        <w:trPr>
          <w:jc w:val="center"/>
        </w:trPr>
        <w:tc>
          <w:tcPr>
            <w:tcW w:w="7380" w:type="dxa"/>
            <w:gridSpan w:val="3"/>
            <w:tcBorders>
              <w:top w:val="nil"/>
              <w:left w:val="nil"/>
              <w:bottom w:val="nil"/>
              <w:right w:val="nil"/>
            </w:tcBorders>
            <w:shd w:val="clear" w:color="auto" w:fill="auto"/>
            <w:tcMar>
              <w:top w:w="72" w:type="dxa"/>
              <w:left w:w="144" w:type="dxa"/>
              <w:bottom w:w="72" w:type="dxa"/>
              <w:right w:w="144" w:type="dxa"/>
            </w:tcMar>
            <w:vAlign w:val="center"/>
            <w:hideMark/>
          </w:tcPr>
          <w:p w14:paraId="7EE2951B" w14:textId="77777777" w:rsidR="001215A8" w:rsidRPr="000D150D" w:rsidRDefault="001215A8" w:rsidP="00F9466F">
            <w:pPr>
              <w:adjustRightInd w:val="0"/>
              <w:snapToGrid w:val="0"/>
              <w:rPr>
                <w:rFonts w:ascii="Arial" w:eastAsia="Gulim" w:hAnsi="Arial" w:cs="Arial"/>
                <w:lang w:eastAsia="ko-KR"/>
              </w:rPr>
            </w:pPr>
            <w:r w:rsidRPr="000D150D">
              <w:rPr>
                <w:rFonts w:ascii="Arial" w:eastAsia="Gulim" w:hAnsi="Arial" w:cs="Arial"/>
                <w:b/>
                <w:bCs/>
                <w:i/>
                <w:iCs/>
                <w:color w:val="000000"/>
                <w:kern w:val="24"/>
                <w:lang w:eastAsia="ko-KR"/>
              </w:rPr>
              <w:t>Minor allele frequency</w:t>
            </w:r>
          </w:p>
        </w:tc>
      </w:tr>
      <w:tr w:rsidR="001215A8" w:rsidRPr="000D150D" w14:paraId="1C9F69A9"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0AF73D87" w14:textId="2E8544B2" w:rsidR="001215A8" w:rsidRPr="000D150D" w:rsidRDefault="00733353" w:rsidP="00F9466F">
            <w:pPr>
              <w:adjustRightInd w:val="0"/>
              <w:snapToGrid w:val="0"/>
              <w:rPr>
                <w:rFonts w:ascii="Arial" w:eastAsia="Gulim" w:hAnsi="Arial" w:cs="Arial"/>
                <w:lang w:eastAsia="ko-KR"/>
              </w:rPr>
            </w:pPr>
            <w:r>
              <w:rPr>
                <w:rFonts w:ascii="Arial" w:eastAsia="Gulim" w:hAnsi="Arial" w:cs="Arial"/>
                <w:color w:val="000000"/>
                <w:kern w:val="24"/>
                <w:lang w:eastAsia="ko-KR"/>
              </w:rPr>
              <w:t xml:space="preserve">  </w:t>
            </w:r>
            <w:r w:rsidR="001215A8" w:rsidRPr="000D150D">
              <w:rPr>
                <w:rFonts w:ascii="Arial" w:eastAsia="Gulim" w:hAnsi="Arial" w:cs="Arial"/>
                <w:color w:val="000000"/>
                <w:kern w:val="24"/>
                <w:lang w:eastAsia="ko-KR"/>
              </w:rPr>
              <w:t>S-LAM</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4A0018A4" w14:textId="679ED212" w:rsidR="001215A8" w:rsidRPr="000D150D" w:rsidRDefault="001215A8" w:rsidP="00F9466F">
            <w:pPr>
              <w:adjustRightInd w:val="0"/>
              <w:snapToGrid w:val="0"/>
              <w:jc w:val="center"/>
              <w:rPr>
                <w:rFonts w:ascii="Arial" w:eastAsia="Gulim" w:hAnsi="Arial" w:cs="Arial"/>
                <w:lang w:eastAsia="ko-KR"/>
              </w:rPr>
            </w:pPr>
            <w:r w:rsidRPr="000D150D">
              <w:rPr>
                <w:rFonts w:ascii="Arial" w:eastAsia="Gulim" w:hAnsi="Arial" w:cs="Arial"/>
                <w:color w:val="000000"/>
                <w:kern w:val="24"/>
                <w:lang w:eastAsia="ko-KR"/>
              </w:rPr>
              <w:t>0.</w:t>
            </w:r>
            <w:r w:rsidR="004432BA" w:rsidRPr="000D150D">
              <w:rPr>
                <w:rFonts w:ascii="Arial" w:eastAsia="Gulim" w:hAnsi="Arial" w:cs="Arial" w:hint="eastAsia"/>
                <w:color w:val="000000"/>
                <w:kern w:val="24"/>
                <w:lang w:eastAsia="ko-KR"/>
              </w:rPr>
              <w:t>1655</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00BE390D" w14:textId="57F56A0C" w:rsidR="001215A8" w:rsidRPr="000D150D" w:rsidRDefault="001215A8" w:rsidP="00F9466F">
            <w:pPr>
              <w:adjustRightInd w:val="0"/>
              <w:snapToGrid w:val="0"/>
              <w:jc w:val="center"/>
              <w:rPr>
                <w:rFonts w:ascii="Arial" w:eastAsia="Gulim" w:hAnsi="Arial" w:cs="Arial"/>
                <w:lang w:eastAsia="ko-KR"/>
              </w:rPr>
            </w:pPr>
            <w:r w:rsidRPr="000D150D">
              <w:rPr>
                <w:rFonts w:ascii="Arial" w:eastAsia="Gulim" w:hAnsi="Arial" w:cs="Arial"/>
                <w:color w:val="000000"/>
                <w:kern w:val="24"/>
                <w:lang w:eastAsia="ko-KR"/>
              </w:rPr>
              <w:t>0.</w:t>
            </w:r>
            <w:r w:rsidR="004432BA" w:rsidRPr="000D150D">
              <w:rPr>
                <w:rFonts w:ascii="Arial" w:eastAsia="Gulim" w:hAnsi="Arial" w:cs="Arial" w:hint="eastAsia"/>
                <w:color w:val="000000"/>
                <w:kern w:val="24"/>
                <w:lang w:eastAsia="ko-KR"/>
              </w:rPr>
              <w:t>1420</w:t>
            </w:r>
          </w:p>
        </w:tc>
      </w:tr>
      <w:tr w:rsidR="00CF16EA" w:rsidRPr="000D150D" w14:paraId="027A24C6"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2AA54C3E" w14:textId="6A7B319D" w:rsidR="00CF16EA" w:rsidRPr="000D150D" w:rsidRDefault="00733353" w:rsidP="00F9466F">
            <w:pPr>
              <w:adjustRightInd w:val="0"/>
              <w:snapToGrid w:val="0"/>
              <w:rPr>
                <w:rFonts w:ascii="Arial" w:eastAsia="Gulim" w:hAnsi="Arial" w:cs="Arial"/>
                <w:lang w:eastAsia="ko-KR"/>
              </w:rPr>
            </w:pPr>
            <w:r>
              <w:rPr>
                <w:rFonts w:ascii="Arial" w:eastAsia="Gulim" w:hAnsi="Arial" w:cs="Arial"/>
                <w:color w:val="000000"/>
                <w:kern w:val="24"/>
                <w:lang w:eastAsia="ko-KR"/>
              </w:rPr>
              <w:t xml:space="preserve">  </w:t>
            </w:r>
            <w:r w:rsidR="00CF16EA" w:rsidRPr="000D150D">
              <w:rPr>
                <w:rFonts w:ascii="Arial" w:eastAsia="Gulim" w:hAnsi="Arial" w:cs="Arial"/>
                <w:color w:val="000000"/>
                <w:kern w:val="24"/>
                <w:lang w:eastAsia="ko-KR"/>
              </w:rPr>
              <w:t>Control</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226AAF52" w14:textId="70D1D380" w:rsidR="00CF16EA" w:rsidRPr="000D150D" w:rsidRDefault="00CF16EA" w:rsidP="00F9466F">
            <w:pPr>
              <w:adjustRightInd w:val="0"/>
              <w:snapToGrid w:val="0"/>
              <w:jc w:val="center"/>
              <w:rPr>
                <w:rFonts w:ascii="Arial" w:eastAsia="Gulim" w:hAnsi="Arial" w:cs="Arial"/>
                <w:lang w:eastAsia="ko-KR"/>
              </w:rPr>
            </w:pPr>
            <w:r w:rsidRPr="00F9466F">
              <w:rPr>
                <w:rFonts w:ascii="Arial" w:eastAsia="Gulim" w:hAnsi="Arial" w:cs="Arial"/>
                <w:color w:val="000000" w:themeColor="text1"/>
                <w:kern w:val="24"/>
                <w:lang w:eastAsia="ko-KR"/>
              </w:rPr>
              <w:t>0.</w:t>
            </w:r>
            <w:r w:rsidRPr="000D150D">
              <w:rPr>
                <w:rFonts w:ascii="Arial" w:eastAsia="Gulim" w:hAnsi="Arial" w:cs="Arial"/>
                <w:color w:val="000000" w:themeColor="text1"/>
                <w:kern w:val="24"/>
                <w:lang w:eastAsia="ko-KR"/>
              </w:rPr>
              <w:t>2750</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71D48EE0" w14:textId="23133B87" w:rsidR="00CF16EA" w:rsidRPr="000D150D" w:rsidRDefault="00CF16EA" w:rsidP="00F9466F">
            <w:pPr>
              <w:adjustRightInd w:val="0"/>
              <w:snapToGrid w:val="0"/>
              <w:jc w:val="center"/>
              <w:rPr>
                <w:rFonts w:ascii="Arial" w:eastAsia="Gulim" w:hAnsi="Arial" w:cs="Arial"/>
                <w:lang w:eastAsia="ko-KR"/>
              </w:rPr>
            </w:pPr>
            <w:r w:rsidRPr="00F9466F">
              <w:rPr>
                <w:rFonts w:ascii="Arial" w:eastAsia="Gulim" w:hAnsi="Arial" w:cs="Arial"/>
                <w:color w:val="000000" w:themeColor="text1"/>
                <w:kern w:val="24"/>
                <w:lang w:eastAsia="ko-KR"/>
              </w:rPr>
              <w:t>0.2529</w:t>
            </w:r>
          </w:p>
        </w:tc>
      </w:tr>
      <w:tr w:rsidR="001215A8" w:rsidRPr="000D150D" w14:paraId="3B12D11E" w14:textId="77777777" w:rsidTr="001215A8">
        <w:trPr>
          <w:jc w:val="center"/>
        </w:trPr>
        <w:tc>
          <w:tcPr>
            <w:tcW w:w="7380" w:type="dxa"/>
            <w:gridSpan w:val="3"/>
            <w:tcBorders>
              <w:top w:val="nil"/>
              <w:left w:val="nil"/>
              <w:bottom w:val="nil"/>
              <w:right w:val="nil"/>
            </w:tcBorders>
            <w:shd w:val="clear" w:color="auto" w:fill="auto"/>
            <w:tcMar>
              <w:top w:w="72" w:type="dxa"/>
              <w:left w:w="144" w:type="dxa"/>
              <w:bottom w:w="72" w:type="dxa"/>
              <w:right w:w="144" w:type="dxa"/>
            </w:tcMar>
            <w:vAlign w:val="center"/>
            <w:hideMark/>
          </w:tcPr>
          <w:p w14:paraId="22E15F54" w14:textId="054692DA" w:rsidR="001215A8" w:rsidRPr="00B2051F" w:rsidRDefault="00B0793C" w:rsidP="00F9466F">
            <w:pPr>
              <w:adjustRightInd w:val="0"/>
              <w:snapToGrid w:val="0"/>
              <w:rPr>
                <w:rFonts w:ascii="Arial" w:hAnsi="Arial"/>
                <w:b/>
                <w:i/>
                <w:color w:val="000000"/>
                <w:kern w:val="24"/>
              </w:rPr>
            </w:pPr>
            <w:r w:rsidRPr="000D150D">
              <w:rPr>
                <w:rFonts w:ascii="Arial" w:eastAsia="Gulim" w:hAnsi="Arial" w:cs="Arial"/>
                <w:b/>
                <w:bCs/>
                <w:i/>
                <w:iCs/>
                <w:color w:val="000000"/>
                <w:kern w:val="24"/>
                <w:lang w:eastAsia="ko-KR"/>
              </w:rPr>
              <w:t>Discovery data</w:t>
            </w:r>
          </w:p>
        </w:tc>
      </w:tr>
      <w:tr w:rsidR="00B0793C" w:rsidRPr="000D150D" w14:paraId="57CBAF65"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25BD808E" w14:textId="7F7C66DF" w:rsidR="00B0793C" w:rsidRPr="00B2051F" w:rsidRDefault="00B0793C" w:rsidP="00F9466F">
            <w:pPr>
              <w:adjustRightInd w:val="0"/>
              <w:snapToGrid w:val="0"/>
              <w:rPr>
                <w:rFonts w:ascii="Arial" w:hAnsi="Arial"/>
                <w:color w:val="000000"/>
                <w:kern w:val="24"/>
              </w:rPr>
            </w:pPr>
            <w:r w:rsidRPr="000D150D">
              <w:rPr>
                <w:rFonts w:ascii="Arial" w:eastAsia="Gulim" w:hAnsi="Arial" w:cs="Arial"/>
                <w:b/>
                <w:bCs/>
                <w:i/>
                <w:iCs/>
                <w:color w:val="000000"/>
                <w:kern w:val="24"/>
                <w:lang w:eastAsia="ko-KR"/>
              </w:rPr>
              <w:t xml:space="preserve">Genotype counts </w:t>
            </w:r>
            <w:r w:rsidRPr="000D150D">
              <w:rPr>
                <w:rFonts w:ascii="Arial" w:eastAsia="Gulim" w:hAnsi="Arial" w:cs="Arial"/>
                <w:b/>
                <w:bCs/>
                <w:i/>
                <w:iCs/>
                <w:color w:val="000000"/>
                <w:kern w:val="24"/>
                <w:lang w:eastAsia="ko-KR"/>
              </w:rPr>
              <w:br/>
              <w:t>(AA / AG / GG / Missing)</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71F980BF" w14:textId="62836342" w:rsidR="00B0793C" w:rsidRPr="00B2051F" w:rsidRDefault="00B0793C" w:rsidP="00F9466F">
            <w:pPr>
              <w:adjustRightInd w:val="0"/>
              <w:snapToGrid w:val="0"/>
              <w:jc w:val="center"/>
              <w:rPr>
                <w:rFonts w:ascii="Arial" w:hAnsi="Arial"/>
                <w:color w:val="000000"/>
                <w:kern w:val="24"/>
              </w:rPr>
            </w:pP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0BCD2330" w14:textId="6583CAB1" w:rsidR="00B0793C" w:rsidRPr="00B2051F" w:rsidRDefault="00B0793C" w:rsidP="00F9466F">
            <w:pPr>
              <w:adjustRightInd w:val="0"/>
              <w:snapToGrid w:val="0"/>
              <w:jc w:val="center"/>
              <w:rPr>
                <w:rFonts w:ascii="Arial" w:hAnsi="Arial"/>
                <w:color w:val="000000"/>
                <w:kern w:val="24"/>
              </w:rPr>
            </w:pPr>
          </w:p>
        </w:tc>
      </w:tr>
      <w:tr w:rsidR="009B6C38" w:rsidRPr="000D150D" w14:paraId="3AFA4F9C"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5BED2DD5" w14:textId="0C03E1D7" w:rsidR="009B6C38" w:rsidRPr="000D150D" w:rsidRDefault="00733353" w:rsidP="00F9466F">
            <w:pPr>
              <w:adjustRightInd w:val="0"/>
              <w:snapToGrid w:val="0"/>
              <w:rPr>
                <w:rFonts w:ascii="Arial" w:eastAsia="Gulim" w:hAnsi="Arial" w:cs="Arial"/>
                <w:lang w:eastAsia="ko-KR"/>
              </w:rPr>
            </w:pPr>
            <w:r>
              <w:rPr>
                <w:rFonts w:ascii="Arial" w:eastAsia="Gulim" w:hAnsi="Arial" w:cs="Arial"/>
                <w:color w:val="000000"/>
                <w:kern w:val="24"/>
                <w:lang w:eastAsia="ko-KR"/>
              </w:rPr>
              <w:t xml:space="preserve">  </w:t>
            </w:r>
            <w:r w:rsidR="009B6C38" w:rsidRPr="000D150D">
              <w:rPr>
                <w:rFonts w:ascii="Arial" w:eastAsia="Gulim" w:hAnsi="Arial" w:cs="Arial"/>
                <w:color w:val="000000"/>
                <w:kern w:val="24"/>
                <w:lang w:eastAsia="ko-KR"/>
              </w:rPr>
              <w:t>S-LAM</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35043E97" w14:textId="0BFB9A0C" w:rsidR="009B6C38" w:rsidRPr="000D150D" w:rsidRDefault="009B6C38" w:rsidP="00F9466F">
            <w:pPr>
              <w:adjustRightInd w:val="0"/>
              <w:snapToGrid w:val="0"/>
              <w:jc w:val="center"/>
              <w:rPr>
                <w:rFonts w:ascii="Arial" w:eastAsia="Gulim" w:hAnsi="Arial" w:cs="Arial"/>
                <w:lang w:eastAsia="ko-KR"/>
              </w:rPr>
            </w:pPr>
            <w:r w:rsidRPr="000D150D">
              <w:rPr>
                <w:rFonts w:ascii="Arial" w:eastAsia="Gulim" w:hAnsi="Arial" w:cs="Arial"/>
                <w:color w:val="000000"/>
                <w:kern w:val="24"/>
                <w:lang w:eastAsia="ko-KR"/>
              </w:rPr>
              <w:t>16 / 108 / 299</w:t>
            </w:r>
            <w:r w:rsidRPr="00B2051F">
              <w:rPr>
                <w:rFonts w:ascii="Arial" w:hAnsi="Arial"/>
                <w:color w:val="000000"/>
                <w:kern w:val="24"/>
              </w:rPr>
              <w:t xml:space="preserve"> / 3</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7EE1E425" w14:textId="5C0EF0D5" w:rsidR="009B6C38" w:rsidRPr="000D150D" w:rsidRDefault="009B6C38" w:rsidP="00F9466F">
            <w:pPr>
              <w:adjustRightInd w:val="0"/>
              <w:snapToGrid w:val="0"/>
              <w:jc w:val="center"/>
              <w:rPr>
                <w:rFonts w:ascii="Arial" w:eastAsia="Gulim" w:hAnsi="Arial" w:cs="Arial"/>
                <w:lang w:eastAsia="ko-KR"/>
              </w:rPr>
            </w:pPr>
            <w:r w:rsidRPr="000D150D">
              <w:rPr>
                <w:rFonts w:ascii="Arial" w:eastAsia="Gulim" w:hAnsi="Arial" w:cs="Arial"/>
                <w:color w:val="000000"/>
                <w:kern w:val="24"/>
                <w:lang w:eastAsia="ko-KR"/>
              </w:rPr>
              <w:t>11 / 99 / 316</w:t>
            </w:r>
            <w:r w:rsidRPr="00B2051F">
              <w:rPr>
                <w:rFonts w:ascii="Arial" w:hAnsi="Arial"/>
                <w:color w:val="000000"/>
                <w:kern w:val="24"/>
              </w:rPr>
              <w:t xml:space="preserve"> / 0</w:t>
            </w:r>
          </w:p>
        </w:tc>
      </w:tr>
      <w:tr w:rsidR="009B6C38" w:rsidRPr="000D150D" w14:paraId="3B300EA5"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2FCCEA5D" w14:textId="6BA3C843" w:rsidR="009B6C38" w:rsidRPr="000D150D" w:rsidRDefault="00733353" w:rsidP="00F9466F">
            <w:pPr>
              <w:adjustRightInd w:val="0"/>
              <w:snapToGrid w:val="0"/>
              <w:rPr>
                <w:rFonts w:ascii="Arial" w:eastAsia="Gulim" w:hAnsi="Arial" w:cs="Arial"/>
                <w:lang w:eastAsia="ko-KR"/>
              </w:rPr>
            </w:pPr>
            <w:r>
              <w:rPr>
                <w:rFonts w:ascii="Arial" w:eastAsia="Gulim" w:hAnsi="Arial" w:cs="Arial"/>
                <w:color w:val="000000"/>
                <w:kern w:val="24"/>
                <w:lang w:eastAsia="ko-KR"/>
              </w:rPr>
              <w:t xml:space="preserve">  </w:t>
            </w:r>
            <w:r w:rsidR="009B6C38" w:rsidRPr="000D150D">
              <w:rPr>
                <w:rFonts w:ascii="Arial" w:eastAsia="Gulim" w:hAnsi="Arial" w:cs="Arial"/>
                <w:color w:val="000000"/>
                <w:kern w:val="24"/>
                <w:lang w:eastAsia="ko-KR"/>
              </w:rPr>
              <w:t>Control</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6347D1B1" w14:textId="3D66A659" w:rsidR="009B6C38" w:rsidRPr="000D150D" w:rsidRDefault="009B6C38" w:rsidP="00B2051F">
            <w:pPr>
              <w:adjustRightInd w:val="0"/>
              <w:snapToGrid w:val="0"/>
              <w:jc w:val="center"/>
              <w:rPr>
                <w:rFonts w:ascii="Arial" w:eastAsia="Gulim" w:hAnsi="Arial" w:cs="Arial"/>
                <w:lang w:eastAsia="ko-KR"/>
              </w:rPr>
            </w:pPr>
            <w:r w:rsidRPr="000D150D">
              <w:rPr>
                <w:rFonts w:ascii="Arial" w:eastAsia="Gulim" w:hAnsi="Arial" w:cs="Arial"/>
                <w:color w:val="000000" w:themeColor="text1"/>
                <w:kern w:val="24"/>
                <w:lang w:eastAsia="ko-KR"/>
              </w:rPr>
              <w:t>62 / 343 / 444 / 3</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55446052" w14:textId="30869C84" w:rsidR="009B6C38" w:rsidRPr="00B2051F" w:rsidRDefault="009B6C38" w:rsidP="00B2051F">
            <w:pPr>
              <w:adjustRightInd w:val="0"/>
              <w:snapToGrid w:val="0"/>
              <w:jc w:val="center"/>
              <w:rPr>
                <w:rFonts w:ascii="Arial" w:hAnsi="Arial"/>
              </w:rPr>
            </w:pPr>
            <w:r w:rsidRPr="000D150D">
              <w:rPr>
                <w:rFonts w:ascii="Arial" w:eastAsia="Gulim" w:hAnsi="Arial" w:cs="Arial" w:hint="eastAsia"/>
                <w:color w:val="000000" w:themeColor="text1"/>
                <w:kern w:val="24"/>
                <w:lang w:eastAsia="ko-KR"/>
              </w:rPr>
              <w:t>58</w:t>
            </w:r>
            <w:r w:rsidRPr="000D150D">
              <w:rPr>
                <w:rFonts w:ascii="Arial" w:eastAsia="Gulim" w:hAnsi="Arial" w:cs="Arial"/>
                <w:color w:val="000000" w:themeColor="text1"/>
                <w:kern w:val="24"/>
                <w:lang w:eastAsia="ko-KR"/>
              </w:rPr>
              <w:t xml:space="preserve"> / </w:t>
            </w:r>
            <w:r w:rsidRPr="000D150D">
              <w:rPr>
                <w:rFonts w:ascii="Arial" w:eastAsia="Gulim" w:hAnsi="Arial" w:cs="Arial" w:hint="eastAsia"/>
                <w:color w:val="000000" w:themeColor="text1"/>
                <w:kern w:val="24"/>
                <w:lang w:eastAsia="ko-KR"/>
              </w:rPr>
              <w:t>31</w:t>
            </w:r>
            <w:r w:rsidRPr="000D150D">
              <w:rPr>
                <w:rFonts w:ascii="Arial" w:eastAsia="Gulim" w:hAnsi="Arial" w:cs="Arial"/>
                <w:color w:val="000000" w:themeColor="text1"/>
                <w:kern w:val="24"/>
                <w:lang w:eastAsia="ko-KR"/>
              </w:rPr>
              <w:t xml:space="preserve">5 / </w:t>
            </w:r>
            <w:r w:rsidRPr="000D150D">
              <w:rPr>
                <w:rFonts w:ascii="Arial" w:eastAsia="Gulim" w:hAnsi="Arial" w:cs="Arial" w:hint="eastAsia"/>
                <w:color w:val="000000" w:themeColor="text1"/>
                <w:kern w:val="24"/>
                <w:lang w:eastAsia="ko-KR"/>
              </w:rPr>
              <w:t>4</w:t>
            </w:r>
            <w:r w:rsidRPr="000D150D">
              <w:rPr>
                <w:rFonts w:ascii="Arial" w:eastAsia="Gulim" w:hAnsi="Arial" w:cs="Arial"/>
                <w:color w:val="000000" w:themeColor="text1"/>
                <w:kern w:val="24"/>
                <w:lang w:eastAsia="ko-KR"/>
              </w:rPr>
              <w:t>79 / 0</w:t>
            </w:r>
          </w:p>
        </w:tc>
      </w:tr>
      <w:tr w:rsidR="001215A8" w:rsidRPr="000D150D" w14:paraId="61D16A6B"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56A2D83F" w14:textId="0ECE33EC" w:rsidR="001215A8" w:rsidRPr="00B2051F" w:rsidRDefault="001215A8" w:rsidP="00F9466F">
            <w:pPr>
              <w:adjustRightInd w:val="0"/>
              <w:snapToGrid w:val="0"/>
              <w:rPr>
                <w:rFonts w:ascii="Arial" w:hAnsi="Arial"/>
                <w:b/>
              </w:rPr>
            </w:pPr>
            <w:r w:rsidRPr="00B2051F">
              <w:rPr>
                <w:rFonts w:ascii="Arial" w:hAnsi="Arial"/>
                <w:b/>
                <w:color w:val="000000"/>
                <w:kern w:val="24"/>
              </w:rPr>
              <w:t>Odds ratio</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404ED383" w14:textId="77777777" w:rsidR="001215A8" w:rsidRPr="000D150D" w:rsidRDefault="001215A8" w:rsidP="00F9466F">
            <w:pPr>
              <w:adjustRightInd w:val="0"/>
              <w:snapToGrid w:val="0"/>
              <w:rPr>
                <w:rFonts w:ascii="Arial" w:eastAsia="Gulim" w:hAnsi="Arial" w:cs="Arial"/>
                <w:lang w:eastAsia="ko-KR"/>
              </w:rPr>
            </w:pP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2B150E46" w14:textId="77777777" w:rsidR="001215A8" w:rsidRPr="000D150D" w:rsidRDefault="001215A8" w:rsidP="00F9466F">
            <w:pPr>
              <w:adjustRightInd w:val="0"/>
              <w:snapToGrid w:val="0"/>
              <w:rPr>
                <w:rFonts w:eastAsia="Times New Roman"/>
                <w:lang w:eastAsia="ko-KR"/>
              </w:rPr>
            </w:pPr>
          </w:p>
        </w:tc>
      </w:tr>
      <w:tr w:rsidR="009B6C38" w:rsidRPr="000D150D" w14:paraId="06854F03"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39EC86A7" w14:textId="4668D6F6" w:rsidR="009B6C38" w:rsidRPr="000D150D" w:rsidRDefault="00B0793C" w:rsidP="00F9466F">
            <w:pPr>
              <w:adjustRightInd w:val="0"/>
              <w:snapToGrid w:val="0"/>
              <w:rPr>
                <w:rFonts w:ascii="Arial" w:eastAsia="Gulim" w:hAnsi="Arial" w:cs="Arial"/>
                <w:lang w:eastAsia="ko-KR"/>
              </w:rPr>
            </w:pPr>
            <w:r>
              <w:rPr>
                <w:rFonts w:ascii="Arial" w:eastAsia="Gulim" w:hAnsi="Arial" w:cs="Arial"/>
                <w:color w:val="000000"/>
                <w:kern w:val="24"/>
                <w:lang w:eastAsia="ko-KR"/>
              </w:rPr>
              <w:t xml:space="preserve">  </w:t>
            </w:r>
            <w:r w:rsidR="009B6C38" w:rsidRPr="000D150D">
              <w:rPr>
                <w:rFonts w:ascii="Arial" w:eastAsia="Gulim" w:hAnsi="Arial" w:cs="Arial"/>
                <w:color w:val="000000"/>
                <w:kern w:val="24"/>
                <w:lang w:eastAsia="ko-KR"/>
              </w:rPr>
              <w:t>Original</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41F69134" w14:textId="1F964B6F" w:rsidR="009B6C38" w:rsidRPr="000D150D" w:rsidRDefault="009B6C38" w:rsidP="000E7203">
            <w:pPr>
              <w:adjustRightInd w:val="0"/>
              <w:snapToGrid w:val="0"/>
              <w:jc w:val="center"/>
              <w:rPr>
                <w:rFonts w:ascii="Arial" w:eastAsia="Gulim" w:hAnsi="Arial" w:cs="Arial"/>
                <w:lang w:eastAsia="ko-KR"/>
              </w:rPr>
            </w:pPr>
            <w:r w:rsidRPr="000D150D">
              <w:rPr>
                <w:rFonts w:ascii="Arial" w:eastAsia="Gulim" w:hAnsi="Arial" w:cs="Arial"/>
                <w:color w:val="000000" w:themeColor="text1"/>
                <w:kern w:val="24"/>
                <w:lang w:eastAsia="ko-KR"/>
              </w:rPr>
              <w:t>0.</w:t>
            </w:r>
            <w:r w:rsidR="000E7203">
              <w:rPr>
                <w:rFonts w:ascii="Arial" w:eastAsia="Gulim" w:hAnsi="Arial" w:cs="Arial" w:hint="eastAsia"/>
                <w:color w:val="000000" w:themeColor="text1"/>
                <w:kern w:val="24"/>
                <w:lang w:eastAsia="ko-KR"/>
              </w:rPr>
              <w:t>4973</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2B2D5E3F" w14:textId="63D8B325" w:rsidR="009B6C38" w:rsidRPr="000D150D" w:rsidRDefault="009B6C38" w:rsidP="000E7203">
            <w:pPr>
              <w:adjustRightInd w:val="0"/>
              <w:snapToGrid w:val="0"/>
              <w:jc w:val="center"/>
              <w:rPr>
                <w:rFonts w:ascii="Arial" w:eastAsia="Gulim" w:hAnsi="Arial" w:cs="Arial"/>
                <w:lang w:eastAsia="ko-KR"/>
              </w:rPr>
            </w:pPr>
            <w:r w:rsidRPr="000D150D">
              <w:rPr>
                <w:rFonts w:ascii="Arial" w:eastAsia="Gulim" w:hAnsi="Arial" w:cs="Arial"/>
                <w:color w:val="000000" w:themeColor="text1"/>
                <w:kern w:val="24"/>
                <w:lang w:eastAsia="ko-KR"/>
              </w:rPr>
              <w:t>0.</w:t>
            </w:r>
            <w:r w:rsidR="000E7203">
              <w:rPr>
                <w:rFonts w:ascii="Arial" w:eastAsia="Gulim" w:hAnsi="Arial" w:cs="Arial" w:hint="eastAsia"/>
                <w:color w:val="000000" w:themeColor="text1"/>
                <w:kern w:val="24"/>
                <w:lang w:eastAsia="ko-KR"/>
              </w:rPr>
              <w:t>4673</w:t>
            </w:r>
          </w:p>
        </w:tc>
      </w:tr>
      <w:tr w:rsidR="009B6C38" w:rsidRPr="000D150D" w14:paraId="61259880"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4334DB70" w14:textId="11ED35B2" w:rsidR="009B6C38" w:rsidRPr="000D150D" w:rsidRDefault="00B0793C" w:rsidP="00F9466F">
            <w:pPr>
              <w:adjustRightInd w:val="0"/>
              <w:snapToGrid w:val="0"/>
              <w:rPr>
                <w:rFonts w:ascii="Arial" w:eastAsia="Gulim" w:hAnsi="Arial" w:cs="Arial"/>
                <w:lang w:eastAsia="ko-KR"/>
              </w:rPr>
            </w:pPr>
            <w:r>
              <w:rPr>
                <w:rFonts w:ascii="Arial" w:eastAsia="Gulim" w:hAnsi="Arial" w:cs="Arial"/>
                <w:color w:val="000000"/>
                <w:kern w:val="24"/>
                <w:lang w:eastAsia="ko-KR"/>
              </w:rPr>
              <w:t xml:space="preserve">  </w:t>
            </w:r>
            <w:r w:rsidR="009B6C38" w:rsidRPr="000D150D">
              <w:rPr>
                <w:rFonts w:ascii="Arial" w:eastAsia="Gulim" w:hAnsi="Arial" w:cs="Arial"/>
                <w:color w:val="000000"/>
                <w:kern w:val="24"/>
                <w:lang w:eastAsia="ko-KR"/>
              </w:rPr>
              <w:t>Bias adjusted</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5DD33E1D" w14:textId="0B5D79C5" w:rsidR="009B6C38" w:rsidRPr="000D150D" w:rsidRDefault="009B6C38" w:rsidP="005329A4">
            <w:pPr>
              <w:adjustRightInd w:val="0"/>
              <w:snapToGrid w:val="0"/>
              <w:jc w:val="center"/>
              <w:rPr>
                <w:rFonts w:ascii="Arial" w:eastAsia="Gulim" w:hAnsi="Arial" w:cs="Arial"/>
                <w:lang w:eastAsia="ko-KR"/>
              </w:rPr>
            </w:pPr>
            <w:r w:rsidRPr="000D150D">
              <w:rPr>
                <w:rFonts w:ascii="Arial" w:eastAsia="Gulim" w:hAnsi="Arial" w:cs="Arial" w:hint="eastAsia"/>
                <w:color w:val="000000" w:themeColor="text1"/>
                <w:lang w:eastAsia="ko-KR"/>
              </w:rPr>
              <w:t>0.</w:t>
            </w:r>
            <w:r w:rsidR="005329A4">
              <w:rPr>
                <w:rFonts w:ascii="Arial" w:eastAsia="Gulim" w:hAnsi="Arial" w:cs="Arial" w:hint="eastAsia"/>
                <w:color w:val="000000" w:themeColor="text1"/>
                <w:lang w:eastAsia="ko-KR"/>
              </w:rPr>
              <w:t>5925</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0C02C3FE" w14:textId="1C15408D" w:rsidR="009B6C38" w:rsidRPr="000D150D" w:rsidRDefault="009B6C38" w:rsidP="005329A4">
            <w:pPr>
              <w:adjustRightInd w:val="0"/>
              <w:snapToGrid w:val="0"/>
              <w:jc w:val="center"/>
              <w:rPr>
                <w:rFonts w:ascii="Arial" w:eastAsia="Gulim" w:hAnsi="Arial" w:cs="Arial"/>
                <w:lang w:eastAsia="ko-KR"/>
              </w:rPr>
            </w:pPr>
            <w:r w:rsidRPr="000D150D">
              <w:rPr>
                <w:rFonts w:ascii="Arial" w:eastAsia="Gulim" w:hAnsi="Arial" w:cs="Arial" w:hint="eastAsia"/>
                <w:color w:val="000000" w:themeColor="text1"/>
                <w:lang w:eastAsia="ko-KR"/>
              </w:rPr>
              <w:t>0.</w:t>
            </w:r>
            <w:r w:rsidR="005329A4">
              <w:rPr>
                <w:rFonts w:ascii="Arial" w:eastAsia="Gulim" w:hAnsi="Arial" w:cs="Arial" w:hint="eastAsia"/>
                <w:color w:val="000000" w:themeColor="text1"/>
                <w:lang w:eastAsia="ko-KR"/>
              </w:rPr>
              <w:t>5272</w:t>
            </w:r>
          </w:p>
        </w:tc>
      </w:tr>
      <w:tr w:rsidR="009B6C38" w:rsidRPr="000D150D" w14:paraId="02748841"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7A584D4C" w14:textId="0CBDABFF" w:rsidR="009B6C38" w:rsidRPr="00B2051F" w:rsidRDefault="009B6C38" w:rsidP="00F9466F">
            <w:pPr>
              <w:adjustRightInd w:val="0"/>
              <w:snapToGrid w:val="0"/>
              <w:rPr>
                <w:rFonts w:ascii="Arial" w:hAnsi="Arial"/>
                <w:b/>
              </w:rPr>
            </w:pPr>
            <w:r w:rsidRPr="00B2051F">
              <w:rPr>
                <w:rFonts w:ascii="Arial" w:hAnsi="Arial"/>
                <w:b/>
                <w:color w:val="000000"/>
                <w:kern w:val="24"/>
              </w:rPr>
              <w:t>P-value</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289A64E8" w14:textId="7C98FD80" w:rsidR="009B6C38" w:rsidRPr="000D150D" w:rsidRDefault="003A313E" w:rsidP="00F9466F">
            <w:pPr>
              <w:adjustRightInd w:val="0"/>
              <w:snapToGrid w:val="0"/>
              <w:jc w:val="center"/>
              <w:rPr>
                <w:rFonts w:ascii="Arial" w:eastAsia="Gulim" w:hAnsi="Arial" w:cs="Arial"/>
                <w:lang w:eastAsia="ko-KR"/>
              </w:rPr>
            </w:pPr>
            <w:r>
              <w:rPr>
                <w:rFonts w:ascii="Arial" w:eastAsia="Gulim" w:hAnsi="Arial" w:cs="Arial" w:hint="eastAsia"/>
                <w:color w:val="000000"/>
                <w:kern w:val="2"/>
                <w:lang w:eastAsia="ko-KR"/>
              </w:rPr>
              <w:t>4.19</w:t>
            </w:r>
            <m:oMath>
              <m:r>
                <m:rPr>
                  <m:sty m:val="p"/>
                </m:rPr>
                <w:rPr>
                  <w:rFonts w:ascii="Cambria Math" w:eastAsia="Gulim" w:hAnsi="Arial" w:cs="Arial"/>
                  <w:color w:val="000000"/>
                  <w:kern w:val="2"/>
                  <w:lang w:eastAsia="ko-KR"/>
                </w:rPr>
                <m:t>×</m:t>
              </m:r>
            </m:oMath>
            <w:r w:rsidR="009B6C38" w:rsidRPr="000D150D">
              <w:rPr>
                <w:rFonts w:ascii="Arial" w:eastAsia="Gulim" w:hAnsi="Arial" w:cs="Arial"/>
                <w:color w:val="000000"/>
                <w:kern w:val="2"/>
                <w:lang w:eastAsia="ko-KR"/>
              </w:rPr>
              <w:t>10</w:t>
            </w:r>
            <w:r>
              <w:rPr>
                <w:rFonts w:ascii="Arial" w:eastAsia="Gulim" w:hAnsi="Arial" w:cs="Arial"/>
                <w:color w:val="000000"/>
                <w:kern w:val="2"/>
                <w:position w:val="7"/>
                <w:vertAlign w:val="superscript"/>
                <w:lang w:eastAsia="ko-KR"/>
              </w:rPr>
              <w:t>-</w:t>
            </w:r>
            <w:r>
              <w:rPr>
                <w:rFonts w:ascii="Arial" w:eastAsia="Gulim" w:hAnsi="Arial" w:cs="Arial" w:hint="eastAsia"/>
                <w:color w:val="000000"/>
                <w:kern w:val="2"/>
                <w:position w:val="7"/>
                <w:vertAlign w:val="superscript"/>
                <w:lang w:eastAsia="ko-KR"/>
              </w:rPr>
              <w:t>8</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461DDB58" w14:textId="5BEF16F3" w:rsidR="009B6C38" w:rsidRPr="000D150D" w:rsidRDefault="003A313E" w:rsidP="00F9466F">
            <w:pPr>
              <w:adjustRightInd w:val="0"/>
              <w:snapToGrid w:val="0"/>
              <w:jc w:val="center"/>
              <w:rPr>
                <w:rFonts w:eastAsia="Times New Roman"/>
                <w:lang w:eastAsia="ko-KR"/>
              </w:rPr>
            </w:pPr>
            <w:r>
              <w:rPr>
                <w:rFonts w:ascii="Arial" w:eastAsia="Gulim" w:hAnsi="Arial" w:cs="Arial" w:hint="eastAsia"/>
                <w:color w:val="000000"/>
                <w:kern w:val="2"/>
                <w:lang w:eastAsia="ko-KR"/>
              </w:rPr>
              <w:t>6.12</w:t>
            </w:r>
            <m:oMath>
              <m:r>
                <m:rPr>
                  <m:sty m:val="p"/>
                </m:rPr>
                <w:rPr>
                  <w:rFonts w:ascii="Cambria Math" w:eastAsia="Gulim" w:hAnsi="Arial" w:cs="Arial"/>
                  <w:color w:val="000000"/>
                  <w:kern w:val="2"/>
                  <w:lang w:eastAsia="ko-KR"/>
                </w:rPr>
                <m:t>×</m:t>
              </m:r>
            </m:oMath>
            <w:r w:rsidR="009B6C38" w:rsidRPr="000D150D">
              <w:rPr>
                <w:rFonts w:ascii="Arial" w:eastAsia="Gulim" w:hAnsi="Arial" w:cs="Arial"/>
                <w:color w:val="000000"/>
                <w:kern w:val="2"/>
                <w:lang w:eastAsia="ko-KR"/>
              </w:rPr>
              <w:t>10</w:t>
            </w:r>
            <w:r>
              <w:rPr>
                <w:rFonts w:ascii="Arial" w:eastAsia="Gulim" w:hAnsi="Arial" w:cs="Arial"/>
                <w:color w:val="000000"/>
                <w:kern w:val="2"/>
                <w:position w:val="7"/>
                <w:vertAlign w:val="superscript"/>
                <w:lang w:eastAsia="ko-KR"/>
              </w:rPr>
              <w:t>-</w:t>
            </w:r>
            <w:r>
              <w:rPr>
                <w:rFonts w:ascii="Arial" w:eastAsia="Gulim" w:hAnsi="Arial" w:cs="Arial" w:hint="eastAsia"/>
                <w:color w:val="000000"/>
                <w:kern w:val="2"/>
                <w:position w:val="7"/>
                <w:vertAlign w:val="superscript"/>
                <w:lang w:eastAsia="ko-KR"/>
              </w:rPr>
              <w:t>9</w:t>
            </w:r>
          </w:p>
        </w:tc>
      </w:tr>
      <w:tr w:rsidR="00C36220" w:rsidRPr="000D150D" w14:paraId="28C271B0" w14:textId="77777777" w:rsidTr="00B2051F">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43A147B5" w14:textId="30836FCC" w:rsidR="00C36220" w:rsidRDefault="00C36220" w:rsidP="00424C1C">
            <w:pPr>
              <w:adjustRightInd w:val="0"/>
              <w:snapToGrid w:val="0"/>
              <w:rPr>
                <w:rFonts w:ascii="Arial" w:eastAsia="Gulim" w:hAnsi="Arial" w:cs="Arial"/>
                <w:lang w:eastAsia="ko-KR"/>
              </w:rPr>
            </w:pPr>
            <w:r w:rsidRPr="000D150D">
              <w:rPr>
                <w:rFonts w:ascii="Arial" w:eastAsia="Gulim" w:hAnsi="Arial" w:cs="Arial"/>
                <w:b/>
                <w:bCs/>
                <w:i/>
                <w:iCs/>
                <w:color w:val="000000"/>
                <w:kern w:val="24"/>
                <w:lang w:eastAsia="ko-KR"/>
              </w:rPr>
              <w:t>Replication data</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1D48C0D9" w14:textId="413BAA6D" w:rsidR="00C36220" w:rsidRPr="000D150D" w:rsidRDefault="00C36220" w:rsidP="00F9466F">
            <w:pPr>
              <w:adjustRightInd w:val="0"/>
              <w:snapToGrid w:val="0"/>
              <w:jc w:val="center"/>
              <w:rPr>
                <w:rFonts w:ascii="Arial" w:eastAsia="Gulim" w:hAnsi="Arial" w:cs="Arial"/>
                <w:lang w:eastAsia="ko-KR"/>
              </w:rPr>
            </w:pP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0B1B135C" w14:textId="3EDD0CAA" w:rsidR="00C36220" w:rsidRPr="000D150D" w:rsidRDefault="00C36220" w:rsidP="00F9466F">
            <w:pPr>
              <w:adjustRightInd w:val="0"/>
              <w:snapToGrid w:val="0"/>
              <w:jc w:val="center"/>
              <w:rPr>
                <w:rFonts w:ascii="Arial" w:eastAsia="Gulim" w:hAnsi="Arial" w:cs="Arial"/>
                <w:lang w:eastAsia="ko-KR"/>
              </w:rPr>
            </w:pPr>
          </w:p>
        </w:tc>
      </w:tr>
      <w:tr w:rsidR="00B0793C" w:rsidRPr="000D150D" w14:paraId="46F7FAAA" w14:textId="77777777" w:rsidTr="00863BFC">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18439F9E" w14:textId="5DB76B9D" w:rsidR="00B0793C" w:rsidRPr="000D150D" w:rsidRDefault="00B0793C" w:rsidP="00424C1C">
            <w:pPr>
              <w:adjustRightInd w:val="0"/>
              <w:snapToGrid w:val="0"/>
              <w:rPr>
                <w:rFonts w:ascii="Arial" w:eastAsia="Gulim" w:hAnsi="Arial" w:cs="Arial"/>
                <w:b/>
                <w:bCs/>
                <w:i/>
                <w:iCs/>
                <w:color w:val="000000"/>
                <w:kern w:val="24"/>
                <w:lang w:eastAsia="ko-KR"/>
              </w:rPr>
            </w:pPr>
            <w:r w:rsidRPr="000D150D">
              <w:rPr>
                <w:rFonts w:ascii="Arial" w:eastAsia="Gulim" w:hAnsi="Arial" w:cs="Arial"/>
                <w:b/>
                <w:bCs/>
                <w:i/>
                <w:iCs/>
                <w:color w:val="000000"/>
                <w:kern w:val="24"/>
                <w:lang w:eastAsia="ko-KR"/>
              </w:rPr>
              <w:t xml:space="preserve">Genotype counts </w:t>
            </w:r>
            <w:r w:rsidRPr="000D150D">
              <w:rPr>
                <w:rFonts w:ascii="Arial" w:eastAsia="Gulim" w:hAnsi="Arial" w:cs="Arial"/>
                <w:b/>
                <w:bCs/>
                <w:i/>
                <w:iCs/>
                <w:color w:val="000000"/>
                <w:kern w:val="24"/>
                <w:lang w:eastAsia="ko-KR"/>
              </w:rPr>
              <w:br/>
              <w:t>(AA / AG / GG / Missing)</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754F393A" w14:textId="77777777" w:rsidR="00B0793C" w:rsidRDefault="00B0793C" w:rsidP="00F9466F">
            <w:pPr>
              <w:adjustRightInd w:val="0"/>
              <w:snapToGrid w:val="0"/>
              <w:jc w:val="center"/>
              <w:rPr>
                <w:rFonts w:ascii="Arial" w:eastAsia="Gulim" w:hAnsi="Arial" w:cs="Arial"/>
                <w:lang w:eastAsia="ko-KR"/>
              </w:rPr>
            </w:pP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7B535530" w14:textId="77777777" w:rsidR="00B0793C" w:rsidRDefault="00B0793C" w:rsidP="00F9466F">
            <w:pPr>
              <w:adjustRightInd w:val="0"/>
              <w:snapToGrid w:val="0"/>
              <w:jc w:val="center"/>
              <w:rPr>
                <w:rFonts w:ascii="Arial" w:eastAsia="Gulim" w:hAnsi="Arial" w:cs="Arial"/>
                <w:lang w:eastAsia="ko-KR"/>
              </w:rPr>
            </w:pPr>
          </w:p>
        </w:tc>
      </w:tr>
      <w:tr w:rsidR="00C619B0" w:rsidRPr="000D150D" w14:paraId="7AD339D2" w14:textId="77777777" w:rsidTr="00863BFC">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211A9CCA" w14:textId="56A59D0E" w:rsidR="00C619B0" w:rsidRPr="00B0793C" w:rsidRDefault="00C619B0" w:rsidP="00B0793C">
            <w:pPr>
              <w:adjustRightInd w:val="0"/>
              <w:snapToGrid w:val="0"/>
              <w:ind w:firstLineChars="100" w:firstLine="240"/>
              <w:rPr>
                <w:rFonts w:ascii="Arial" w:eastAsia="Gulim" w:hAnsi="Arial" w:cs="Arial"/>
                <w:bCs/>
                <w:iCs/>
                <w:color w:val="000000"/>
                <w:kern w:val="24"/>
                <w:lang w:eastAsia="ko-KR"/>
              </w:rPr>
            </w:pPr>
            <w:r>
              <w:rPr>
                <w:rFonts w:ascii="Arial" w:eastAsia="Gulim" w:hAnsi="Arial" w:cs="Arial" w:hint="eastAsia"/>
                <w:bCs/>
                <w:iCs/>
                <w:color w:val="000000"/>
                <w:kern w:val="24"/>
                <w:lang w:eastAsia="ko-KR"/>
              </w:rPr>
              <w:t>S-LAM</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14FDBC04" w14:textId="45FFD91B" w:rsidR="00C619B0" w:rsidRDefault="00C619B0" w:rsidP="00F9466F">
            <w:pPr>
              <w:adjustRightInd w:val="0"/>
              <w:snapToGrid w:val="0"/>
              <w:jc w:val="center"/>
              <w:rPr>
                <w:rFonts w:ascii="Arial" w:eastAsia="Gulim" w:hAnsi="Arial" w:cs="Arial"/>
                <w:lang w:eastAsia="ko-KR"/>
              </w:rPr>
            </w:pPr>
            <w:r>
              <w:rPr>
                <w:rFonts w:ascii="Arial" w:eastAsia="Gulim" w:hAnsi="Arial" w:cs="Arial" w:hint="eastAsia"/>
                <w:lang w:eastAsia="ko-KR"/>
              </w:rPr>
              <w:t>4 / 48 / 144 / 0</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652295A1" w14:textId="0338B389" w:rsidR="00C619B0" w:rsidRDefault="00C619B0" w:rsidP="00F9466F">
            <w:pPr>
              <w:adjustRightInd w:val="0"/>
              <w:snapToGrid w:val="0"/>
              <w:jc w:val="center"/>
              <w:rPr>
                <w:rFonts w:ascii="Arial" w:eastAsia="Gulim" w:hAnsi="Arial" w:cs="Arial"/>
                <w:lang w:eastAsia="ko-KR"/>
              </w:rPr>
            </w:pPr>
            <w:r>
              <w:rPr>
                <w:rFonts w:ascii="Arial" w:eastAsia="Gulim" w:hAnsi="Arial" w:cs="Arial" w:hint="eastAsia"/>
                <w:lang w:eastAsia="ko-KR"/>
              </w:rPr>
              <w:t>3 / 39 / 154 / 0</w:t>
            </w:r>
          </w:p>
        </w:tc>
      </w:tr>
      <w:tr w:rsidR="00C619B0" w:rsidRPr="000D150D" w14:paraId="4F0285E8" w14:textId="77777777" w:rsidTr="00863BFC">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43293B59" w14:textId="165EF193" w:rsidR="00C619B0" w:rsidRPr="00B0793C" w:rsidRDefault="00C619B0" w:rsidP="00B0793C">
            <w:pPr>
              <w:adjustRightInd w:val="0"/>
              <w:snapToGrid w:val="0"/>
              <w:ind w:firstLineChars="100" w:firstLine="240"/>
              <w:rPr>
                <w:rFonts w:ascii="Arial" w:eastAsia="Gulim" w:hAnsi="Arial" w:cs="Arial"/>
                <w:bCs/>
                <w:iCs/>
                <w:color w:val="000000"/>
                <w:kern w:val="24"/>
                <w:lang w:eastAsia="ko-KR"/>
              </w:rPr>
            </w:pPr>
            <w:r>
              <w:rPr>
                <w:rFonts w:ascii="Arial" w:eastAsia="Gulim" w:hAnsi="Arial" w:cs="Arial" w:hint="eastAsia"/>
                <w:bCs/>
                <w:iCs/>
                <w:color w:val="000000"/>
                <w:kern w:val="24"/>
                <w:lang w:eastAsia="ko-KR"/>
              </w:rPr>
              <w:t>COPDGene</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1FD6A0E6" w14:textId="6776CD51" w:rsidR="00C619B0" w:rsidRDefault="003F1DE6" w:rsidP="00F9466F">
            <w:pPr>
              <w:adjustRightInd w:val="0"/>
              <w:snapToGrid w:val="0"/>
              <w:jc w:val="center"/>
              <w:rPr>
                <w:rFonts w:ascii="Arial" w:eastAsia="Gulim" w:hAnsi="Arial" w:cs="Arial"/>
                <w:lang w:eastAsia="ko-KR"/>
              </w:rPr>
            </w:pPr>
            <w:r>
              <w:rPr>
                <w:rFonts w:ascii="Arial" w:eastAsia="Gulim" w:hAnsi="Arial" w:cs="Arial" w:hint="eastAsia"/>
                <w:lang w:eastAsia="ko-KR"/>
              </w:rPr>
              <w:t>26 / 171 / 212 / 0</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07E749AF" w14:textId="53AF7D15" w:rsidR="00C619B0" w:rsidRDefault="003F1DE6" w:rsidP="00F9466F">
            <w:pPr>
              <w:adjustRightInd w:val="0"/>
              <w:snapToGrid w:val="0"/>
              <w:jc w:val="center"/>
              <w:rPr>
                <w:rFonts w:ascii="Arial" w:eastAsia="Gulim" w:hAnsi="Arial" w:cs="Arial"/>
                <w:lang w:eastAsia="ko-KR"/>
              </w:rPr>
            </w:pPr>
            <w:r>
              <w:rPr>
                <w:rFonts w:ascii="Arial" w:eastAsia="Gulim" w:hAnsi="Arial" w:cs="Arial" w:hint="eastAsia"/>
                <w:lang w:eastAsia="ko-KR"/>
              </w:rPr>
              <w:t>26 / 159 / 224</w:t>
            </w:r>
          </w:p>
        </w:tc>
      </w:tr>
      <w:tr w:rsidR="00C619B0" w:rsidRPr="000D150D" w14:paraId="65126BF7" w14:textId="77777777" w:rsidTr="00863BFC">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79D59717" w14:textId="43D10CA8" w:rsidR="00C619B0" w:rsidRPr="00B0793C" w:rsidRDefault="00C619B0" w:rsidP="00C619B0">
            <w:pPr>
              <w:adjustRightInd w:val="0"/>
              <w:snapToGrid w:val="0"/>
              <w:ind w:firstLineChars="100" w:firstLine="240"/>
              <w:rPr>
                <w:rFonts w:ascii="Arial" w:eastAsia="Gulim" w:hAnsi="Arial" w:cs="Arial"/>
                <w:bCs/>
                <w:iCs/>
                <w:color w:val="000000"/>
                <w:kern w:val="24"/>
                <w:lang w:eastAsia="ko-KR"/>
              </w:rPr>
            </w:pPr>
            <w:r>
              <w:rPr>
                <w:rFonts w:ascii="Arial" w:eastAsia="Gulim" w:hAnsi="Arial" w:cs="Arial" w:hint="eastAsia"/>
                <w:bCs/>
                <w:iCs/>
                <w:color w:val="000000"/>
                <w:kern w:val="24"/>
                <w:lang w:eastAsia="ko-KR"/>
              </w:rPr>
              <w:t>MESA</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12125940" w14:textId="52E45B99" w:rsidR="00C619B0" w:rsidRDefault="00C619B0" w:rsidP="00F9466F">
            <w:pPr>
              <w:adjustRightInd w:val="0"/>
              <w:snapToGrid w:val="0"/>
              <w:jc w:val="center"/>
              <w:rPr>
                <w:rFonts w:ascii="Arial" w:eastAsia="Gulim" w:hAnsi="Arial" w:cs="Arial"/>
                <w:lang w:eastAsia="ko-KR"/>
              </w:rPr>
            </w:pPr>
            <w:r>
              <w:rPr>
                <w:rFonts w:ascii="Arial" w:eastAsia="Gulim" w:hAnsi="Arial" w:cs="Arial" w:hint="eastAsia"/>
                <w:lang w:eastAsia="ko-KR"/>
              </w:rPr>
              <w:t>69 / 417 / 635 / 0</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64F6A485" w14:textId="5A400676" w:rsidR="00C619B0" w:rsidRDefault="00C619B0" w:rsidP="00F9466F">
            <w:pPr>
              <w:adjustRightInd w:val="0"/>
              <w:snapToGrid w:val="0"/>
              <w:jc w:val="center"/>
              <w:rPr>
                <w:rFonts w:ascii="Arial" w:eastAsia="Gulim" w:hAnsi="Arial" w:cs="Arial"/>
                <w:lang w:eastAsia="ko-KR"/>
              </w:rPr>
            </w:pPr>
            <w:r>
              <w:rPr>
                <w:rFonts w:ascii="Arial" w:eastAsia="Gulim" w:hAnsi="Arial" w:cs="Arial" w:hint="eastAsia"/>
                <w:lang w:eastAsia="ko-KR"/>
              </w:rPr>
              <w:t>64 / 385 / 672 / 0</w:t>
            </w:r>
          </w:p>
        </w:tc>
      </w:tr>
      <w:tr w:rsidR="00C619B0" w:rsidRPr="000D150D" w14:paraId="28CD9B77" w14:textId="77777777" w:rsidTr="00863BFC">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56F72636" w14:textId="63311B75" w:rsidR="00C619B0" w:rsidRPr="00B0793C" w:rsidRDefault="00C619B0" w:rsidP="00C619B0">
            <w:pPr>
              <w:adjustRightInd w:val="0"/>
              <w:snapToGrid w:val="0"/>
              <w:ind w:firstLineChars="100" w:firstLine="240"/>
              <w:rPr>
                <w:rFonts w:ascii="Arial" w:eastAsia="Gulim" w:hAnsi="Arial" w:cs="Arial"/>
                <w:bCs/>
                <w:iCs/>
                <w:color w:val="000000"/>
                <w:kern w:val="24"/>
                <w:lang w:eastAsia="ko-KR"/>
              </w:rPr>
            </w:pPr>
            <w:r>
              <w:rPr>
                <w:rFonts w:ascii="Arial" w:eastAsia="Gulim" w:hAnsi="Arial" w:cs="Arial" w:hint="eastAsia"/>
                <w:bCs/>
                <w:iCs/>
                <w:color w:val="000000"/>
                <w:kern w:val="24"/>
                <w:lang w:eastAsia="ko-KR"/>
              </w:rPr>
              <w:t>UK BioBank</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6281CB4B" w14:textId="2398F3E8" w:rsidR="00C619B0" w:rsidRDefault="00743B03" w:rsidP="00F9466F">
            <w:pPr>
              <w:adjustRightInd w:val="0"/>
              <w:snapToGrid w:val="0"/>
              <w:jc w:val="center"/>
              <w:rPr>
                <w:rFonts w:ascii="Arial" w:eastAsia="Gulim" w:hAnsi="Arial" w:cs="Arial"/>
                <w:lang w:eastAsia="ko-KR"/>
              </w:rPr>
            </w:pPr>
            <w:r>
              <w:rPr>
                <w:rFonts w:ascii="Arial" w:eastAsia="Gulim" w:hAnsi="Arial" w:cs="Arial" w:hint="eastAsia"/>
                <w:lang w:eastAsia="ko-KR"/>
              </w:rPr>
              <w:t>14468 / 85721 / 125542 / 0</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2860E8BE" w14:textId="3DD1CABF" w:rsidR="00C619B0" w:rsidRDefault="00743B03" w:rsidP="00F9466F">
            <w:pPr>
              <w:adjustRightInd w:val="0"/>
              <w:snapToGrid w:val="0"/>
              <w:jc w:val="center"/>
              <w:rPr>
                <w:rFonts w:ascii="Arial" w:eastAsia="Gulim" w:hAnsi="Arial" w:cs="Arial"/>
                <w:lang w:eastAsia="ko-KR"/>
              </w:rPr>
            </w:pPr>
            <w:r>
              <w:rPr>
                <w:rFonts w:ascii="Arial" w:eastAsia="Gulim" w:hAnsi="Arial" w:cs="Arial" w:hint="eastAsia"/>
                <w:lang w:eastAsia="ko-KR"/>
              </w:rPr>
              <w:t>12765 / 81784 / 131182 / 0</w:t>
            </w:r>
          </w:p>
        </w:tc>
      </w:tr>
      <w:tr w:rsidR="00C619B0" w:rsidRPr="000D150D" w14:paraId="436B2AC5" w14:textId="77777777" w:rsidTr="00863BFC">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04CF4E75" w14:textId="01DDA3D0" w:rsidR="00C619B0" w:rsidRPr="000D150D" w:rsidRDefault="00C619B0" w:rsidP="00C619B0">
            <w:pPr>
              <w:adjustRightInd w:val="0"/>
              <w:snapToGrid w:val="0"/>
              <w:rPr>
                <w:rFonts w:ascii="Arial" w:eastAsia="Gulim" w:hAnsi="Arial" w:cs="Arial"/>
                <w:lang w:eastAsia="ko-KR"/>
              </w:rPr>
            </w:pPr>
            <w:r>
              <w:rPr>
                <w:rFonts w:ascii="Arial" w:eastAsia="Gulim" w:hAnsi="Arial" w:cs="Arial"/>
                <w:lang w:eastAsia="ko-KR"/>
              </w:rPr>
              <w:t>S-LAM vs COPDGene</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2001A1DE" w14:textId="4964DA14" w:rsidR="00C619B0" w:rsidRPr="000D150D" w:rsidRDefault="00C619B0" w:rsidP="00F9466F">
            <w:pPr>
              <w:adjustRightInd w:val="0"/>
              <w:snapToGrid w:val="0"/>
              <w:jc w:val="center"/>
              <w:rPr>
                <w:rFonts w:ascii="Arial" w:eastAsia="Gulim" w:hAnsi="Arial" w:cs="Arial"/>
                <w:lang w:eastAsia="ko-KR"/>
              </w:rPr>
            </w:pP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79AB806F" w14:textId="2BC89765" w:rsidR="00C619B0" w:rsidRPr="000D150D" w:rsidRDefault="00C619B0" w:rsidP="00F9466F">
            <w:pPr>
              <w:adjustRightInd w:val="0"/>
              <w:snapToGrid w:val="0"/>
              <w:jc w:val="center"/>
              <w:rPr>
                <w:rFonts w:ascii="Arial" w:eastAsia="Gulim" w:hAnsi="Arial" w:cs="Arial"/>
                <w:lang w:eastAsia="ko-KR"/>
              </w:rPr>
            </w:pPr>
          </w:p>
        </w:tc>
      </w:tr>
      <w:tr w:rsidR="00C619B0" w:rsidRPr="000D150D" w14:paraId="006DBF80"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151AA5BF" w14:textId="79D050B2" w:rsidR="00C619B0" w:rsidRPr="00B2051F" w:rsidRDefault="00C619B0" w:rsidP="00863BFC">
            <w:pPr>
              <w:adjustRightInd w:val="0"/>
              <w:snapToGrid w:val="0"/>
              <w:rPr>
                <w:rFonts w:ascii="Arial" w:hAnsi="Arial"/>
                <w:color w:val="000000"/>
                <w:kern w:val="24"/>
              </w:rPr>
            </w:pPr>
            <w:r>
              <w:rPr>
                <w:rFonts w:ascii="Arial" w:eastAsia="Gulim" w:hAnsi="Arial" w:cs="Arial"/>
                <w:color w:val="000000"/>
                <w:kern w:val="24"/>
                <w:lang w:eastAsia="ko-KR"/>
              </w:rPr>
              <w:t xml:space="preserve">    </w:t>
            </w:r>
            <w:r w:rsidRPr="000D150D">
              <w:rPr>
                <w:rFonts w:ascii="Arial" w:eastAsia="Gulim" w:hAnsi="Arial" w:cs="Arial"/>
                <w:color w:val="000000"/>
                <w:kern w:val="24"/>
                <w:lang w:eastAsia="ko-KR"/>
              </w:rPr>
              <w:t>Odds ratio</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3A55564C" w14:textId="367FB288" w:rsidR="00C619B0" w:rsidRPr="00B2051F" w:rsidRDefault="00C619B0" w:rsidP="00863BFC">
            <w:pPr>
              <w:adjustRightInd w:val="0"/>
              <w:snapToGrid w:val="0"/>
              <w:jc w:val="center"/>
              <w:rPr>
                <w:rFonts w:ascii="Arial" w:hAnsi="Arial"/>
                <w:color w:val="000000" w:themeColor="text1"/>
                <w:kern w:val="2"/>
              </w:rPr>
            </w:pPr>
            <w:r w:rsidRPr="000D150D">
              <w:rPr>
                <w:rFonts w:ascii="Arial" w:eastAsia="Gulim" w:hAnsi="Arial" w:cs="Arial"/>
                <w:color w:val="000000" w:themeColor="text1"/>
                <w:kern w:val="2"/>
                <w:lang w:eastAsia="ko-KR"/>
              </w:rPr>
              <w:t>0.3288</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76DC6724" w14:textId="5BF0DDE7" w:rsidR="00C619B0" w:rsidRPr="00B2051F" w:rsidRDefault="00C619B0" w:rsidP="00863BFC">
            <w:pPr>
              <w:adjustRightInd w:val="0"/>
              <w:snapToGrid w:val="0"/>
              <w:jc w:val="center"/>
              <w:rPr>
                <w:rFonts w:ascii="Arial" w:hAnsi="Arial"/>
                <w:color w:val="000000" w:themeColor="text1"/>
                <w:kern w:val="2"/>
              </w:rPr>
            </w:pPr>
            <w:r w:rsidRPr="000D150D">
              <w:rPr>
                <w:rFonts w:ascii="Arial" w:eastAsia="Gulim" w:hAnsi="Arial" w:cs="Arial"/>
                <w:color w:val="000000" w:themeColor="text1"/>
                <w:kern w:val="2"/>
                <w:lang w:eastAsia="ko-KR"/>
              </w:rPr>
              <w:t>0.2731</w:t>
            </w:r>
          </w:p>
        </w:tc>
      </w:tr>
      <w:tr w:rsidR="00C619B0" w:rsidRPr="000D150D" w14:paraId="2F269CA8" w14:textId="77777777" w:rsidTr="00B2051F">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621F1644" w14:textId="3FF68A08" w:rsidR="00C619B0" w:rsidRPr="00B2051F" w:rsidRDefault="00C619B0" w:rsidP="00863BFC">
            <w:pPr>
              <w:adjustRightInd w:val="0"/>
              <w:snapToGrid w:val="0"/>
              <w:rPr>
                <w:rFonts w:ascii="Arial" w:hAnsi="Arial"/>
                <w:color w:val="000000"/>
                <w:kern w:val="24"/>
              </w:rPr>
            </w:pPr>
            <w:r>
              <w:rPr>
                <w:rFonts w:ascii="Arial" w:eastAsia="Gulim" w:hAnsi="Arial" w:cs="Arial"/>
                <w:color w:val="000000"/>
                <w:kern w:val="24"/>
                <w:lang w:eastAsia="ko-KR"/>
              </w:rPr>
              <w:t xml:space="preserve">    </w:t>
            </w:r>
            <w:r w:rsidRPr="000D150D">
              <w:rPr>
                <w:rFonts w:ascii="Arial" w:eastAsia="Gulim" w:hAnsi="Arial" w:cs="Arial"/>
                <w:color w:val="000000"/>
                <w:kern w:val="24"/>
                <w:lang w:eastAsia="ko-KR"/>
              </w:rPr>
              <w:t>P-value</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5DA619F6" w14:textId="0948EC6D" w:rsidR="00C619B0" w:rsidRPr="00B2051F" w:rsidRDefault="00C619B0" w:rsidP="00863BFC">
            <w:pPr>
              <w:adjustRightInd w:val="0"/>
              <w:snapToGrid w:val="0"/>
              <w:jc w:val="center"/>
              <w:rPr>
                <w:rFonts w:ascii="Arial" w:hAnsi="Arial"/>
                <w:color w:val="000000" w:themeColor="text1"/>
                <w:kern w:val="2"/>
              </w:rPr>
            </w:pPr>
            <w:r w:rsidRPr="000D150D">
              <w:rPr>
                <w:rFonts w:ascii="Arial" w:eastAsia="Gulim" w:hAnsi="Arial" w:cs="Arial"/>
                <w:color w:val="000000" w:themeColor="text1"/>
                <w:kern w:val="2"/>
                <w:lang w:eastAsia="ko-KR"/>
              </w:rPr>
              <w:t>4.32×10</w:t>
            </w:r>
            <w:r w:rsidRPr="000D150D">
              <w:rPr>
                <w:rFonts w:ascii="Arial" w:eastAsia="Gulim" w:hAnsi="Arial" w:cs="Arial"/>
                <w:color w:val="000000" w:themeColor="text1"/>
                <w:kern w:val="2"/>
                <w:position w:val="7"/>
                <w:vertAlign w:val="superscript"/>
                <w:lang w:eastAsia="ko-KR"/>
              </w:rPr>
              <w:t>-5</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483EE010" w14:textId="4DA2DA0E" w:rsidR="00C619B0" w:rsidRPr="00B2051F" w:rsidRDefault="00C619B0" w:rsidP="00863BFC">
            <w:pPr>
              <w:adjustRightInd w:val="0"/>
              <w:snapToGrid w:val="0"/>
              <w:jc w:val="center"/>
              <w:rPr>
                <w:rFonts w:ascii="Arial" w:hAnsi="Arial"/>
                <w:color w:val="000000" w:themeColor="text1"/>
                <w:kern w:val="2"/>
              </w:rPr>
            </w:pPr>
            <w:r w:rsidRPr="000D150D">
              <w:rPr>
                <w:rFonts w:ascii="Arial" w:eastAsia="Gulim" w:hAnsi="Arial" w:cs="Arial"/>
                <w:color w:val="000000" w:themeColor="text1"/>
                <w:kern w:val="2"/>
                <w:lang w:eastAsia="ko-KR"/>
              </w:rPr>
              <w:t>1.56</w:t>
            </w:r>
            <m:oMath>
              <m:r>
                <m:rPr>
                  <m:sty m:val="p"/>
                </m:rPr>
                <w:rPr>
                  <w:rFonts w:ascii="Cambria Math" w:eastAsia="Gulim" w:hAnsi="Arial" w:cs="Arial"/>
                  <w:color w:val="000000" w:themeColor="text1"/>
                  <w:kern w:val="2"/>
                  <w:lang w:eastAsia="ko-KR"/>
                </w:rPr>
                <m:t>×</m:t>
              </m:r>
            </m:oMath>
            <w:r w:rsidRPr="000D150D">
              <w:rPr>
                <w:rFonts w:ascii="Arial" w:eastAsia="Gulim" w:hAnsi="Arial" w:cs="Arial"/>
                <w:color w:val="000000" w:themeColor="text1"/>
                <w:kern w:val="2"/>
                <w:lang w:eastAsia="ko-KR"/>
              </w:rPr>
              <w:t>10</w:t>
            </w:r>
            <w:r w:rsidRPr="000D150D">
              <w:rPr>
                <w:rFonts w:ascii="Arial" w:eastAsia="Gulim" w:hAnsi="Arial" w:cs="Arial"/>
                <w:color w:val="000000" w:themeColor="text1"/>
                <w:kern w:val="2"/>
                <w:position w:val="7"/>
                <w:vertAlign w:val="superscript"/>
                <w:lang w:eastAsia="ko-KR"/>
              </w:rPr>
              <w:t>-</w:t>
            </w:r>
            <w:r w:rsidRPr="000D150D">
              <w:rPr>
                <w:rFonts w:ascii="Arial" w:eastAsia="Gulim" w:hAnsi="Arial" w:cs="Arial" w:hint="eastAsia"/>
                <w:color w:val="000000" w:themeColor="text1"/>
                <w:kern w:val="2"/>
                <w:position w:val="7"/>
                <w:vertAlign w:val="superscript"/>
                <w:lang w:eastAsia="ko-KR"/>
              </w:rPr>
              <w:t>5</w:t>
            </w:r>
          </w:p>
        </w:tc>
      </w:tr>
      <w:tr w:rsidR="00C619B0" w:rsidRPr="000D150D" w14:paraId="7FBCAF29"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70698200" w14:textId="2EE21105" w:rsidR="00C619B0" w:rsidRPr="000D150D" w:rsidRDefault="00C619B0" w:rsidP="00863BFC">
            <w:pPr>
              <w:adjustRightInd w:val="0"/>
              <w:snapToGrid w:val="0"/>
              <w:rPr>
                <w:rFonts w:ascii="Arial" w:eastAsia="Gulim" w:hAnsi="Arial" w:cs="Arial"/>
                <w:color w:val="000000"/>
                <w:kern w:val="24"/>
                <w:lang w:eastAsia="ko-KR"/>
              </w:rPr>
            </w:pPr>
            <w:r>
              <w:rPr>
                <w:rFonts w:ascii="Arial" w:eastAsia="Gulim" w:hAnsi="Arial" w:cs="Arial"/>
                <w:lang w:eastAsia="ko-KR"/>
              </w:rPr>
              <w:t xml:space="preserve">S-LAM vs </w:t>
            </w:r>
            <w:r>
              <w:rPr>
                <w:rFonts w:ascii="Arial" w:eastAsia="Gulim" w:hAnsi="Arial" w:cs="Arial"/>
                <w:color w:val="000000"/>
                <w:kern w:val="24"/>
                <w:lang w:eastAsia="ko-KR"/>
              </w:rPr>
              <w:t>MESA</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1AAD205B" w14:textId="77777777" w:rsidR="00C619B0" w:rsidRPr="000D150D" w:rsidRDefault="00C619B0" w:rsidP="00863BFC">
            <w:pPr>
              <w:adjustRightInd w:val="0"/>
              <w:snapToGrid w:val="0"/>
              <w:jc w:val="center"/>
              <w:rPr>
                <w:rFonts w:ascii="Arial" w:eastAsia="Gulim" w:hAnsi="Arial" w:cs="Arial"/>
                <w:color w:val="000000" w:themeColor="text1"/>
                <w:kern w:val="2"/>
                <w:lang w:eastAsia="ko-KR"/>
              </w:rPr>
            </w:pP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7EBEFB54" w14:textId="77777777" w:rsidR="00C619B0" w:rsidRPr="000D150D" w:rsidRDefault="00C619B0" w:rsidP="00863BFC">
            <w:pPr>
              <w:adjustRightInd w:val="0"/>
              <w:snapToGrid w:val="0"/>
              <w:jc w:val="center"/>
              <w:rPr>
                <w:rFonts w:ascii="Arial" w:eastAsia="Gulim" w:hAnsi="Arial" w:cs="Arial"/>
                <w:color w:val="000000" w:themeColor="text1"/>
                <w:kern w:val="2"/>
                <w:lang w:eastAsia="ko-KR"/>
              </w:rPr>
            </w:pPr>
          </w:p>
        </w:tc>
      </w:tr>
      <w:tr w:rsidR="00C619B0" w:rsidRPr="000D150D" w14:paraId="38B27BD8"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6295D6E9" w14:textId="5F26083E" w:rsidR="00C619B0" w:rsidRPr="000D150D" w:rsidRDefault="00C619B0" w:rsidP="00863BFC">
            <w:pPr>
              <w:adjustRightInd w:val="0"/>
              <w:snapToGrid w:val="0"/>
              <w:rPr>
                <w:rFonts w:ascii="Arial" w:eastAsia="Gulim" w:hAnsi="Arial" w:cs="Arial"/>
                <w:color w:val="000000"/>
                <w:kern w:val="24"/>
                <w:lang w:eastAsia="ko-KR"/>
              </w:rPr>
            </w:pPr>
            <w:r>
              <w:rPr>
                <w:rFonts w:ascii="Arial" w:eastAsia="Gulim" w:hAnsi="Arial" w:cs="Arial"/>
                <w:color w:val="000000"/>
                <w:kern w:val="24"/>
                <w:lang w:eastAsia="ko-KR"/>
              </w:rPr>
              <w:t xml:space="preserve">    </w:t>
            </w:r>
            <w:r w:rsidRPr="000D150D">
              <w:rPr>
                <w:rFonts w:ascii="Arial" w:eastAsia="Gulim" w:hAnsi="Arial" w:cs="Arial"/>
                <w:color w:val="000000"/>
                <w:kern w:val="24"/>
                <w:lang w:eastAsia="ko-KR"/>
              </w:rPr>
              <w:t>Odds ratio</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2962A0E8" w14:textId="59B81D37" w:rsidR="00C619B0" w:rsidRPr="000D150D" w:rsidRDefault="00C619B0" w:rsidP="00863BFC">
            <w:pPr>
              <w:adjustRightInd w:val="0"/>
              <w:snapToGrid w:val="0"/>
              <w:jc w:val="center"/>
              <w:rPr>
                <w:rFonts w:ascii="Arial" w:eastAsia="Gulim" w:hAnsi="Arial" w:cs="Arial"/>
                <w:color w:val="000000" w:themeColor="text1"/>
                <w:kern w:val="2"/>
                <w:lang w:eastAsia="ko-KR"/>
              </w:rPr>
            </w:pPr>
            <w:r>
              <w:rPr>
                <w:rFonts w:ascii="Arial" w:eastAsia="Gulim" w:hAnsi="Arial" w:cs="Arial"/>
                <w:color w:val="000000" w:themeColor="text1"/>
                <w:kern w:val="2"/>
                <w:lang w:eastAsia="ko-KR"/>
              </w:rPr>
              <w:t>0.5070</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47C3AC36" w14:textId="4AF1A698" w:rsidR="00C619B0" w:rsidRPr="000D150D" w:rsidRDefault="00C619B0" w:rsidP="00863BFC">
            <w:pPr>
              <w:adjustRightInd w:val="0"/>
              <w:snapToGrid w:val="0"/>
              <w:jc w:val="center"/>
              <w:rPr>
                <w:rFonts w:ascii="Arial" w:eastAsia="Gulim" w:hAnsi="Arial" w:cs="Arial"/>
                <w:color w:val="000000" w:themeColor="text1"/>
                <w:kern w:val="2"/>
                <w:lang w:eastAsia="ko-KR"/>
              </w:rPr>
            </w:pPr>
            <w:r>
              <w:rPr>
                <w:rFonts w:ascii="Arial" w:eastAsia="Gulim" w:hAnsi="Arial" w:cs="Arial"/>
                <w:color w:val="000000" w:themeColor="text1"/>
                <w:kern w:val="2"/>
                <w:lang w:eastAsia="ko-KR"/>
              </w:rPr>
              <w:t>0.4448</w:t>
            </w:r>
          </w:p>
        </w:tc>
      </w:tr>
      <w:tr w:rsidR="00C619B0" w:rsidRPr="000D150D" w14:paraId="562D83EA"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601801B0" w14:textId="7076FCF4" w:rsidR="00C619B0" w:rsidRPr="000D150D" w:rsidRDefault="00C619B0" w:rsidP="00863BFC">
            <w:pPr>
              <w:adjustRightInd w:val="0"/>
              <w:snapToGrid w:val="0"/>
              <w:rPr>
                <w:rFonts w:ascii="Arial" w:eastAsia="Gulim" w:hAnsi="Arial" w:cs="Arial"/>
                <w:color w:val="000000"/>
                <w:kern w:val="24"/>
                <w:lang w:eastAsia="ko-KR"/>
              </w:rPr>
            </w:pPr>
            <w:r>
              <w:rPr>
                <w:rFonts w:ascii="Arial" w:eastAsia="Gulim" w:hAnsi="Arial" w:cs="Arial"/>
                <w:color w:val="000000"/>
                <w:kern w:val="24"/>
                <w:lang w:eastAsia="ko-KR"/>
              </w:rPr>
              <w:t xml:space="preserve">    </w:t>
            </w:r>
            <w:r w:rsidRPr="000D150D">
              <w:rPr>
                <w:rFonts w:ascii="Arial" w:eastAsia="Gulim" w:hAnsi="Arial" w:cs="Arial"/>
                <w:color w:val="000000"/>
                <w:kern w:val="24"/>
                <w:lang w:eastAsia="ko-KR"/>
              </w:rPr>
              <w:t>P-value</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1405B3B4" w14:textId="0DC6AD94" w:rsidR="00C619B0" w:rsidRPr="000D150D" w:rsidRDefault="00C619B0" w:rsidP="00780DAB">
            <w:pPr>
              <w:adjustRightInd w:val="0"/>
              <w:snapToGrid w:val="0"/>
              <w:jc w:val="center"/>
              <w:rPr>
                <w:rFonts w:ascii="Arial" w:eastAsia="Gulim" w:hAnsi="Arial" w:cs="Arial"/>
                <w:color w:val="000000" w:themeColor="text1"/>
                <w:kern w:val="2"/>
                <w:lang w:eastAsia="ko-KR"/>
              </w:rPr>
            </w:pPr>
            <w:r>
              <w:rPr>
                <w:rFonts w:ascii="Arial" w:eastAsia="Gulim" w:hAnsi="Arial" w:cs="Arial"/>
                <w:color w:val="000000" w:themeColor="text1"/>
                <w:kern w:val="2"/>
                <w:lang w:eastAsia="ko-KR"/>
              </w:rPr>
              <w:t>9.28</w:t>
            </w:r>
            <w:r w:rsidRPr="000D150D">
              <w:rPr>
                <w:rFonts w:ascii="Arial" w:eastAsia="Gulim" w:hAnsi="Arial" w:cs="Arial"/>
                <w:color w:val="000000" w:themeColor="text1"/>
                <w:kern w:val="2"/>
                <w:lang w:eastAsia="ko-KR"/>
              </w:rPr>
              <w:t>×10</w:t>
            </w:r>
            <w:r w:rsidRPr="000D150D">
              <w:rPr>
                <w:rFonts w:ascii="Arial" w:eastAsia="Gulim" w:hAnsi="Arial" w:cs="Arial"/>
                <w:color w:val="000000" w:themeColor="text1"/>
                <w:kern w:val="2"/>
                <w:position w:val="7"/>
                <w:vertAlign w:val="superscript"/>
                <w:lang w:eastAsia="ko-KR"/>
              </w:rPr>
              <w:t>-</w:t>
            </w:r>
            <w:r>
              <w:rPr>
                <w:rFonts w:ascii="Arial" w:eastAsia="Gulim" w:hAnsi="Arial" w:cs="Arial"/>
                <w:color w:val="000000" w:themeColor="text1"/>
                <w:kern w:val="2"/>
                <w:position w:val="7"/>
                <w:vertAlign w:val="superscript"/>
                <w:lang w:eastAsia="ko-KR"/>
              </w:rPr>
              <w:t>6</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39CBB00C" w14:textId="39D6EFA6" w:rsidR="00C619B0" w:rsidRPr="000D150D" w:rsidRDefault="00C619B0" w:rsidP="00863BFC">
            <w:pPr>
              <w:adjustRightInd w:val="0"/>
              <w:snapToGrid w:val="0"/>
              <w:jc w:val="center"/>
              <w:rPr>
                <w:rFonts w:ascii="Arial" w:eastAsia="Gulim" w:hAnsi="Arial" w:cs="Arial"/>
                <w:color w:val="000000" w:themeColor="text1"/>
                <w:kern w:val="2"/>
                <w:lang w:eastAsia="ko-KR"/>
              </w:rPr>
            </w:pPr>
            <w:r>
              <w:rPr>
                <w:rFonts w:ascii="Arial" w:eastAsia="Gulim" w:hAnsi="Arial" w:cs="Arial"/>
                <w:color w:val="000000" w:themeColor="text1"/>
                <w:kern w:val="2"/>
                <w:lang w:eastAsia="ko-KR"/>
              </w:rPr>
              <w:t>1.04</w:t>
            </w:r>
            <w:r w:rsidRPr="000D150D">
              <w:rPr>
                <w:rFonts w:ascii="Arial" w:eastAsia="Gulim" w:hAnsi="Arial" w:cs="Arial"/>
                <w:color w:val="000000" w:themeColor="text1"/>
                <w:kern w:val="2"/>
                <w:lang w:eastAsia="ko-KR"/>
              </w:rPr>
              <w:t>×10</w:t>
            </w:r>
            <w:r w:rsidRPr="000D150D">
              <w:rPr>
                <w:rFonts w:ascii="Arial" w:eastAsia="Gulim" w:hAnsi="Arial" w:cs="Arial"/>
                <w:color w:val="000000" w:themeColor="text1"/>
                <w:kern w:val="2"/>
                <w:position w:val="7"/>
                <w:vertAlign w:val="superscript"/>
                <w:lang w:eastAsia="ko-KR"/>
              </w:rPr>
              <w:t>-</w:t>
            </w:r>
            <w:r>
              <w:rPr>
                <w:rFonts w:ascii="Arial" w:eastAsia="Gulim" w:hAnsi="Arial" w:cs="Arial"/>
                <w:color w:val="000000" w:themeColor="text1"/>
                <w:kern w:val="2"/>
                <w:position w:val="7"/>
                <w:vertAlign w:val="superscript"/>
                <w:lang w:eastAsia="ko-KR"/>
              </w:rPr>
              <w:t>6</w:t>
            </w:r>
          </w:p>
        </w:tc>
      </w:tr>
      <w:tr w:rsidR="00C619B0" w:rsidRPr="000D150D" w14:paraId="5E78B634" w14:textId="77777777" w:rsidTr="00863BFC">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01549891" w14:textId="31B3B7F9" w:rsidR="00C619B0" w:rsidRPr="000D150D" w:rsidRDefault="00C619B0" w:rsidP="00863BFC">
            <w:pPr>
              <w:adjustRightInd w:val="0"/>
              <w:snapToGrid w:val="0"/>
              <w:rPr>
                <w:rFonts w:ascii="Arial" w:eastAsia="Gulim" w:hAnsi="Arial" w:cs="Arial"/>
                <w:lang w:eastAsia="ko-KR"/>
              </w:rPr>
            </w:pPr>
            <w:r>
              <w:rPr>
                <w:rFonts w:ascii="Arial" w:eastAsia="Gulim" w:hAnsi="Arial" w:cs="Arial"/>
                <w:lang w:eastAsia="ko-KR"/>
              </w:rPr>
              <w:t>S-LAM vs UK BioBank</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256DB3B7" w14:textId="15752662" w:rsidR="00C619B0" w:rsidRPr="000D150D" w:rsidRDefault="00C619B0" w:rsidP="00863BFC">
            <w:pPr>
              <w:adjustRightInd w:val="0"/>
              <w:snapToGrid w:val="0"/>
              <w:jc w:val="center"/>
              <w:rPr>
                <w:rFonts w:ascii="Arial" w:eastAsia="Gulim" w:hAnsi="Arial" w:cs="Arial"/>
                <w:lang w:eastAsia="ko-KR"/>
              </w:rPr>
            </w:pP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7C94406E" w14:textId="56299CE7" w:rsidR="00C619B0" w:rsidRPr="000D150D" w:rsidRDefault="00C619B0" w:rsidP="00863BFC">
            <w:pPr>
              <w:adjustRightInd w:val="0"/>
              <w:snapToGrid w:val="0"/>
              <w:jc w:val="center"/>
              <w:rPr>
                <w:rFonts w:ascii="Arial" w:eastAsia="Gulim" w:hAnsi="Arial" w:cs="Arial"/>
                <w:lang w:eastAsia="ko-KR"/>
              </w:rPr>
            </w:pPr>
          </w:p>
        </w:tc>
      </w:tr>
      <w:tr w:rsidR="00C619B0" w:rsidRPr="000D150D" w14:paraId="5BBEFCF9" w14:textId="77777777" w:rsidTr="00863BFC">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tcPr>
          <w:p w14:paraId="48EB5E10" w14:textId="56E83EB4" w:rsidR="00C619B0" w:rsidRPr="000D150D" w:rsidRDefault="00C619B0" w:rsidP="00863BFC">
            <w:pPr>
              <w:adjustRightInd w:val="0"/>
              <w:snapToGrid w:val="0"/>
              <w:rPr>
                <w:rFonts w:ascii="Arial" w:eastAsia="Gulim" w:hAnsi="Arial" w:cs="Arial"/>
                <w:lang w:eastAsia="ko-KR"/>
              </w:rPr>
            </w:pPr>
            <w:r>
              <w:rPr>
                <w:rFonts w:ascii="Arial" w:eastAsia="Gulim" w:hAnsi="Arial" w:cs="Arial"/>
                <w:color w:val="000000"/>
                <w:kern w:val="24"/>
                <w:lang w:eastAsia="ko-KR"/>
              </w:rPr>
              <w:lastRenderedPageBreak/>
              <w:t xml:space="preserve">    </w:t>
            </w:r>
            <w:r w:rsidRPr="000D150D">
              <w:rPr>
                <w:rFonts w:ascii="Arial" w:eastAsia="Gulim" w:hAnsi="Arial" w:cs="Arial"/>
                <w:color w:val="000000"/>
                <w:kern w:val="24"/>
                <w:lang w:eastAsia="ko-KR"/>
              </w:rPr>
              <w:t>Odds ratio</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08845B64" w14:textId="4BCA0359" w:rsidR="00C619B0" w:rsidRPr="000D150D" w:rsidRDefault="00C619B0" w:rsidP="009B7747">
            <w:pPr>
              <w:adjustRightInd w:val="0"/>
              <w:snapToGrid w:val="0"/>
              <w:jc w:val="center"/>
              <w:rPr>
                <w:rFonts w:ascii="Arial" w:eastAsia="Gulim" w:hAnsi="Arial" w:cs="Arial"/>
                <w:lang w:eastAsia="ko-KR"/>
              </w:rPr>
            </w:pPr>
            <w:r>
              <w:rPr>
                <w:rFonts w:ascii="Arial" w:eastAsia="Gulim" w:hAnsi="Arial" w:cs="Arial"/>
                <w:lang w:eastAsia="ko-KR"/>
              </w:rPr>
              <w:t>0.4</w:t>
            </w:r>
            <w:r>
              <w:rPr>
                <w:rFonts w:ascii="Arial" w:eastAsia="Gulim" w:hAnsi="Arial" w:cs="Arial" w:hint="eastAsia"/>
                <w:lang w:eastAsia="ko-KR"/>
              </w:rPr>
              <w:t>888</w:t>
            </w:r>
          </w:p>
        </w:tc>
        <w:tc>
          <w:tcPr>
            <w:tcW w:w="2160" w:type="dxa"/>
            <w:tcBorders>
              <w:top w:val="nil"/>
              <w:left w:val="nil"/>
              <w:bottom w:val="nil"/>
              <w:right w:val="nil"/>
            </w:tcBorders>
            <w:shd w:val="clear" w:color="auto" w:fill="auto"/>
            <w:tcMar>
              <w:top w:w="72" w:type="dxa"/>
              <w:left w:w="144" w:type="dxa"/>
              <w:bottom w:w="72" w:type="dxa"/>
              <w:right w:w="144" w:type="dxa"/>
            </w:tcMar>
            <w:vAlign w:val="center"/>
          </w:tcPr>
          <w:p w14:paraId="58B2BB0E" w14:textId="1628D880" w:rsidR="00C619B0" w:rsidRPr="000D150D" w:rsidRDefault="00C619B0" w:rsidP="00863BFC">
            <w:pPr>
              <w:adjustRightInd w:val="0"/>
              <w:snapToGrid w:val="0"/>
              <w:jc w:val="center"/>
              <w:rPr>
                <w:rFonts w:ascii="Arial" w:eastAsia="Gulim" w:hAnsi="Arial" w:cs="Arial"/>
                <w:lang w:eastAsia="ko-KR"/>
              </w:rPr>
            </w:pPr>
            <w:r>
              <w:rPr>
                <w:rFonts w:ascii="Arial" w:eastAsia="Gulim" w:hAnsi="Arial" w:cs="Arial"/>
                <w:lang w:eastAsia="ko-KR"/>
              </w:rPr>
              <w:t>0.</w:t>
            </w:r>
            <w:r>
              <w:rPr>
                <w:rFonts w:ascii="Arial" w:eastAsia="Gulim" w:hAnsi="Arial" w:cs="Arial" w:hint="eastAsia"/>
                <w:lang w:eastAsia="ko-KR"/>
              </w:rPr>
              <w:t>4159</w:t>
            </w:r>
          </w:p>
        </w:tc>
      </w:tr>
      <w:tr w:rsidR="00C619B0" w:rsidRPr="000D150D" w14:paraId="17A35A6B" w14:textId="77777777" w:rsidTr="00863BFC">
        <w:trPr>
          <w:jc w:val="center"/>
        </w:trPr>
        <w:tc>
          <w:tcPr>
            <w:tcW w:w="3060" w:type="dxa"/>
            <w:tcBorders>
              <w:top w:val="nil"/>
              <w:left w:val="nil"/>
              <w:bottom w:val="single" w:sz="18" w:space="0" w:color="000000"/>
              <w:right w:val="nil"/>
            </w:tcBorders>
            <w:shd w:val="clear" w:color="auto" w:fill="auto"/>
            <w:tcMar>
              <w:top w:w="72" w:type="dxa"/>
              <w:left w:w="144" w:type="dxa"/>
              <w:bottom w:w="72" w:type="dxa"/>
              <w:right w:w="144" w:type="dxa"/>
            </w:tcMar>
            <w:vAlign w:val="center"/>
          </w:tcPr>
          <w:p w14:paraId="351F48EF" w14:textId="742E1682" w:rsidR="00C619B0" w:rsidRPr="000D150D" w:rsidRDefault="00C619B0" w:rsidP="00863BFC">
            <w:pPr>
              <w:adjustRightInd w:val="0"/>
              <w:snapToGrid w:val="0"/>
              <w:rPr>
                <w:rFonts w:ascii="Arial" w:eastAsia="Gulim" w:hAnsi="Arial" w:cs="Arial"/>
                <w:lang w:eastAsia="ko-KR"/>
              </w:rPr>
            </w:pPr>
            <w:r>
              <w:rPr>
                <w:rFonts w:ascii="Arial" w:eastAsia="Gulim" w:hAnsi="Arial" w:cs="Arial"/>
                <w:color w:val="000000"/>
                <w:kern w:val="24"/>
                <w:lang w:eastAsia="ko-KR"/>
              </w:rPr>
              <w:t xml:space="preserve">    </w:t>
            </w:r>
            <w:r w:rsidRPr="000D150D">
              <w:rPr>
                <w:rFonts w:ascii="Arial" w:eastAsia="Gulim" w:hAnsi="Arial" w:cs="Arial"/>
                <w:color w:val="000000"/>
                <w:kern w:val="24"/>
                <w:lang w:eastAsia="ko-KR"/>
              </w:rPr>
              <w:t>P-value</w:t>
            </w:r>
          </w:p>
        </w:tc>
        <w:tc>
          <w:tcPr>
            <w:tcW w:w="2160" w:type="dxa"/>
            <w:tcBorders>
              <w:top w:val="nil"/>
              <w:left w:val="nil"/>
              <w:bottom w:val="single" w:sz="18" w:space="0" w:color="000000"/>
              <w:right w:val="nil"/>
            </w:tcBorders>
            <w:shd w:val="clear" w:color="auto" w:fill="auto"/>
            <w:tcMar>
              <w:top w:w="72" w:type="dxa"/>
              <w:left w:w="144" w:type="dxa"/>
              <w:bottom w:w="72" w:type="dxa"/>
              <w:right w:w="144" w:type="dxa"/>
            </w:tcMar>
            <w:vAlign w:val="center"/>
          </w:tcPr>
          <w:p w14:paraId="0C3DD55D" w14:textId="7E7D8E65" w:rsidR="00C619B0" w:rsidRPr="000D150D" w:rsidRDefault="00C619B0" w:rsidP="00385BBD">
            <w:pPr>
              <w:adjustRightInd w:val="0"/>
              <w:snapToGrid w:val="0"/>
              <w:jc w:val="center"/>
              <w:rPr>
                <w:rFonts w:ascii="Arial" w:eastAsia="Gulim" w:hAnsi="Arial" w:cs="Arial"/>
                <w:lang w:eastAsia="ko-KR"/>
              </w:rPr>
            </w:pPr>
            <w:r>
              <w:rPr>
                <w:rFonts w:ascii="Arial" w:eastAsia="Gulim" w:hAnsi="Arial" w:cs="Arial"/>
                <w:color w:val="000000" w:themeColor="text1"/>
                <w:kern w:val="2"/>
                <w:lang w:eastAsia="ko-KR"/>
              </w:rPr>
              <w:t>7.</w:t>
            </w:r>
            <w:r>
              <w:rPr>
                <w:rFonts w:ascii="Arial" w:eastAsia="Gulim" w:hAnsi="Arial" w:cs="Arial" w:hint="eastAsia"/>
                <w:color w:val="000000" w:themeColor="text1"/>
                <w:kern w:val="2"/>
                <w:lang w:eastAsia="ko-KR"/>
              </w:rPr>
              <w:t>30</w:t>
            </w:r>
            <w:r w:rsidRPr="000D150D">
              <w:rPr>
                <w:rFonts w:ascii="Arial" w:eastAsia="Gulim" w:hAnsi="Arial" w:cs="Arial"/>
                <w:color w:val="000000" w:themeColor="text1"/>
                <w:kern w:val="2"/>
                <w:lang w:eastAsia="ko-KR"/>
              </w:rPr>
              <w:t>×10</w:t>
            </w:r>
            <w:r w:rsidRPr="000D150D">
              <w:rPr>
                <w:rFonts w:ascii="Arial" w:eastAsia="Gulim" w:hAnsi="Arial" w:cs="Arial"/>
                <w:color w:val="000000" w:themeColor="text1"/>
                <w:kern w:val="2"/>
                <w:position w:val="7"/>
                <w:vertAlign w:val="superscript"/>
                <w:lang w:eastAsia="ko-KR"/>
              </w:rPr>
              <w:t>-</w:t>
            </w:r>
            <w:r>
              <w:rPr>
                <w:rFonts w:ascii="Arial" w:eastAsia="Gulim" w:hAnsi="Arial" w:cs="Arial"/>
                <w:color w:val="000000" w:themeColor="text1"/>
                <w:kern w:val="2"/>
                <w:position w:val="7"/>
                <w:vertAlign w:val="superscript"/>
                <w:lang w:eastAsia="ko-KR"/>
              </w:rPr>
              <w:t>7</w:t>
            </w:r>
          </w:p>
        </w:tc>
        <w:tc>
          <w:tcPr>
            <w:tcW w:w="2160" w:type="dxa"/>
            <w:tcBorders>
              <w:top w:val="nil"/>
              <w:left w:val="nil"/>
              <w:bottom w:val="single" w:sz="18" w:space="0" w:color="000000"/>
              <w:right w:val="nil"/>
            </w:tcBorders>
            <w:shd w:val="clear" w:color="auto" w:fill="auto"/>
            <w:tcMar>
              <w:top w:w="72" w:type="dxa"/>
              <w:left w:w="144" w:type="dxa"/>
              <w:bottom w:w="72" w:type="dxa"/>
              <w:right w:w="144" w:type="dxa"/>
            </w:tcMar>
            <w:vAlign w:val="center"/>
          </w:tcPr>
          <w:p w14:paraId="3B2F10C6" w14:textId="145D5671" w:rsidR="00C619B0" w:rsidRPr="000D150D" w:rsidRDefault="00C619B0" w:rsidP="00385BBD">
            <w:pPr>
              <w:adjustRightInd w:val="0"/>
              <w:snapToGrid w:val="0"/>
              <w:jc w:val="center"/>
              <w:rPr>
                <w:rFonts w:ascii="Arial" w:eastAsia="Gulim" w:hAnsi="Arial" w:cs="Arial"/>
                <w:lang w:eastAsia="ko-KR"/>
              </w:rPr>
            </w:pPr>
            <w:r>
              <w:rPr>
                <w:rFonts w:ascii="Arial" w:eastAsia="Gulim" w:hAnsi="Arial" w:cs="Arial"/>
                <w:color w:val="000000" w:themeColor="text1"/>
                <w:kern w:val="2"/>
                <w:lang w:eastAsia="ko-KR"/>
              </w:rPr>
              <w:t>3.11</w:t>
            </w:r>
            <w:r w:rsidRPr="000D150D">
              <w:rPr>
                <w:rFonts w:ascii="Arial" w:eastAsia="Gulim" w:hAnsi="Arial" w:cs="Arial"/>
                <w:color w:val="000000" w:themeColor="text1"/>
                <w:kern w:val="2"/>
                <w:lang w:eastAsia="ko-KR"/>
              </w:rPr>
              <w:t>×10</w:t>
            </w:r>
            <w:r w:rsidRPr="000D150D">
              <w:rPr>
                <w:rFonts w:ascii="Arial" w:eastAsia="Gulim" w:hAnsi="Arial" w:cs="Arial"/>
                <w:color w:val="000000" w:themeColor="text1"/>
                <w:kern w:val="2"/>
                <w:position w:val="7"/>
                <w:vertAlign w:val="superscript"/>
                <w:lang w:eastAsia="ko-KR"/>
              </w:rPr>
              <w:t>-</w:t>
            </w:r>
            <w:r>
              <w:rPr>
                <w:rFonts w:ascii="Arial" w:eastAsia="Gulim" w:hAnsi="Arial" w:cs="Arial"/>
                <w:color w:val="000000" w:themeColor="text1"/>
                <w:kern w:val="2"/>
                <w:position w:val="7"/>
                <w:vertAlign w:val="superscript"/>
                <w:lang w:eastAsia="ko-KR"/>
              </w:rPr>
              <w:t>8</w:t>
            </w:r>
          </w:p>
        </w:tc>
      </w:tr>
    </w:tbl>
    <w:p w14:paraId="557477DF" w14:textId="77777777" w:rsidR="00E938BD" w:rsidRDefault="00E938BD" w:rsidP="00A134C5">
      <w:pPr>
        <w:spacing w:line="480" w:lineRule="auto"/>
        <w:rPr>
          <w:rFonts w:ascii="Arial" w:hAnsi="Arial" w:cs="Arial"/>
          <w:lang w:eastAsia="ko-KR"/>
        </w:rPr>
      </w:pPr>
    </w:p>
    <w:p w14:paraId="17C85F04" w14:textId="091A255C" w:rsidR="00812DB8" w:rsidRPr="00B2051F" w:rsidRDefault="00812DB8" w:rsidP="00A134C5">
      <w:pPr>
        <w:spacing w:line="480" w:lineRule="auto"/>
        <w:rPr>
          <w:rFonts w:ascii="Arial" w:hAnsi="Arial"/>
          <w:b/>
        </w:rPr>
      </w:pPr>
      <w:r w:rsidRPr="000D150D">
        <w:rPr>
          <w:rFonts w:ascii="Arial" w:hAnsi="Arial" w:cs="Arial"/>
          <w:lang w:eastAsia="ko-KR"/>
        </w:rPr>
        <w:t xml:space="preserve">Definition of abbreviations: </w:t>
      </w:r>
      <w:r w:rsidR="00D235A6" w:rsidRPr="000D150D">
        <w:rPr>
          <w:rFonts w:ascii="Arial" w:hAnsi="Arial" w:cs="Arial" w:hint="eastAsia"/>
          <w:lang w:eastAsia="ko-KR"/>
        </w:rPr>
        <w:t xml:space="preserve">SNP = Single-Nucleotide Polymorphism; S-LAM = Sporadic </w:t>
      </w:r>
      <w:r w:rsidR="0032607A" w:rsidRPr="000D150D">
        <w:rPr>
          <w:rFonts w:ascii="Arial" w:hAnsi="Arial" w:cs="Arial"/>
          <w:lang w:eastAsia="ko-KR"/>
        </w:rPr>
        <w:t>Lymphangioleiomyomatosis</w:t>
      </w:r>
      <w:r w:rsidR="00DD438E">
        <w:rPr>
          <w:rFonts w:ascii="Arial" w:hAnsi="Arial" w:cs="Arial"/>
          <w:lang w:eastAsia="ko-KR"/>
        </w:rPr>
        <w:t>.</w:t>
      </w:r>
    </w:p>
    <w:p w14:paraId="356D85B4" w14:textId="77777777" w:rsidR="00A14511" w:rsidRDefault="00A14511">
      <w:pPr>
        <w:rPr>
          <w:rFonts w:ascii="Arial" w:hAnsi="Arial"/>
          <w:b/>
          <w:color w:val="000000" w:themeColor="text1"/>
          <w:shd w:val="clear" w:color="auto" w:fill="FFFFFF"/>
        </w:rPr>
      </w:pPr>
      <w:r>
        <w:rPr>
          <w:rFonts w:ascii="Arial" w:hAnsi="Arial"/>
          <w:b/>
          <w:color w:val="000000" w:themeColor="text1"/>
          <w:shd w:val="clear" w:color="auto" w:fill="FFFFFF"/>
        </w:rPr>
        <w:br w:type="page"/>
      </w:r>
    </w:p>
    <w:p w14:paraId="647A89AA" w14:textId="07933539" w:rsidR="00956095" w:rsidRPr="00B2051F" w:rsidRDefault="005A55A3" w:rsidP="00A134C5">
      <w:pPr>
        <w:spacing w:line="480" w:lineRule="auto"/>
        <w:rPr>
          <w:rFonts w:ascii="Arial" w:hAnsi="Arial"/>
        </w:rPr>
      </w:pPr>
      <w:r w:rsidRPr="00B2051F">
        <w:rPr>
          <w:rFonts w:ascii="Arial" w:hAnsi="Arial"/>
          <w:b/>
          <w:color w:val="000000" w:themeColor="text1"/>
          <w:shd w:val="clear" w:color="auto" w:fill="FFFFFF"/>
        </w:rPr>
        <w:lastRenderedPageBreak/>
        <w:t>Table 2. Statistical analyses of imputed SNPs with CLR.</w:t>
      </w:r>
      <w:r w:rsidRPr="00B2051F">
        <w:rPr>
          <w:rFonts w:ascii="Arial" w:hAnsi="Arial"/>
          <w:color w:val="000000" w:themeColor="text1"/>
          <w:shd w:val="clear" w:color="auto" w:fill="FFFFFF"/>
        </w:rPr>
        <w:t xml:space="preserve"> </w:t>
      </w:r>
      <w:r w:rsidRPr="00D5081D">
        <w:rPr>
          <w:rFonts w:ascii="Arial" w:hAnsi="Arial" w:cs="Arial"/>
          <w:color w:val="000000" w:themeColor="text1"/>
          <w:shd w:val="clear" w:color="auto" w:fill="FFFFFF"/>
          <w:lang w:eastAsia="ko-KR"/>
        </w:rPr>
        <w:t xml:space="preserve">Imputation was conducted using EAGEL2 and PBWT </w:t>
      </w:r>
      <w:r>
        <w:rPr>
          <w:rFonts w:ascii="Arial" w:hAnsi="Arial" w:cs="Arial"/>
          <w:color w:val="000000" w:themeColor="text1"/>
          <w:shd w:val="clear" w:color="auto" w:fill="FFFFFF"/>
          <w:lang w:eastAsia="ko-KR"/>
        </w:rPr>
        <w:t xml:space="preserve">for </w:t>
      </w:r>
      <w:r w:rsidRPr="00D5081D">
        <w:rPr>
          <w:rFonts w:ascii="Arial" w:hAnsi="Arial" w:cs="Arial"/>
          <w:color w:val="000000" w:themeColor="text1"/>
          <w:shd w:val="clear" w:color="auto" w:fill="FFFFFF"/>
          <w:lang w:eastAsia="ko-KR"/>
        </w:rPr>
        <w:t>pre-phasing</w:t>
      </w:r>
      <w:r w:rsidR="00424C1C">
        <w:rPr>
          <w:rFonts w:ascii="Arial" w:hAnsi="Arial" w:cs="Arial"/>
          <w:color w:val="000000" w:themeColor="text1"/>
          <w:shd w:val="clear" w:color="auto" w:fill="FFFFFF"/>
          <w:lang w:eastAsia="ko-KR"/>
        </w:rPr>
        <w:t>.</w:t>
      </w:r>
      <w:r w:rsidRPr="00D5081D">
        <w:rPr>
          <w:rFonts w:ascii="Arial" w:hAnsi="Arial" w:cs="Arial"/>
          <w:color w:val="000000" w:themeColor="text1"/>
          <w:shd w:val="clear" w:color="auto" w:fill="FFFFFF"/>
          <w:lang w:eastAsia="ko-KR"/>
        </w:rPr>
        <w:t xml:space="preserve"> </w:t>
      </w:r>
      <w:r w:rsidR="00424C1C">
        <w:rPr>
          <w:rFonts w:ascii="Arial" w:hAnsi="Arial" w:cs="Arial"/>
          <w:color w:val="000000" w:themeColor="text1"/>
          <w:shd w:val="clear" w:color="auto" w:fill="FFFFFF"/>
          <w:lang w:eastAsia="ko-KR"/>
        </w:rPr>
        <w:t>I</w:t>
      </w:r>
      <w:r w:rsidRPr="00D5081D">
        <w:rPr>
          <w:rFonts w:ascii="Arial" w:hAnsi="Arial" w:cs="Arial"/>
          <w:color w:val="000000" w:themeColor="text1"/>
          <w:shd w:val="clear" w:color="auto" w:fill="FFFFFF"/>
          <w:lang w:eastAsia="ko-KR"/>
        </w:rPr>
        <w:t>mputation</w:t>
      </w:r>
      <w:r>
        <w:rPr>
          <w:rFonts w:ascii="Arial" w:hAnsi="Arial" w:cs="Arial"/>
          <w:color w:val="000000" w:themeColor="text1"/>
          <w:shd w:val="clear" w:color="auto" w:fill="FFFFFF"/>
          <w:lang w:eastAsia="ko-KR"/>
        </w:rPr>
        <w:t xml:space="preserve"> </w:t>
      </w:r>
      <w:r w:rsidR="00424C1C">
        <w:rPr>
          <w:rFonts w:ascii="Arial" w:hAnsi="Arial" w:cs="Arial"/>
          <w:color w:val="000000" w:themeColor="text1"/>
          <w:shd w:val="clear" w:color="auto" w:fill="FFFFFF"/>
          <w:lang w:eastAsia="ko-KR"/>
        </w:rPr>
        <w:t xml:space="preserve">was conducted by using </w:t>
      </w:r>
      <w:r w:rsidRPr="00D5081D">
        <w:rPr>
          <w:rFonts w:ascii="Arial" w:hAnsi="Arial" w:cs="Arial"/>
          <w:color w:val="000000" w:themeColor="text1"/>
          <w:shd w:val="clear" w:color="auto" w:fill="FFFFFF"/>
          <w:lang w:eastAsia="ko-KR"/>
        </w:rPr>
        <w:t>the Haplotype Reference Consortium as reference panel.</w:t>
      </w:r>
    </w:p>
    <w:tbl>
      <w:tblPr>
        <w:tblW w:w="7856" w:type="dxa"/>
        <w:jc w:val="center"/>
        <w:tblCellMar>
          <w:left w:w="0" w:type="dxa"/>
          <w:right w:w="0" w:type="dxa"/>
        </w:tblCellMar>
        <w:tblLook w:val="0600" w:firstRow="0" w:lastRow="0" w:firstColumn="0" w:lastColumn="0" w:noHBand="1" w:noVBand="1"/>
      </w:tblPr>
      <w:tblGrid>
        <w:gridCol w:w="639"/>
        <w:gridCol w:w="1432"/>
        <w:gridCol w:w="1272"/>
        <w:gridCol w:w="800"/>
        <w:gridCol w:w="814"/>
        <w:gridCol w:w="978"/>
        <w:gridCol w:w="1921"/>
      </w:tblGrid>
      <w:tr w:rsidR="006B23D5" w:rsidRPr="000D150D" w14:paraId="10F1917C" w14:textId="77777777" w:rsidTr="006B23D5">
        <w:trPr>
          <w:trHeight w:val="340"/>
          <w:jc w:val="center"/>
        </w:trPr>
        <w:tc>
          <w:tcPr>
            <w:tcW w:w="639"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3D969668" w14:textId="77777777" w:rsidR="00956095" w:rsidRPr="000D150D" w:rsidRDefault="00956095" w:rsidP="00D47520">
            <w:pPr>
              <w:adjustRightInd w:val="0"/>
              <w:snapToGrid w:val="0"/>
              <w:jc w:val="center"/>
              <w:rPr>
                <w:rFonts w:ascii="Arial" w:hAnsi="Arial" w:cs="Arial"/>
              </w:rPr>
            </w:pPr>
            <w:r w:rsidRPr="000D150D">
              <w:rPr>
                <w:rFonts w:ascii="Arial" w:hAnsi="Arial" w:cs="Arial"/>
              </w:rPr>
              <w:t>CHR</w:t>
            </w:r>
          </w:p>
        </w:tc>
        <w:tc>
          <w:tcPr>
            <w:tcW w:w="1432"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5514E23B" w14:textId="77777777" w:rsidR="00956095" w:rsidRPr="000D150D" w:rsidRDefault="00956095" w:rsidP="00D47520">
            <w:pPr>
              <w:adjustRightInd w:val="0"/>
              <w:snapToGrid w:val="0"/>
              <w:jc w:val="center"/>
              <w:rPr>
                <w:rFonts w:ascii="Arial" w:hAnsi="Arial" w:cs="Arial"/>
              </w:rPr>
            </w:pPr>
            <w:r w:rsidRPr="000D150D">
              <w:rPr>
                <w:rFonts w:ascii="Arial" w:hAnsi="Arial" w:cs="Arial"/>
              </w:rPr>
              <w:t>SNP</w:t>
            </w:r>
          </w:p>
        </w:tc>
        <w:tc>
          <w:tcPr>
            <w:tcW w:w="1272"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1D37D218" w14:textId="59250A72" w:rsidR="00956095" w:rsidRPr="000D150D" w:rsidRDefault="00F92AC6" w:rsidP="00D47520">
            <w:pPr>
              <w:adjustRightInd w:val="0"/>
              <w:snapToGrid w:val="0"/>
              <w:jc w:val="center"/>
              <w:rPr>
                <w:rFonts w:ascii="Arial" w:hAnsi="Arial" w:cs="Arial"/>
              </w:rPr>
            </w:pPr>
            <w:r w:rsidRPr="000D150D">
              <w:rPr>
                <w:rFonts w:ascii="Arial" w:hAnsi="Arial" w:cs="Arial"/>
              </w:rPr>
              <w:t>POS</w:t>
            </w:r>
          </w:p>
        </w:tc>
        <w:tc>
          <w:tcPr>
            <w:tcW w:w="800"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0183A256" w14:textId="00C83A88" w:rsidR="00956095" w:rsidRPr="000D150D" w:rsidRDefault="00956095" w:rsidP="00D47520">
            <w:pPr>
              <w:adjustRightInd w:val="0"/>
              <w:snapToGrid w:val="0"/>
              <w:jc w:val="center"/>
              <w:rPr>
                <w:rFonts w:ascii="Arial" w:hAnsi="Arial" w:cs="Arial"/>
                <w:vertAlign w:val="superscript"/>
              </w:rPr>
            </w:pPr>
            <w:r w:rsidRPr="000D150D">
              <w:rPr>
                <w:rFonts w:ascii="Arial" w:hAnsi="Arial" w:cs="Arial"/>
              </w:rPr>
              <w:t>Alleles</w:t>
            </w:r>
            <w:r w:rsidR="006B23D5" w:rsidRPr="000D150D">
              <w:rPr>
                <w:rFonts w:ascii="Arial" w:hAnsi="Arial" w:cs="Arial"/>
                <w:color w:val="666666"/>
                <w:vertAlign w:val="superscript"/>
              </w:rPr>
              <w:t>*</w:t>
            </w:r>
          </w:p>
        </w:tc>
        <w:tc>
          <w:tcPr>
            <w:tcW w:w="814"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31F778E3" w14:textId="77777777" w:rsidR="00956095" w:rsidRPr="000D150D" w:rsidRDefault="00956095" w:rsidP="00D47520">
            <w:pPr>
              <w:adjustRightInd w:val="0"/>
              <w:snapToGrid w:val="0"/>
              <w:jc w:val="center"/>
              <w:rPr>
                <w:rFonts w:ascii="Arial" w:hAnsi="Arial" w:cs="Arial"/>
              </w:rPr>
            </w:pPr>
            <w:r w:rsidRPr="000D150D">
              <w:rPr>
                <w:rFonts w:ascii="Arial" w:hAnsi="Arial" w:cs="Arial"/>
              </w:rPr>
              <w:t>MAF</w:t>
            </w:r>
          </w:p>
        </w:tc>
        <w:tc>
          <w:tcPr>
            <w:tcW w:w="978" w:type="dxa"/>
            <w:tcBorders>
              <w:top w:val="single" w:sz="18" w:space="0" w:color="000000"/>
              <w:left w:val="nil"/>
              <w:right w:val="nil"/>
            </w:tcBorders>
            <w:shd w:val="clear" w:color="auto" w:fill="D9D9D9" w:themeFill="background1" w:themeFillShade="D9"/>
            <w:vAlign w:val="center"/>
          </w:tcPr>
          <w:p w14:paraId="7DE5666B" w14:textId="5F50EE8F" w:rsidR="00956095" w:rsidRPr="000D150D" w:rsidRDefault="00956095" w:rsidP="00D47520">
            <w:pPr>
              <w:adjustRightInd w:val="0"/>
              <w:snapToGrid w:val="0"/>
              <w:jc w:val="center"/>
              <w:rPr>
                <w:rFonts w:ascii="Arial" w:hAnsi="Arial" w:cs="Arial"/>
              </w:rPr>
            </w:pPr>
            <w:r w:rsidRPr="000D150D">
              <w:rPr>
                <w:rFonts w:ascii="Arial" w:hAnsi="Arial" w:cs="Arial"/>
              </w:rPr>
              <w:t>INFO</w:t>
            </w:r>
            <w:r w:rsidR="006B23D5" w:rsidRPr="000D150D">
              <w:rPr>
                <w:rFonts w:ascii="Arial" w:hAnsi="Arial" w:cs="Arial"/>
                <w:color w:val="666666"/>
                <w:vertAlign w:val="superscript"/>
              </w:rPr>
              <w:t>†</w:t>
            </w:r>
          </w:p>
        </w:tc>
        <w:tc>
          <w:tcPr>
            <w:tcW w:w="1921" w:type="dxa"/>
            <w:tcBorders>
              <w:top w:val="single" w:sz="18" w:space="0" w:color="000000"/>
              <w:left w:val="nil"/>
              <w:right w:val="nil"/>
            </w:tcBorders>
            <w:shd w:val="clear" w:color="auto" w:fill="D9D9D9" w:themeFill="background1" w:themeFillShade="D9"/>
            <w:vAlign w:val="center"/>
          </w:tcPr>
          <w:p w14:paraId="649706ED" w14:textId="029F5A4D" w:rsidR="00956095" w:rsidRPr="000D150D" w:rsidRDefault="00956095" w:rsidP="00D47520">
            <w:pPr>
              <w:adjustRightInd w:val="0"/>
              <w:snapToGrid w:val="0"/>
              <w:jc w:val="center"/>
              <w:rPr>
                <w:rFonts w:ascii="Arial" w:hAnsi="Arial" w:cs="Arial"/>
              </w:rPr>
            </w:pPr>
            <w:r w:rsidRPr="000D150D">
              <w:rPr>
                <w:rFonts w:ascii="Arial" w:hAnsi="Arial" w:cs="Arial"/>
              </w:rPr>
              <w:t>P-value for CLR</w:t>
            </w:r>
            <w:r w:rsidR="006B23D5" w:rsidRPr="000D150D">
              <w:rPr>
                <w:rFonts w:ascii="Arial" w:hAnsi="Arial" w:cs="Arial"/>
                <w:color w:val="666666"/>
                <w:vertAlign w:val="superscript"/>
              </w:rPr>
              <w:t>‡</w:t>
            </w:r>
          </w:p>
        </w:tc>
      </w:tr>
      <w:tr w:rsidR="00956095" w:rsidRPr="000D150D" w14:paraId="35DEB26B" w14:textId="77777777" w:rsidTr="006B23D5">
        <w:trPr>
          <w:trHeight w:val="340"/>
          <w:jc w:val="center"/>
        </w:trPr>
        <w:tc>
          <w:tcPr>
            <w:tcW w:w="639"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E66FE4B" w14:textId="77777777" w:rsidR="00956095" w:rsidRPr="00424C1C" w:rsidRDefault="00956095" w:rsidP="00D47520">
            <w:pPr>
              <w:adjustRightInd w:val="0"/>
              <w:snapToGrid w:val="0"/>
              <w:jc w:val="center"/>
              <w:rPr>
                <w:rFonts w:ascii="Arial" w:hAnsi="Arial" w:cs="Arial"/>
              </w:rPr>
            </w:pPr>
            <w:r w:rsidRPr="00424C1C">
              <w:rPr>
                <w:rFonts w:ascii="Arial" w:eastAsia="Malgun Gothic" w:hAnsi="Arial" w:cs="Arial"/>
                <w:color w:val="000000"/>
              </w:rPr>
              <w:t>15</w:t>
            </w:r>
          </w:p>
        </w:tc>
        <w:tc>
          <w:tcPr>
            <w:tcW w:w="1432"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0363838" w14:textId="77777777" w:rsidR="00956095" w:rsidRPr="00424C1C" w:rsidRDefault="00956095" w:rsidP="00D47520">
            <w:pPr>
              <w:adjustRightInd w:val="0"/>
              <w:snapToGrid w:val="0"/>
              <w:jc w:val="center"/>
              <w:rPr>
                <w:rFonts w:ascii="Arial" w:hAnsi="Arial" w:cs="Arial"/>
              </w:rPr>
            </w:pPr>
            <w:r w:rsidRPr="00424C1C">
              <w:rPr>
                <w:rFonts w:ascii="Arial" w:eastAsia="Malgun Gothic" w:hAnsi="Arial" w:cs="Arial"/>
                <w:color w:val="000000"/>
              </w:rPr>
              <w:t>rs41374846</w:t>
            </w:r>
          </w:p>
        </w:tc>
        <w:tc>
          <w:tcPr>
            <w:tcW w:w="1272"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B17A64A" w14:textId="77777777" w:rsidR="00956095" w:rsidRPr="00424C1C" w:rsidRDefault="00956095" w:rsidP="00D47520">
            <w:pPr>
              <w:adjustRightInd w:val="0"/>
              <w:snapToGrid w:val="0"/>
              <w:jc w:val="center"/>
              <w:rPr>
                <w:rFonts w:ascii="Arial" w:hAnsi="Arial" w:cs="Arial"/>
              </w:rPr>
            </w:pPr>
            <w:r w:rsidRPr="00424C1C">
              <w:rPr>
                <w:rFonts w:ascii="Arial" w:eastAsia="Malgun Gothic" w:hAnsi="Arial" w:cs="Arial"/>
                <w:color w:val="000000"/>
              </w:rPr>
              <w:t>96143559</w:t>
            </w:r>
          </w:p>
        </w:tc>
        <w:tc>
          <w:tcPr>
            <w:tcW w:w="8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5535F18" w14:textId="77777777" w:rsidR="00956095" w:rsidRPr="00424C1C" w:rsidRDefault="00956095" w:rsidP="00D47520">
            <w:pPr>
              <w:adjustRightInd w:val="0"/>
              <w:snapToGrid w:val="0"/>
              <w:jc w:val="center"/>
              <w:rPr>
                <w:rFonts w:ascii="Arial" w:hAnsi="Arial" w:cs="Arial"/>
              </w:rPr>
            </w:pPr>
            <w:r w:rsidRPr="00424C1C">
              <w:rPr>
                <w:rFonts w:ascii="Arial" w:eastAsia="Malgun Gothic" w:hAnsi="Arial" w:cs="Arial"/>
                <w:color w:val="000000"/>
              </w:rPr>
              <w:t>A/G</w:t>
            </w:r>
          </w:p>
        </w:tc>
        <w:tc>
          <w:tcPr>
            <w:tcW w:w="814"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A73D915" w14:textId="77777777" w:rsidR="00956095" w:rsidRPr="00424C1C" w:rsidRDefault="00956095" w:rsidP="00D47520">
            <w:pPr>
              <w:adjustRightInd w:val="0"/>
              <w:snapToGrid w:val="0"/>
              <w:jc w:val="center"/>
              <w:rPr>
                <w:rFonts w:ascii="Arial" w:hAnsi="Arial" w:cs="Arial"/>
              </w:rPr>
            </w:pPr>
            <w:r w:rsidRPr="00424C1C">
              <w:rPr>
                <w:rFonts w:ascii="Arial" w:eastAsia="Malgun Gothic" w:hAnsi="Arial" w:cs="Arial"/>
                <w:color w:val="000000"/>
              </w:rPr>
              <w:t>0.2605</w:t>
            </w:r>
          </w:p>
        </w:tc>
        <w:tc>
          <w:tcPr>
            <w:tcW w:w="978" w:type="dxa"/>
            <w:tcBorders>
              <w:top w:val="single" w:sz="8" w:space="0" w:color="000000"/>
              <w:left w:val="nil"/>
              <w:bottom w:val="nil"/>
              <w:right w:val="nil"/>
            </w:tcBorders>
            <w:vAlign w:val="center"/>
          </w:tcPr>
          <w:p w14:paraId="795BF1C3" w14:textId="77777777" w:rsidR="00956095" w:rsidRPr="00424C1C" w:rsidRDefault="00956095" w:rsidP="00D47520">
            <w:pPr>
              <w:adjustRightInd w:val="0"/>
              <w:snapToGrid w:val="0"/>
              <w:jc w:val="center"/>
              <w:rPr>
                <w:rFonts w:ascii="Arial" w:eastAsia="Malgun Gothic" w:hAnsi="Arial" w:cs="Arial"/>
                <w:color w:val="000000"/>
              </w:rPr>
            </w:pPr>
            <w:r w:rsidRPr="00424C1C">
              <w:rPr>
                <w:rFonts w:ascii="Arial" w:eastAsia="Malgun Gothic" w:hAnsi="Arial" w:cs="Arial"/>
                <w:color w:val="000000"/>
              </w:rPr>
              <w:t>0.9097</w:t>
            </w:r>
          </w:p>
        </w:tc>
        <w:tc>
          <w:tcPr>
            <w:tcW w:w="1921" w:type="dxa"/>
            <w:tcBorders>
              <w:top w:val="single" w:sz="8" w:space="0" w:color="000000"/>
              <w:left w:val="nil"/>
              <w:bottom w:val="nil"/>
              <w:right w:val="nil"/>
            </w:tcBorders>
            <w:vAlign w:val="center"/>
          </w:tcPr>
          <w:p w14:paraId="5756BEB3" w14:textId="2AD46744" w:rsidR="00956095" w:rsidRPr="00424C1C" w:rsidRDefault="00630DA2" w:rsidP="00D47520">
            <w:pPr>
              <w:adjustRightInd w:val="0"/>
              <w:snapToGrid w:val="0"/>
              <w:jc w:val="center"/>
              <w:rPr>
                <w:rFonts w:ascii="Arial" w:hAnsi="Arial" w:cs="Arial"/>
              </w:rPr>
            </w:pPr>
            <w:r w:rsidRPr="00424C1C">
              <w:rPr>
                <w:rFonts w:ascii="Arial" w:eastAsia="Malgun Gothic" w:hAnsi="Arial" w:cs="Arial"/>
              </w:rPr>
              <w:t>1.322</w:t>
            </w:r>
            <m:oMath>
              <m:r>
                <m:rPr>
                  <m:sty m:val="p"/>
                </m:rPr>
                <w:rPr>
                  <w:rFonts w:ascii="Cambria Math" w:hAnsi="Cambria Math" w:cs="Arial"/>
                </w:rPr>
                <m:t>×</m:t>
              </m:r>
            </m:oMath>
            <w:r w:rsidR="00956095" w:rsidRPr="00424C1C">
              <w:rPr>
                <w:rFonts w:ascii="Arial" w:hAnsi="Arial" w:cs="Arial" w:hint="eastAsia"/>
              </w:rPr>
              <w:t>10</w:t>
            </w:r>
            <w:r w:rsidR="00956095" w:rsidRPr="00424C1C">
              <w:rPr>
                <w:rFonts w:ascii="Arial" w:hAnsi="Arial" w:cs="Arial" w:hint="eastAsia"/>
                <w:vertAlign w:val="superscript"/>
              </w:rPr>
              <w:t>-</w:t>
            </w:r>
            <w:r w:rsidRPr="00424C1C">
              <w:rPr>
                <w:rFonts w:ascii="Arial" w:hAnsi="Arial" w:cs="Arial"/>
                <w:vertAlign w:val="superscript"/>
              </w:rPr>
              <w:t>7</w:t>
            </w:r>
          </w:p>
        </w:tc>
      </w:tr>
      <w:tr w:rsidR="00956095" w:rsidRPr="000D150D" w14:paraId="35052F41"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3B6F8119"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3FB867D6"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rs59125351</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207448B9"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96144157</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28169BBA"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G/T</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06610318"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0.2510</w:t>
            </w:r>
          </w:p>
        </w:tc>
        <w:tc>
          <w:tcPr>
            <w:tcW w:w="978" w:type="dxa"/>
            <w:tcBorders>
              <w:top w:val="nil"/>
              <w:left w:val="nil"/>
              <w:bottom w:val="nil"/>
              <w:right w:val="nil"/>
            </w:tcBorders>
            <w:vAlign w:val="center"/>
          </w:tcPr>
          <w:p w14:paraId="52C05EFF"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0.9771</w:t>
            </w:r>
          </w:p>
        </w:tc>
        <w:tc>
          <w:tcPr>
            <w:tcW w:w="1921" w:type="dxa"/>
            <w:tcBorders>
              <w:top w:val="nil"/>
              <w:left w:val="nil"/>
              <w:bottom w:val="nil"/>
              <w:right w:val="nil"/>
            </w:tcBorders>
            <w:vAlign w:val="center"/>
          </w:tcPr>
          <w:p w14:paraId="39094E14" w14:textId="19463BDB" w:rsidR="00956095" w:rsidRPr="000D150D" w:rsidRDefault="00241CDA" w:rsidP="00D47520">
            <w:pPr>
              <w:adjustRightInd w:val="0"/>
              <w:snapToGrid w:val="0"/>
              <w:jc w:val="center"/>
              <w:rPr>
                <w:rFonts w:ascii="Arial" w:hAnsi="Arial" w:cs="Arial"/>
              </w:rPr>
            </w:pPr>
            <w:r>
              <w:rPr>
                <w:rFonts w:ascii="Arial" w:eastAsia="Malgun Gothic" w:hAnsi="Arial" w:cs="Arial"/>
              </w:rPr>
              <w:t>2.74</w:t>
            </w:r>
            <w:r w:rsidR="00EA4AAC">
              <w:rPr>
                <w:rFonts w:ascii="Arial" w:eastAsia="Malgun Gothic" w:hAnsi="Arial" w:cs="Arial"/>
              </w:rPr>
              <w:t>1</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w:t>
            </w:r>
            <w:r w:rsidR="004B495B">
              <w:rPr>
                <w:rFonts w:ascii="Arial" w:hAnsi="Arial" w:cs="Arial"/>
                <w:vertAlign w:val="superscript"/>
              </w:rPr>
              <w:t>9</w:t>
            </w:r>
          </w:p>
        </w:tc>
      </w:tr>
      <w:tr w:rsidR="00956095" w:rsidRPr="000D150D" w14:paraId="7C28F800"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22F2B039"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535F4BDB"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rs17581137</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09EDDF89"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96146414</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05A54F7C"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C/A</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31E6EAD1"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0.2336</w:t>
            </w:r>
          </w:p>
        </w:tc>
        <w:tc>
          <w:tcPr>
            <w:tcW w:w="978" w:type="dxa"/>
            <w:tcBorders>
              <w:top w:val="nil"/>
              <w:left w:val="nil"/>
              <w:bottom w:val="nil"/>
              <w:right w:val="nil"/>
            </w:tcBorders>
            <w:vAlign w:val="center"/>
          </w:tcPr>
          <w:p w14:paraId="02CB1232"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0.9893</w:t>
            </w:r>
          </w:p>
        </w:tc>
        <w:tc>
          <w:tcPr>
            <w:tcW w:w="1921" w:type="dxa"/>
            <w:tcBorders>
              <w:top w:val="nil"/>
              <w:left w:val="nil"/>
              <w:bottom w:val="nil"/>
              <w:right w:val="nil"/>
            </w:tcBorders>
            <w:vAlign w:val="center"/>
          </w:tcPr>
          <w:p w14:paraId="4385B978" w14:textId="3672ED11" w:rsidR="00956095" w:rsidRPr="000D150D" w:rsidRDefault="00EA4AAC" w:rsidP="00D47520">
            <w:pPr>
              <w:adjustRightInd w:val="0"/>
              <w:snapToGrid w:val="0"/>
              <w:jc w:val="center"/>
              <w:rPr>
                <w:rFonts w:ascii="Arial" w:hAnsi="Arial" w:cs="Arial"/>
              </w:rPr>
            </w:pPr>
            <w:r w:rsidRPr="00B2051F">
              <w:rPr>
                <w:rFonts w:ascii="Arial" w:hAnsi="Arial"/>
              </w:rPr>
              <w:t>1.</w:t>
            </w:r>
            <w:r>
              <w:rPr>
                <w:rFonts w:ascii="Arial" w:eastAsia="Malgun Gothic" w:hAnsi="Arial" w:cs="Arial"/>
              </w:rPr>
              <w:t>250</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-10</w:t>
            </w:r>
          </w:p>
        </w:tc>
      </w:tr>
      <w:tr w:rsidR="00956095" w:rsidRPr="000D150D" w14:paraId="4BDB4984"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4ABF0CD0"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1E5B684C"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rs6496126</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33BCF231"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96148439</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72A41FAF"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C/G</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1D606D45"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0.2330</w:t>
            </w:r>
          </w:p>
        </w:tc>
        <w:tc>
          <w:tcPr>
            <w:tcW w:w="978" w:type="dxa"/>
            <w:tcBorders>
              <w:top w:val="nil"/>
              <w:left w:val="nil"/>
              <w:bottom w:val="nil"/>
              <w:right w:val="nil"/>
            </w:tcBorders>
            <w:vAlign w:val="center"/>
          </w:tcPr>
          <w:p w14:paraId="174CAABD"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0.9890</w:t>
            </w:r>
          </w:p>
        </w:tc>
        <w:tc>
          <w:tcPr>
            <w:tcW w:w="1921" w:type="dxa"/>
            <w:tcBorders>
              <w:top w:val="nil"/>
              <w:left w:val="nil"/>
              <w:bottom w:val="nil"/>
              <w:right w:val="nil"/>
            </w:tcBorders>
            <w:vAlign w:val="center"/>
          </w:tcPr>
          <w:p w14:paraId="733ED0C0" w14:textId="11C4E4EC" w:rsidR="00956095" w:rsidRPr="000D150D" w:rsidRDefault="00EA4AAC" w:rsidP="00D47520">
            <w:pPr>
              <w:adjustRightInd w:val="0"/>
              <w:snapToGrid w:val="0"/>
              <w:jc w:val="center"/>
              <w:rPr>
                <w:rFonts w:ascii="Arial" w:hAnsi="Arial" w:cs="Arial"/>
              </w:rPr>
            </w:pPr>
            <w:r>
              <w:rPr>
                <w:rFonts w:ascii="Arial" w:eastAsia="Malgun Gothic" w:hAnsi="Arial" w:cs="Arial"/>
              </w:rPr>
              <w:t>6.982</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w:t>
            </w:r>
            <w:r w:rsidR="004B495B">
              <w:rPr>
                <w:rFonts w:ascii="Arial" w:hAnsi="Arial" w:cs="Arial"/>
                <w:vertAlign w:val="superscript"/>
              </w:rPr>
              <w:t>9</w:t>
            </w:r>
          </w:p>
        </w:tc>
      </w:tr>
      <w:tr w:rsidR="00956095" w:rsidRPr="000D150D" w14:paraId="20285D5D"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36A018DB"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36E66379"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rs2397810</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3F82F199"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96148765</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1D7B4FDA"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C/T</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1EB32CCC"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0.2330</w:t>
            </w:r>
          </w:p>
        </w:tc>
        <w:tc>
          <w:tcPr>
            <w:tcW w:w="978" w:type="dxa"/>
            <w:tcBorders>
              <w:top w:val="nil"/>
              <w:left w:val="nil"/>
              <w:bottom w:val="nil"/>
              <w:right w:val="nil"/>
            </w:tcBorders>
            <w:vAlign w:val="center"/>
          </w:tcPr>
          <w:p w14:paraId="5ACA5657"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0.9890</w:t>
            </w:r>
          </w:p>
        </w:tc>
        <w:tc>
          <w:tcPr>
            <w:tcW w:w="1921" w:type="dxa"/>
            <w:tcBorders>
              <w:top w:val="nil"/>
              <w:left w:val="nil"/>
              <w:bottom w:val="nil"/>
              <w:right w:val="nil"/>
            </w:tcBorders>
            <w:vAlign w:val="center"/>
          </w:tcPr>
          <w:p w14:paraId="1F5F2558" w14:textId="21775EC3" w:rsidR="00956095" w:rsidRPr="000D150D" w:rsidRDefault="00EA4AAC" w:rsidP="00D47520">
            <w:pPr>
              <w:adjustRightInd w:val="0"/>
              <w:snapToGrid w:val="0"/>
              <w:jc w:val="center"/>
              <w:rPr>
                <w:rFonts w:ascii="Arial" w:hAnsi="Arial" w:cs="Arial"/>
              </w:rPr>
            </w:pPr>
            <w:r>
              <w:rPr>
                <w:rFonts w:ascii="Arial" w:eastAsia="Malgun Gothic" w:hAnsi="Arial" w:cs="Arial"/>
              </w:rPr>
              <w:t>6.691</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w:t>
            </w:r>
            <w:r w:rsidR="004B495B">
              <w:rPr>
                <w:rFonts w:ascii="Arial" w:hAnsi="Arial" w:cs="Arial"/>
                <w:vertAlign w:val="superscript"/>
              </w:rPr>
              <w:t>9</w:t>
            </w:r>
          </w:p>
        </w:tc>
      </w:tr>
      <w:tr w:rsidR="00956095" w:rsidRPr="000D150D" w14:paraId="32118278" w14:textId="77777777" w:rsidTr="006B23D5">
        <w:trPr>
          <w:trHeight w:val="85"/>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47927BB2"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59A03D5F"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rs10520790</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735F39F4"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96151040</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273F3AAE"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T/G</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3FBAF48F"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0.2478</w:t>
            </w:r>
          </w:p>
        </w:tc>
        <w:tc>
          <w:tcPr>
            <w:tcW w:w="978" w:type="dxa"/>
            <w:tcBorders>
              <w:top w:val="nil"/>
              <w:left w:val="nil"/>
              <w:bottom w:val="nil"/>
              <w:right w:val="nil"/>
            </w:tcBorders>
            <w:vAlign w:val="center"/>
          </w:tcPr>
          <w:p w14:paraId="0244F981"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0.9958</w:t>
            </w:r>
          </w:p>
        </w:tc>
        <w:tc>
          <w:tcPr>
            <w:tcW w:w="1921" w:type="dxa"/>
            <w:tcBorders>
              <w:top w:val="nil"/>
              <w:left w:val="nil"/>
              <w:bottom w:val="nil"/>
              <w:right w:val="nil"/>
            </w:tcBorders>
            <w:vAlign w:val="center"/>
          </w:tcPr>
          <w:p w14:paraId="2B247E64" w14:textId="026E8D03" w:rsidR="00956095" w:rsidRPr="000D150D" w:rsidRDefault="00EA4AAC" w:rsidP="00D47520">
            <w:pPr>
              <w:adjustRightInd w:val="0"/>
              <w:snapToGrid w:val="0"/>
              <w:jc w:val="center"/>
              <w:rPr>
                <w:rFonts w:ascii="Arial" w:hAnsi="Arial" w:cs="Arial"/>
              </w:rPr>
            </w:pPr>
            <w:r>
              <w:rPr>
                <w:rFonts w:ascii="Arial" w:eastAsia="Malgun Gothic" w:hAnsi="Arial" w:cs="Arial"/>
              </w:rPr>
              <w:t>6.691</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w:t>
            </w:r>
            <w:r w:rsidR="004B495B">
              <w:rPr>
                <w:rFonts w:ascii="Arial" w:hAnsi="Arial" w:cs="Arial"/>
                <w:vertAlign w:val="superscript"/>
              </w:rPr>
              <w:t>9</w:t>
            </w:r>
          </w:p>
        </w:tc>
      </w:tr>
      <w:tr w:rsidR="00956095" w:rsidRPr="000D150D" w14:paraId="2629BE35"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64C712A7"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4423816F"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rs55804812</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21296754"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96151256</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4C6DB97D"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A/T</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2871BE30"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0.2475</w:t>
            </w:r>
          </w:p>
        </w:tc>
        <w:tc>
          <w:tcPr>
            <w:tcW w:w="978" w:type="dxa"/>
            <w:tcBorders>
              <w:top w:val="nil"/>
              <w:left w:val="nil"/>
              <w:bottom w:val="nil"/>
              <w:right w:val="nil"/>
            </w:tcBorders>
            <w:vAlign w:val="center"/>
          </w:tcPr>
          <w:p w14:paraId="2E99FFBF"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0.9952</w:t>
            </w:r>
          </w:p>
        </w:tc>
        <w:tc>
          <w:tcPr>
            <w:tcW w:w="1921" w:type="dxa"/>
            <w:tcBorders>
              <w:top w:val="nil"/>
              <w:left w:val="nil"/>
              <w:bottom w:val="nil"/>
              <w:right w:val="nil"/>
            </w:tcBorders>
            <w:vAlign w:val="center"/>
          </w:tcPr>
          <w:p w14:paraId="64F500BA" w14:textId="1B453CEF" w:rsidR="00956095" w:rsidRPr="000D150D" w:rsidRDefault="00EA4AAC" w:rsidP="00D47520">
            <w:pPr>
              <w:adjustRightInd w:val="0"/>
              <w:snapToGrid w:val="0"/>
              <w:jc w:val="center"/>
              <w:rPr>
                <w:rFonts w:ascii="Arial" w:hAnsi="Arial" w:cs="Arial"/>
              </w:rPr>
            </w:pPr>
            <w:r w:rsidRPr="00B2051F">
              <w:rPr>
                <w:rFonts w:ascii="Arial" w:hAnsi="Arial"/>
              </w:rPr>
              <w:t>4.</w:t>
            </w:r>
            <w:r>
              <w:rPr>
                <w:rFonts w:ascii="Arial" w:eastAsia="Malgun Gothic" w:hAnsi="Arial" w:cs="Arial"/>
              </w:rPr>
              <w:t>008</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w:t>
            </w:r>
            <w:r w:rsidR="004B495B">
              <w:rPr>
                <w:rFonts w:ascii="Arial" w:hAnsi="Arial" w:cs="Arial"/>
                <w:vertAlign w:val="superscript"/>
              </w:rPr>
              <w:t>8</w:t>
            </w:r>
          </w:p>
        </w:tc>
      </w:tr>
      <w:tr w:rsidR="00956095" w:rsidRPr="000D150D" w14:paraId="43003E4D"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2A72BA8B"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0E6B1E52"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rs16975389</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3E76EFA1"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96153782</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73D3C409"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C/T</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1E14713A"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0.2463</w:t>
            </w:r>
          </w:p>
        </w:tc>
        <w:tc>
          <w:tcPr>
            <w:tcW w:w="978" w:type="dxa"/>
            <w:tcBorders>
              <w:top w:val="nil"/>
              <w:left w:val="nil"/>
              <w:bottom w:val="nil"/>
              <w:right w:val="nil"/>
            </w:tcBorders>
            <w:vAlign w:val="center"/>
          </w:tcPr>
          <w:p w14:paraId="11487D8A"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0.9967</w:t>
            </w:r>
          </w:p>
        </w:tc>
        <w:tc>
          <w:tcPr>
            <w:tcW w:w="1921" w:type="dxa"/>
            <w:tcBorders>
              <w:top w:val="nil"/>
              <w:left w:val="nil"/>
              <w:bottom w:val="nil"/>
              <w:right w:val="nil"/>
            </w:tcBorders>
            <w:vAlign w:val="center"/>
          </w:tcPr>
          <w:p w14:paraId="2504C4D7" w14:textId="7934F46F" w:rsidR="00956095" w:rsidRPr="000D150D" w:rsidRDefault="00EA4AAC" w:rsidP="00D47520">
            <w:pPr>
              <w:adjustRightInd w:val="0"/>
              <w:snapToGrid w:val="0"/>
              <w:jc w:val="center"/>
              <w:rPr>
                <w:rFonts w:ascii="Arial" w:hAnsi="Arial" w:cs="Arial"/>
              </w:rPr>
            </w:pPr>
            <w:r>
              <w:rPr>
                <w:rFonts w:ascii="Arial" w:eastAsia="Malgun Gothic" w:hAnsi="Arial" w:cs="Arial"/>
              </w:rPr>
              <w:t>1.173</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w:t>
            </w:r>
            <w:r w:rsidR="004B495B">
              <w:rPr>
                <w:rFonts w:ascii="Arial" w:hAnsi="Arial" w:cs="Arial"/>
                <w:vertAlign w:val="superscript"/>
              </w:rPr>
              <w:t>8</w:t>
            </w:r>
          </w:p>
        </w:tc>
      </w:tr>
      <w:tr w:rsidR="00956095" w:rsidRPr="000D150D" w14:paraId="7EBFA525"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7B62F3C6"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1E2EF109"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rs16975396</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09E1B4B9"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96158705</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32DED781"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G/T</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29FE2F7B"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0.2466</w:t>
            </w:r>
          </w:p>
        </w:tc>
        <w:tc>
          <w:tcPr>
            <w:tcW w:w="978" w:type="dxa"/>
            <w:tcBorders>
              <w:top w:val="nil"/>
              <w:left w:val="nil"/>
              <w:bottom w:val="nil"/>
              <w:right w:val="nil"/>
            </w:tcBorders>
            <w:vAlign w:val="center"/>
          </w:tcPr>
          <w:p w14:paraId="17703D54"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0.9983</w:t>
            </w:r>
          </w:p>
        </w:tc>
        <w:tc>
          <w:tcPr>
            <w:tcW w:w="1921" w:type="dxa"/>
            <w:tcBorders>
              <w:top w:val="nil"/>
              <w:left w:val="nil"/>
              <w:bottom w:val="nil"/>
              <w:right w:val="nil"/>
            </w:tcBorders>
            <w:vAlign w:val="center"/>
          </w:tcPr>
          <w:p w14:paraId="47ED8978" w14:textId="2B57A764" w:rsidR="00956095" w:rsidRPr="000D150D" w:rsidRDefault="00EA4AAC" w:rsidP="00D47520">
            <w:pPr>
              <w:adjustRightInd w:val="0"/>
              <w:snapToGrid w:val="0"/>
              <w:jc w:val="center"/>
              <w:rPr>
                <w:rFonts w:ascii="Arial" w:hAnsi="Arial" w:cs="Arial"/>
                <w:lang w:eastAsia="ko-KR"/>
              </w:rPr>
            </w:pPr>
            <w:r>
              <w:rPr>
                <w:rFonts w:ascii="Arial" w:eastAsia="Malgun Gothic" w:hAnsi="Arial" w:cs="Arial"/>
              </w:rPr>
              <w:t>3.547</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w:t>
            </w:r>
            <w:r w:rsidR="004B495B">
              <w:rPr>
                <w:rFonts w:ascii="Arial" w:hAnsi="Arial" w:cs="Arial"/>
                <w:vertAlign w:val="superscript"/>
              </w:rPr>
              <w:t>8</w:t>
            </w:r>
          </w:p>
        </w:tc>
      </w:tr>
      <w:tr w:rsidR="00956095" w:rsidRPr="000D150D" w14:paraId="0768A97B"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192F7381"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4C6EE777"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rs4628911</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55B2A4A2"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96167905</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4162C3FA"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T/C</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05052198"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0.2472</w:t>
            </w:r>
          </w:p>
        </w:tc>
        <w:tc>
          <w:tcPr>
            <w:tcW w:w="978" w:type="dxa"/>
            <w:tcBorders>
              <w:top w:val="nil"/>
              <w:left w:val="nil"/>
              <w:bottom w:val="nil"/>
              <w:right w:val="nil"/>
            </w:tcBorders>
            <w:vAlign w:val="center"/>
          </w:tcPr>
          <w:p w14:paraId="30E67A8B"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1.0000</w:t>
            </w:r>
          </w:p>
        </w:tc>
        <w:tc>
          <w:tcPr>
            <w:tcW w:w="1921" w:type="dxa"/>
            <w:tcBorders>
              <w:top w:val="nil"/>
              <w:left w:val="nil"/>
              <w:bottom w:val="nil"/>
              <w:right w:val="nil"/>
            </w:tcBorders>
            <w:vAlign w:val="center"/>
          </w:tcPr>
          <w:p w14:paraId="14F7F46D" w14:textId="6D675C69" w:rsidR="00956095" w:rsidRPr="000D150D" w:rsidRDefault="00EA4AAC" w:rsidP="00D47520">
            <w:pPr>
              <w:adjustRightInd w:val="0"/>
              <w:snapToGrid w:val="0"/>
              <w:jc w:val="center"/>
              <w:rPr>
                <w:rFonts w:ascii="Arial" w:hAnsi="Arial" w:cs="Arial"/>
              </w:rPr>
            </w:pPr>
            <w:r>
              <w:rPr>
                <w:rFonts w:ascii="Arial" w:eastAsia="Malgun Gothic" w:hAnsi="Arial" w:cs="Arial"/>
              </w:rPr>
              <w:t>3.547</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w:t>
            </w:r>
            <w:r w:rsidR="004B495B">
              <w:rPr>
                <w:rFonts w:ascii="Arial" w:hAnsi="Arial" w:cs="Arial"/>
                <w:vertAlign w:val="superscript"/>
              </w:rPr>
              <w:t>8</w:t>
            </w:r>
          </w:p>
        </w:tc>
      </w:tr>
      <w:tr w:rsidR="00956095" w:rsidRPr="000D150D" w14:paraId="52425631"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553A89C8"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41C49D0A"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rs6496128</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2EC96B3D"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96168303</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0023DE81"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G/A</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7B1B9815"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0.2472</w:t>
            </w:r>
          </w:p>
        </w:tc>
        <w:tc>
          <w:tcPr>
            <w:tcW w:w="978" w:type="dxa"/>
            <w:tcBorders>
              <w:top w:val="nil"/>
              <w:left w:val="nil"/>
              <w:bottom w:val="nil"/>
              <w:right w:val="nil"/>
            </w:tcBorders>
            <w:vAlign w:val="center"/>
          </w:tcPr>
          <w:p w14:paraId="6CA657B0"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1.0000</w:t>
            </w:r>
          </w:p>
        </w:tc>
        <w:tc>
          <w:tcPr>
            <w:tcW w:w="1921" w:type="dxa"/>
            <w:tcBorders>
              <w:top w:val="nil"/>
              <w:left w:val="nil"/>
              <w:bottom w:val="nil"/>
              <w:right w:val="nil"/>
            </w:tcBorders>
            <w:vAlign w:val="center"/>
          </w:tcPr>
          <w:p w14:paraId="447EDF1E" w14:textId="1FBF2CBF" w:rsidR="00956095" w:rsidRPr="000D150D" w:rsidRDefault="00EA4AAC" w:rsidP="00D47520">
            <w:pPr>
              <w:adjustRightInd w:val="0"/>
              <w:snapToGrid w:val="0"/>
              <w:jc w:val="center"/>
              <w:rPr>
                <w:rFonts w:ascii="Arial" w:hAnsi="Arial" w:cs="Arial"/>
              </w:rPr>
            </w:pPr>
            <w:r>
              <w:rPr>
                <w:rFonts w:ascii="Arial" w:eastAsia="Malgun Gothic" w:hAnsi="Arial" w:cs="Arial"/>
                <w:color w:val="000000"/>
                <w:lang w:eastAsia="ko-KR"/>
              </w:rPr>
              <w:t>3.5</w:t>
            </w:r>
            <w:r w:rsidR="00A94026" w:rsidRPr="000D150D">
              <w:rPr>
                <w:rFonts w:ascii="Arial" w:eastAsia="Malgun Gothic" w:hAnsi="Arial" w:cs="Arial" w:hint="eastAsia"/>
                <w:color w:val="000000"/>
                <w:lang w:eastAsia="ko-KR"/>
              </w:rPr>
              <w:t>47</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w:t>
            </w:r>
            <w:r w:rsidR="004B495B">
              <w:rPr>
                <w:rFonts w:ascii="Arial" w:hAnsi="Arial" w:cs="Arial"/>
                <w:vertAlign w:val="superscript"/>
              </w:rPr>
              <w:t>8</w:t>
            </w:r>
          </w:p>
        </w:tc>
      </w:tr>
      <w:tr w:rsidR="00956095" w:rsidRPr="000D150D" w14:paraId="6408813F"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55F17CE7"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2C51815C"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rs8029996</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4DDC7F49"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96168770</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1F0BFDB2"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A/G</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2A1057E7"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0.2472</w:t>
            </w:r>
          </w:p>
        </w:tc>
        <w:tc>
          <w:tcPr>
            <w:tcW w:w="978" w:type="dxa"/>
            <w:tcBorders>
              <w:top w:val="nil"/>
              <w:left w:val="nil"/>
              <w:bottom w:val="nil"/>
              <w:right w:val="nil"/>
            </w:tcBorders>
            <w:vAlign w:val="center"/>
          </w:tcPr>
          <w:p w14:paraId="50090246"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0.9998</w:t>
            </w:r>
          </w:p>
        </w:tc>
        <w:tc>
          <w:tcPr>
            <w:tcW w:w="1921" w:type="dxa"/>
            <w:tcBorders>
              <w:top w:val="nil"/>
              <w:left w:val="nil"/>
              <w:bottom w:val="nil"/>
              <w:right w:val="nil"/>
            </w:tcBorders>
            <w:vAlign w:val="center"/>
          </w:tcPr>
          <w:p w14:paraId="04A90A9B" w14:textId="3B4F25FF" w:rsidR="00956095" w:rsidRPr="000D150D" w:rsidRDefault="00EA4AAC" w:rsidP="00D47520">
            <w:pPr>
              <w:adjustRightInd w:val="0"/>
              <w:snapToGrid w:val="0"/>
              <w:jc w:val="center"/>
              <w:rPr>
                <w:rFonts w:ascii="Arial" w:hAnsi="Arial" w:cs="Arial"/>
              </w:rPr>
            </w:pPr>
            <w:r>
              <w:rPr>
                <w:rFonts w:ascii="Arial" w:eastAsia="Malgun Gothic" w:hAnsi="Arial" w:cs="Arial"/>
                <w:color w:val="000000"/>
                <w:lang w:eastAsia="ko-KR"/>
              </w:rPr>
              <w:t>3.5</w:t>
            </w:r>
            <w:r w:rsidR="00A94026" w:rsidRPr="000D150D">
              <w:rPr>
                <w:rFonts w:ascii="Arial" w:eastAsia="Malgun Gothic" w:hAnsi="Arial" w:cs="Arial" w:hint="eastAsia"/>
                <w:color w:val="000000"/>
                <w:lang w:eastAsia="ko-KR"/>
              </w:rPr>
              <w:t>47</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w:t>
            </w:r>
            <w:r w:rsidR="004B495B">
              <w:rPr>
                <w:rFonts w:ascii="Arial" w:hAnsi="Arial" w:cs="Arial"/>
                <w:vertAlign w:val="superscript"/>
              </w:rPr>
              <w:t>8</w:t>
            </w:r>
          </w:p>
        </w:tc>
      </w:tr>
      <w:tr w:rsidR="00956095" w:rsidRPr="000D150D" w14:paraId="6E39A534"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35533CC8"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554F97E7"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rs4551988</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69834B30"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96169589</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6CE85B35"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C/G</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28FFFA3D"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0.2472</w:t>
            </w:r>
          </w:p>
        </w:tc>
        <w:tc>
          <w:tcPr>
            <w:tcW w:w="978" w:type="dxa"/>
            <w:tcBorders>
              <w:top w:val="nil"/>
              <w:left w:val="nil"/>
              <w:bottom w:val="nil"/>
              <w:right w:val="nil"/>
            </w:tcBorders>
            <w:vAlign w:val="center"/>
          </w:tcPr>
          <w:p w14:paraId="7F2FC4E8"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0.9998</w:t>
            </w:r>
          </w:p>
        </w:tc>
        <w:tc>
          <w:tcPr>
            <w:tcW w:w="1921" w:type="dxa"/>
            <w:tcBorders>
              <w:top w:val="nil"/>
              <w:left w:val="nil"/>
              <w:bottom w:val="nil"/>
              <w:right w:val="nil"/>
            </w:tcBorders>
            <w:vAlign w:val="center"/>
          </w:tcPr>
          <w:p w14:paraId="66A1F4CF" w14:textId="1D07A9E1" w:rsidR="00956095" w:rsidRPr="000D150D" w:rsidRDefault="00EA4AAC" w:rsidP="00D47520">
            <w:pPr>
              <w:adjustRightInd w:val="0"/>
              <w:snapToGrid w:val="0"/>
              <w:jc w:val="center"/>
              <w:rPr>
                <w:rFonts w:ascii="Arial" w:hAnsi="Arial" w:cs="Arial"/>
              </w:rPr>
            </w:pPr>
            <w:r>
              <w:rPr>
                <w:rFonts w:ascii="Arial" w:eastAsia="Malgun Gothic" w:hAnsi="Arial" w:cs="Arial"/>
                <w:color w:val="000000"/>
                <w:lang w:eastAsia="ko-KR"/>
              </w:rPr>
              <w:t>3.5</w:t>
            </w:r>
            <w:r w:rsidR="00A94026" w:rsidRPr="000D150D">
              <w:rPr>
                <w:rFonts w:ascii="Arial" w:eastAsia="Malgun Gothic" w:hAnsi="Arial" w:cs="Arial" w:hint="eastAsia"/>
                <w:color w:val="000000"/>
                <w:lang w:eastAsia="ko-KR"/>
              </w:rPr>
              <w:t>47</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w:t>
            </w:r>
            <w:r w:rsidR="004B495B">
              <w:rPr>
                <w:rFonts w:ascii="Arial" w:hAnsi="Arial" w:cs="Arial"/>
                <w:vertAlign w:val="superscript"/>
              </w:rPr>
              <w:t>8</w:t>
            </w:r>
          </w:p>
        </w:tc>
      </w:tr>
      <w:tr w:rsidR="00956095" w:rsidRPr="000D150D" w14:paraId="66E371D5"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3483AD55"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3A9D7005"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rs58878263</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44DF3700"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96171069</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424DC3E8"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A/C</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3C616B01"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0.2493</w:t>
            </w:r>
          </w:p>
        </w:tc>
        <w:tc>
          <w:tcPr>
            <w:tcW w:w="978" w:type="dxa"/>
            <w:tcBorders>
              <w:top w:val="nil"/>
              <w:left w:val="nil"/>
              <w:bottom w:val="nil"/>
              <w:right w:val="nil"/>
            </w:tcBorders>
            <w:vAlign w:val="center"/>
          </w:tcPr>
          <w:p w14:paraId="0052E966"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0.9979</w:t>
            </w:r>
          </w:p>
        </w:tc>
        <w:tc>
          <w:tcPr>
            <w:tcW w:w="1921" w:type="dxa"/>
            <w:tcBorders>
              <w:top w:val="nil"/>
              <w:left w:val="nil"/>
              <w:bottom w:val="nil"/>
              <w:right w:val="nil"/>
            </w:tcBorders>
            <w:vAlign w:val="center"/>
          </w:tcPr>
          <w:p w14:paraId="07D08DFA" w14:textId="29CA346E" w:rsidR="00956095" w:rsidRPr="000D150D" w:rsidRDefault="004B495B" w:rsidP="00D47520">
            <w:pPr>
              <w:adjustRightInd w:val="0"/>
              <w:snapToGrid w:val="0"/>
              <w:jc w:val="center"/>
              <w:rPr>
                <w:rFonts w:ascii="Arial" w:hAnsi="Arial" w:cs="Arial"/>
              </w:rPr>
            </w:pPr>
            <w:r>
              <w:rPr>
                <w:rFonts w:ascii="Arial" w:eastAsia="Malgun Gothic" w:hAnsi="Arial" w:cs="Arial"/>
              </w:rPr>
              <w:t>3.632</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w:t>
            </w:r>
            <w:r>
              <w:rPr>
                <w:rFonts w:ascii="Arial" w:hAnsi="Arial" w:cs="Arial"/>
                <w:vertAlign w:val="superscript"/>
              </w:rPr>
              <w:t>8</w:t>
            </w:r>
          </w:p>
        </w:tc>
      </w:tr>
      <w:tr w:rsidR="00956095" w:rsidRPr="000D150D" w14:paraId="12DE6F91"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3E92E192"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23E4697E"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rs8040665</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0CAFDD3F"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96175692</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51C75E87"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G/T</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68823410"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0.2487</w:t>
            </w:r>
          </w:p>
        </w:tc>
        <w:tc>
          <w:tcPr>
            <w:tcW w:w="978" w:type="dxa"/>
            <w:tcBorders>
              <w:top w:val="nil"/>
              <w:left w:val="nil"/>
              <w:bottom w:val="nil"/>
              <w:right w:val="nil"/>
            </w:tcBorders>
            <w:vAlign w:val="center"/>
          </w:tcPr>
          <w:p w14:paraId="66142D8A"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0.9976</w:t>
            </w:r>
          </w:p>
        </w:tc>
        <w:tc>
          <w:tcPr>
            <w:tcW w:w="1921" w:type="dxa"/>
            <w:tcBorders>
              <w:top w:val="nil"/>
              <w:left w:val="nil"/>
              <w:bottom w:val="nil"/>
              <w:right w:val="nil"/>
            </w:tcBorders>
            <w:vAlign w:val="center"/>
          </w:tcPr>
          <w:p w14:paraId="2F23FE45" w14:textId="0E54A995" w:rsidR="00956095" w:rsidRPr="000D150D" w:rsidRDefault="00EA4AAC" w:rsidP="00D47520">
            <w:pPr>
              <w:adjustRightInd w:val="0"/>
              <w:snapToGrid w:val="0"/>
              <w:jc w:val="center"/>
              <w:rPr>
                <w:rFonts w:ascii="Arial" w:hAnsi="Arial" w:cs="Arial"/>
              </w:rPr>
            </w:pPr>
            <w:r>
              <w:rPr>
                <w:rFonts w:ascii="Arial" w:eastAsia="Malgun Gothic" w:hAnsi="Arial" w:cs="Arial"/>
              </w:rPr>
              <w:t>2.</w:t>
            </w:r>
            <w:r w:rsidR="004B495B">
              <w:rPr>
                <w:rFonts w:ascii="Arial" w:eastAsia="Malgun Gothic" w:hAnsi="Arial" w:cs="Arial"/>
              </w:rPr>
              <w:t>375</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w:t>
            </w:r>
            <w:r w:rsidR="004B495B">
              <w:rPr>
                <w:rFonts w:ascii="Arial" w:hAnsi="Arial" w:cs="Arial"/>
                <w:vertAlign w:val="superscript"/>
              </w:rPr>
              <w:t>8</w:t>
            </w:r>
          </w:p>
        </w:tc>
      </w:tr>
      <w:tr w:rsidR="00956095" w:rsidRPr="000D150D" w14:paraId="6A666E6B" w14:textId="77777777" w:rsidTr="006B23D5">
        <w:trPr>
          <w:trHeight w:val="340"/>
          <w:jc w:val="center"/>
        </w:trPr>
        <w:tc>
          <w:tcPr>
            <w:tcW w:w="639" w:type="dxa"/>
            <w:tcBorders>
              <w:top w:val="nil"/>
              <w:left w:val="nil"/>
              <w:right w:val="nil"/>
            </w:tcBorders>
            <w:shd w:val="clear" w:color="auto" w:fill="auto"/>
            <w:tcMar>
              <w:top w:w="15" w:type="dxa"/>
              <w:left w:w="15" w:type="dxa"/>
              <w:bottom w:w="0" w:type="dxa"/>
              <w:right w:w="15" w:type="dxa"/>
            </w:tcMar>
            <w:vAlign w:val="center"/>
            <w:hideMark/>
          </w:tcPr>
          <w:p w14:paraId="7A6AC0A0"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right w:val="nil"/>
            </w:tcBorders>
            <w:shd w:val="clear" w:color="auto" w:fill="auto"/>
            <w:tcMar>
              <w:top w:w="15" w:type="dxa"/>
              <w:left w:w="15" w:type="dxa"/>
              <w:bottom w:w="0" w:type="dxa"/>
              <w:right w:w="15" w:type="dxa"/>
            </w:tcMar>
            <w:vAlign w:val="center"/>
            <w:hideMark/>
          </w:tcPr>
          <w:p w14:paraId="6C6CA7BE"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15:96175733</w:t>
            </w:r>
          </w:p>
        </w:tc>
        <w:tc>
          <w:tcPr>
            <w:tcW w:w="1272" w:type="dxa"/>
            <w:tcBorders>
              <w:top w:val="nil"/>
              <w:left w:val="nil"/>
              <w:right w:val="nil"/>
            </w:tcBorders>
            <w:shd w:val="clear" w:color="auto" w:fill="auto"/>
            <w:tcMar>
              <w:top w:w="15" w:type="dxa"/>
              <w:left w:w="15" w:type="dxa"/>
              <w:bottom w:w="0" w:type="dxa"/>
              <w:right w:w="15" w:type="dxa"/>
            </w:tcMar>
            <w:vAlign w:val="center"/>
            <w:hideMark/>
          </w:tcPr>
          <w:p w14:paraId="1F6C1A56"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96175733</w:t>
            </w:r>
          </w:p>
        </w:tc>
        <w:tc>
          <w:tcPr>
            <w:tcW w:w="800" w:type="dxa"/>
            <w:tcBorders>
              <w:top w:val="nil"/>
              <w:left w:val="nil"/>
              <w:right w:val="nil"/>
            </w:tcBorders>
            <w:shd w:val="clear" w:color="auto" w:fill="auto"/>
            <w:tcMar>
              <w:top w:w="15" w:type="dxa"/>
              <w:left w:w="15" w:type="dxa"/>
              <w:bottom w:w="0" w:type="dxa"/>
              <w:right w:w="15" w:type="dxa"/>
            </w:tcMar>
            <w:vAlign w:val="center"/>
            <w:hideMark/>
          </w:tcPr>
          <w:p w14:paraId="113B27E4"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A/G</w:t>
            </w:r>
          </w:p>
        </w:tc>
        <w:tc>
          <w:tcPr>
            <w:tcW w:w="814" w:type="dxa"/>
            <w:tcBorders>
              <w:top w:val="nil"/>
              <w:left w:val="nil"/>
              <w:right w:val="nil"/>
            </w:tcBorders>
            <w:shd w:val="clear" w:color="auto" w:fill="auto"/>
            <w:tcMar>
              <w:top w:w="15" w:type="dxa"/>
              <w:left w:w="15" w:type="dxa"/>
              <w:bottom w:w="0" w:type="dxa"/>
              <w:right w:w="15" w:type="dxa"/>
            </w:tcMar>
            <w:vAlign w:val="center"/>
            <w:hideMark/>
          </w:tcPr>
          <w:p w14:paraId="257616B8"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0.2466</w:t>
            </w:r>
          </w:p>
        </w:tc>
        <w:tc>
          <w:tcPr>
            <w:tcW w:w="978" w:type="dxa"/>
            <w:tcBorders>
              <w:top w:val="nil"/>
              <w:left w:val="nil"/>
              <w:right w:val="nil"/>
            </w:tcBorders>
            <w:vAlign w:val="center"/>
          </w:tcPr>
          <w:p w14:paraId="3E524FDC"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0.9975</w:t>
            </w:r>
          </w:p>
        </w:tc>
        <w:tc>
          <w:tcPr>
            <w:tcW w:w="1921" w:type="dxa"/>
            <w:tcBorders>
              <w:top w:val="nil"/>
              <w:left w:val="nil"/>
              <w:right w:val="nil"/>
            </w:tcBorders>
            <w:vAlign w:val="center"/>
          </w:tcPr>
          <w:p w14:paraId="76CE7B8B" w14:textId="3D77D54A" w:rsidR="00956095" w:rsidRPr="000D150D" w:rsidRDefault="00EA4AAC" w:rsidP="00D47520">
            <w:pPr>
              <w:adjustRightInd w:val="0"/>
              <w:snapToGrid w:val="0"/>
              <w:jc w:val="center"/>
              <w:rPr>
                <w:rFonts w:ascii="Arial" w:hAnsi="Arial" w:cs="Arial"/>
              </w:rPr>
            </w:pPr>
            <w:r>
              <w:rPr>
                <w:rFonts w:ascii="Arial" w:eastAsia="Malgun Gothic" w:hAnsi="Arial" w:cs="Arial"/>
              </w:rPr>
              <w:t>2.227</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w:t>
            </w:r>
            <w:r w:rsidR="004B495B">
              <w:rPr>
                <w:rFonts w:ascii="Arial" w:hAnsi="Arial" w:cs="Arial"/>
                <w:vertAlign w:val="superscript"/>
              </w:rPr>
              <w:t>8</w:t>
            </w:r>
          </w:p>
        </w:tc>
      </w:tr>
      <w:tr w:rsidR="00956095" w:rsidRPr="000D150D" w14:paraId="05D88F4E"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76A6E080"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7AFF8256"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rs8040168</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3738168D"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96176096</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7DC5FC0E"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G/C</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2F63A750" w14:textId="77777777" w:rsidR="00956095" w:rsidRPr="000D150D" w:rsidRDefault="00956095" w:rsidP="00D47520">
            <w:pPr>
              <w:adjustRightInd w:val="0"/>
              <w:snapToGrid w:val="0"/>
              <w:jc w:val="center"/>
              <w:rPr>
                <w:rFonts w:ascii="Arial" w:hAnsi="Arial" w:cs="Arial"/>
              </w:rPr>
            </w:pPr>
            <w:r w:rsidRPr="000D150D">
              <w:rPr>
                <w:rFonts w:ascii="Arial" w:eastAsia="Malgun Gothic" w:hAnsi="Arial" w:cs="Arial"/>
                <w:color w:val="000000"/>
              </w:rPr>
              <w:t>0.2466</w:t>
            </w:r>
          </w:p>
        </w:tc>
        <w:tc>
          <w:tcPr>
            <w:tcW w:w="978" w:type="dxa"/>
            <w:tcBorders>
              <w:top w:val="nil"/>
              <w:left w:val="nil"/>
              <w:bottom w:val="nil"/>
              <w:right w:val="nil"/>
            </w:tcBorders>
            <w:vAlign w:val="center"/>
          </w:tcPr>
          <w:p w14:paraId="1D167637"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0.9981</w:t>
            </w:r>
          </w:p>
        </w:tc>
        <w:tc>
          <w:tcPr>
            <w:tcW w:w="1921" w:type="dxa"/>
            <w:tcBorders>
              <w:top w:val="nil"/>
              <w:left w:val="nil"/>
              <w:bottom w:val="nil"/>
              <w:right w:val="nil"/>
            </w:tcBorders>
            <w:vAlign w:val="center"/>
          </w:tcPr>
          <w:p w14:paraId="01C1E0C5" w14:textId="0FF4B997" w:rsidR="00956095" w:rsidRPr="000D150D" w:rsidRDefault="00EA4AAC" w:rsidP="00D47520">
            <w:pPr>
              <w:adjustRightInd w:val="0"/>
              <w:snapToGrid w:val="0"/>
              <w:jc w:val="center"/>
              <w:rPr>
                <w:rFonts w:ascii="Arial" w:hAnsi="Arial" w:cs="Arial"/>
              </w:rPr>
            </w:pPr>
            <w:r>
              <w:rPr>
                <w:rFonts w:ascii="Arial" w:eastAsia="Malgun Gothic" w:hAnsi="Arial" w:cs="Arial"/>
              </w:rPr>
              <w:t>2.227</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w:t>
            </w:r>
            <w:r w:rsidR="004B495B">
              <w:rPr>
                <w:rFonts w:ascii="Arial" w:hAnsi="Arial" w:cs="Arial"/>
                <w:vertAlign w:val="superscript"/>
              </w:rPr>
              <w:t>8</w:t>
            </w:r>
          </w:p>
        </w:tc>
      </w:tr>
      <w:tr w:rsidR="00956095" w:rsidRPr="000D150D" w14:paraId="566418EF" w14:textId="77777777" w:rsidTr="006B23D5">
        <w:trPr>
          <w:trHeight w:val="340"/>
          <w:jc w:val="center"/>
        </w:trPr>
        <w:tc>
          <w:tcPr>
            <w:tcW w:w="639" w:type="dxa"/>
            <w:tcBorders>
              <w:top w:val="nil"/>
              <w:left w:val="nil"/>
              <w:bottom w:val="single" w:sz="18" w:space="0" w:color="auto"/>
              <w:right w:val="nil"/>
            </w:tcBorders>
            <w:shd w:val="clear" w:color="auto" w:fill="auto"/>
            <w:tcMar>
              <w:top w:w="15" w:type="dxa"/>
              <w:left w:w="15" w:type="dxa"/>
              <w:bottom w:w="0" w:type="dxa"/>
              <w:right w:w="15" w:type="dxa"/>
            </w:tcMar>
            <w:vAlign w:val="center"/>
          </w:tcPr>
          <w:p w14:paraId="5FFE5D7B"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15</w:t>
            </w:r>
          </w:p>
        </w:tc>
        <w:tc>
          <w:tcPr>
            <w:tcW w:w="1432" w:type="dxa"/>
            <w:tcBorders>
              <w:top w:val="nil"/>
              <w:left w:val="nil"/>
              <w:bottom w:val="single" w:sz="18" w:space="0" w:color="auto"/>
              <w:right w:val="nil"/>
            </w:tcBorders>
            <w:shd w:val="clear" w:color="auto" w:fill="auto"/>
            <w:tcMar>
              <w:top w:w="15" w:type="dxa"/>
              <w:left w:w="15" w:type="dxa"/>
              <w:bottom w:w="0" w:type="dxa"/>
              <w:right w:w="15" w:type="dxa"/>
            </w:tcMar>
            <w:vAlign w:val="center"/>
          </w:tcPr>
          <w:p w14:paraId="3C5526B8"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rs17504029</w:t>
            </w:r>
          </w:p>
        </w:tc>
        <w:tc>
          <w:tcPr>
            <w:tcW w:w="1272" w:type="dxa"/>
            <w:tcBorders>
              <w:top w:val="nil"/>
              <w:left w:val="nil"/>
              <w:bottom w:val="single" w:sz="18" w:space="0" w:color="auto"/>
              <w:right w:val="nil"/>
            </w:tcBorders>
            <w:shd w:val="clear" w:color="auto" w:fill="auto"/>
            <w:tcMar>
              <w:top w:w="15" w:type="dxa"/>
              <w:left w:w="15" w:type="dxa"/>
              <w:bottom w:w="0" w:type="dxa"/>
              <w:right w:w="15" w:type="dxa"/>
            </w:tcMar>
            <w:vAlign w:val="center"/>
          </w:tcPr>
          <w:p w14:paraId="29BB32BE"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96177670</w:t>
            </w:r>
          </w:p>
        </w:tc>
        <w:tc>
          <w:tcPr>
            <w:tcW w:w="800" w:type="dxa"/>
            <w:tcBorders>
              <w:top w:val="nil"/>
              <w:left w:val="nil"/>
              <w:bottom w:val="single" w:sz="18" w:space="0" w:color="auto"/>
              <w:right w:val="nil"/>
            </w:tcBorders>
            <w:shd w:val="clear" w:color="auto" w:fill="auto"/>
            <w:tcMar>
              <w:top w:w="15" w:type="dxa"/>
              <w:left w:w="15" w:type="dxa"/>
              <w:bottom w:w="0" w:type="dxa"/>
              <w:right w:w="15" w:type="dxa"/>
            </w:tcMar>
            <w:vAlign w:val="center"/>
          </w:tcPr>
          <w:p w14:paraId="0D966AF5"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T/A</w:t>
            </w:r>
          </w:p>
        </w:tc>
        <w:tc>
          <w:tcPr>
            <w:tcW w:w="814" w:type="dxa"/>
            <w:tcBorders>
              <w:top w:val="nil"/>
              <w:left w:val="nil"/>
              <w:bottom w:val="single" w:sz="18" w:space="0" w:color="auto"/>
              <w:right w:val="nil"/>
            </w:tcBorders>
            <w:shd w:val="clear" w:color="auto" w:fill="auto"/>
            <w:tcMar>
              <w:top w:w="15" w:type="dxa"/>
              <w:left w:w="15" w:type="dxa"/>
              <w:bottom w:w="0" w:type="dxa"/>
              <w:right w:w="15" w:type="dxa"/>
            </w:tcMar>
            <w:vAlign w:val="center"/>
          </w:tcPr>
          <w:p w14:paraId="5E91FADD"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0.2478</w:t>
            </w:r>
          </w:p>
        </w:tc>
        <w:tc>
          <w:tcPr>
            <w:tcW w:w="978" w:type="dxa"/>
            <w:tcBorders>
              <w:top w:val="nil"/>
              <w:left w:val="nil"/>
              <w:bottom w:val="single" w:sz="18" w:space="0" w:color="auto"/>
              <w:right w:val="nil"/>
            </w:tcBorders>
            <w:vAlign w:val="center"/>
          </w:tcPr>
          <w:p w14:paraId="2151E387" w14:textId="77777777" w:rsidR="00956095" w:rsidRPr="000D150D" w:rsidRDefault="00956095" w:rsidP="00D47520">
            <w:pPr>
              <w:adjustRightInd w:val="0"/>
              <w:snapToGrid w:val="0"/>
              <w:jc w:val="center"/>
              <w:rPr>
                <w:rFonts w:ascii="Arial" w:eastAsia="Malgun Gothic" w:hAnsi="Arial" w:cs="Arial"/>
                <w:color w:val="000000"/>
              </w:rPr>
            </w:pPr>
            <w:r w:rsidRPr="000D150D">
              <w:rPr>
                <w:rFonts w:ascii="Arial" w:eastAsia="Malgun Gothic" w:hAnsi="Arial" w:cs="Arial"/>
                <w:color w:val="000000"/>
              </w:rPr>
              <w:t>0.9876</w:t>
            </w:r>
          </w:p>
        </w:tc>
        <w:tc>
          <w:tcPr>
            <w:tcW w:w="1921" w:type="dxa"/>
            <w:tcBorders>
              <w:top w:val="nil"/>
              <w:left w:val="nil"/>
              <w:bottom w:val="single" w:sz="18" w:space="0" w:color="auto"/>
              <w:right w:val="nil"/>
            </w:tcBorders>
            <w:vAlign w:val="center"/>
          </w:tcPr>
          <w:p w14:paraId="5D927374" w14:textId="6E7506D1" w:rsidR="00956095" w:rsidRPr="000D150D" w:rsidRDefault="00EA4AAC" w:rsidP="00D47520">
            <w:pPr>
              <w:adjustRightInd w:val="0"/>
              <w:snapToGrid w:val="0"/>
              <w:jc w:val="center"/>
              <w:rPr>
                <w:rFonts w:ascii="Arial" w:eastAsia="Malgun Gothic" w:hAnsi="Arial" w:cs="Arial"/>
                <w:color w:val="000000"/>
              </w:rPr>
            </w:pPr>
            <w:r>
              <w:rPr>
                <w:rFonts w:ascii="Arial" w:eastAsia="Malgun Gothic" w:hAnsi="Arial" w:cs="Arial"/>
              </w:rPr>
              <w:t>2.289</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w:t>
            </w:r>
            <w:r w:rsidR="004B495B">
              <w:rPr>
                <w:rFonts w:ascii="Arial" w:hAnsi="Arial" w:cs="Arial"/>
                <w:vertAlign w:val="superscript"/>
              </w:rPr>
              <w:t>8</w:t>
            </w:r>
          </w:p>
        </w:tc>
      </w:tr>
    </w:tbl>
    <w:p w14:paraId="591D62F6" w14:textId="77777777" w:rsidR="00956095" w:rsidRPr="000D150D" w:rsidRDefault="00956095" w:rsidP="00A134C5">
      <w:pPr>
        <w:spacing w:line="480" w:lineRule="auto"/>
        <w:rPr>
          <w:rFonts w:ascii="Arial" w:hAnsi="Arial" w:cs="Arial"/>
          <w:b/>
        </w:rPr>
      </w:pPr>
    </w:p>
    <w:p w14:paraId="71696B2D" w14:textId="72BD6C72" w:rsidR="00812DB8" w:rsidRPr="000D150D" w:rsidRDefault="00812DB8" w:rsidP="00A134C5">
      <w:pPr>
        <w:spacing w:line="480" w:lineRule="auto"/>
        <w:rPr>
          <w:rFonts w:ascii="Arial" w:hAnsi="Arial" w:cs="Arial"/>
          <w:lang w:eastAsia="ko-KR"/>
        </w:rPr>
      </w:pPr>
      <w:r w:rsidRPr="000D150D">
        <w:rPr>
          <w:rFonts w:ascii="Arial" w:hAnsi="Arial" w:cs="Arial"/>
          <w:lang w:eastAsia="ko-KR"/>
        </w:rPr>
        <w:t xml:space="preserve">Definition of abbreviations: CHR = Chromosome; </w:t>
      </w:r>
      <w:r w:rsidR="00F92AC6" w:rsidRPr="000D150D">
        <w:rPr>
          <w:rFonts w:ascii="Arial" w:hAnsi="Arial" w:cs="Arial"/>
          <w:lang w:eastAsia="ko-KR"/>
        </w:rPr>
        <w:t>POS</w:t>
      </w:r>
      <w:r w:rsidR="006B23D5" w:rsidRPr="000D150D">
        <w:rPr>
          <w:rFonts w:ascii="Arial" w:hAnsi="Arial" w:cs="Arial"/>
          <w:lang w:eastAsia="ko-KR"/>
        </w:rPr>
        <w:t xml:space="preserve"> = </w:t>
      </w:r>
      <w:r w:rsidR="00F92AC6" w:rsidRPr="000D150D">
        <w:rPr>
          <w:rFonts w:ascii="Arial" w:hAnsi="Arial" w:cs="Arial"/>
          <w:lang w:eastAsia="ko-KR"/>
        </w:rPr>
        <w:t>SNP Position according to NCBI genome build 37 (hg19)</w:t>
      </w:r>
      <w:r w:rsidR="006B23D5" w:rsidRPr="000D150D">
        <w:rPr>
          <w:rFonts w:ascii="Arial" w:hAnsi="Arial" w:cs="Arial"/>
          <w:lang w:eastAsia="ko-KR"/>
        </w:rPr>
        <w:t>; MAF = Minor allele frequency;</w:t>
      </w:r>
      <w:r w:rsidRPr="000D150D">
        <w:rPr>
          <w:rFonts w:ascii="Arial" w:hAnsi="Arial" w:cs="Arial"/>
          <w:lang w:eastAsia="ko-KR"/>
        </w:rPr>
        <w:t xml:space="preserve"> CLR = Conditional Logistic Regression.</w:t>
      </w:r>
    </w:p>
    <w:p w14:paraId="289D30F7" w14:textId="6E93855B" w:rsidR="006B23D5" w:rsidRPr="000D150D" w:rsidRDefault="006B23D5" w:rsidP="00A134C5">
      <w:pPr>
        <w:spacing w:line="480" w:lineRule="auto"/>
        <w:rPr>
          <w:rFonts w:ascii="Arial" w:hAnsi="Arial" w:cs="Arial"/>
          <w:lang w:eastAsia="ko-KR"/>
        </w:rPr>
      </w:pPr>
      <w:r w:rsidRPr="000D150D">
        <w:rPr>
          <w:rFonts w:ascii="Arial" w:hAnsi="Arial" w:cs="Arial"/>
          <w:vertAlign w:val="superscript"/>
          <w:lang w:eastAsia="ko-KR"/>
        </w:rPr>
        <w:t>*</w:t>
      </w:r>
      <w:r w:rsidRPr="000D150D">
        <w:rPr>
          <w:rFonts w:ascii="Arial" w:hAnsi="Arial" w:cs="Arial"/>
          <w:lang w:eastAsia="ko-KR"/>
        </w:rPr>
        <w:t xml:space="preserve"> Minor/Major alleles are listed.</w:t>
      </w:r>
    </w:p>
    <w:p w14:paraId="5C7BCD90" w14:textId="0C08461E" w:rsidR="006B23D5" w:rsidRPr="000D150D" w:rsidRDefault="006B23D5" w:rsidP="00A134C5">
      <w:pPr>
        <w:spacing w:line="480" w:lineRule="auto"/>
        <w:rPr>
          <w:rFonts w:ascii="Arial" w:hAnsi="Arial" w:cs="Arial"/>
          <w:lang w:eastAsia="ko-KR"/>
        </w:rPr>
      </w:pPr>
      <w:r w:rsidRPr="000D150D">
        <w:rPr>
          <w:rFonts w:ascii="Arial" w:hAnsi="Arial" w:cs="Arial"/>
          <w:vertAlign w:val="superscript"/>
          <w:lang w:eastAsia="ko-KR"/>
        </w:rPr>
        <w:t>†</w:t>
      </w:r>
      <w:r w:rsidRPr="000D150D">
        <w:rPr>
          <w:rFonts w:ascii="Arial" w:hAnsi="Arial" w:cs="Arial"/>
          <w:lang w:eastAsia="ko-KR"/>
        </w:rPr>
        <w:t xml:space="preserve"> INFO is </w:t>
      </w:r>
      <w:r w:rsidR="003E522C">
        <w:rPr>
          <w:rFonts w:ascii="Arial" w:hAnsi="Arial" w:cs="Arial"/>
          <w:lang w:eastAsia="ko-KR"/>
        </w:rPr>
        <w:t>a</w:t>
      </w:r>
      <w:r w:rsidRPr="000D150D">
        <w:rPr>
          <w:rFonts w:ascii="Arial" w:hAnsi="Arial" w:cs="Arial"/>
          <w:lang w:eastAsia="ko-KR"/>
        </w:rPr>
        <w:t xml:space="preserve"> metric </w:t>
      </w:r>
      <w:r w:rsidR="003E522C">
        <w:rPr>
          <w:rFonts w:ascii="Arial" w:hAnsi="Arial" w:cs="Arial"/>
          <w:lang w:eastAsia="ko-KR"/>
        </w:rPr>
        <w:t>for</w:t>
      </w:r>
      <w:r w:rsidRPr="000D150D">
        <w:rPr>
          <w:rFonts w:ascii="Arial" w:hAnsi="Arial" w:cs="Arial"/>
          <w:lang w:eastAsia="ko-KR"/>
        </w:rPr>
        <w:t xml:space="preserve"> imputation quality </w:t>
      </w:r>
      <w:r w:rsidR="003E522C">
        <w:rPr>
          <w:rFonts w:ascii="Arial" w:hAnsi="Arial" w:cs="Arial"/>
          <w:lang w:eastAsia="ko-KR"/>
        </w:rPr>
        <w:t xml:space="preserve">determined </w:t>
      </w:r>
      <w:r w:rsidRPr="000D150D">
        <w:rPr>
          <w:rFonts w:ascii="Arial" w:hAnsi="Arial" w:cs="Arial"/>
          <w:lang w:eastAsia="ko-KR"/>
        </w:rPr>
        <w:t>by IMPUTE2.</w:t>
      </w:r>
    </w:p>
    <w:p w14:paraId="707609D7" w14:textId="38F2689B" w:rsidR="006B23D5" w:rsidRPr="000D150D" w:rsidRDefault="006B23D5" w:rsidP="00A134C5">
      <w:pPr>
        <w:spacing w:line="480" w:lineRule="auto"/>
        <w:rPr>
          <w:rFonts w:ascii="Arial" w:hAnsi="Arial" w:cs="Arial"/>
          <w:lang w:eastAsia="ko-KR"/>
        </w:rPr>
      </w:pPr>
      <w:r w:rsidRPr="000D150D">
        <w:rPr>
          <w:rFonts w:ascii="Arial" w:hAnsi="Arial" w:cs="Arial"/>
          <w:vertAlign w:val="superscript"/>
          <w:lang w:eastAsia="ko-KR"/>
        </w:rPr>
        <w:t>‡</w:t>
      </w:r>
      <w:r w:rsidRPr="000D150D">
        <w:rPr>
          <w:rFonts w:ascii="Arial" w:hAnsi="Arial" w:cs="Arial"/>
          <w:lang w:eastAsia="ko-KR"/>
        </w:rPr>
        <w:t xml:space="preserve"> CLR</w:t>
      </w:r>
      <w:r w:rsidRPr="000D150D">
        <w:rPr>
          <w:rFonts w:ascii="Arial" w:hAnsi="Arial" w:cs="Arial"/>
        </w:rPr>
        <w:t xml:space="preserve"> was applied to imputed SNP genotype data </w:t>
      </w:r>
      <w:r w:rsidRPr="000D150D">
        <w:rPr>
          <w:rFonts w:ascii="Arial" w:hAnsi="Arial" w:cs="Arial"/>
          <w:shd w:val="clear" w:color="auto" w:fill="FFFFFF"/>
        </w:rPr>
        <w:t>to identify</w:t>
      </w:r>
      <w:r w:rsidRPr="000D150D">
        <w:rPr>
          <w:rFonts w:ascii="Arial" w:hAnsi="Arial" w:cs="Arial"/>
        </w:rPr>
        <w:t xml:space="preserve"> SNPs with significant association (P &lt; 5</w:t>
      </w:r>
      <w:r w:rsidRPr="000D150D">
        <w:rPr>
          <w:rFonts w:ascii="Arial" w:eastAsia="Malgun Gothic" w:hAnsi="Arial" w:cs="Arial"/>
        </w:rPr>
        <w:t>×</w:t>
      </w:r>
      <w:r w:rsidRPr="000D150D">
        <w:rPr>
          <w:rFonts w:ascii="Arial" w:hAnsi="Arial" w:cs="Arial"/>
        </w:rPr>
        <w:t>10</w:t>
      </w:r>
      <w:r w:rsidRPr="000D150D">
        <w:rPr>
          <w:rFonts w:ascii="Arial" w:hAnsi="Arial" w:cs="Arial"/>
          <w:vertAlign w:val="superscript"/>
        </w:rPr>
        <w:t>-8</w:t>
      </w:r>
      <w:r w:rsidRPr="000D150D">
        <w:rPr>
          <w:rFonts w:ascii="Arial" w:hAnsi="Arial" w:cs="Arial"/>
        </w:rPr>
        <w:t xml:space="preserve">) with </w:t>
      </w:r>
      <w:r w:rsidR="007F4B80">
        <w:rPr>
          <w:rFonts w:ascii="Arial" w:hAnsi="Arial" w:cs="Arial"/>
        </w:rPr>
        <w:t>S-</w:t>
      </w:r>
      <w:r w:rsidRPr="000D150D">
        <w:rPr>
          <w:rFonts w:ascii="Arial" w:hAnsi="Arial" w:cs="Arial"/>
        </w:rPr>
        <w:t>LAM.</w:t>
      </w:r>
    </w:p>
    <w:p w14:paraId="27AE2DEA" w14:textId="440AAA88" w:rsidR="00956095" w:rsidRPr="000D150D" w:rsidRDefault="00956095" w:rsidP="00A134C5">
      <w:pPr>
        <w:spacing w:line="480" w:lineRule="auto"/>
        <w:rPr>
          <w:rFonts w:ascii="Arial" w:hAnsi="Arial" w:cs="Arial"/>
          <w:lang w:eastAsia="ko-KR"/>
        </w:rPr>
      </w:pPr>
      <w:r w:rsidRPr="000D150D">
        <w:rPr>
          <w:rFonts w:ascii="Arial" w:hAnsi="Arial" w:cs="Arial"/>
          <w:b/>
        </w:rPr>
        <w:lastRenderedPageBreak/>
        <w:t xml:space="preserve">Table 3. </w:t>
      </w:r>
      <w:r w:rsidRPr="00D47520">
        <w:rPr>
          <w:rFonts w:ascii="Arial" w:hAnsi="Arial" w:cs="Arial"/>
          <w:b/>
        </w:rPr>
        <w:t>Gene-based analyses of SNP association with LAM.</w:t>
      </w:r>
      <w:r w:rsidRPr="000D150D">
        <w:rPr>
          <w:rFonts w:ascii="Arial" w:hAnsi="Arial" w:cs="Arial"/>
        </w:rPr>
        <w:t xml:space="preserve"> </w:t>
      </w:r>
      <w:r w:rsidR="002929AA" w:rsidRPr="000D150D">
        <w:rPr>
          <w:rFonts w:ascii="Arial" w:hAnsi="Arial" w:cs="Arial"/>
        </w:rPr>
        <w:t xml:space="preserve">Three protein-coding genes were found on chromosome 15 from 94.2 Mb to 98.2 Mb, the </w:t>
      </w:r>
      <w:r w:rsidR="003E522C">
        <w:rPr>
          <w:rFonts w:ascii="Arial" w:hAnsi="Arial" w:cs="Arial"/>
        </w:rPr>
        <w:t>4</w:t>
      </w:r>
      <w:r w:rsidR="002929AA" w:rsidRPr="000D150D">
        <w:rPr>
          <w:rFonts w:ascii="Arial" w:hAnsi="Arial" w:cs="Arial"/>
        </w:rPr>
        <w:t xml:space="preserve"> Mb region surrounding the GWAS-SNPs, and gene-based analysis for association with LAM was performed using SKAT-O.</w:t>
      </w:r>
    </w:p>
    <w:tbl>
      <w:tblPr>
        <w:tblW w:w="7128" w:type="dxa"/>
        <w:jc w:val="center"/>
        <w:tblCellMar>
          <w:left w:w="0" w:type="dxa"/>
          <w:right w:w="0" w:type="dxa"/>
        </w:tblCellMar>
        <w:tblLook w:val="0600" w:firstRow="0" w:lastRow="0" w:firstColumn="0" w:lastColumn="0" w:noHBand="1" w:noVBand="1"/>
      </w:tblPr>
      <w:tblGrid>
        <w:gridCol w:w="980"/>
        <w:gridCol w:w="640"/>
        <w:gridCol w:w="1304"/>
        <w:gridCol w:w="1304"/>
        <w:gridCol w:w="1960"/>
        <w:gridCol w:w="940"/>
      </w:tblGrid>
      <w:tr w:rsidR="00956095" w:rsidRPr="000D150D" w14:paraId="4A49A3A9" w14:textId="77777777" w:rsidTr="006B23D5">
        <w:trPr>
          <w:trHeight w:val="330"/>
          <w:jc w:val="center"/>
        </w:trPr>
        <w:tc>
          <w:tcPr>
            <w:tcW w:w="980"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602439BB" w14:textId="77777777" w:rsidR="00956095" w:rsidRPr="000D150D" w:rsidRDefault="00956095" w:rsidP="00D47520">
            <w:pPr>
              <w:jc w:val="center"/>
              <w:rPr>
                <w:rFonts w:ascii="Arial" w:hAnsi="Arial" w:cs="Arial"/>
              </w:rPr>
            </w:pPr>
            <w:r w:rsidRPr="000D150D">
              <w:rPr>
                <w:rFonts w:ascii="Arial" w:hAnsi="Arial" w:cs="Arial"/>
              </w:rPr>
              <w:t>Gene</w:t>
            </w:r>
          </w:p>
        </w:tc>
        <w:tc>
          <w:tcPr>
            <w:tcW w:w="640"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68C79EF6" w14:textId="77777777" w:rsidR="00956095" w:rsidRPr="000D150D" w:rsidRDefault="00956095" w:rsidP="00D47520">
            <w:pPr>
              <w:jc w:val="center"/>
              <w:rPr>
                <w:rFonts w:ascii="Arial" w:hAnsi="Arial" w:cs="Arial"/>
              </w:rPr>
            </w:pPr>
            <w:r w:rsidRPr="000D150D">
              <w:rPr>
                <w:rFonts w:ascii="Arial" w:hAnsi="Arial" w:cs="Arial"/>
              </w:rPr>
              <w:t>CHR</w:t>
            </w:r>
          </w:p>
        </w:tc>
        <w:tc>
          <w:tcPr>
            <w:tcW w:w="1304"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4D2A3003" w14:textId="02802D64" w:rsidR="00956095" w:rsidRPr="000D150D" w:rsidRDefault="00956095" w:rsidP="00D47520">
            <w:pPr>
              <w:jc w:val="center"/>
              <w:rPr>
                <w:rFonts w:ascii="Arial" w:hAnsi="Arial" w:cs="Arial"/>
              </w:rPr>
            </w:pPr>
            <w:r w:rsidRPr="000D150D">
              <w:rPr>
                <w:rFonts w:ascii="Arial" w:hAnsi="Arial" w:cs="Arial"/>
              </w:rPr>
              <w:t>Start</w:t>
            </w:r>
            <w:r w:rsidR="006B23D5" w:rsidRPr="000D150D">
              <w:rPr>
                <w:rFonts w:ascii="Arial" w:hAnsi="Arial" w:cs="Arial"/>
                <w:color w:val="666666"/>
                <w:vertAlign w:val="superscript"/>
              </w:rPr>
              <w:t>*</w:t>
            </w:r>
          </w:p>
        </w:tc>
        <w:tc>
          <w:tcPr>
            <w:tcW w:w="1304"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6680CB77" w14:textId="6D7EA85B" w:rsidR="00956095" w:rsidRPr="000D150D" w:rsidRDefault="00956095" w:rsidP="00D47520">
            <w:pPr>
              <w:jc w:val="center"/>
              <w:rPr>
                <w:rFonts w:ascii="Arial" w:hAnsi="Arial" w:cs="Arial"/>
              </w:rPr>
            </w:pPr>
            <w:r w:rsidRPr="000D150D">
              <w:rPr>
                <w:rFonts w:ascii="Arial" w:hAnsi="Arial" w:cs="Arial"/>
              </w:rPr>
              <w:t>End</w:t>
            </w:r>
            <w:r w:rsidR="006B23D5" w:rsidRPr="000D150D">
              <w:rPr>
                <w:rFonts w:ascii="Arial" w:hAnsi="Arial" w:cs="Arial"/>
                <w:color w:val="666666"/>
                <w:vertAlign w:val="superscript"/>
              </w:rPr>
              <w:t>†</w:t>
            </w:r>
          </w:p>
        </w:tc>
        <w:tc>
          <w:tcPr>
            <w:tcW w:w="1960"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760A6F0A" w14:textId="77777777" w:rsidR="00956095" w:rsidRPr="000D150D" w:rsidRDefault="00956095" w:rsidP="00D47520">
            <w:pPr>
              <w:jc w:val="center"/>
              <w:rPr>
                <w:rFonts w:ascii="Arial" w:hAnsi="Arial" w:cs="Arial"/>
              </w:rPr>
            </w:pPr>
            <w:r w:rsidRPr="000D150D">
              <w:rPr>
                <w:rFonts w:ascii="Arial" w:hAnsi="Arial" w:cs="Arial"/>
              </w:rPr>
              <w:t>Number of SNPs</w:t>
            </w:r>
          </w:p>
        </w:tc>
        <w:tc>
          <w:tcPr>
            <w:tcW w:w="940"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0952D889" w14:textId="77777777" w:rsidR="00956095" w:rsidRPr="000D150D" w:rsidRDefault="00956095" w:rsidP="00D47520">
            <w:pPr>
              <w:jc w:val="center"/>
              <w:rPr>
                <w:rFonts w:ascii="Arial" w:hAnsi="Arial" w:cs="Arial"/>
              </w:rPr>
            </w:pPr>
            <w:r w:rsidRPr="000D150D">
              <w:rPr>
                <w:rFonts w:ascii="Arial" w:hAnsi="Arial" w:cs="Arial"/>
              </w:rPr>
              <w:t>P-value</w:t>
            </w:r>
          </w:p>
        </w:tc>
      </w:tr>
      <w:tr w:rsidR="00956095" w:rsidRPr="000D150D" w14:paraId="6A15924F" w14:textId="77777777" w:rsidTr="00956095">
        <w:trPr>
          <w:trHeight w:val="330"/>
          <w:jc w:val="center"/>
        </w:trPr>
        <w:tc>
          <w:tcPr>
            <w:tcW w:w="9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6186476" w14:textId="77777777" w:rsidR="00956095" w:rsidRPr="000D150D" w:rsidRDefault="00956095" w:rsidP="00D47520">
            <w:pPr>
              <w:jc w:val="center"/>
              <w:rPr>
                <w:rFonts w:ascii="Arial" w:hAnsi="Arial" w:cs="Arial"/>
                <w:i/>
              </w:rPr>
            </w:pPr>
            <w:r w:rsidRPr="000D150D">
              <w:rPr>
                <w:rFonts w:ascii="Arial" w:hAnsi="Arial" w:cs="Arial"/>
                <w:i/>
              </w:rPr>
              <w:t>NR2F2</w:t>
            </w:r>
          </w:p>
        </w:tc>
        <w:tc>
          <w:tcPr>
            <w:tcW w:w="6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0D2C314" w14:textId="77777777" w:rsidR="00956095" w:rsidRPr="000D150D" w:rsidRDefault="00956095" w:rsidP="00D47520">
            <w:pPr>
              <w:jc w:val="center"/>
              <w:rPr>
                <w:rFonts w:ascii="Arial" w:hAnsi="Arial" w:cs="Arial"/>
              </w:rPr>
            </w:pPr>
            <w:r w:rsidRPr="000D150D">
              <w:rPr>
                <w:rFonts w:ascii="Arial" w:hAnsi="Arial" w:cs="Arial"/>
              </w:rPr>
              <w:t>15</w:t>
            </w:r>
          </w:p>
        </w:tc>
        <w:tc>
          <w:tcPr>
            <w:tcW w:w="1304"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092C9A7" w14:textId="77777777" w:rsidR="00956095" w:rsidRPr="000D150D" w:rsidRDefault="00956095" w:rsidP="00D47520">
            <w:pPr>
              <w:jc w:val="center"/>
              <w:rPr>
                <w:rFonts w:ascii="Arial" w:hAnsi="Arial" w:cs="Arial"/>
              </w:rPr>
            </w:pPr>
            <w:r w:rsidRPr="000D150D">
              <w:rPr>
                <w:rFonts w:ascii="Arial" w:hAnsi="Arial" w:cs="Arial"/>
              </w:rPr>
              <w:t>96869157</w:t>
            </w:r>
          </w:p>
        </w:tc>
        <w:tc>
          <w:tcPr>
            <w:tcW w:w="1304"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A4F0161" w14:textId="77777777" w:rsidR="00956095" w:rsidRPr="000D150D" w:rsidRDefault="00956095" w:rsidP="00D47520">
            <w:pPr>
              <w:jc w:val="center"/>
              <w:rPr>
                <w:rFonts w:ascii="Arial" w:hAnsi="Arial" w:cs="Arial"/>
              </w:rPr>
            </w:pPr>
            <w:r w:rsidRPr="000D150D">
              <w:rPr>
                <w:rFonts w:ascii="Arial" w:hAnsi="Arial" w:cs="Arial"/>
              </w:rPr>
              <w:t>96883492</w:t>
            </w:r>
          </w:p>
        </w:tc>
        <w:tc>
          <w:tcPr>
            <w:tcW w:w="19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3F4CDCA" w14:textId="77777777" w:rsidR="00956095" w:rsidRPr="000D150D" w:rsidRDefault="00956095" w:rsidP="00D47520">
            <w:pPr>
              <w:jc w:val="center"/>
              <w:rPr>
                <w:rFonts w:ascii="Arial" w:hAnsi="Arial" w:cs="Arial"/>
              </w:rPr>
            </w:pPr>
            <w:r w:rsidRPr="000D150D">
              <w:rPr>
                <w:rFonts w:ascii="Arial" w:hAnsi="Arial" w:cs="Arial"/>
              </w:rPr>
              <w:t>5</w:t>
            </w:r>
          </w:p>
        </w:tc>
        <w:tc>
          <w:tcPr>
            <w:tcW w:w="9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2187996C" w14:textId="77777777" w:rsidR="00956095" w:rsidRPr="000D150D" w:rsidRDefault="00956095" w:rsidP="00D47520">
            <w:pPr>
              <w:jc w:val="center"/>
              <w:rPr>
                <w:rFonts w:ascii="Arial" w:hAnsi="Arial" w:cs="Arial"/>
              </w:rPr>
            </w:pPr>
            <w:r w:rsidRPr="000D150D">
              <w:rPr>
                <w:rFonts w:ascii="Arial" w:hAnsi="Arial" w:cs="Arial"/>
              </w:rPr>
              <w:t>0.0307</w:t>
            </w:r>
          </w:p>
        </w:tc>
      </w:tr>
      <w:tr w:rsidR="00956095" w:rsidRPr="000D150D" w14:paraId="21F0A8B1" w14:textId="77777777" w:rsidTr="00956095">
        <w:trPr>
          <w:trHeight w:val="330"/>
          <w:jc w:val="center"/>
        </w:trPr>
        <w:tc>
          <w:tcPr>
            <w:tcW w:w="980" w:type="dxa"/>
            <w:tcBorders>
              <w:top w:val="nil"/>
              <w:left w:val="nil"/>
              <w:bottom w:val="nil"/>
              <w:right w:val="nil"/>
            </w:tcBorders>
            <w:shd w:val="clear" w:color="auto" w:fill="auto"/>
            <w:tcMar>
              <w:top w:w="15" w:type="dxa"/>
              <w:left w:w="15" w:type="dxa"/>
              <w:bottom w:w="0" w:type="dxa"/>
              <w:right w:w="15" w:type="dxa"/>
            </w:tcMar>
            <w:vAlign w:val="center"/>
            <w:hideMark/>
          </w:tcPr>
          <w:p w14:paraId="589AC4E1" w14:textId="77777777" w:rsidR="00956095" w:rsidRPr="000D150D" w:rsidRDefault="00956095" w:rsidP="00D47520">
            <w:pPr>
              <w:jc w:val="center"/>
              <w:rPr>
                <w:rFonts w:ascii="Arial" w:hAnsi="Arial" w:cs="Arial"/>
                <w:i/>
              </w:rPr>
            </w:pPr>
            <w:r w:rsidRPr="000D150D">
              <w:rPr>
                <w:rFonts w:ascii="Arial" w:hAnsi="Arial" w:cs="Arial"/>
                <w:i/>
              </w:rPr>
              <w:t>MCTP2</w:t>
            </w:r>
          </w:p>
        </w:tc>
        <w:tc>
          <w:tcPr>
            <w:tcW w:w="640" w:type="dxa"/>
            <w:tcBorders>
              <w:top w:val="nil"/>
              <w:left w:val="nil"/>
              <w:bottom w:val="nil"/>
              <w:right w:val="nil"/>
            </w:tcBorders>
            <w:shd w:val="clear" w:color="auto" w:fill="auto"/>
            <w:tcMar>
              <w:top w:w="15" w:type="dxa"/>
              <w:left w:w="15" w:type="dxa"/>
              <w:bottom w:w="0" w:type="dxa"/>
              <w:right w:w="15" w:type="dxa"/>
            </w:tcMar>
            <w:vAlign w:val="center"/>
            <w:hideMark/>
          </w:tcPr>
          <w:p w14:paraId="447FBFF5" w14:textId="77777777" w:rsidR="00956095" w:rsidRPr="000D150D" w:rsidRDefault="00956095" w:rsidP="00D47520">
            <w:pPr>
              <w:jc w:val="center"/>
              <w:rPr>
                <w:rFonts w:ascii="Arial" w:hAnsi="Arial" w:cs="Arial"/>
              </w:rPr>
            </w:pPr>
            <w:r w:rsidRPr="000D150D">
              <w:rPr>
                <w:rFonts w:ascii="Arial" w:hAnsi="Arial" w:cs="Arial"/>
              </w:rPr>
              <w:t>15</w:t>
            </w:r>
          </w:p>
        </w:tc>
        <w:tc>
          <w:tcPr>
            <w:tcW w:w="1304" w:type="dxa"/>
            <w:tcBorders>
              <w:top w:val="nil"/>
              <w:left w:val="nil"/>
              <w:bottom w:val="nil"/>
              <w:right w:val="nil"/>
            </w:tcBorders>
            <w:shd w:val="clear" w:color="auto" w:fill="auto"/>
            <w:tcMar>
              <w:top w:w="15" w:type="dxa"/>
              <w:left w:w="15" w:type="dxa"/>
              <w:bottom w:w="0" w:type="dxa"/>
              <w:right w:w="15" w:type="dxa"/>
            </w:tcMar>
            <w:vAlign w:val="center"/>
            <w:hideMark/>
          </w:tcPr>
          <w:p w14:paraId="73F3FA22" w14:textId="77777777" w:rsidR="00956095" w:rsidRPr="000D150D" w:rsidRDefault="00956095" w:rsidP="00D47520">
            <w:pPr>
              <w:jc w:val="center"/>
              <w:rPr>
                <w:rFonts w:ascii="Arial" w:hAnsi="Arial" w:cs="Arial"/>
              </w:rPr>
            </w:pPr>
            <w:r w:rsidRPr="000D150D">
              <w:rPr>
                <w:rFonts w:ascii="Arial" w:hAnsi="Arial" w:cs="Arial"/>
              </w:rPr>
              <w:t>94774767</w:t>
            </w:r>
          </w:p>
        </w:tc>
        <w:tc>
          <w:tcPr>
            <w:tcW w:w="1304" w:type="dxa"/>
            <w:tcBorders>
              <w:top w:val="nil"/>
              <w:left w:val="nil"/>
              <w:bottom w:val="nil"/>
              <w:right w:val="nil"/>
            </w:tcBorders>
            <w:shd w:val="clear" w:color="auto" w:fill="auto"/>
            <w:tcMar>
              <w:top w:w="15" w:type="dxa"/>
              <w:left w:w="15" w:type="dxa"/>
              <w:bottom w:w="0" w:type="dxa"/>
              <w:right w:w="15" w:type="dxa"/>
            </w:tcMar>
            <w:vAlign w:val="center"/>
            <w:hideMark/>
          </w:tcPr>
          <w:p w14:paraId="71CFEC46" w14:textId="77777777" w:rsidR="00956095" w:rsidRPr="000D150D" w:rsidRDefault="00956095" w:rsidP="00D47520">
            <w:pPr>
              <w:jc w:val="center"/>
              <w:rPr>
                <w:rFonts w:ascii="Arial" w:hAnsi="Arial" w:cs="Arial"/>
              </w:rPr>
            </w:pPr>
            <w:r w:rsidRPr="000D150D">
              <w:rPr>
                <w:rFonts w:ascii="Arial" w:hAnsi="Arial" w:cs="Arial"/>
              </w:rPr>
              <w:t>95027181</w:t>
            </w:r>
          </w:p>
        </w:tc>
        <w:tc>
          <w:tcPr>
            <w:tcW w:w="1960" w:type="dxa"/>
            <w:tcBorders>
              <w:top w:val="nil"/>
              <w:left w:val="nil"/>
              <w:bottom w:val="nil"/>
              <w:right w:val="nil"/>
            </w:tcBorders>
            <w:shd w:val="clear" w:color="auto" w:fill="auto"/>
            <w:tcMar>
              <w:top w:w="15" w:type="dxa"/>
              <w:left w:w="15" w:type="dxa"/>
              <w:bottom w:w="0" w:type="dxa"/>
              <w:right w:w="15" w:type="dxa"/>
            </w:tcMar>
            <w:vAlign w:val="center"/>
            <w:hideMark/>
          </w:tcPr>
          <w:p w14:paraId="50A8386F" w14:textId="77777777" w:rsidR="00956095" w:rsidRPr="000D150D" w:rsidRDefault="00956095" w:rsidP="00D47520">
            <w:pPr>
              <w:jc w:val="center"/>
              <w:rPr>
                <w:rFonts w:ascii="Arial" w:hAnsi="Arial" w:cs="Arial"/>
              </w:rPr>
            </w:pPr>
            <w:r w:rsidRPr="000D150D">
              <w:rPr>
                <w:rFonts w:ascii="Arial" w:hAnsi="Arial" w:cs="Arial"/>
              </w:rPr>
              <w:t>4</w:t>
            </w:r>
          </w:p>
        </w:tc>
        <w:tc>
          <w:tcPr>
            <w:tcW w:w="940" w:type="dxa"/>
            <w:tcBorders>
              <w:top w:val="nil"/>
              <w:left w:val="nil"/>
              <w:bottom w:val="nil"/>
              <w:right w:val="nil"/>
            </w:tcBorders>
            <w:shd w:val="clear" w:color="auto" w:fill="auto"/>
            <w:tcMar>
              <w:top w:w="15" w:type="dxa"/>
              <w:left w:w="15" w:type="dxa"/>
              <w:bottom w:w="0" w:type="dxa"/>
              <w:right w:w="15" w:type="dxa"/>
            </w:tcMar>
            <w:vAlign w:val="center"/>
            <w:hideMark/>
          </w:tcPr>
          <w:p w14:paraId="6089CFAA" w14:textId="77777777" w:rsidR="00956095" w:rsidRPr="000D150D" w:rsidRDefault="00956095" w:rsidP="00D47520">
            <w:pPr>
              <w:jc w:val="center"/>
              <w:rPr>
                <w:rFonts w:ascii="Arial" w:hAnsi="Arial" w:cs="Arial"/>
              </w:rPr>
            </w:pPr>
            <w:r w:rsidRPr="000D150D">
              <w:rPr>
                <w:rFonts w:ascii="Arial" w:hAnsi="Arial" w:cs="Arial"/>
              </w:rPr>
              <w:t>0.3579</w:t>
            </w:r>
          </w:p>
        </w:tc>
      </w:tr>
      <w:tr w:rsidR="00956095" w:rsidRPr="000D150D" w14:paraId="15DD1740" w14:textId="77777777" w:rsidTr="00956095">
        <w:trPr>
          <w:trHeight w:val="330"/>
          <w:jc w:val="center"/>
        </w:trPr>
        <w:tc>
          <w:tcPr>
            <w:tcW w:w="9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2884526A" w14:textId="77777777" w:rsidR="00956095" w:rsidRPr="000D150D" w:rsidRDefault="00956095" w:rsidP="00D47520">
            <w:pPr>
              <w:jc w:val="center"/>
              <w:rPr>
                <w:rFonts w:ascii="Arial" w:hAnsi="Arial" w:cs="Arial"/>
                <w:i/>
              </w:rPr>
            </w:pPr>
            <w:r w:rsidRPr="000D150D">
              <w:rPr>
                <w:rFonts w:ascii="Arial" w:hAnsi="Arial" w:cs="Arial"/>
                <w:i/>
              </w:rPr>
              <w:t>SPATA8</w:t>
            </w:r>
          </w:p>
        </w:tc>
        <w:tc>
          <w:tcPr>
            <w:tcW w:w="6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775A6440" w14:textId="77777777" w:rsidR="00956095" w:rsidRPr="000D150D" w:rsidRDefault="00956095" w:rsidP="00D47520">
            <w:pPr>
              <w:jc w:val="center"/>
              <w:rPr>
                <w:rFonts w:ascii="Arial" w:hAnsi="Arial" w:cs="Arial"/>
              </w:rPr>
            </w:pPr>
            <w:r w:rsidRPr="000D150D">
              <w:rPr>
                <w:rFonts w:ascii="Arial" w:hAnsi="Arial" w:cs="Arial"/>
              </w:rPr>
              <w:t>15</w:t>
            </w:r>
          </w:p>
        </w:tc>
        <w:tc>
          <w:tcPr>
            <w:tcW w:w="1304"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61C4F0D8" w14:textId="77777777" w:rsidR="00956095" w:rsidRPr="000D150D" w:rsidRDefault="00956095" w:rsidP="00D47520">
            <w:pPr>
              <w:jc w:val="center"/>
              <w:rPr>
                <w:rFonts w:ascii="Arial" w:hAnsi="Arial" w:cs="Arial"/>
              </w:rPr>
            </w:pPr>
            <w:r w:rsidRPr="000D150D">
              <w:rPr>
                <w:rFonts w:ascii="Arial" w:hAnsi="Arial" w:cs="Arial"/>
              </w:rPr>
              <w:t>97326619</w:t>
            </w:r>
          </w:p>
        </w:tc>
        <w:tc>
          <w:tcPr>
            <w:tcW w:w="1304"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5B588993" w14:textId="77777777" w:rsidR="00956095" w:rsidRPr="000D150D" w:rsidRDefault="00956095" w:rsidP="00D47520">
            <w:pPr>
              <w:jc w:val="center"/>
              <w:rPr>
                <w:rFonts w:ascii="Arial" w:hAnsi="Arial" w:cs="Arial"/>
              </w:rPr>
            </w:pPr>
            <w:r w:rsidRPr="000D150D">
              <w:rPr>
                <w:rFonts w:ascii="Arial" w:hAnsi="Arial" w:cs="Arial"/>
              </w:rPr>
              <w:t>97328845</w:t>
            </w:r>
          </w:p>
        </w:tc>
        <w:tc>
          <w:tcPr>
            <w:tcW w:w="196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6EA2B6F3" w14:textId="77777777" w:rsidR="00956095" w:rsidRPr="000D150D" w:rsidRDefault="00956095" w:rsidP="00D47520">
            <w:pPr>
              <w:jc w:val="center"/>
              <w:rPr>
                <w:rFonts w:ascii="Arial" w:hAnsi="Arial" w:cs="Arial"/>
              </w:rPr>
            </w:pPr>
            <w:r w:rsidRPr="000D150D">
              <w:rPr>
                <w:rFonts w:ascii="Arial" w:hAnsi="Arial" w:cs="Arial"/>
              </w:rPr>
              <w:t>3</w:t>
            </w:r>
          </w:p>
        </w:tc>
        <w:tc>
          <w:tcPr>
            <w:tcW w:w="9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73516D5A" w14:textId="77777777" w:rsidR="00956095" w:rsidRPr="000D150D" w:rsidRDefault="00956095" w:rsidP="00D47520">
            <w:pPr>
              <w:jc w:val="center"/>
              <w:rPr>
                <w:rFonts w:ascii="Arial" w:hAnsi="Arial" w:cs="Arial"/>
              </w:rPr>
            </w:pPr>
            <w:r w:rsidRPr="000D150D">
              <w:rPr>
                <w:rFonts w:ascii="Arial" w:hAnsi="Arial" w:cs="Arial"/>
              </w:rPr>
              <w:t>0.5250</w:t>
            </w:r>
          </w:p>
        </w:tc>
      </w:tr>
    </w:tbl>
    <w:p w14:paraId="4AB1C318" w14:textId="77777777" w:rsidR="006B23D5" w:rsidRPr="000D150D" w:rsidRDefault="006B23D5" w:rsidP="00A134C5">
      <w:pPr>
        <w:spacing w:line="480" w:lineRule="auto"/>
        <w:rPr>
          <w:rFonts w:ascii="Arial" w:hAnsi="Arial" w:cs="Arial"/>
          <w:lang w:eastAsia="ko-KR"/>
        </w:rPr>
      </w:pPr>
    </w:p>
    <w:p w14:paraId="5DD1A7F9" w14:textId="5A997231" w:rsidR="00956095" w:rsidRPr="000D150D" w:rsidRDefault="006B23D5" w:rsidP="00A134C5">
      <w:pPr>
        <w:spacing w:line="480" w:lineRule="auto"/>
        <w:outlineLvl w:val="0"/>
        <w:rPr>
          <w:rFonts w:ascii="Arial" w:hAnsi="Arial" w:cs="Arial"/>
          <w:lang w:eastAsia="ko-KR"/>
        </w:rPr>
      </w:pPr>
      <w:r w:rsidRPr="000D150D">
        <w:rPr>
          <w:rFonts w:ascii="Arial" w:hAnsi="Arial" w:cs="Arial"/>
          <w:lang w:eastAsia="ko-KR"/>
        </w:rPr>
        <w:t xml:space="preserve">Definition of abbreviations: </w:t>
      </w:r>
      <w:r w:rsidR="002929AA" w:rsidRPr="000D150D">
        <w:rPr>
          <w:rFonts w:ascii="Arial" w:hAnsi="Arial" w:cs="Arial" w:hint="eastAsia"/>
          <w:lang w:eastAsia="ko-KR"/>
        </w:rPr>
        <w:t xml:space="preserve">SNP= </w:t>
      </w:r>
      <w:r w:rsidR="00D235A6" w:rsidRPr="000D150D">
        <w:rPr>
          <w:rFonts w:ascii="Arial" w:hAnsi="Arial" w:cs="Arial" w:hint="eastAsia"/>
          <w:lang w:eastAsia="ko-KR"/>
        </w:rPr>
        <w:t>Single-Nucleotide Polymorphism</w:t>
      </w:r>
      <w:r w:rsidR="002929AA" w:rsidRPr="000D150D">
        <w:rPr>
          <w:rFonts w:ascii="Arial" w:hAnsi="Arial" w:cs="Arial" w:hint="eastAsia"/>
          <w:lang w:eastAsia="ko-KR"/>
        </w:rPr>
        <w:t xml:space="preserve">; LAM = </w:t>
      </w:r>
      <w:r w:rsidR="00D235A6" w:rsidRPr="000D150D">
        <w:rPr>
          <w:rFonts w:ascii="Arial" w:hAnsi="Arial" w:cs="Arial"/>
          <w:lang w:eastAsia="ko-KR"/>
        </w:rPr>
        <w:t>Lymphangioleiomyomatosis</w:t>
      </w:r>
      <w:r w:rsidR="002929AA" w:rsidRPr="000D150D">
        <w:rPr>
          <w:rFonts w:ascii="Arial" w:hAnsi="Arial" w:cs="Arial" w:hint="eastAsia"/>
          <w:lang w:eastAsia="ko-KR"/>
        </w:rPr>
        <w:t>; GWAS</w:t>
      </w:r>
      <w:r w:rsidR="00BF0B19" w:rsidRPr="000D150D">
        <w:rPr>
          <w:rFonts w:ascii="Arial" w:hAnsi="Arial" w:cs="Arial" w:hint="eastAsia"/>
          <w:lang w:eastAsia="ko-KR"/>
        </w:rPr>
        <w:t xml:space="preserve"> = Genome-Wide Association Study; </w:t>
      </w:r>
      <w:r w:rsidRPr="000D150D">
        <w:rPr>
          <w:rFonts w:ascii="Arial" w:hAnsi="Arial" w:cs="Arial"/>
          <w:lang w:eastAsia="ko-KR"/>
        </w:rPr>
        <w:t>CHR = Chromosome</w:t>
      </w:r>
    </w:p>
    <w:p w14:paraId="723F6C6F" w14:textId="659429EF" w:rsidR="006B23D5" w:rsidRPr="000D150D" w:rsidRDefault="006B23D5" w:rsidP="00A134C5">
      <w:pPr>
        <w:spacing w:line="480" w:lineRule="auto"/>
        <w:rPr>
          <w:rFonts w:ascii="Arial" w:hAnsi="Arial" w:cs="Arial"/>
          <w:lang w:eastAsia="ko-KR"/>
        </w:rPr>
      </w:pPr>
      <w:r w:rsidRPr="000D150D">
        <w:rPr>
          <w:rFonts w:ascii="Arial" w:hAnsi="Arial" w:cs="Arial"/>
          <w:vertAlign w:val="superscript"/>
          <w:lang w:eastAsia="ko-KR"/>
        </w:rPr>
        <w:t xml:space="preserve">* </w:t>
      </w:r>
      <w:r w:rsidRPr="000D150D">
        <w:rPr>
          <w:rFonts w:ascii="Arial" w:hAnsi="Arial" w:cs="Arial"/>
          <w:lang w:eastAsia="ko-KR"/>
        </w:rPr>
        <w:t>Start position of the corresponding gene.</w:t>
      </w:r>
    </w:p>
    <w:p w14:paraId="07993517" w14:textId="6EBF6030" w:rsidR="006B23D5" w:rsidRPr="00B53A0D" w:rsidRDefault="006B23D5" w:rsidP="00A134C5">
      <w:pPr>
        <w:spacing w:line="480" w:lineRule="auto"/>
        <w:rPr>
          <w:rFonts w:ascii="Arial" w:hAnsi="Arial" w:cs="Arial"/>
          <w:b/>
          <w:i/>
        </w:rPr>
      </w:pPr>
      <w:r w:rsidRPr="000D150D">
        <w:rPr>
          <w:rFonts w:ascii="Arial" w:hAnsi="Arial" w:cs="Arial"/>
          <w:vertAlign w:val="superscript"/>
          <w:lang w:eastAsia="ko-KR"/>
        </w:rPr>
        <w:t>†</w:t>
      </w:r>
      <w:r w:rsidRPr="000D150D">
        <w:rPr>
          <w:rFonts w:ascii="Arial" w:hAnsi="Arial" w:cs="Arial"/>
          <w:lang w:eastAsia="ko-KR"/>
        </w:rPr>
        <w:t xml:space="preserve"> End position of the corresponding gene.</w:t>
      </w:r>
    </w:p>
    <w:p w14:paraId="4F25DE5D" w14:textId="5918AE7D" w:rsidR="00A46E45" w:rsidRDefault="00A46E45">
      <w:pPr>
        <w:rPr>
          <w:rFonts w:ascii="Arial" w:hAnsi="Arial" w:cs="Arial"/>
          <w:b/>
          <w:lang w:eastAsia="ko-KR"/>
        </w:rPr>
      </w:pPr>
      <w:r>
        <w:rPr>
          <w:rFonts w:ascii="Arial" w:hAnsi="Arial" w:cs="Arial"/>
          <w:b/>
          <w:lang w:eastAsia="ko-KR"/>
        </w:rPr>
        <w:br w:type="page"/>
      </w:r>
    </w:p>
    <w:p w14:paraId="042594A6" w14:textId="77777777" w:rsidR="00A46E45" w:rsidRPr="00B53A0D" w:rsidRDefault="00A46E45" w:rsidP="00A46E45">
      <w:pPr>
        <w:spacing w:line="480" w:lineRule="auto"/>
        <w:outlineLvl w:val="0"/>
        <w:rPr>
          <w:rFonts w:ascii="Arial" w:hAnsi="Arial" w:cs="Arial"/>
          <w:b/>
          <w:color w:val="000000" w:themeColor="text1"/>
        </w:rPr>
      </w:pPr>
      <w:r w:rsidRPr="00B53A0D">
        <w:rPr>
          <w:rFonts w:ascii="Arial" w:hAnsi="Arial" w:cs="Arial"/>
          <w:b/>
          <w:color w:val="000000" w:themeColor="text1"/>
        </w:rPr>
        <w:lastRenderedPageBreak/>
        <w:t>Figure Legends</w:t>
      </w:r>
    </w:p>
    <w:p w14:paraId="30C450D0" w14:textId="215D7C13" w:rsidR="00A46E45" w:rsidRPr="00B53A0D" w:rsidRDefault="00A46E45" w:rsidP="00A46E45">
      <w:pPr>
        <w:spacing w:line="480" w:lineRule="auto"/>
        <w:rPr>
          <w:rFonts w:ascii="Arial" w:hAnsi="Arial" w:cs="Arial"/>
          <w:b/>
        </w:rPr>
      </w:pPr>
      <w:r w:rsidRPr="00B53A0D">
        <w:rPr>
          <w:rFonts w:ascii="Arial" w:hAnsi="Arial" w:cs="Arial"/>
          <w:b/>
        </w:rPr>
        <w:t xml:space="preserve">Figure 1. Workflow of </w:t>
      </w:r>
      <w:r w:rsidR="00E3483C">
        <w:rPr>
          <w:rFonts w:ascii="Arial" w:hAnsi="Arial" w:cs="Arial"/>
          <w:b/>
        </w:rPr>
        <w:t xml:space="preserve">statistical </w:t>
      </w:r>
      <w:r>
        <w:rPr>
          <w:rFonts w:ascii="Arial" w:hAnsi="Arial" w:cs="Arial"/>
          <w:b/>
        </w:rPr>
        <w:t xml:space="preserve">analysis and </w:t>
      </w:r>
      <w:r w:rsidRPr="00B53A0D">
        <w:rPr>
          <w:rFonts w:ascii="Arial" w:hAnsi="Arial" w:cs="Arial"/>
          <w:b/>
        </w:rPr>
        <w:t xml:space="preserve">quality control </w:t>
      </w:r>
      <w:r w:rsidRPr="00B53A0D">
        <w:rPr>
          <w:rFonts w:ascii="Arial" w:hAnsi="Arial" w:cs="Arial"/>
          <w:b/>
          <w:color w:val="000000" w:themeColor="text1"/>
        </w:rPr>
        <w:t>for the LAM GWAS discovery data set</w:t>
      </w:r>
      <w:r w:rsidRPr="00B53A0D">
        <w:rPr>
          <w:rFonts w:ascii="Arial" w:hAnsi="Arial" w:cs="Arial"/>
          <w:b/>
        </w:rPr>
        <w:t>.</w:t>
      </w:r>
      <w:r w:rsidRPr="00B53A0D">
        <w:rPr>
          <w:rFonts w:ascii="Arial" w:hAnsi="Arial" w:cs="Arial"/>
        </w:rPr>
        <w:t xml:space="preserve"> Multiple standard quality controls were performed for both cases (S-LAM subjects) and controls (healthy women</w:t>
      </w:r>
      <w:r w:rsidRPr="00B53A0D">
        <w:rPr>
          <w:rFonts w:ascii="Arial" w:hAnsi="Arial" w:cs="Arial" w:hint="eastAsia"/>
        </w:rPr>
        <w:t xml:space="preserve"> </w:t>
      </w:r>
      <w:r w:rsidRPr="00B53A0D">
        <w:rPr>
          <w:rFonts w:ascii="Arial" w:hAnsi="Arial" w:cs="Arial"/>
        </w:rPr>
        <w:t>without COPD from COPD</w:t>
      </w:r>
      <w:r>
        <w:rPr>
          <w:rFonts w:ascii="Arial" w:hAnsi="Arial" w:cs="Arial"/>
        </w:rPr>
        <w:t>Gene</w:t>
      </w:r>
      <w:r w:rsidRPr="00B53A0D">
        <w:rPr>
          <w:rFonts w:ascii="Arial" w:hAnsi="Arial" w:cs="Arial"/>
        </w:rPr>
        <w:t xml:space="preserve"> consortium) to exclude outlier SNPs and subjects.</w:t>
      </w:r>
      <w:r>
        <w:rPr>
          <w:rFonts w:ascii="Arial" w:hAnsi="Arial" w:cs="Arial"/>
          <w:color w:val="FF0000"/>
        </w:rPr>
        <w:t xml:space="preserve"> </w:t>
      </w:r>
      <w:r w:rsidRPr="00B53A0D">
        <w:rPr>
          <w:rFonts w:ascii="Arial" w:hAnsi="Arial" w:cs="Arial"/>
        </w:rPr>
        <w:t>HWE, Hardy-Weinberg equilibrium test</w:t>
      </w:r>
      <w:r>
        <w:rPr>
          <w:rFonts w:ascii="Arial" w:hAnsi="Arial" w:cs="Arial"/>
        </w:rPr>
        <w:t>; MAF,</w:t>
      </w:r>
      <w:r w:rsidRPr="00B53A0D">
        <w:rPr>
          <w:rFonts w:ascii="Arial" w:hAnsi="Arial" w:cs="Arial"/>
        </w:rPr>
        <w:t xml:space="preserve"> minor allele frequency</w:t>
      </w:r>
      <w:r>
        <w:rPr>
          <w:rFonts w:ascii="Arial" w:hAnsi="Arial" w:cs="Arial"/>
        </w:rPr>
        <w:t xml:space="preserve">; </w:t>
      </w:r>
      <w:r w:rsidRPr="00B53A0D">
        <w:rPr>
          <w:rFonts w:ascii="Arial" w:hAnsi="Arial" w:cs="Arial"/>
        </w:rPr>
        <w:t>IBS</w:t>
      </w:r>
      <w:r>
        <w:rPr>
          <w:rFonts w:ascii="Arial" w:hAnsi="Arial" w:cs="Arial"/>
        </w:rPr>
        <w:t xml:space="preserve">, </w:t>
      </w:r>
      <w:r w:rsidRPr="00B53A0D">
        <w:rPr>
          <w:rFonts w:ascii="Arial" w:hAnsi="Arial" w:cs="Arial"/>
        </w:rPr>
        <w:t>identity-by-state.</w:t>
      </w:r>
    </w:p>
    <w:p w14:paraId="765D115A" w14:textId="77777777" w:rsidR="00A46E45" w:rsidRDefault="00A46E45" w:rsidP="00A46E45">
      <w:pPr>
        <w:spacing w:line="480" w:lineRule="auto"/>
        <w:rPr>
          <w:rFonts w:ascii="Arial" w:hAnsi="Arial" w:cs="Arial"/>
          <w:b/>
        </w:rPr>
      </w:pPr>
      <w:r w:rsidRPr="00B53A0D">
        <w:rPr>
          <w:rFonts w:ascii="Arial" w:hAnsi="Arial" w:cs="Arial"/>
          <w:b/>
        </w:rPr>
        <w:t xml:space="preserve">Figure 2. Quantile-quantile </w:t>
      </w:r>
      <w:r>
        <w:rPr>
          <w:rFonts w:ascii="Arial" w:hAnsi="Arial" w:cs="Arial"/>
          <w:b/>
        </w:rPr>
        <w:t xml:space="preserve">and Manhattan </w:t>
      </w:r>
      <w:r w:rsidRPr="00B53A0D">
        <w:rPr>
          <w:rFonts w:ascii="Arial" w:hAnsi="Arial" w:cs="Arial"/>
          <w:b/>
        </w:rPr>
        <w:t>plot</w:t>
      </w:r>
      <w:r>
        <w:rPr>
          <w:rFonts w:ascii="Arial" w:hAnsi="Arial" w:cs="Arial"/>
          <w:b/>
        </w:rPr>
        <w:t>s</w:t>
      </w:r>
      <w:r w:rsidRPr="00B53A0D">
        <w:rPr>
          <w:rFonts w:ascii="Arial" w:hAnsi="Arial" w:cs="Arial"/>
          <w:b/>
        </w:rPr>
        <w:t xml:space="preserve"> for </w:t>
      </w:r>
      <w:r>
        <w:rPr>
          <w:rFonts w:ascii="Arial" w:hAnsi="Arial" w:cs="Arial"/>
          <w:b/>
        </w:rPr>
        <w:t xml:space="preserve">the </w:t>
      </w:r>
      <w:r w:rsidRPr="00B53A0D">
        <w:rPr>
          <w:rFonts w:ascii="Arial" w:hAnsi="Arial" w:cs="Arial"/>
          <w:b/>
        </w:rPr>
        <w:t xml:space="preserve">discovery LAM GWAS. </w:t>
      </w:r>
    </w:p>
    <w:p w14:paraId="35B60FA6" w14:textId="5A4C7FC9" w:rsidR="00A46E45" w:rsidRPr="00B53A0D" w:rsidRDefault="00D1711D" w:rsidP="00A46E45">
      <w:pPr>
        <w:spacing w:line="480" w:lineRule="auto"/>
        <w:rPr>
          <w:rFonts w:ascii="Arial" w:hAnsi="Arial" w:cs="Arial"/>
        </w:rPr>
      </w:pPr>
      <w:r w:rsidRPr="00B2051F">
        <w:rPr>
          <w:rFonts w:ascii="Arial" w:hAnsi="Arial"/>
        </w:rPr>
        <w:t>a</w:t>
      </w:r>
      <w:r w:rsidRPr="00D1711D">
        <w:rPr>
          <w:rFonts w:ascii="Arial" w:hAnsi="Arial" w:cs="Arial"/>
        </w:rPr>
        <w:t>)</w:t>
      </w:r>
      <w:r w:rsidR="00A46E45">
        <w:rPr>
          <w:rFonts w:ascii="Arial" w:hAnsi="Arial" w:cs="Arial"/>
          <w:b/>
        </w:rPr>
        <w:t xml:space="preserve"> </w:t>
      </w:r>
      <w:r w:rsidR="00A46E45" w:rsidRPr="00B53A0D">
        <w:rPr>
          <w:rFonts w:ascii="Arial" w:hAnsi="Arial" w:cs="Arial"/>
        </w:rPr>
        <w:t xml:space="preserve">The observed distributions of </w:t>
      </w:r>
      <w:r w:rsidR="00A46E45" w:rsidRPr="00B53A0D">
        <w:rPr>
          <w:rFonts w:ascii="Arial" w:hAnsi="Arial" w:cs="Arial" w:hint="eastAsia"/>
        </w:rPr>
        <w:t>P-</w:t>
      </w:r>
      <w:r w:rsidR="00A46E45" w:rsidRPr="00B53A0D">
        <w:rPr>
          <w:rFonts w:ascii="Arial" w:hAnsi="Arial" w:cs="Arial"/>
        </w:rPr>
        <w:t>values for 549,</w:t>
      </w:r>
      <w:r w:rsidR="004D3BEB">
        <w:rPr>
          <w:rFonts w:ascii="Arial" w:hAnsi="Arial" w:cs="Arial" w:hint="eastAsia"/>
          <w:lang w:eastAsia="ko-KR"/>
        </w:rPr>
        <w:t>591</w:t>
      </w:r>
      <w:r w:rsidR="00A46E45" w:rsidRPr="00B53A0D">
        <w:rPr>
          <w:rFonts w:ascii="Arial" w:hAnsi="Arial" w:cs="Arial"/>
        </w:rPr>
        <w:t xml:space="preserve"> genotyped SNPs are plotted relative to the expected (null) distribution for </w:t>
      </w:r>
      <w:r w:rsidR="00A46E45">
        <w:rPr>
          <w:rFonts w:ascii="Arial" w:hAnsi="Arial" w:cs="Arial"/>
        </w:rPr>
        <w:t>the</w:t>
      </w:r>
      <w:r w:rsidR="00A46E45" w:rsidRPr="00B53A0D">
        <w:rPr>
          <w:rFonts w:ascii="Arial" w:hAnsi="Arial" w:cs="Arial"/>
        </w:rPr>
        <w:t xml:space="preserve"> Conditional logistic regression </w:t>
      </w:r>
      <w:r w:rsidR="00A46E45">
        <w:rPr>
          <w:rFonts w:ascii="Arial" w:hAnsi="Arial" w:cs="Arial"/>
        </w:rPr>
        <w:t>(</w:t>
      </w:r>
      <w:r w:rsidR="00A46E45" w:rsidRPr="00B53A0D">
        <w:rPr>
          <w:rFonts w:ascii="Arial" w:hAnsi="Arial" w:cs="Arial"/>
        </w:rPr>
        <w:t>CLR</w:t>
      </w:r>
      <w:r w:rsidR="00A46E45">
        <w:rPr>
          <w:rFonts w:ascii="Arial" w:hAnsi="Arial" w:cs="Arial"/>
        </w:rPr>
        <w:t>)</w:t>
      </w:r>
      <w:r w:rsidR="00A46E45" w:rsidRPr="00B53A0D">
        <w:rPr>
          <w:rFonts w:ascii="Arial" w:hAnsi="Arial" w:cs="Arial"/>
        </w:rPr>
        <w:t xml:space="preserve"> analys</w:t>
      </w:r>
      <w:r w:rsidR="00A46E45">
        <w:rPr>
          <w:rFonts w:ascii="Arial" w:hAnsi="Arial" w:cs="Arial"/>
        </w:rPr>
        <w:t>i</w:t>
      </w:r>
      <w:r w:rsidR="00A46E45" w:rsidRPr="00B53A0D">
        <w:rPr>
          <w:rFonts w:ascii="Arial" w:hAnsi="Arial" w:cs="Arial"/>
        </w:rPr>
        <w:t>s.</w:t>
      </w:r>
      <w:r>
        <w:rPr>
          <w:rFonts w:ascii="Arial" w:hAnsi="Arial" w:cs="Arial"/>
        </w:rPr>
        <w:t xml:space="preserve"> </w:t>
      </w:r>
      <w:r w:rsidRPr="00B2051F">
        <w:rPr>
          <w:rFonts w:ascii="Arial" w:hAnsi="Arial"/>
        </w:rPr>
        <w:t>b</w:t>
      </w:r>
      <w:r>
        <w:rPr>
          <w:rFonts w:ascii="Arial" w:hAnsi="Arial" w:cs="Arial"/>
        </w:rPr>
        <w:t>)</w:t>
      </w:r>
      <w:r w:rsidR="00A46E45">
        <w:rPr>
          <w:rFonts w:ascii="Arial" w:hAnsi="Arial" w:cs="Arial"/>
          <w:b/>
        </w:rPr>
        <w:t xml:space="preserve"> </w:t>
      </w:r>
      <w:r w:rsidR="00A46E45">
        <w:rPr>
          <w:rFonts w:ascii="Arial" w:hAnsi="Arial" w:cs="Arial"/>
        </w:rPr>
        <w:t>Manhattan plot</w:t>
      </w:r>
      <w:r w:rsidR="00A46E45" w:rsidRPr="00B53A0D">
        <w:rPr>
          <w:rFonts w:ascii="Arial" w:hAnsi="Arial" w:cs="Arial"/>
        </w:rPr>
        <w:t xml:space="preserve">. Each dot represents the </w:t>
      </w:r>
      <w:r w:rsidR="00A46E45" w:rsidRPr="00B53A0D">
        <w:rPr>
          <w:rFonts w:ascii="Arial" w:hAnsi="Arial" w:cs="Arial" w:hint="eastAsia"/>
        </w:rPr>
        <w:t>P-</w:t>
      </w:r>
      <w:r w:rsidR="00A46E45" w:rsidRPr="00B53A0D">
        <w:rPr>
          <w:rFonts w:ascii="Arial" w:hAnsi="Arial" w:cs="Arial"/>
        </w:rPr>
        <w:t xml:space="preserve">value of a single SNP, plotted on the genome scale at bottom. The Y-axis value is the negative logarithm of the P-value for association between each </w:t>
      </w:r>
      <w:r w:rsidR="00A46E45" w:rsidRPr="00B53A0D">
        <w:rPr>
          <w:rFonts w:ascii="Arial" w:hAnsi="Arial" w:cs="Arial"/>
          <w:color w:val="000000" w:themeColor="text1"/>
        </w:rPr>
        <w:t xml:space="preserve">genotyped </w:t>
      </w:r>
      <w:r w:rsidR="00A46E45" w:rsidRPr="00B53A0D">
        <w:rPr>
          <w:rFonts w:ascii="Arial" w:hAnsi="Arial" w:cs="Arial"/>
        </w:rPr>
        <w:t xml:space="preserve">SNP and </w:t>
      </w:r>
      <w:r w:rsidR="00A46E45">
        <w:rPr>
          <w:rFonts w:ascii="Arial" w:hAnsi="Arial" w:cs="Arial"/>
        </w:rPr>
        <w:t>S-</w:t>
      </w:r>
      <w:r w:rsidR="00A46E45" w:rsidRPr="00B53A0D">
        <w:rPr>
          <w:rFonts w:ascii="Arial" w:hAnsi="Arial" w:cs="Arial"/>
        </w:rPr>
        <w:t xml:space="preserve">LAM. </w:t>
      </w:r>
      <w:r w:rsidR="00A46E45">
        <w:rPr>
          <w:rFonts w:ascii="Arial" w:hAnsi="Arial" w:cs="Arial"/>
        </w:rPr>
        <w:t>T</w:t>
      </w:r>
      <w:r w:rsidR="00A46E45" w:rsidRPr="00B53A0D">
        <w:rPr>
          <w:rFonts w:ascii="Arial" w:hAnsi="Arial" w:cs="Arial"/>
        </w:rPr>
        <w:t>wo SNPs on 15q met genome-wide significance.</w:t>
      </w:r>
    </w:p>
    <w:p w14:paraId="248333BD" w14:textId="77777777" w:rsidR="00A46E45" w:rsidRPr="00B53A0D" w:rsidRDefault="00A46E45" w:rsidP="00A46E45">
      <w:pPr>
        <w:spacing w:line="480" w:lineRule="auto"/>
        <w:outlineLvl w:val="0"/>
        <w:rPr>
          <w:rFonts w:ascii="Arial" w:hAnsi="Arial" w:cs="Arial"/>
          <w:b/>
          <w:color w:val="000000" w:themeColor="text1"/>
        </w:rPr>
      </w:pPr>
      <w:r w:rsidRPr="00B53A0D">
        <w:rPr>
          <w:rFonts w:ascii="Arial" w:hAnsi="Arial" w:cs="Arial"/>
          <w:b/>
        </w:rPr>
        <w:t xml:space="preserve">Figure </w:t>
      </w:r>
      <w:r>
        <w:rPr>
          <w:rFonts w:ascii="Arial" w:hAnsi="Arial" w:cs="Arial"/>
          <w:b/>
        </w:rPr>
        <w:t>3</w:t>
      </w:r>
      <w:r w:rsidRPr="00B53A0D">
        <w:rPr>
          <w:rFonts w:ascii="Arial" w:hAnsi="Arial" w:cs="Arial"/>
          <w:b/>
        </w:rPr>
        <w:t xml:space="preserve">. </w:t>
      </w:r>
      <w:r w:rsidRPr="00B53A0D">
        <w:rPr>
          <w:rFonts w:ascii="Arial" w:hAnsi="Arial" w:cs="Arial"/>
          <w:b/>
          <w:color w:val="000000" w:themeColor="text1"/>
        </w:rPr>
        <w:t>Genomic region on chr15 containing the SNPs associated with LAM.</w:t>
      </w:r>
    </w:p>
    <w:p w14:paraId="5864AABB" w14:textId="77777777" w:rsidR="00A46E45" w:rsidRDefault="00A46E45" w:rsidP="00A46E45">
      <w:pPr>
        <w:spacing w:line="480" w:lineRule="auto"/>
        <w:rPr>
          <w:rFonts w:ascii="Arial" w:hAnsi="Arial" w:cs="Arial"/>
          <w:color w:val="333333"/>
          <w:shd w:val="clear" w:color="auto" w:fill="FFFFFF"/>
        </w:rPr>
      </w:pPr>
      <w:r>
        <w:rPr>
          <w:rFonts w:ascii="Arial" w:hAnsi="Arial" w:cs="Arial"/>
          <w:color w:val="333333"/>
          <w:shd w:val="clear" w:color="auto" w:fill="FFFFFF"/>
        </w:rPr>
        <w:t>a.</w:t>
      </w:r>
      <w:r w:rsidRPr="00B53A0D">
        <w:rPr>
          <w:rFonts w:ascii="Arial" w:hAnsi="Arial" w:cs="Arial"/>
          <w:color w:val="333333"/>
          <w:shd w:val="clear" w:color="auto" w:fill="FFFFFF"/>
        </w:rPr>
        <w:t xml:space="preserve"> Ideogram of chromosome 15. </w:t>
      </w:r>
    </w:p>
    <w:p w14:paraId="28F6B64E" w14:textId="77777777" w:rsidR="00A46E45" w:rsidRDefault="00A46E45" w:rsidP="00A46E45">
      <w:pPr>
        <w:spacing w:line="480" w:lineRule="auto"/>
        <w:rPr>
          <w:rFonts w:ascii="Arial" w:hAnsi="Arial" w:cs="Arial"/>
          <w:color w:val="333333"/>
          <w:shd w:val="clear" w:color="auto" w:fill="FFFFFF"/>
        </w:rPr>
      </w:pPr>
      <w:r>
        <w:rPr>
          <w:rFonts w:ascii="Arial" w:hAnsi="Arial" w:cs="Arial"/>
          <w:color w:val="333333"/>
          <w:shd w:val="clear" w:color="auto" w:fill="FFFFFF"/>
        </w:rPr>
        <w:t xml:space="preserve">b. </w:t>
      </w:r>
      <w:r w:rsidRPr="00B53A0D">
        <w:rPr>
          <w:rFonts w:ascii="Arial" w:hAnsi="Arial" w:cs="Arial"/>
          <w:color w:val="333333"/>
          <w:shd w:val="clear" w:color="auto" w:fill="FFFFFF"/>
        </w:rPr>
        <w:t xml:space="preserve">Three Mb region containing the SNPs associated with LAM. Manhattan plot at top shows </w:t>
      </w:r>
      <w:r w:rsidRPr="00B53A0D">
        <w:rPr>
          <w:rFonts w:ascii="Arial" w:hAnsi="Arial" w:cs="Arial" w:hint="eastAsia"/>
          <w:color w:val="333333"/>
          <w:shd w:val="clear" w:color="auto" w:fill="FFFFFF"/>
        </w:rPr>
        <w:t>P-</w:t>
      </w:r>
      <w:r w:rsidRPr="00B53A0D">
        <w:rPr>
          <w:rFonts w:ascii="Arial" w:hAnsi="Arial" w:cs="Arial"/>
          <w:color w:val="333333"/>
          <w:shd w:val="clear" w:color="auto" w:fill="FFFFFF"/>
        </w:rPr>
        <w:t>values for SNPs in this region, including the two SNPs meeting genome-wide significance (red dots).</w:t>
      </w:r>
      <w:r w:rsidRPr="00B53A0D">
        <w:rPr>
          <w:rFonts w:ascii="Arial" w:hAnsi="Arial" w:cs="Arial" w:hint="eastAsia"/>
          <w:color w:val="FF0000"/>
          <w:shd w:val="clear" w:color="auto" w:fill="FFFFFF"/>
          <w:lang w:eastAsia="ko-KR"/>
        </w:rPr>
        <w:t xml:space="preserve"> </w:t>
      </w:r>
      <w:r w:rsidRPr="00B53A0D">
        <w:rPr>
          <w:rFonts w:ascii="Arial" w:hAnsi="Arial" w:cs="Arial"/>
          <w:color w:val="333333"/>
          <w:shd w:val="clear" w:color="auto" w:fill="FFFFFF"/>
        </w:rPr>
        <w:t xml:space="preserve">There are 3 protein-coding genes </w:t>
      </w:r>
      <w:r w:rsidRPr="00B53A0D">
        <w:rPr>
          <w:rFonts w:ascii="Arial" w:hAnsi="Arial" w:cs="Arial"/>
          <w:i/>
          <w:color w:val="333333"/>
          <w:shd w:val="clear" w:color="auto" w:fill="FFFFFF"/>
        </w:rPr>
        <w:t>NR2F2</w:t>
      </w:r>
      <w:r w:rsidRPr="00B53A0D">
        <w:rPr>
          <w:rFonts w:ascii="Arial" w:hAnsi="Arial" w:cs="Arial"/>
          <w:color w:val="333333"/>
          <w:shd w:val="clear" w:color="auto" w:fill="FFFFFF"/>
        </w:rPr>
        <w:t xml:space="preserve">, </w:t>
      </w:r>
      <w:r w:rsidRPr="00B53A0D">
        <w:rPr>
          <w:rFonts w:ascii="Arial" w:hAnsi="Arial" w:cs="Arial"/>
          <w:i/>
          <w:color w:val="333333"/>
          <w:shd w:val="clear" w:color="auto" w:fill="FFFFFF"/>
        </w:rPr>
        <w:t>MCTP2</w:t>
      </w:r>
      <w:r w:rsidRPr="00B53A0D">
        <w:rPr>
          <w:rFonts w:ascii="Arial" w:hAnsi="Arial" w:cs="Arial"/>
          <w:color w:val="333333"/>
          <w:shd w:val="clear" w:color="auto" w:fill="FFFFFF"/>
        </w:rPr>
        <w:t xml:space="preserve">, and </w:t>
      </w:r>
      <w:r w:rsidRPr="00B53A0D">
        <w:rPr>
          <w:rFonts w:ascii="Arial" w:hAnsi="Arial" w:cs="Arial"/>
          <w:i/>
          <w:color w:val="333333"/>
          <w:shd w:val="clear" w:color="auto" w:fill="FFFFFF"/>
        </w:rPr>
        <w:t>SPATA8</w:t>
      </w:r>
      <w:r w:rsidRPr="00B53A0D">
        <w:rPr>
          <w:rFonts w:ascii="Arial" w:hAnsi="Arial" w:cs="Arial"/>
          <w:shd w:val="clear" w:color="auto" w:fill="FFFFFF"/>
        </w:rPr>
        <w:t xml:space="preserve"> </w:t>
      </w:r>
      <w:r w:rsidRPr="00B53A0D">
        <w:rPr>
          <w:rFonts w:ascii="Arial" w:hAnsi="Arial" w:cs="Arial" w:hint="eastAsia"/>
          <w:shd w:val="clear" w:color="auto" w:fill="FFFFFF"/>
        </w:rPr>
        <w:t xml:space="preserve">which </w:t>
      </w:r>
      <w:r>
        <w:rPr>
          <w:rFonts w:ascii="Arial" w:hAnsi="Arial" w:cs="Arial"/>
          <w:shd w:val="clear" w:color="auto" w:fill="FFFFFF"/>
        </w:rPr>
        <w:t xml:space="preserve">are highlighted by </w:t>
      </w:r>
      <w:r w:rsidRPr="00B53A0D">
        <w:rPr>
          <w:rFonts w:ascii="Arial" w:hAnsi="Arial" w:cs="Arial"/>
          <w:shd w:val="clear" w:color="auto" w:fill="FFFFFF"/>
        </w:rPr>
        <w:t xml:space="preserve">yellow </w:t>
      </w:r>
      <w:r>
        <w:rPr>
          <w:rFonts w:ascii="Arial" w:hAnsi="Arial" w:cs="Arial"/>
          <w:shd w:val="clear" w:color="auto" w:fill="FFFFFF"/>
        </w:rPr>
        <w:t>backbround</w:t>
      </w:r>
      <w:r w:rsidRPr="00B53A0D">
        <w:rPr>
          <w:rFonts w:ascii="Arial" w:hAnsi="Arial" w:cs="Arial"/>
          <w:shd w:val="clear" w:color="auto" w:fill="FFFFFF"/>
        </w:rPr>
        <w:t xml:space="preserve">, </w:t>
      </w:r>
      <w:r w:rsidRPr="00B53A0D">
        <w:rPr>
          <w:rFonts w:ascii="Arial" w:hAnsi="Arial" w:cs="Arial"/>
          <w:color w:val="333333"/>
          <w:shd w:val="clear" w:color="auto" w:fill="FFFFFF"/>
        </w:rPr>
        <w:t xml:space="preserve">and many lncRNAs in this region. </w:t>
      </w:r>
    </w:p>
    <w:p w14:paraId="1BBC972B" w14:textId="77777777" w:rsidR="00A46E45" w:rsidRPr="00B53A0D" w:rsidRDefault="00A46E45" w:rsidP="00A46E45">
      <w:pPr>
        <w:spacing w:line="480" w:lineRule="auto"/>
        <w:rPr>
          <w:rFonts w:ascii="Arial" w:hAnsi="Arial" w:cs="Arial"/>
          <w:b/>
          <w:color w:val="FF0000"/>
        </w:rPr>
      </w:pPr>
      <w:r>
        <w:rPr>
          <w:rFonts w:ascii="Arial" w:hAnsi="Arial" w:cs="Arial"/>
          <w:color w:val="333333"/>
          <w:shd w:val="clear" w:color="auto" w:fill="FFFFFF"/>
        </w:rPr>
        <w:t xml:space="preserve">c. </w:t>
      </w:r>
      <w:r w:rsidRPr="00B53A0D">
        <w:rPr>
          <w:rFonts w:ascii="Arial" w:hAnsi="Arial" w:cs="Arial"/>
          <w:color w:val="333333"/>
          <w:shd w:val="clear" w:color="auto" w:fill="FFFFFF"/>
        </w:rPr>
        <w:t>Expanded Manhattan plot of the 250kb region containing the genotyped and imputed SNPs showing association with LAM. SNP rs</w:t>
      </w:r>
      <w:r w:rsidRPr="00B53A0D">
        <w:rPr>
          <w:rFonts w:ascii="Arial" w:hAnsi="Arial" w:cs="Arial" w:hint="eastAsia"/>
          <w:color w:val="333333"/>
          <w:shd w:val="clear" w:color="auto" w:fill="FFFFFF"/>
        </w:rPr>
        <w:t>41374846</w:t>
      </w:r>
      <w:r>
        <w:rPr>
          <w:rFonts w:ascii="Arial" w:hAnsi="Arial" w:cs="Arial"/>
          <w:color w:val="333333"/>
          <w:shd w:val="clear" w:color="auto" w:fill="FFFFFF"/>
        </w:rPr>
        <w:t>, the candidate causal SNP,</w:t>
      </w:r>
      <w:r w:rsidRPr="00B53A0D">
        <w:rPr>
          <w:rFonts w:ascii="Arial" w:hAnsi="Arial" w:cs="Arial"/>
          <w:color w:val="333333"/>
          <w:shd w:val="clear" w:color="auto" w:fill="FFFFFF"/>
        </w:rPr>
        <w:t xml:space="preserve"> is indicated by purple, and other SNPs are colored according to their </w:t>
      </w:r>
      <w:r w:rsidRPr="00B53A0D">
        <w:rPr>
          <w:rFonts w:ascii="Arial" w:hAnsi="Arial" w:cs="Arial"/>
          <w:i/>
          <w:color w:val="333333"/>
          <w:shd w:val="clear" w:color="auto" w:fill="FFFFFF"/>
        </w:rPr>
        <w:t>r</w:t>
      </w:r>
      <w:r w:rsidRPr="00B53A0D">
        <w:rPr>
          <w:rFonts w:ascii="Arial" w:hAnsi="Arial" w:cs="Arial"/>
          <w:color w:val="333333"/>
          <w:shd w:val="clear" w:color="auto" w:fill="FFFFFF"/>
          <w:vertAlign w:val="superscript"/>
        </w:rPr>
        <w:t>2</w:t>
      </w:r>
      <w:r w:rsidRPr="00B53A0D">
        <w:rPr>
          <w:rFonts w:ascii="Arial" w:hAnsi="Arial" w:cs="Arial"/>
          <w:color w:val="333333"/>
          <w:shd w:val="clear" w:color="auto" w:fill="FFFFFF"/>
        </w:rPr>
        <w:t xml:space="preserve"> value in relation to </w:t>
      </w:r>
      <w:r>
        <w:rPr>
          <w:rFonts w:ascii="Arial" w:hAnsi="Arial" w:cs="Arial"/>
          <w:color w:val="333333"/>
          <w:shd w:val="clear" w:color="auto" w:fill="FFFFFF"/>
        </w:rPr>
        <w:t>that SNP</w:t>
      </w:r>
      <w:r w:rsidRPr="00B53A0D">
        <w:rPr>
          <w:rFonts w:ascii="Arial" w:hAnsi="Arial" w:cs="Arial"/>
          <w:color w:val="333333"/>
          <w:shd w:val="clear" w:color="auto" w:fill="FFFFFF"/>
        </w:rPr>
        <w:t>.</w:t>
      </w:r>
      <w:r w:rsidRPr="00B53A0D">
        <w:rPr>
          <w:rFonts w:ascii="Arial" w:hAnsi="Arial" w:cs="Arial" w:hint="eastAsia"/>
          <w:color w:val="333333"/>
          <w:shd w:val="clear" w:color="auto" w:fill="FFFFFF"/>
        </w:rPr>
        <w:t xml:space="preserve"> </w:t>
      </w:r>
    </w:p>
    <w:p w14:paraId="2D001561" w14:textId="77777777" w:rsidR="00A46E45" w:rsidRPr="00B53A0D" w:rsidRDefault="00A46E45" w:rsidP="00A46E45">
      <w:pPr>
        <w:spacing w:line="480" w:lineRule="auto"/>
        <w:rPr>
          <w:rFonts w:ascii="Arial" w:hAnsi="Arial" w:cs="Arial"/>
        </w:rPr>
      </w:pPr>
      <w:r w:rsidRPr="00B53A0D">
        <w:rPr>
          <w:rFonts w:ascii="Arial" w:hAnsi="Arial" w:cs="Arial"/>
          <w:b/>
        </w:rPr>
        <w:lastRenderedPageBreak/>
        <w:t xml:space="preserve">Figure </w:t>
      </w:r>
      <w:r>
        <w:rPr>
          <w:rFonts w:ascii="Arial" w:hAnsi="Arial" w:cs="Arial"/>
          <w:b/>
        </w:rPr>
        <w:t>4</w:t>
      </w:r>
      <w:r w:rsidRPr="00B53A0D">
        <w:rPr>
          <w:rFonts w:ascii="Arial" w:hAnsi="Arial" w:cs="Arial"/>
          <w:b/>
        </w:rPr>
        <w:t xml:space="preserve">. Comparison of </w:t>
      </w:r>
      <w:r w:rsidRPr="00B53A0D">
        <w:rPr>
          <w:rFonts w:ascii="Arial" w:hAnsi="Arial" w:cs="Arial"/>
          <w:b/>
          <w:i/>
        </w:rPr>
        <w:t>NR2F2</w:t>
      </w:r>
      <w:r w:rsidRPr="00B53A0D">
        <w:rPr>
          <w:rFonts w:ascii="Arial" w:hAnsi="Arial" w:cs="Arial"/>
          <w:b/>
        </w:rPr>
        <w:t xml:space="preserve"> expression in kidney angiomyolipoma/LAM with cancer (TCGA) and normal (GTEx)</w:t>
      </w:r>
      <w:r>
        <w:rPr>
          <w:rFonts w:ascii="Arial" w:hAnsi="Arial" w:cs="Arial"/>
          <w:b/>
        </w:rPr>
        <w:t xml:space="preserve"> </w:t>
      </w:r>
      <w:r w:rsidRPr="00B53A0D">
        <w:rPr>
          <w:rFonts w:ascii="Arial" w:hAnsi="Arial" w:cs="Arial"/>
          <w:b/>
        </w:rPr>
        <w:t>tissues.</w:t>
      </w:r>
    </w:p>
    <w:p w14:paraId="7740EC06" w14:textId="35E325E4" w:rsidR="00A46E45" w:rsidRPr="00B53A0D" w:rsidRDefault="00A46E45" w:rsidP="00A46E45">
      <w:pPr>
        <w:spacing w:line="480" w:lineRule="auto"/>
        <w:rPr>
          <w:rFonts w:ascii="Arial" w:hAnsi="Arial" w:cs="Arial"/>
        </w:rPr>
      </w:pPr>
      <w:r w:rsidRPr="00B53A0D">
        <w:rPr>
          <w:rFonts w:ascii="Arial" w:hAnsi="Arial" w:cs="Arial"/>
        </w:rPr>
        <w:t xml:space="preserve">Boxplot figures are shown to compare expression of </w:t>
      </w:r>
      <w:r w:rsidRPr="00B53A0D">
        <w:rPr>
          <w:rFonts w:ascii="Arial" w:hAnsi="Arial" w:cs="Arial"/>
          <w:i/>
        </w:rPr>
        <w:t>NR2F2</w:t>
      </w:r>
      <w:r w:rsidRPr="00B53A0D">
        <w:rPr>
          <w:rFonts w:ascii="Arial" w:hAnsi="Arial" w:cs="Arial"/>
        </w:rPr>
        <w:t xml:space="preserve"> in 4 angiomyolipoma </w:t>
      </w:r>
      <w:r w:rsidR="008E7E12">
        <w:rPr>
          <w:rFonts w:ascii="Arial" w:hAnsi="Arial" w:cs="Arial"/>
        </w:rPr>
        <w:t xml:space="preserve">tumors </w:t>
      </w:r>
      <w:r w:rsidRPr="00B53A0D">
        <w:rPr>
          <w:rFonts w:ascii="Arial" w:hAnsi="Arial" w:cs="Arial"/>
        </w:rPr>
        <w:t>and one abdominal LAM lesion with 2463 cancers of 27 types (from TCGA) in RSEM units (</w:t>
      </w:r>
      <w:r>
        <w:rPr>
          <w:rFonts w:ascii="Arial" w:hAnsi="Arial" w:cs="Arial"/>
        </w:rPr>
        <w:t>a</w:t>
      </w:r>
      <w:r w:rsidRPr="00B53A0D">
        <w:rPr>
          <w:rFonts w:ascii="Arial" w:hAnsi="Arial" w:cs="Arial"/>
        </w:rPr>
        <w:t>); and with ~7,000 samples of 47 normal tissues (from GTEx) in RPKM units (</w:t>
      </w:r>
      <w:r>
        <w:rPr>
          <w:rFonts w:ascii="Arial" w:hAnsi="Arial" w:cs="Arial"/>
        </w:rPr>
        <w:t>b</w:t>
      </w:r>
      <w:r w:rsidRPr="00B53A0D">
        <w:rPr>
          <w:rFonts w:ascii="Arial" w:hAnsi="Arial" w:cs="Arial"/>
        </w:rPr>
        <w:t>). The median value, interquartile range, and 95% ranges are shown, with outliers indicated by circles.</w:t>
      </w:r>
      <w:r>
        <w:rPr>
          <w:rFonts w:ascii="Arial" w:hAnsi="Arial" w:cs="Arial"/>
        </w:rPr>
        <w:t xml:space="preserve"> Abbreviations used here for TCGA cancer types are explained in Supplemental Table </w:t>
      </w:r>
      <w:ins w:id="99" w:author="Wonji Kim" w:date="2019-03-11T22:34:00Z">
        <w:r w:rsidR="00CF43DA">
          <w:rPr>
            <w:rFonts w:ascii="Arial" w:hAnsi="Arial" w:cs="Arial"/>
          </w:rPr>
          <w:t>7</w:t>
        </w:r>
      </w:ins>
      <w:del w:id="100" w:author="Wonji Kim" w:date="2019-03-11T22:34:00Z">
        <w:r w:rsidDel="00CF43DA">
          <w:rPr>
            <w:rFonts w:ascii="Arial" w:hAnsi="Arial" w:cs="Arial"/>
          </w:rPr>
          <w:delText>5</w:delText>
        </w:r>
      </w:del>
      <w:r>
        <w:rPr>
          <w:rFonts w:ascii="Arial" w:hAnsi="Arial" w:cs="Arial"/>
        </w:rPr>
        <w:t>.</w:t>
      </w:r>
    </w:p>
    <w:p w14:paraId="10AB8E74" w14:textId="5DD9C1CB" w:rsidR="00A46E45" w:rsidRPr="00B53A0D" w:rsidRDefault="00A46E45" w:rsidP="00A46E45">
      <w:pPr>
        <w:spacing w:line="480" w:lineRule="auto"/>
      </w:pPr>
      <w:r w:rsidRPr="00B53A0D">
        <w:rPr>
          <w:rFonts w:ascii="Arial" w:eastAsia="Malgun Gothic" w:hAnsi="Arial" w:cs="Arial"/>
          <w:b/>
        </w:rPr>
        <w:t xml:space="preserve">Figure </w:t>
      </w:r>
      <w:r>
        <w:rPr>
          <w:rFonts w:ascii="Arial" w:eastAsia="Malgun Gothic" w:hAnsi="Arial" w:cs="Arial"/>
          <w:b/>
        </w:rPr>
        <w:t>5</w:t>
      </w:r>
      <w:r w:rsidRPr="00B53A0D">
        <w:rPr>
          <w:rFonts w:ascii="Arial" w:eastAsia="Malgun Gothic" w:hAnsi="Arial" w:cs="Arial"/>
          <w:b/>
        </w:rPr>
        <w:t xml:space="preserve">. Immunohistochemistry for </w:t>
      </w:r>
      <w:r w:rsidRPr="00B53A0D">
        <w:rPr>
          <w:rFonts w:ascii="Arial" w:eastAsia="Malgun Gothic" w:hAnsi="Arial" w:cs="Arial"/>
          <w:b/>
          <w:i/>
        </w:rPr>
        <w:t>NR2F2</w:t>
      </w:r>
      <w:r w:rsidRPr="00B53A0D">
        <w:rPr>
          <w:rFonts w:ascii="Arial" w:eastAsia="Malgun Gothic" w:hAnsi="Arial" w:cs="Arial"/>
          <w:b/>
        </w:rPr>
        <w:t xml:space="preserve"> in LAM and </w:t>
      </w:r>
      <w:r w:rsidRPr="00B53A0D">
        <w:rPr>
          <w:rFonts w:ascii="Arial" w:eastAsia="Malgun Gothic" w:hAnsi="Arial" w:cs="Arial"/>
          <w:b/>
          <w:color w:val="000000"/>
        </w:rPr>
        <w:t xml:space="preserve">kidney </w:t>
      </w:r>
      <w:r w:rsidRPr="00B53A0D">
        <w:rPr>
          <w:rFonts w:ascii="Arial" w:eastAsia="Malgun Gothic" w:hAnsi="Arial" w:cs="Arial"/>
          <w:b/>
        </w:rPr>
        <w:t xml:space="preserve">angiomyolipoma. </w:t>
      </w:r>
      <w:r w:rsidRPr="00B53A0D">
        <w:rPr>
          <w:rFonts w:ascii="Arial" w:eastAsia="Malgun Gothic" w:hAnsi="Arial" w:cs="Arial"/>
        </w:rPr>
        <w:t xml:space="preserve">Strong nuclear staining is seen in lung LAM cells (A) and angiomyolipoma cells (B) (brown stain). Some other cells also have nuclear staining for </w:t>
      </w:r>
      <w:r w:rsidRPr="00B53A0D">
        <w:rPr>
          <w:rFonts w:ascii="Arial" w:eastAsia="Malgun Gothic" w:hAnsi="Arial" w:cs="Arial"/>
          <w:i/>
        </w:rPr>
        <w:t>NR2F2</w:t>
      </w:r>
      <w:r w:rsidRPr="00B53A0D">
        <w:rPr>
          <w:rFonts w:ascii="Arial" w:eastAsia="Malgun Gothic" w:hAnsi="Arial" w:cs="Arial"/>
        </w:rPr>
        <w:t xml:space="preserve"> but most do not.</w:t>
      </w:r>
      <w:r>
        <w:rPr>
          <w:rFonts w:ascii="Arial" w:eastAsia="Malgun Gothic" w:hAnsi="Arial" w:cs="Arial"/>
        </w:rPr>
        <w:t xml:space="preserve"> This is a representative field obtained from </w:t>
      </w:r>
      <w:r w:rsidR="008E7E12">
        <w:rPr>
          <w:rFonts w:ascii="Arial" w:eastAsia="Malgun Gothic" w:hAnsi="Arial" w:cs="Arial"/>
        </w:rPr>
        <w:t>8</w:t>
      </w:r>
      <w:r>
        <w:rPr>
          <w:rFonts w:ascii="Arial" w:eastAsia="Malgun Gothic" w:hAnsi="Arial" w:cs="Arial"/>
        </w:rPr>
        <w:t xml:space="preserve"> LAM </w:t>
      </w:r>
      <w:r w:rsidR="008E7E12">
        <w:rPr>
          <w:rFonts w:ascii="Arial" w:eastAsia="Malgun Gothic" w:hAnsi="Arial" w:cs="Arial"/>
        </w:rPr>
        <w:t xml:space="preserve">lung </w:t>
      </w:r>
      <w:r>
        <w:rPr>
          <w:rFonts w:ascii="Arial" w:eastAsia="Malgun Gothic" w:hAnsi="Arial" w:cs="Arial"/>
        </w:rPr>
        <w:t xml:space="preserve">samples and </w:t>
      </w:r>
      <w:r w:rsidR="008E7E12">
        <w:rPr>
          <w:rFonts w:ascii="Arial" w:eastAsia="Malgun Gothic" w:hAnsi="Arial" w:cs="Arial"/>
        </w:rPr>
        <w:t>4</w:t>
      </w:r>
      <w:r>
        <w:rPr>
          <w:rFonts w:ascii="Arial" w:eastAsia="Malgun Gothic" w:hAnsi="Arial" w:cs="Arial"/>
        </w:rPr>
        <w:t xml:space="preserve"> angiomyolipoma samples examined by IHC.</w:t>
      </w:r>
    </w:p>
    <w:p w14:paraId="2084BDC0" w14:textId="77777777" w:rsidR="00A46E45" w:rsidRDefault="00A46E45" w:rsidP="00A46E45"/>
    <w:p w14:paraId="22EADE22" w14:textId="032A6AB9" w:rsidR="00956095" w:rsidRPr="00B53A0D" w:rsidRDefault="00956095" w:rsidP="00A134C5">
      <w:pPr>
        <w:spacing w:line="480" w:lineRule="auto"/>
        <w:rPr>
          <w:rFonts w:ascii="Arial" w:hAnsi="Arial" w:cs="Arial"/>
          <w:b/>
          <w:lang w:eastAsia="ko-KR"/>
        </w:rPr>
      </w:pPr>
    </w:p>
    <w:sectPr w:rsidR="00956095" w:rsidRPr="00B53A0D" w:rsidSect="00A134C5">
      <w:footerReference w:type="default" r:id="rId15"/>
      <w:footerReference w:type="first" r:id="rId16"/>
      <w:pgSz w:w="11906" w:h="16838"/>
      <w:pgMar w:top="1418" w:right="1418" w:bottom="1418" w:left="1418" w:header="851" w:footer="992" w:gutter="0"/>
      <w:lnNumType w:countBy="1"/>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33CBCE" w14:textId="77777777" w:rsidR="00EE2FA7" w:rsidRDefault="00EE2FA7" w:rsidP="00956095">
      <w:r>
        <w:separator/>
      </w:r>
    </w:p>
  </w:endnote>
  <w:endnote w:type="continuationSeparator" w:id="0">
    <w:p w14:paraId="4515093A" w14:textId="77777777" w:rsidR="00EE2FA7" w:rsidRDefault="00EE2FA7" w:rsidP="00956095">
      <w:r>
        <w:continuationSeparator/>
      </w:r>
    </w:p>
  </w:endnote>
  <w:endnote w:type="continuationNotice" w:id="1">
    <w:p w14:paraId="209F4FB5" w14:textId="77777777" w:rsidR="00EE2FA7" w:rsidRDefault="00EE2F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951678042"/>
      <w:docPartObj>
        <w:docPartGallery w:val="Page Numbers (Bottom of Page)"/>
        <w:docPartUnique/>
      </w:docPartObj>
    </w:sdtPr>
    <w:sdtContent>
      <w:p w14:paraId="679D0991" w14:textId="1A572618" w:rsidR="00272705" w:rsidRDefault="00272705" w:rsidP="00BD61F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2029905430"/>
      <w:docPartObj>
        <w:docPartGallery w:val="Page Numbers (Bottom of Page)"/>
        <w:docPartUnique/>
      </w:docPartObj>
    </w:sdtPr>
    <w:sdtContent>
      <w:p w14:paraId="1AE38575" w14:textId="42E3E96F" w:rsidR="00272705" w:rsidRDefault="00272705" w:rsidP="00BD61F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666371033"/>
      <w:docPartObj>
        <w:docPartGallery w:val="Page Numbers (Bottom of Page)"/>
        <w:docPartUnique/>
      </w:docPartObj>
    </w:sdtPr>
    <w:sdtContent>
      <w:p w14:paraId="0E187691" w14:textId="3F6EAC7E" w:rsidR="00272705" w:rsidRDefault="00272705" w:rsidP="00BD61F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BEF05D" w14:textId="77777777" w:rsidR="00272705" w:rsidRDefault="002727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AAD322" w14:textId="34067791" w:rsidR="00272705" w:rsidRDefault="00272705">
    <w:pPr>
      <w:pStyle w:val="Footer"/>
      <w:jc w:val="center"/>
    </w:pPr>
  </w:p>
  <w:p w14:paraId="5F2C682B" w14:textId="77777777" w:rsidR="00272705" w:rsidRDefault="002727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3306123"/>
      <w:docPartObj>
        <w:docPartGallery w:val="Page Numbers (Bottom of Page)"/>
        <w:docPartUnique/>
      </w:docPartObj>
    </w:sdtPr>
    <w:sdtContent>
      <w:p w14:paraId="41C496C6" w14:textId="6E3F1160" w:rsidR="00272705" w:rsidRDefault="00272705">
        <w:pPr>
          <w:pStyle w:val="Footer"/>
          <w:jc w:val="center"/>
        </w:pPr>
        <w:r>
          <w:fldChar w:fldCharType="begin"/>
        </w:r>
        <w:r>
          <w:instrText>PAGE   \* MERGEFORMAT</w:instrText>
        </w:r>
        <w:r>
          <w:fldChar w:fldCharType="separate"/>
        </w:r>
        <w:r w:rsidR="00257231" w:rsidRPr="00257231">
          <w:rPr>
            <w:noProof/>
            <w:lang w:val="ko-KR"/>
          </w:rPr>
          <w:t>25</w:t>
        </w:r>
        <w:r>
          <w:fldChar w:fldCharType="end"/>
        </w:r>
      </w:p>
    </w:sdtContent>
  </w:sdt>
  <w:p w14:paraId="0B8BDEDE" w14:textId="77777777" w:rsidR="00272705" w:rsidRDefault="0027270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4527040"/>
      <w:docPartObj>
        <w:docPartGallery w:val="Page Numbers (Bottom of Page)"/>
        <w:docPartUnique/>
      </w:docPartObj>
    </w:sdtPr>
    <w:sdtContent>
      <w:p w14:paraId="34DD9CE1" w14:textId="426805C7" w:rsidR="00272705" w:rsidRDefault="00272705">
        <w:pPr>
          <w:pStyle w:val="Footer"/>
          <w:jc w:val="center"/>
        </w:pPr>
        <w:r>
          <w:fldChar w:fldCharType="begin"/>
        </w:r>
        <w:r>
          <w:instrText>PAGE   \* MERGEFORMAT</w:instrText>
        </w:r>
        <w:r>
          <w:fldChar w:fldCharType="separate"/>
        </w:r>
        <w:r w:rsidRPr="00296D3C">
          <w:rPr>
            <w:noProof/>
            <w:lang w:val="ko-KR"/>
          </w:rPr>
          <w:t>1</w:t>
        </w:r>
        <w:r>
          <w:fldChar w:fldCharType="end"/>
        </w:r>
      </w:p>
    </w:sdtContent>
  </w:sdt>
  <w:p w14:paraId="4935ABDA" w14:textId="77777777" w:rsidR="00272705" w:rsidRDefault="002727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F56667" w14:textId="77777777" w:rsidR="00EE2FA7" w:rsidRDefault="00EE2FA7" w:rsidP="00956095">
      <w:r>
        <w:separator/>
      </w:r>
    </w:p>
  </w:footnote>
  <w:footnote w:type="continuationSeparator" w:id="0">
    <w:p w14:paraId="25818164" w14:textId="77777777" w:rsidR="00EE2FA7" w:rsidRDefault="00EE2FA7" w:rsidP="00956095">
      <w:r>
        <w:continuationSeparator/>
      </w:r>
    </w:p>
  </w:footnote>
  <w:footnote w:type="continuationNotice" w:id="1">
    <w:p w14:paraId="5FEB77D0" w14:textId="77777777" w:rsidR="00EE2FA7" w:rsidRDefault="00EE2FA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693677" w14:textId="77777777" w:rsidR="00272705" w:rsidRDefault="002727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52528"/>
    <w:multiLevelType w:val="hybridMultilevel"/>
    <w:tmpl w:val="B902046E"/>
    <w:lvl w:ilvl="0" w:tplc="05444C4E">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B2731DA"/>
    <w:multiLevelType w:val="multilevel"/>
    <w:tmpl w:val="67A23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CA1E59"/>
    <w:multiLevelType w:val="hybridMultilevel"/>
    <w:tmpl w:val="C81A43AE"/>
    <w:lvl w:ilvl="0" w:tplc="404AE946">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3F705DC6"/>
    <w:multiLevelType w:val="hybridMultilevel"/>
    <w:tmpl w:val="69DA2C86"/>
    <w:lvl w:ilvl="0" w:tplc="7778D204">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4449711D"/>
    <w:multiLevelType w:val="hybridMultilevel"/>
    <w:tmpl w:val="D286F2CC"/>
    <w:lvl w:ilvl="0" w:tplc="7C64AB7A">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56332A14"/>
    <w:multiLevelType w:val="hybridMultilevel"/>
    <w:tmpl w:val="33D85DCE"/>
    <w:lvl w:ilvl="0" w:tplc="259895C6">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5F8C5A53"/>
    <w:multiLevelType w:val="hybridMultilevel"/>
    <w:tmpl w:val="C8E6A4A6"/>
    <w:lvl w:ilvl="0" w:tplc="2B828182">
      <w:start w:val="7"/>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3"/>
  </w:num>
  <w:num w:numId="2">
    <w:abstractNumId w:val="5"/>
  </w:num>
  <w:num w:numId="3">
    <w:abstractNumId w:val="2"/>
  </w:num>
  <w:num w:numId="4">
    <w:abstractNumId w:val="6"/>
  </w:num>
  <w:num w:numId="5">
    <w:abstractNumId w:val="0"/>
  </w:num>
  <w:num w:numId="6">
    <w:abstractNumId w:val="4"/>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onji Kim">
    <w15:presenceInfo w15:providerId="None" w15:userId="Wonji Ki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hideSpellingErrors/>
  <w:hideGrammaticalErrors/>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uro Respiratory J&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av092adsd0907ezeaavzp5tassztse2f2ss&quot;&gt;PhD_Thesis&lt;record-ids&gt;&lt;item&gt;210&lt;/item&gt;&lt;item&gt;211&lt;/item&gt;&lt;item&gt;212&lt;/item&gt;&lt;item&gt;213&lt;/item&gt;&lt;item&gt;214&lt;/item&gt;&lt;item&gt;215&lt;/item&gt;&lt;item&gt;217&lt;/item&gt;&lt;item&gt;219&lt;/item&gt;&lt;item&gt;220&lt;/item&gt;&lt;item&gt;221&lt;/item&gt;&lt;item&gt;222&lt;/item&gt;&lt;item&gt;223&lt;/item&gt;&lt;item&gt;224&lt;/item&gt;&lt;item&gt;225&lt;/item&gt;&lt;item&gt;227&lt;/item&gt;&lt;item&gt;228&lt;/item&gt;&lt;item&gt;230&lt;/item&gt;&lt;item&gt;233&lt;/item&gt;&lt;item&gt;234&lt;/item&gt;&lt;item&gt;235&lt;/item&gt;&lt;item&gt;236&lt;/item&gt;&lt;item&gt;237&lt;/item&gt;&lt;item&gt;238&lt;/item&gt;&lt;item&gt;239&lt;/item&gt;&lt;item&gt;240&lt;/item&gt;&lt;item&gt;241&lt;/item&gt;&lt;item&gt;242&lt;/item&gt;&lt;item&gt;243&lt;/item&gt;&lt;item&gt;244&lt;/item&gt;&lt;item&gt;245&lt;/item&gt;&lt;item&gt;246&lt;/item&gt;&lt;item&gt;247&lt;/item&gt;&lt;item&gt;248&lt;/item&gt;&lt;item&gt;250&lt;/item&gt;&lt;item&gt;251&lt;/item&gt;&lt;item&gt;252&lt;/item&gt;&lt;item&gt;253&lt;/item&gt;&lt;item&gt;254&lt;/item&gt;&lt;item&gt;255&lt;/item&gt;&lt;item&gt;256&lt;/item&gt;&lt;item&gt;257&lt;/item&gt;&lt;item&gt;304&lt;/item&gt;&lt;item&gt;305&lt;/item&gt;&lt;item&gt;307&lt;/item&gt;&lt;item&gt;314&lt;/item&gt;&lt;item&gt;315&lt;/item&gt;&lt;item&gt;316&lt;/item&gt;&lt;item&gt;317&lt;/item&gt;&lt;item&gt;319&lt;/item&gt;&lt;item&gt;320&lt;/item&gt;&lt;/record-ids&gt;&lt;/item&gt;&lt;/Libraries&gt;"/>
  </w:docVars>
  <w:rsids>
    <w:rsidRoot w:val="00104400"/>
    <w:rsid w:val="00000664"/>
    <w:rsid w:val="0000071E"/>
    <w:rsid w:val="00000E6B"/>
    <w:rsid w:val="00017992"/>
    <w:rsid w:val="00021BED"/>
    <w:rsid w:val="00023222"/>
    <w:rsid w:val="00023A54"/>
    <w:rsid w:val="00023D03"/>
    <w:rsid w:val="000254CF"/>
    <w:rsid w:val="00026F15"/>
    <w:rsid w:val="00032E69"/>
    <w:rsid w:val="000362C4"/>
    <w:rsid w:val="000521ED"/>
    <w:rsid w:val="00061045"/>
    <w:rsid w:val="000644C7"/>
    <w:rsid w:val="00067E8F"/>
    <w:rsid w:val="00077B4E"/>
    <w:rsid w:val="000809C6"/>
    <w:rsid w:val="00084543"/>
    <w:rsid w:val="00086601"/>
    <w:rsid w:val="000909F6"/>
    <w:rsid w:val="00090F67"/>
    <w:rsid w:val="00092C1D"/>
    <w:rsid w:val="00092F0E"/>
    <w:rsid w:val="00094466"/>
    <w:rsid w:val="000945D0"/>
    <w:rsid w:val="00094668"/>
    <w:rsid w:val="0009524C"/>
    <w:rsid w:val="000A3ECF"/>
    <w:rsid w:val="000A5B58"/>
    <w:rsid w:val="000A7158"/>
    <w:rsid w:val="000B2244"/>
    <w:rsid w:val="000B2774"/>
    <w:rsid w:val="000B2A37"/>
    <w:rsid w:val="000C39F7"/>
    <w:rsid w:val="000C4573"/>
    <w:rsid w:val="000C5589"/>
    <w:rsid w:val="000D150D"/>
    <w:rsid w:val="000D266D"/>
    <w:rsid w:val="000D35B3"/>
    <w:rsid w:val="000D4F7C"/>
    <w:rsid w:val="000D6543"/>
    <w:rsid w:val="000D7727"/>
    <w:rsid w:val="000E0D19"/>
    <w:rsid w:val="000E2BF8"/>
    <w:rsid w:val="000E4B22"/>
    <w:rsid w:val="000E4C29"/>
    <w:rsid w:val="000E7203"/>
    <w:rsid w:val="00100271"/>
    <w:rsid w:val="00101819"/>
    <w:rsid w:val="00101D23"/>
    <w:rsid w:val="00101E35"/>
    <w:rsid w:val="00104400"/>
    <w:rsid w:val="0010472D"/>
    <w:rsid w:val="001056EB"/>
    <w:rsid w:val="00105AC6"/>
    <w:rsid w:val="001070BE"/>
    <w:rsid w:val="00112864"/>
    <w:rsid w:val="001162CB"/>
    <w:rsid w:val="001163BC"/>
    <w:rsid w:val="00117FE3"/>
    <w:rsid w:val="00120C01"/>
    <w:rsid w:val="001215A8"/>
    <w:rsid w:val="00122219"/>
    <w:rsid w:val="00125B11"/>
    <w:rsid w:val="00125BB3"/>
    <w:rsid w:val="00134A0E"/>
    <w:rsid w:val="00134C77"/>
    <w:rsid w:val="00135989"/>
    <w:rsid w:val="0013635F"/>
    <w:rsid w:val="00140BCF"/>
    <w:rsid w:val="00146CD8"/>
    <w:rsid w:val="00152529"/>
    <w:rsid w:val="00153C87"/>
    <w:rsid w:val="00155201"/>
    <w:rsid w:val="00156B48"/>
    <w:rsid w:val="00164411"/>
    <w:rsid w:val="001658F6"/>
    <w:rsid w:val="001675EE"/>
    <w:rsid w:val="001714FE"/>
    <w:rsid w:val="00171BE7"/>
    <w:rsid w:val="00172D0A"/>
    <w:rsid w:val="00182696"/>
    <w:rsid w:val="00182D24"/>
    <w:rsid w:val="00185674"/>
    <w:rsid w:val="001977B3"/>
    <w:rsid w:val="001A19B1"/>
    <w:rsid w:val="001A3DC7"/>
    <w:rsid w:val="001A4A9D"/>
    <w:rsid w:val="001A4E6E"/>
    <w:rsid w:val="001A598B"/>
    <w:rsid w:val="001A6167"/>
    <w:rsid w:val="001A63EC"/>
    <w:rsid w:val="001B002E"/>
    <w:rsid w:val="001B18AF"/>
    <w:rsid w:val="001B326B"/>
    <w:rsid w:val="001B3518"/>
    <w:rsid w:val="001C5FF2"/>
    <w:rsid w:val="001C628D"/>
    <w:rsid w:val="001C6811"/>
    <w:rsid w:val="001C7A21"/>
    <w:rsid w:val="001D0015"/>
    <w:rsid w:val="001D301C"/>
    <w:rsid w:val="001D515E"/>
    <w:rsid w:val="001D7EC8"/>
    <w:rsid w:val="001E464B"/>
    <w:rsid w:val="001E58D3"/>
    <w:rsid w:val="001E6095"/>
    <w:rsid w:val="001E6546"/>
    <w:rsid w:val="001F3812"/>
    <w:rsid w:val="001F42D7"/>
    <w:rsid w:val="001F6131"/>
    <w:rsid w:val="00203DC1"/>
    <w:rsid w:val="00205C03"/>
    <w:rsid w:val="00205C67"/>
    <w:rsid w:val="002063D9"/>
    <w:rsid w:val="00215461"/>
    <w:rsid w:val="0022097D"/>
    <w:rsid w:val="00220D80"/>
    <w:rsid w:val="0022153C"/>
    <w:rsid w:val="00221C51"/>
    <w:rsid w:val="002239BC"/>
    <w:rsid w:val="00226BD1"/>
    <w:rsid w:val="00227B36"/>
    <w:rsid w:val="00227EBB"/>
    <w:rsid w:val="0023191D"/>
    <w:rsid w:val="002322E8"/>
    <w:rsid w:val="00232DE4"/>
    <w:rsid w:val="00232EBD"/>
    <w:rsid w:val="00233BB0"/>
    <w:rsid w:val="0023540A"/>
    <w:rsid w:val="00235B9C"/>
    <w:rsid w:val="00236933"/>
    <w:rsid w:val="00241CDA"/>
    <w:rsid w:val="00243E09"/>
    <w:rsid w:val="00250E8F"/>
    <w:rsid w:val="002565D3"/>
    <w:rsid w:val="00256CDB"/>
    <w:rsid w:val="00257231"/>
    <w:rsid w:val="00257E13"/>
    <w:rsid w:val="002632B4"/>
    <w:rsid w:val="00264293"/>
    <w:rsid w:val="00265CA0"/>
    <w:rsid w:val="0027009A"/>
    <w:rsid w:val="00270A72"/>
    <w:rsid w:val="0027194C"/>
    <w:rsid w:val="00272705"/>
    <w:rsid w:val="00275629"/>
    <w:rsid w:val="002762B8"/>
    <w:rsid w:val="00276F2B"/>
    <w:rsid w:val="00280B42"/>
    <w:rsid w:val="00283400"/>
    <w:rsid w:val="0028616F"/>
    <w:rsid w:val="0028682E"/>
    <w:rsid w:val="002929AA"/>
    <w:rsid w:val="00292A33"/>
    <w:rsid w:val="00292B05"/>
    <w:rsid w:val="00296D3C"/>
    <w:rsid w:val="002A04C1"/>
    <w:rsid w:val="002A05FD"/>
    <w:rsid w:val="002A2B9D"/>
    <w:rsid w:val="002A3F7D"/>
    <w:rsid w:val="002A413A"/>
    <w:rsid w:val="002A42E9"/>
    <w:rsid w:val="002A7A30"/>
    <w:rsid w:val="002B2518"/>
    <w:rsid w:val="002B4276"/>
    <w:rsid w:val="002B6C54"/>
    <w:rsid w:val="002C0EC7"/>
    <w:rsid w:val="002C4496"/>
    <w:rsid w:val="002C769A"/>
    <w:rsid w:val="002D03EF"/>
    <w:rsid w:val="002D0C98"/>
    <w:rsid w:val="002D10CE"/>
    <w:rsid w:val="002D1F47"/>
    <w:rsid w:val="002D216E"/>
    <w:rsid w:val="002D29FA"/>
    <w:rsid w:val="002D2AE6"/>
    <w:rsid w:val="002E018C"/>
    <w:rsid w:val="002E1029"/>
    <w:rsid w:val="002E43DF"/>
    <w:rsid w:val="002E6A43"/>
    <w:rsid w:val="002E74B3"/>
    <w:rsid w:val="002F1512"/>
    <w:rsid w:val="002F33FD"/>
    <w:rsid w:val="002F4DF4"/>
    <w:rsid w:val="00302AA5"/>
    <w:rsid w:val="00303BFC"/>
    <w:rsid w:val="0030651C"/>
    <w:rsid w:val="00310D5C"/>
    <w:rsid w:val="003115B8"/>
    <w:rsid w:val="003134AD"/>
    <w:rsid w:val="00315607"/>
    <w:rsid w:val="00320945"/>
    <w:rsid w:val="00321B1C"/>
    <w:rsid w:val="0032279C"/>
    <w:rsid w:val="00323774"/>
    <w:rsid w:val="0032607A"/>
    <w:rsid w:val="003276A8"/>
    <w:rsid w:val="003277CF"/>
    <w:rsid w:val="00331C7C"/>
    <w:rsid w:val="003349A5"/>
    <w:rsid w:val="00335516"/>
    <w:rsid w:val="00335C66"/>
    <w:rsid w:val="003361F6"/>
    <w:rsid w:val="00341F82"/>
    <w:rsid w:val="0034325B"/>
    <w:rsid w:val="003553AB"/>
    <w:rsid w:val="003556C5"/>
    <w:rsid w:val="003565AA"/>
    <w:rsid w:val="00356FA9"/>
    <w:rsid w:val="0035707B"/>
    <w:rsid w:val="00357391"/>
    <w:rsid w:val="00363932"/>
    <w:rsid w:val="00366726"/>
    <w:rsid w:val="003678B3"/>
    <w:rsid w:val="00370342"/>
    <w:rsid w:val="00370BFF"/>
    <w:rsid w:val="00371B1E"/>
    <w:rsid w:val="003737D7"/>
    <w:rsid w:val="00373832"/>
    <w:rsid w:val="00374B46"/>
    <w:rsid w:val="00376B3C"/>
    <w:rsid w:val="003771CF"/>
    <w:rsid w:val="00385BBD"/>
    <w:rsid w:val="00395064"/>
    <w:rsid w:val="003A07A1"/>
    <w:rsid w:val="003A0CC8"/>
    <w:rsid w:val="003A1DB7"/>
    <w:rsid w:val="003A313E"/>
    <w:rsid w:val="003A356E"/>
    <w:rsid w:val="003A3AF3"/>
    <w:rsid w:val="003A70D6"/>
    <w:rsid w:val="003A7922"/>
    <w:rsid w:val="003B02A7"/>
    <w:rsid w:val="003B5293"/>
    <w:rsid w:val="003C1659"/>
    <w:rsid w:val="003C4AC8"/>
    <w:rsid w:val="003D5ADB"/>
    <w:rsid w:val="003E29F2"/>
    <w:rsid w:val="003E2A47"/>
    <w:rsid w:val="003E4C32"/>
    <w:rsid w:val="003E522C"/>
    <w:rsid w:val="003E7EF3"/>
    <w:rsid w:val="003F0447"/>
    <w:rsid w:val="003F1DE6"/>
    <w:rsid w:val="003F3EB3"/>
    <w:rsid w:val="003F5AEA"/>
    <w:rsid w:val="003F6061"/>
    <w:rsid w:val="003F7470"/>
    <w:rsid w:val="003F7A31"/>
    <w:rsid w:val="003F7C98"/>
    <w:rsid w:val="004000C4"/>
    <w:rsid w:val="00402F9C"/>
    <w:rsid w:val="0040482C"/>
    <w:rsid w:val="0040661B"/>
    <w:rsid w:val="00410F6F"/>
    <w:rsid w:val="00412AED"/>
    <w:rsid w:val="00415F9A"/>
    <w:rsid w:val="004178BE"/>
    <w:rsid w:val="0042056F"/>
    <w:rsid w:val="004226D1"/>
    <w:rsid w:val="00423FCE"/>
    <w:rsid w:val="00424C1C"/>
    <w:rsid w:val="00433C99"/>
    <w:rsid w:val="0043724E"/>
    <w:rsid w:val="004432BA"/>
    <w:rsid w:val="00451F84"/>
    <w:rsid w:val="00454E5C"/>
    <w:rsid w:val="00456AEC"/>
    <w:rsid w:val="00456B70"/>
    <w:rsid w:val="00457D4F"/>
    <w:rsid w:val="00463B0A"/>
    <w:rsid w:val="00463F7D"/>
    <w:rsid w:val="00465405"/>
    <w:rsid w:val="00466042"/>
    <w:rsid w:val="004660C6"/>
    <w:rsid w:val="0048727F"/>
    <w:rsid w:val="0049742A"/>
    <w:rsid w:val="004A403E"/>
    <w:rsid w:val="004A7DEC"/>
    <w:rsid w:val="004B03E8"/>
    <w:rsid w:val="004B0844"/>
    <w:rsid w:val="004B32D7"/>
    <w:rsid w:val="004B3971"/>
    <w:rsid w:val="004B495B"/>
    <w:rsid w:val="004B629C"/>
    <w:rsid w:val="004B6BBF"/>
    <w:rsid w:val="004C0753"/>
    <w:rsid w:val="004C1054"/>
    <w:rsid w:val="004C1E74"/>
    <w:rsid w:val="004C1FC4"/>
    <w:rsid w:val="004C36AE"/>
    <w:rsid w:val="004C4547"/>
    <w:rsid w:val="004C53C0"/>
    <w:rsid w:val="004D3BEB"/>
    <w:rsid w:val="004D3D54"/>
    <w:rsid w:val="004D5358"/>
    <w:rsid w:val="004E0774"/>
    <w:rsid w:val="004E0837"/>
    <w:rsid w:val="004E1DAF"/>
    <w:rsid w:val="004E231E"/>
    <w:rsid w:val="004E4FC8"/>
    <w:rsid w:val="004E59A0"/>
    <w:rsid w:val="004E7433"/>
    <w:rsid w:val="004F16BB"/>
    <w:rsid w:val="004F178B"/>
    <w:rsid w:val="004F17E4"/>
    <w:rsid w:val="004F313D"/>
    <w:rsid w:val="004F53FD"/>
    <w:rsid w:val="004F5AD6"/>
    <w:rsid w:val="004F6261"/>
    <w:rsid w:val="004F7552"/>
    <w:rsid w:val="00501DE9"/>
    <w:rsid w:val="00502D6F"/>
    <w:rsid w:val="00504F02"/>
    <w:rsid w:val="00511C5B"/>
    <w:rsid w:val="005143C8"/>
    <w:rsid w:val="005153C6"/>
    <w:rsid w:val="005244C9"/>
    <w:rsid w:val="00530970"/>
    <w:rsid w:val="005329A4"/>
    <w:rsid w:val="005333CB"/>
    <w:rsid w:val="0053349F"/>
    <w:rsid w:val="005355AD"/>
    <w:rsid w:val="00537C90"/>
    <w:rsid w:val="00542D0D"/>
    <w:rsid w:val="00544A42"/>
    <w:rsid w:val="00544ED0"/>
    <w:rsid w:val="005454FD"/>
    <w:rsid w:val="00547102"/>
    <w:rsid w:val="00550A3E"/>
    <w:rsid w:val="00551D63"/>
    <w:rsid w:val="00553A13"/>
    <w:rsid w:val="00554154"/>
    <w:rsid w:val="00565B81"/>
    <w:rsid w:val="00565CED"/>
    <w:rsid w:val="00565DCA"/>
    <w:rsid w:val="00567FA5"/>
    <w:rsid w:val="0057531A"/>
    <w:rsid w:val="00580E5A"/>
    <w:rsid w:val="00581FDA"/>
    <w:rsid w:val="00586D38"/>
    <w:rsid w:val="00591227"/>
    <w:rsid w:val="005917EE"/>
    <w:rsid w:val="005940E1"/>
    <w:rsid w:val="00594477"/>
    <w:rsid w:val="00594D23"/>
    <w:rsid w:val="005A10C5"/>
    <w:rsid w:val="005A55A3"/>
    <w:rsid w:val="005A67E7"/>
    <w:rsid w:val="005B08D1"/>
    <w:rsid w:val="005B3F28"/>
    <w:rsid w:val="005C05D8"/>
    <w:rsid w:val="005C0A90"/>
    <w:rsid w:val="005C4574"/>
    <w:rsid w:val="005D3E26"/>
    <w:rsid w:val="005D4090"/>
    <w:rsid w:val="005D690D"/>
    <w:rsid w:val="005D72A3"/>
    <w:rsid w:val="005D7800"/>
    <w:rsid w:val="005E2A32"/>
    <w:rsid w:val="005E6DDC"/>
    <w:rsid w:val="005E6F24"/>
    <w:rsid w:val="005E7A20"/>
    <w:rsid w:val="005F2CFF"/>
    <w:rsid w:val="005F456D"/>
    <w:rsid w:val="005F6A39"/>
    <w:rsid w:val="00607B6C"/>
    <w:rsid w:val="00611CC8"/>
    <w:rsid w:val="00613EEB"/>
    <w:rsid w:val="00616101"/>
    <w:rsid w:val="0061632B"/>
    <w:rsid w:val="00630DA2"/>
    <w:rsid w:val="00631C24"/>
    <w:rsid w:val="006331E9"/>
    <w:rsid w:val="00633E24"/>
    <w:rsid w:val="006362FE"/>
    <w:rsid w:val="00643549"/>
    <w:rsid w:val="00645E3A"/>
    <w:rsid w:val="00646493"/>
    <w:rsid w:val="00651528"/>
    <w:rsid w:val="00652BEC"/>
    <w:rsid w:val="00653587"/>
    <w:rsid w:val="0065400D"/>
    <w:rsid w:val="00655842"/>
    <w:rsid w:val="00657773"/>
    <w:rsid w:val="00670B9E"/>
    <w:rsid w:val="006736CD"/>
    <w:rsid w:val="0067377E"/>
    <w:rsid w:val="006758F2"/>
    <w:rsid w:val="0068053A"/>
    <w:rsid w:val="00682E17"/>
    <w:rsid w:val="006834A2"/>
    <w:rsid w:val="0068589D"/>
    <w:rsid w:val="00691543"/>
    <w:rsid w:val="00693E6A"/>
    <w:rsid w:val="00695149"/>
    <w:rsid w:val="006A1EC7"/>
    <w:rsid w:val="006A4707"/>
    <w:rsid w:val="006A712A"/>
    <w:rsid w:val="006B23D5"/>
    <w:rsid w:val="006B26FF"/>
    <w:rsid w:val="006B5551"/>
    <w:rsid w:val="006B5F6C"/>
    <w:rsid w:val="006C4D5C"/>
    <w:rsid w:val="006D0877"/>
    <w:rsid w:val="006D24FF"/>
    <w:rsid w:val="006D38FA"/>
    <w:rsid w:val="006D4229"/>
    <w:rsid w:val="006E3FFD"/>
    <w:rsid w:val="006E711B"/>
    <w:rsid w:val="006F19DA"/>
    <w:rsid w:val="006F48CE"/>
    <w:rsid w:val="006F4D6D"/>
    <w:rsid w:val="006F5613"/>
    <w:rsid w:val="006F69D0"/>
    <w:rsid w:val="00704E68"/>
    <w:rsid w:val="00712657"/>
    <w:rsid w:val="00716F78"/>
    <w:rsid w:val="007203F2"/>
    <w:rsid w:val="0072374E"/>
    <w:rsid w:val="00725CF9"/>
    <w:rsid w:val="0073078C"/>
    <w:rsid w:val="00730E67"/>
    <w:rsid w:val="00731138"/>
    <w:rsid w:val="0073144B"/>
    <w:rsid w:val="007317C6"/>
    <w:rsid w:val="007319B2"/>
    <w:rsid w:val="00733353"/>
    <w:rsid w:val="00734779"/>
    <w:rsid w:val="00734987"/>
    <w:rsid w:val="00735383"/>
    <w:rsid w:val="00736DEF"/>
    <w:rsid w:val="00736FDC"/>
    <w:rsid w:val="007404DF"/>
    <w:rsid w:val="00742163"/>
    <w:rsid w:val="0074384C"/>
    <w:rsid w:val="00743B03"/>
    <w:rsid w:val="00743EDC"/>
    <w:rsid w:val="007441A9"/>
    <w:rsid w:val="0074527C"/>
    <w:rsid w:val="00750481"/>
    <w:rsid w:val="00750ED2"/>
    <w:rsid w:val="0075612E"/>
    <w:rsid w:val="00761DB5"/>
    <w:rsid w:val="00761F52"/>
    <w:rsid w:val="0076347B"/>
    <w:rsid w:val="00767C64"/>
    <w:rsid w:val="00777BA0"/>
    <w:rsid w:val="00780895"/>
    <w:rsid w:val="00780DAB"/>
    <w:rsid w:val="0078158D"/>
    <w:rsid w:val="00781F9C"/>
    <w:rsid w:val="0078472D"/>
    <w:rsid w:val="00787E0E"/>
    <w:rsid w:val="00791050"/>
    <w:rsid w:val="00797194"/>
    <w:rsid w:val="007A1E7E"/>
    <w:rsid w:val="007A344E"/>
    <w:rsid w:val="007A3CE7"/>
    <w:rsid w:val="007A6EFC"/>
    <w:rsid w:val="007A7FCB"/>
    <w:rsid w:val="007B1ADB"/>
    <w:rsid w:val="007B42DF"/>
    <w:rsid w:val="007B7674"/>
    <w:rsid w:val="007C56A7"/>
    <w:rsid w:val="007C6C80"/>
    <w:rsid w:val="007D7A9C"/>
    <w:rsid w:val="007F4B80"/>
    <w:rsid w:val="007F5043"/>
    <w:rsid w:val="007F6288"/>
    <w:rsid w:val="007F7EA8"/>
    <w:rsid w:val="00803630"/>
    <w:rsid w:val="008043AF"/>
    <w:rsid w:val="008059E7"/>
    <w:rsid w:val="0080786D"/>
    <w:rsid w:val="008129B7"/>
    <w:rsid w:val="00812DB8"/>
    <w:rsid w:val="0081762C"/>
    <w:rsid w:val="00821F99"/>
    <w:rsid w:val="008230F4"/>
    <w:rsid w:val="008237C5"/>
    <w:rsid w:val="00824D52"/>
    <w:rsid w:val="00826CEE"/>
    <w:rsid w:val="00827D86"/>
    <w:rsid w:val="008317AF"/>
    <w:rsid w:val="0083209C"/>
    <w:rsid w:val="00833F22"/>
    <w:rsid w:val="00836953"/>
    <w:rsid w:val="00856B0B"/>
    <w:rsid w:val="00860E89"/>
    <w:rsid w:val="00862829"/>
    <w:rsid w:val="00863BFC"/>
    <w:rsid w:val="00865EBE"/>
    <w:rsid w:val="00867732"/>
    <w:rsid w:val="00884D66"/>
    <w:rsid w:val="00886144"/>
    <w:rsid w:val="00893C50"/>
    <w:rsid w:val="00897F6D"/>
    <w:rsid w:val="008A2938"/>
    <w:rsid w:val="008B6897"/>
    <w:rsid w:val="008C0110"/>
    <w:rsid w:val="008C30DE"/>
    <w:rsid w:val="008C45F6"/>
    <w:rsid w:val="008C7F34"/>
    <w:rsid w:val="008D4281"/>
    <w:rsid w:val="008D4A05"/>
    <w:rsid w:val="008E2240"/>
    <w:rsid w:val="008E3656"/>
    <w:rsid w:val="008E3B0A"/>
    <w:rsid w:val="008E40AD"/>
    <w:rsid w:val="008E5121"/>
    <w:rsid w:val="008E7E12"/>
    <w:rsid w:val="008F1462"/>
    <w:rsid w:val="008F15CF"/>
    <w:rsid w:val="008F18A2"/>
    <w:rsid w:val="008F4BE3"/>
    <w:rsid w:val="008F4CB4"/>
    <w:rsid w:val="008F62AA"/>
    <w:rsid w:val="0090469A"/>
    <w:rsid w:val="00907E57"/>
    <w:rsid w:val="00914AD0"/>
    <w:rsid w:val="00916DD2"/>
    <w:rsid w:val="0092003F"/>
    <w:rsid w:val="00921DC7"/>
    <w:rsid w:val="00922083"/>
    <w:rsid w:val="00933EDD"/>
    <w:rsid w:val="009343E9"/>
    <w:rsid w:val="0093525E"/>
    <w:rsid w:val="00941619"/>
    <w:rsid w:val="0095118A"/>
    <w:rsid w:val="00953BA1"/>
    <w:rsid w:val="00956095"/>
    <w:rsid w:val="0096040F"/>
    <w:rsid w:val="009612CE"/>
    <w:rsid w:val="00966559"/>
    <w:rsid w:val="00966B13"/>
    <w:rsid w:val="0097036C"/>
    <w:rsid w:val="00975273"/>
    <w:rsid w:val="00980095"/>
    <w:rsid w:val="0098116A"/>
    <w:rsid w:val="00986DE4"/>
    <w:rsid w:val="009943BF"/>
    <w:rsid w:val="0099579F"/>
    <w:rsid w:val="00997390"/>
    <w:rsid w:val="009A1EA8"/>
    <w:rsid w:val="009A409B"/>
    <w:rsid w:val="009B25CA"/>
    <w:rsid w:val="009B58F8"/>
    <w:rsid w:val="009B6C38"/>
    <w:rsid w:val="009B7747"/>
    <w:rsid w:val="009C0815"/>
    <w:rsid w:val="009C0B2D"/>
    <w:rsid w:val="009C2DF2"/>
    <w:rsid w:val="009C60EE"/>
    <w:rsid w:val="009D14DF"/>
    <w:rsid w:val="009D463F"/>
    <w:rsid w:val="009D465C"/>
    <w:rsid w:val="009D544B"/>
    <w:rsid w:val="009E057B"/>
    <w:rsid w:val="009E0D18"/>
    <w:rsid w:val="009E2057"/>
    <w:rsid w:val="009E50E1"/>
    <w:rsid w:val="009F1701"/>
    <w:rsid w:val="009F454F"/>
    <w:rsid w:val="009F54D9"/>
    <w:rsid w:val="009F6203"/>
    <w:rsid w:val="00A04FA6"/>
    <w:rsid w:val="00A053FF"/>
    <w:rsid w:val="00A0587D"/>
    <w:rsid w:val="00A06032"/>
    <w:rsid w:val="00A11126"/>
    <w:rsid w:val="00A11801"/>
    <w:rsid w:val="00A134C5"/>
    <w:rsid w:val="00A14511"/>
    <w:rsid w:val="00A14B6B"/>
    <w:rsid w:val="00A14D25"/>
    <w:rsid w:val="00A16A5D"/>
    <w:rsid w:val="00A21F15"/>
    <w:rsid w:val="00A2302A"/>
    <w:rsid w:val="00A24458"/>
    <w:rsid w:val="00A2575A"/>
    <w:rsid w:val="00A31EBC"/>
    <w:rsid w:val="00A40597"/>
    <w:rsid w:val="00A4698B"/>
    <w:rsid w:val="00A46E45"/>
    <w:rsid w:val="00A547D3"/>
    <w:rsid w:val="00A61C73"/>
    <w:rsid w:val="00A667AE"/>
    <w:rsid w:val="00A679AF"/>
    <w:rsid w:val="00A77C98"/>
    <w:rsid w:val="00A80925"/>
    <w:rsid w:val="00A81432"/>
    <w:rsid w:val="00A822AA"/>
    <w:rsid w:val="00A875DA"/>
    <w:rsid w:val="00A91A21"/>
    <w:rsid w:val="00A92F2B"/>
    <w:rsid w:val="00A93740"/>
    <w:rsid w:val="00A94026"/>
    <w:rsid w:val="00AA0C2D"/>
    <w:rsid w:val="00AA0D54"/>
    <w:rsid w:val="00AA0E06"/>
    <w:rsid w:val="00AA2406"/>
    <w:rsid w:val="00AA6865"/>
    <w:rsid w:val="00AB0BB0"/>
    <w:rsid w:val="00AB17C2"/>
    <w:rsid w:val="00AB266A"/>
    <w:rsid w:val="00AB3FAA"/>
    <w:rsid w:val="00AB5E75"/>
    <w:rsid w:val="00AC10EF"/>
    <w:rsid w:val="00AC1A85"/>
    <w:rsid w:val="00AC47D1"/>
    <w:rsid w:val="00AC4C20"/>
    <w:rsid w:val="00AD19B8"/>
    <w:rsid w:val="00AD19CC"/>
    <w:rsid w:val="00AE0CE7"/>
    <w:rsid w:val="00AE1416"/>
    <w:rsid w:val="00AE35F2"/>
    <w:rsid w:val="00AF3345"/>
    <w:rsid w:val="00AF3E2E"/>
    <w:rsid w:val="00B0097C"/>
    <w:rsid w:val="00B0444F"/>
    <w:rsid w:val="00B06744"/>
    <w:rsid w:val="00B06C12"/>
    <w:rsid w:val="00B0793C"/>
    <w:rsid w:val="00B11FC6"/>
    <w:rsid w:val="00B13F6A"/>
    <w:rsid w:val="00B14241"/>
    <w:rsid w:val="00B159A1"/>
    <w:rsid w:val="00B17B41"/>
    <w:rsid w:val="00B20024"/>
    <w:rsid w:val="00B2051F"/>
    <w:rsid w:val="00B27623"/>
    <w:rsid w:val="00B3097D"/>
    <w:rsid w:val="00B332CC"/>
    <w:rsid w:val="00B33497"/>
    <w:rsid w:val="00B3725B"/>
    <w:rsid w:val="00B41EF5"/>
    <w:rsid w:val="00B42822"/>
    <w:rsid w:val="00B43004"/>
    <w:rsid w:val="00B52052"/>
    <w:rsid w:val="00B52CBD"/>
    <w:rsid w:val="00B53A0D"/>
    <w:rsid w:val="00B550E1"/>
    <w:rsid w:val="00B565A3"/>
    <w:rsid w:val="00B620FE"/>
    <w:rsid w:val="00B64B25"/>
    <w:rsid w:val="00B64D44"/>
    <w:rsid w:val="00B6740B"/>
    <w:rsid w:val="00B730C0"/>
    <w:rsid w:val="00B7629F"/>
    <w:rsid w:val="00B775AF"/>
    <w:rsid w:val="00B7762F"/>
    <w:rsid w:val="00B77790"/>
    <w:rsid w:val="00B81143"/>
    <w:rsid w:val="00B8127D"/>
    <w:rsid w:val="00B8457B"/>
    <w:rsid w:val="00B85D4E"/>
    <w:rsid w:val="00B87CB4"/>
    <w:rsid w:val="00B905C3"/>
    <w:rsid w:val="00BA2F3F"/>
    <w:rsid w:val="00BA7308"/>
    <w:rsid w:val="00BA7F7D"/>
    <w:rsid w:val="00BB0AD4"/>
    <w:rsid w:val="00BB13E2"/>
    <w:rsid w:val="00BB1AFE"/>
    <w:rsid w:val="00BB232C"/>
    <w:rsid w:val="00BB3E1B"/>
    <w:rsid w:val="00BB4469"/>
    <w:rsid w:val="00BC512A"/>
    <w:rsid w:val="00BC782C"/>
    <w:rsid w:val="00BD30FB"/>
    <w:rsid w:val="00BD61F8"/>
    <w:rsid w:val="00BE10B7"/>
    <w:rsid w:val="00BE2367"/>
    <w:rsid w:val="00BE2AE3"/>
    <w:rsid w:val="00BE36AA"/>
    <w:rsid w:val="00BE4131"/>
    <w:rsid w:val="00BE4BE2"/>
    <w:rsid w:val="00BF0B19"/>
    <w:rsid w:val="00BF4633"/>
    <w:rsid w:val="00BF5768"/>
    <w:rsid w:val="00C0441C"/>
    <w:rsid w:val="00C05C6D"/>
    <w:rsid w:val="00C06923"/>
    <w:rsid w:val="00C10E40"/>
    <w:rsid w:val="00C12F40"/>
    <w:rsid w:val="00C25490"/>
    <w:rsid w:val="00C30C9A"/>
    <w:rsid w:val="00C31941"/>
    <w:rsid w:val="00C33D9E"/>
    <w:rsid w:val="00C36220"/>
    <w:rsid w:val="00C4594D"/>
    <w:rsid w:val="00C47D78"/>
    <w:rsid w:val="00C526F5"/>
    <w:rsid w:val="00C56C2A"/>
    <w:rsid w:val="00C6113F"/>
    <w:rsid w:val="00C619B0"/>
    <w:rsid w:val="00C66935"/>
    <w:rsid w:val="00C71E41"/>
    <w:rsid w:val="00C72962"/>
    <w:rsid w:val="00C72B01"/>
    <w:rsid w:val="00C72D8F"/>
    <w:rsid w:val="00C7426C"/>
    <w:rsid w:val="00C83E99"/>
    <w:rsid w:val="00C84A66"/>
    <w:rsid w:val="00C90312"/>
    <w:rsid w:val="00C923E9"/>
    <w:rsid w:val="00C9430A"/>
    <w:rsid w:val="00CA1F2F"/>
    <w:rsid w:val="00CA6C21"/>
    <w:rsid w:val="00CB4D3F"/>
    <w:rsid w:val="00CC0C11"/>
    <w:rsid w:val="00CC19C3"/>
    <w:rsid w:val="00CC414B"/>
    <w:rsid w:val="00CC68F2"/>
    <w:rsid w:val="00CD1DE6"/>
    <w:rsid w:val="00CD399F"/>
    <w:rsid w:val="00CD5593"/>
    <w:rsid w:val="00CD7F48"/>
    <w:rsid w:val="00CE0C14"/>
    <w:rsid w:val="00CE50A6"/>
    <w:rsid w:val="00CE7894"/>
    <w:rsid w:val="00CF16EA"/>
    <w:rsid w:val="00CF18BD"/>
    <w:rsid w:val="00CF43DA"/>
    <w:rsid w:val="00D03394"/>
    <w:rsid w:val="00D03F5E"/>
    <w:rsid w:val="00D07009"/>
    <w:rsid w:val="00D07CCE"/>
    <w:rsid w:val="00D1077A"/>
    <w:rsid w:val="00D10D44"/>
    <w:rsid w:val="00D12067"/>
    <w:rsid w:val="00D127C5"/>
    <w:rsid w:val="00D14EBD"/>
    <w:rsid w:val="00D16098"/>
    <w:rsid w:val="00D1711D"/>
    <w:rsid w:val="00D235A6"/>
    <w:rsid w:val="00D403D6"/>
    <w:rsid w:val="00D42F8A"/>
    <w:rsid w:val="00D47520"/>
    <w:rsid w:val="00D507AD"/>
    <w:rsid w:val="00D5361E"/>
    <w:rsid w:val="00D54B21"/>
    <w:rsid w:val="00D56142"/>
    <w:rsid w:val="00D62D8A"/>
    <w:rsid w:val="00D6343F"/>
    <w:rsid w:val="00D635CE"/>
    <w:rsid w:val="00D71D67"/>
    <w:rsid w:val="00D77FA8"/>
    <w:rsid w:val="00D807D5"/>
    <w:rsid w:val="00D82F59"/>
    <w:rsid w:val="00D83866"/>
    <w:rsid w:val="00D84359"/>
    <w:rsid w:val="00D87666"/>
    <w:rsid w:val="00D87CE0"/>
    <w:rsid w:val="00D9275D"/>
    <w:rsid w:val="00D92D51"/>
    <w:rsid w:val="00D94929"/>
    <w:rsid w:val="00DA49C4"/>
    <w:rsid w:val="00DB6E69"/>
    <w:rsid w:val="00DB786B"/>
    <w:rsid w:val="00DC562B"/>
    <w:rsid w:val="00DC6550"/>
    <w:rsid w:val="00DD438E"/>
    <w:rsid w:val="00DE5F97"/>
    <w:rsid w:val="00DE685C"/>
    <w:rsid w:val="00DF3DC4"/>
    <w:rsid w:val="00DF45CA"/>
    <w:rsid w:val="00DF7937"/>
    <w:rsid w:val="00E04E31"/>
    <w:rsid w:val="00E04F15"/>
    <w:rsid w:val="00E1092D"/>
    <w:rsid w:val="00E1307D"/>
    <w:rsid w:val="00E13378"/>
    <w:rsid w:val="00E153DB"/>
    <w:rsid w:val="00E15C02"/>
    <w:rsid w:val="00E202F7"/>
    <w:rsid w:val="00E21A8C"/>
    <w:rsid w:val="00E24A6A"/>
    <w:rsid w:val="00E2530F"/>
    <w:rsid w:val="00E2714F"/>
    <w:rsid w:val="00E30381"/>
    <w:rsid w:val="00E31A81"/>
    <w:rsid w:val="00E33807"/>
    <w:rsid w:val="00E34178"/>
    <w:rsid w:val="00E34496"/>
    <w:rsid w:val="00E3483C"/>
    <w:rsid w:val="00E35693"/>
    <w:rsid w:val="00E35F07"/>
    <w:rsid w:val="00E411DF"/>
    <w:rsid w:val="00E433FF"/>
    <w:rsid w:val="00E43912"/>
    <w:rsid w:val="00E43EB6"/>
    <w:rsid w:val="00E46B12"/>
    <w:rsid w:val="00E47892"/>
    <w:rsid w:val="00E51330"/>
    <w:rsid w:val="00E516C3"/>
    <w:rsid w:val="00E56448"/>
    <w:rsid w:val="00E56620"/>
    <w:rsid w:val="00E6178E"/>
    <w:rsid w:val="00E61E84"/>
    <w:rsid w:val="00E708C1"/>
    <w:rsid w:val="00E709CD"/>
    <w:rsid w:val="00E7211C"/>
    <w:rsid w:val="00E7661D"/>
    <w:rsid w:val="00E81340"/>
    <w:rsid w:val="00E81710"/>
    <w:rsid w:val="00E849CE"/>
    <w:rsid w:val="00E938BD"/>
    <w:rsid w:val="00E94034"/>
    <w:rsid w:val="00EA4AAC"/>
    <w:rsid w:val="00EA521D"/>
    <w:rsid w:val="00EB4711"/>
    <w:rsid w:val="00EB6516"/>
    <w:rsid w:val="00EC3A2E"/>
    <w:rsid w:val="00ED2152"/>
    <w:rsid w:val="00ED4D53"/>
    <w:rsid w:val="00ED76E0"/>
    <w:rsid w:val="00EE2B23"/>
    <w:rsid w:val="00EE2FA7"/>
    <w:rsid w:val="00EE737D"/>
    <w:rsid w:val="00F027BE"/>
    <w:rsid w:val="00F02BB4"/>
    <w:rsid w:val="00F02BED"/>
    <w:rsid w:val="00F06053"/>
    <w:rsid w:val="00F10DF6"/>
    <w:rsid w:val="00F14988"/>
    <w:rsid w:val="00F22005"/>
    <w:rsid w:val="00F24DE9"/>
    <w:rsid w:val="00F27D9F"/>
    <w:rsid w:val="00F31445"/>
    <w:rsid w:val="00F31CDA"/>
    <w:rsid w:val="00F33ACE"/>
    <w:rsid w:val="00F35B44"/>
    <w:rsid w:val="00F35FB4"/>
    <w:rsid w:val="00F36CEE"/>
    <w:rsid w:val="00F36F57"/>
    <w:rsid w:val="00F407CF"/>
    <w:rsid w:val="00F47870"/>
    <w:rsid w:val="00F50807"/>
    <w:rsid w:val="00F528DA"/>
    <w:rsid w:val="00F55CA4"/>
    <w:rsid w:val="00F560D0"/>
    <w:rsid w:val="00F606FF"/>
    <w:rsid w:val="00F607D6"/>
    <w:rsid w:val="00F645B3"/>
    <w:rsid w:val="00F649E7"/>
    <w:rsid w:val="00F64D3B"/>
    <w:rsid w:val="00F65196"/>
    <w:rsid w:val="00F65DB6"/>
    <w:rsid w:val="00F74402"/>
    <w:rsid w:val="00F83139"/>
    <w:rsid w:val="00F8573F"/>
    <w:rsid w:val="00F91992"/>
    <w:rsid w:val="00F928A6"/>
    <w:rsid w:val="00F92AC6"/>
    <w:rsid w:val="00F93792"/>
    <w:rsid w:val="00F9466F"/>
    <w:rsid w:val="00F96A70"/>
    <w:rsid w:val="00FA4199"/>
    <w:rsid w:val="00FB292F"/>
    <w:rsid w:val="00FC54C0"/>
    <w:rsid w:val="00FC5E22"/>
    <w:rsid w:val="00FC66B0"/>
    <w:rsid w:val="00FD0A2A"/>
    <w:rsid w:val="00FD1133"/>
    <w:rsid w:val="00FD31A4"/>
    <w:rsid w:val="00FD59B9"/>
    <w:rsid w:val="00FE0BC0"/>
    <w:rsid w:val="00FE227B"/>
    <w:rsid w:val="00FE2383"/>
    <w:rsid w:val="00FF542A"/>
    <w:rsid w:val="00FF745E"/>
    <w:rsid w:val="00FF753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7161A0"/>
  <w14:defaultImageDpi w14:val="32767"/>
  <w15:docId w15:val="{063BB74C-F2EF-4F0F-8C46-C1C366DA6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4400"/>
    <w:rPr>
      <w:rFonts w:ascii="Times New Roman" w:hAnsi="Times New Roman" w:cs="Times New Roman"/>
    </w:rPr>
  </w:style>
  <w:style w:type="paragraph" w:styleId="Heading1">
    <w:name w:val="heading 1"/>
    <w:basedOn w:val="Normal"/>
    <w:link w:val="Heading1Char"/>
    <w:uiPriority w:val="9"/>
    <w:qFormat/>
    <w:rsid w:val="00104400"/>
    <w:pPr>
      <w:spacing w:before="100" w:beforeAutospacing="1" w:after="100" w:afterAutospacing="1"/>
      <w:outlineLvl w:val="0"/>
    </w:pPr>
    <w:rPr>
      <w:rFonts w:ascii="Gulim" w:eastAsia="Gulim" w:hAnsi="Gulim" w:cs="Gulim"/>
      <w:b/>
      <w:bCs/>
      <w:kern w:val="36"/>
      <w:sz w:val="48"/>
      <w:szCs w:val="48"/>
      <w:lang w:eastAsia="ko-KR"/>
    </w:rPr>
  </w:style>
  <w:style w:type="paragraph" w:styleId="Heading2">
    <w:name w:val="heading 2"/>
    <w:basedOn w:val="Normal"/>
    <w:next w:val="Normal"/>
    <w:link w:val="Heading2Char"/>
    <w:uiPriority w:val="9"/>
    <w:semiHidden/>
    <w:unhideWhenUsed/>
    <w:qFormat/>
    <w:rsid w:val="00104400"/>
    <w:pPr>
      <w:keepNext/>
      <w:widowControl w:val="0"/>
      <w:wordWrap w:val="0"/>
      <w:autoSpaceDE w:val="0"/>
      <w:autoSpaceDN w:val="0"/>
      <w:spacing w:after="160" w:line="259" w:lineRule="auto"/>
      <w:jc w:val="both"/>
      <w:outlineLvl w:val="1"/>
    </w:pPr>
    <w:rPr>
      <w:rFonts w:asciiTheme="majorHAnsi" w:eastAsiaTheme="majorEastAsia" w:hAnsiTheme="majorHAnsi" w:cstheme="majorBidi"/>
      <w:kern w:val="2"/>
      <w:sz w:val="20"/>
      <w:szCs w:val="22"/>
      <w:lang w:eastAsia="ko-KR"/>
    </w:rPr>
  </w:style>
  <w:style w:type="paragraph" w:styleId="Heading3">
    <w:name w:val="heading 3"/>
    <w:basedOn w:val="Normal"/>
    <w:next w:val="Normal"/>
    <w:link w:val="Heading3Char"/>
    <w:uiPriority w:val="9"/>
    <w:semiHidden/>
    <w:unhideWhenUsed/>
    <w:qFormat/>
    <w:rsid w:val="00412AE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4400"/>
    <w:rPr>
      <w:rFonts w:ascii="Gulim" w:eastAsia="Gulim" w:hAnsi="Gulim" w:cs="Gulim"/>
      <w:b/>
      <w:bCs/>
      <w:kern w:val="36"/>
      <w:sz w:val="48"/>
      <w:szCs w:val="48"/>
      <w:lang w:eastAsia="ko-KR"/>
    </w:rPr>
  </w:style>
  <w:style w:type="character" w:customStyle="1" w:styleId="Heading2Char">
    <w:name w:val="Heading 2 Char"/>
    <w:basedOn w:val="DefaultParagraphFont"/>
    <w:link w:val="Heading2"/>
    <w:uiPriority w:val="9"/>
    <w:semiHidden/>
    <w:rsid w:val="00104400"/>
    <w:rPr>
      <w:rFonts w:asciiTheme="majorHAnsi" w:eastAsiaTheme="majorEastAsia" w:hAnsiTheme="majorHAnsi" w:cstheme="majorBidi"/>
      <w:kern w:val="2"/>
      <w:sz w:val="20"/>
      <w:szCs w:val="22"/>
      <w:lang w:eastAsia="ko-KR"/>
    </w:rPr>
  </w:style>
  <w:style w:type="paragraph" w:customStyle="1" w:styleId="EndNoteBibliographyTitle">
    <w:name w:val="EndNote Bibliography Title"/>
    <w:basedOn w:val="Normal"/>
    <w:link w:val="EndNoteBibliographyTitleChar"/>
    <w:rsid w:val="00104400"/>
    <w:pPr>
      <w:widowControl w:val="0"/>
      <w:wordWrap w:val="0"/>
      <w:autoSpaceDE w:val="0"/>
      <w:autoSpaceDN w:val="0"/>
      <w:spacing w:line="259" w:lineRule="auto"/>
      <w:jc w:val="center"/>
    </w:pPr>
    <w:rPr>
      <w:rFonts w:ascii="Malgun Gothic" w:eastAsia="Malgun Gothic" w:hAnsi="Malgun Gothic" w:cstheme="minorBidi"/>
      <w:noProof/>
      <w:kern w:val="2"/>
      <w:sz w:val="20"/>
      <w:szCs w:val="22"/>
      <w:lang w:eastAsia="ko-KR"/>
    </w:rPr>
  </w:style>
  <w:style w:type="character" w:customStyle="1" w:styleId="EndNoteBibliographyTitleChar">
    <w:name w:val="EndNote Bibliography Title Char"/>
    <w:basedOn w:val="DefaultParagraphFont"/>
    <w:link w:val="EndNoteBibliographyTitle"/>
    <w:rsid w:val="00104400"/>
    <w:rPr>
      <w:rFonts w:ascii="Malgun Gothic" w:eastAsia="Malgun Gothic" w:hAnsi="Malgun Gothic"/>
      <w:noProof/>
      <w:kern w:val="2"/>
      <w:sz w:val="20"/>
      <w:szCs w:val="22"/>
      <w:lang w:eastAsia="ko-KR"/>
    </w:rPr>
  </w:style>
  <w:style w:type="paragraph" w:customStyle="1" w:styleId="EndNoteBibliography">
    <w:name w:val="EndNote Bibliography"/>
    <w:basedOn w:val="Normal"/>
    <w:link w:val="EndNoteBibliographyChar"/>
    <w:rsid w:val="00104400"/>
    <w:pPr>
      <w:widowControl w:val="0"/>
      <w:wordWrap w:val="0"/>
      <w:autoSpaceDE w:val="0"/>
      <w:autoSpaceDN w:val="0"/>
      <w:spacing w:after="160"/>
      <w:jc w:val="both"/>
    </w:pPr>
    <w:rPr>
      <w:rFonts w:ascii="Malgun Gothic" w:eastAsia="Malgun Gothic" w:hAnsi="Malgun Gothic" w:cstheme="minorBidi"/>
      <w:noProof/>
      <w:kern w:val="2"/>
      <w:sz w:val="20"/>
      <w:szCs w:val="22"/>
      <w:lang w:eastAsia="ko-KR"/>
    </w:rPr>
  </w:style>
  <w:style w:type="character" w:customStyle="1" w:styleId="EndNoteBibliographyChar">
    <w:name w:val="EndNote Bibliography Char"/>
    <w:basedOn w:val="DefaultParagraphFont"/>
    <w:link w:val="EndNoteBibliography"/>
    <w:rsid w:val="00104400"/>
    <w:rPr>
      <w:rFonts w:ascii="Malgun Gothic" w:eastAsia="Malgun Gothic" w:hAnsi="Malgun Gothic"/>
      <w:noProof/>
      <w:kern w:val="2"/>
      <w:sz w:val="20"/>
      <w:szCs w:val="22"/>
      <w:lang w:eastAsia="ko-KR"/>
    </w:rPr>
  </w:style>
  <w:style w:type="character" w:styleId="Hyperlink">
    <w:name w:val="Hyperlink"/>
    <w:basedOn w:val="DefaultParagraphFont"/>
    <w:uiPriority w:val="99"/>
    <w:unhideWhenUsed/>
    <w:rsid w:val="00104400"/>
    <w:rPr>
      <w:color w:val="0000FF"/>
      <w:u w:val="single"/>
    </w:rPr>
  </w:style>
  <w:style w:type="paragraph" w:styleId="Header">
    <w:name w:val="header"/>
    <w:basedOn w:val="Normal"/>
    <w:link w:val="HeaderChar"/>
    <w:uiPriority w:val="99"/>
    <w:unhideWhenUsed/>
    <w:rsid w:val="00104400"/>
    <w:pPr>
      <w:widowControl w:val="0"/>
      <w:tabs>
        <w:tab w:val="center" w:pos="4513"/>
        <w:tab w:val="right" w:pos="9026"/>
      </w:tabs>
      <w:wordWrap w:val="0"/>
      <w:autoSpaceDE w:val="0"/>
      <w:autoSpaceDN w:val="0"/>
      <w:snapToGrid w:val="0"/>
      <w:spacing w:after="160" w:line="259" w:lineRule="auto"/>
      <w:jc w:val="both"/>
    </w:pPr>
    <w:rPr>
      <w:rFonts w:asciiTheme="minorHAnsi" w:hAnsiTheme="minorHAnsi" w:cstheme="minorBidi"/>
      <w:kern w:val="2"/>
      <w:sz w:val="20"/>
      <w:szCs w:val="22"/>
      <w:lang w:eastAsia="ko-KR"/>
    </w:rPr>
  </w:style>
  <w:style w:type="character" w:customStyle="1" w:styleId="HeaderChar">
    <w:name w:val="Header Char"/>
    <w:basedOn w:val="DefaultParagraphFont"/>
    <w:link w:val="Header"/>
    <w:uiPriority w:val="99"/>
    <w:rsid w:val="00104400"/>
    <w:rPr>
      <w:rFonts w:eastAsiaTheme="minorEastAsia"/>
      <w:kern w:val="2"/>
      <w:sz w:val="20"/>
      <w:szCs w:val="22"/>
      <w:lang w:eastAsia="ko-KR"/>
    </w:rPr>
  </w:style>
  <w:style w:type="paragraph" w:styleId="Footer">
    <w:name w:val="footer"/>
    <w:basedOn w:val="Normal"/>
    <w:link w:val="FooterChar"/>
    <w:uiPriority w:val="99"/>
    <w:unhideWhenUsed/>
    <w:rsid w:val="00104400"/>
    <w:pPr>
      <w:widowControl w:val="0"/>
      <w:tabs>
        <w:tab w:val="center" w:pos="4513"/>
        <w:tab w:val="right" w:pos="9026"/>
      </w:tabs>
      <w:wordWrap w:val="0"/>
      <w:autoSpaceDE w:val="0"/>
      <w:autoSpaceDN w:val="0"/>
      <w:snapToGrid w:val="0"/>
      <w:spacing w:after="160" w:line="259" w:lineRule="auto"/>
      <w:jc w:val="both"/>
    </w:pPr>
    <w:rPr>
      <w:rFonts w:asciiTheme="minorHAnsi" w:hAnsiTheme="minorHAnsi" w:cstheme="minorBidi"/>
      <w:kern w:val="2"/>
      <w:sz w:val="20"/>
      <w:szCs w:val="22"/>
      <w:lang w:eastAsia="ko-KR"/>
    </w:rPr>
  </w:style>
  <w:style w:type="character" w:customStyle="1" w:styleId="FooterChar">
    <w:name w:val="Footer Char"/>
    <w:basedOn w:val="DefaultParagraphFont"/>
    <w:link w:val="Footer"/>
    <w:uiPriority w:val="99"/>
    <w:rsid w:val="00104400"/>
    <w:rPr>
      <w:rFonts w:eastAsiaTheme="minorEastAsia"/>
      <w:kern w:val="2"/>
      <w:sz w:val="20"/>
      <w:szCs w:val="22"/>
      <w:lang w:eastAsia="ko-KR"/>
    </w:rPr>
  </w:style>
  <w:style w:type="character" w:styleId="PlaceholderText">
    <w:name w:val="Placeholder Text"/>
    <w:basedOn w:val="DefaultParagraphFont"/>
    <w:uiPriority w:val="99"/>
    <w:semiHidden/>
    <w:rsid w:val="00104400"/>
    <w:rPr>
      <w:color w:val="808080"/>
    </w:rPr>
  </w:style>
  <w:style w:type="table" w:styleId="TableGrid">
    <w:name w:val="Table Grid"/>
    <w:basedOn w:val="TableNormal"/>
    <w:uiPriority w:val="39"/>
    <w:rsid w:val="00104400"/>
    <w:pPr>
      <w:jc w:val="both"/>
    </w:pPr>
    <w:rPr>
      <w:kern w:val="2"/>
      <w:sz w:val="20"/>
      <w:szCs w:val="22"/>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04400"/>
    <w:pPr>
      <w:widowControl w:val="0"/>
      <w:wordWrap w:val="0"/>
      <w:autoSpaceDE w:val="0"/>
      <w:autoSpaceDN w:val="0"/>
      <w:jc w:val="both"/>
    </w:pPr>
    <w:rPr>
      <w:rFonts w:asciiTheme="majorHAnsi" w:eastAsiaTheme="majorEastAsia" w:hAnsiTheme="majorHAnsi" w:cstheme="majorBidi"/>
      <w:kern w:val="2"/>
      <w:sz w:val="18"/>
      <w:szCs w:val="18"/>
      <w:lang w:eastAsia="ko-KR"/>
    </w:rPr>
  </w:style>
  <w:style w:type="character" w:customStyle="1" w:styleId="BalloonTextChar">
    <w:name w:val="Balloon Text Char"/>
    <w:basedOn w:val="DefaultParagraphFont"/>
    <w:link w:val="BalloonText"/>
    <w:uiPriority w:val="99"/>
    <w:semiHidden/>
    <w:rsid w:val="00104400"/>
    <w:rPr>
      <w:rFonts w:asciiTheme="majorHAnsi" w:eastAsiaTheme="majorEastAsia" w:hAnsiTheme="majorHAnsi" w:cstheme="majorBidi"/>
      <w:kern w:val="2"/>
      <w:sz w:val="18"/>
      <w:szCs w:val="18"/>
      <w:lang w:eastAsia="ko-KR"/>
    </w:rPr>
  </w:style>
  <w:style w:type="paragraph" w:styleId="NormalWeb">
    <w:name w:val="Normal (Web)"/>
    <w:basedOn w:val="Normal"/>
    <w:uiPriority w:val="99"/>
    <w:unhideWhenUsed/>
    <w:rsid w:val="00104400"/>
    <w:pPr>
      <w:spacing w:before="100" w:beforeAutospacing="1" w:after="100" w:afterAutospacing="1"/>
    </w:pPr>
    <w:rPr>
      <w:rFonts w:ascii="Gulim" w:eastAsia="Gulim" w:hAnsi="Gulim" w:cs="Gulim"/>
      <w:lang w:eastAsia="ko-KR"/>
    </w:rPr>
  </w:style>
  <w:style w:type="character" w:styleId="CommentReference">
    <w:name w:val="annotation reference"/>
    <w:basedOn w:val="DefaultParagraphFont"/>
    <w:uiPriority w:val="99"/>
    <w:semiHidden/>
    <w:unhideWhenUsed/>
    <w:rsid w:val="00104400"/>
    <w:rPr>
      <w:sz w:val="18"/>
      <w:szCs w:val="18"/>
    </w:rPr>
  </w:style>
  <w:style w:type="paragraph" w:styleId="CommentText">
    <w:name w:val="annotation text"/>
    <w:basedOn w:val="Normal"/>
    <w:link w:val="CommentTextChar"/>
    <w:uiPriority w:val="99"/>
    <w:unhideWhenUsed/>
    <w:rsid w:val="00104400"/>
    <w:pPr>
      <w:widowControl w:val="0"/>
      <w:wordWrap w:val="0"/>
      <w:autoSpaceDE w:val="0"/>
      <w:autoSpaceDN w:val="0"/>
      <w:spacing w:after="160" w:line="259" w:lineRule="auto"/>
    </w:pPr>
    <w:rPr>
      <w:rFonts w:asciiTheme="minorHAnsi" w:hAnsiTheme="minorHAnsi" w:cstheme="minorBidi"/>
      <w:kern w:val="2"/>
      <w:sz w:val="20"/>
      <w:szCs w:val="22"/>
      <w:lang w:eastAsia="ko-KR"/>
    </w:rPr>
  </w:style>
  <w:style w:type="character" w:customStyle="1" w:styleId="CommentTextChar">
    <w:name w:val="Comment Text Char"/>
    <w:basedOn w:val="DefaultParagraphFont"/>
    <w:link w:val="CommentText"/>
    <w:uiPriority w:val="99"/>
    <w:rsid w:val="00104400"/>
    <w:rPr>
      <w:rFonts w:eastAsiaTheme="minorEastAsia"/>
      <w:kern w:val="2"/>
      <w:sz w:val="20"/>
      <w:szCs w:val="22"/>
      <w:lang w:eastAsia="ko-KR"/>
    </w:rPr>
  </w:style>
  <w:style w:type="paragraph" w:styleId="CommentSubject">
    <w:name w:val="annotation subject"/>
    <w:basedOn w:val="CommentText"/>
    <w:next w:val="CommentText"/>
    <w:link w:val="CommentSubjectChar"/>
    <w:uiPriority w:val="99"/>
    <w:semiHidden/>
    <w:unhideWhenUsed/>
    <w:rsid w:val="00104400"/>
    <w:rPr>
      <w:b/>
      <w:bCs/>
    </w:rPr>
  </w:style>
  <w:style w:type="character" w:customStyle="1" w:styleId="CommentSubjectChar">
    <w:name w:val="Comment Subject Char"/>
    <w:basedOn w:val="CommentTextChar"/>
    <w:link w:val="CommentSubject"/>
    <w:uiPriority w:val="99"/>
    <w:semiHidden/>
    <w:rsid w:val="00104400"/>
    <w:rPr>
      <w:rFonts w:eastAsiaTheme="minorEastAsia"/>
      <w:b/>
      <w:bCs/>
      <w:kern w:val="2"/>
      <w:sz w:val="20"/>
      <w:szCs w:val="22"/>
      <w:lang w:eastAsia="ko-KR"/>
    </w:rPr>
  </w:style>
  <w:style w:type="character" w:styleId="LineNumber">
    <w:name w:val="line number"/>
    <w:basedOn w:val="DefaultParagraphFont"/>
    <w:uiPriority w:val="99"/>
    <w:semiHidden/>
    <w:unhideWhenUsed/>
    <w:rsid w:val="00104400"/>
  </w:style>
  <w:style w:type="character" w:customStyle="1" w:styleId="size-xl">
    <w:name w:val="size-xl"/>
    <w:basedOn w:val="DefaultParagraphFont"/>
    <w:rsid w:val="00104400"/>
  </w:style>
  <w:style w:type="character" w:customStyle="1" w:styleId="size-m">
    <w:name w:val="size-m"/>
    <w:basedOn w:val="DefaultParagraphFont"/>
    <w:rsid w:val="00104400"/>
  </w:style>
  <w:style w:type="paragraph" w:styleId="Revision">
    <w:name w:val="Revision"/>
    <w:hidden/>
    <w:uiPriority w:val="99"/>
    <w:semiHidden/>
    <w:rsid w:val="00104400"/>
    <w:rPr>
      <w:kern w:val="2"/>
      <w:sz w:val="20"/>
      <w:szCs w:val="22"/>
      <w:lang w:eastAsia="ko-KR"/>
    </w:rPr>
  </w:style>
  <w:style w:type="paragraph" w:styleId="ListParagraph">
    <w:name w:val="List Paragraph"/>
    <w:basedOn w:val="Normal"/>
    <w:uiPriority w:val="34"/>
    <w:qFormat/>
    <w:rsid w:val="00104400"/>
    <w:pPr>
      <w:widowControl w:val="0"/>
      <w:wordWrap w:val="0"/>
      <w:autoSpaceDE w:val="0"/>
      <w:autoSpaceDN w:val="0"/>
      <w:spacing w:after="160" w:line="259" w:lineRule="auto"/>
      <w:ind w:leftChars="400" w:left="800"/>
      <w:jc w:val="both"/>
    </w:pPr>
    <w:rPr>
      <w:rFonts w:asciiTheme="minorHAnsi" w:hAnsiTheme="minorHAnsi" w:cstheme="minorBidi"/>
      <w:kern w:val="2"/>
      <w:sz w:val="20"/>
      <w:szCs w:val="22"/>
      <w:lang w:eastAsia="ko-KR"/>
    </w:rPr>
  </w:style>
  <w:style w:type="character" w:customStyle="1" w:styleId="apple-converted-space">
    <w:name w:val="apple-converted-space"/>
    <w:basedOn w:val="DefaultParagraphFont"/>
    <w:rsid w:val="00104400"/>
  </w:style>
  <w:style w:type="character" w:customStyle="1" w:styleId="UnresolvedMention1">
    <w:name w:val="Unresolved Mention1"/>
    <w:basedOn w:val="DefaultParagraphFont"/>
    <w:uiPriority w:val="99"/>
    <w:semiHidden/>
    <w:unhideWhenUsed/>
    <w:rsid w:val="00104400"/>
    <w:rPr>
      <w:color w:val="808080"/>
      <w:shd w:val="clear" w:color="auto" w:fill="E6E6E6"/>
    </w:rPr>
  </w:style>
  <w:style w:type="character" w:styleId="FollowedHyperlink">
    <w:name w:val="FollowedHyperlink"/>
    <w:basedOn w:val="DefaultParagraphFont"/>
    <w:uiPriority w:val="99"/>
    <w:semiHidden/>
    <w:unhideWhenUsed/>
    <w:rsid w:val="00104400"/>
    <w:rPr>
      <w:color w:val="954F72" w:themeColor="followedHyperlink"/>
      <w:u w:val="single"/>
    </w:rPr>
  </w:style>
  <w:style w:type="paragraph" w:styleId="Title">
    <w:name w:val="Title"/>
    <w:aliases w:val="title"/>
    <w:basedOn w:val="Normal"/>
    <w:link w:val="TitleChar"/>
    <w:uiPriority w:val="10"/>
    <w:qFormat/>
    <w:rsid w:val="00104400"/>
    <w:pPr>
      <w:spacing w:before="100" w:beforeAutospacing="1" w:after="100" w:afterAutospacing="1"/>
    </w:pPr>
  </w:style>
  <w:style w:type="character" w:customStyle="1" w:styleId="TitleChar">
    <w:name w:val="Title Char"/>
    <w:aliases w:val="title Char"/>
    <w:basedOn w:val="DefaultParagraphFont"/>
    <w:link w:val="Title"/>
    <w:uiPriority w:val="10"/>
    <w:rsid w:val="00104400"/>
    <w:rPr>
      <w:rFonts w:ascii="Times New Roman" w:eastAsiaTheme="minorEastAsia" w:hAnsi="Times New Roman" w:cs="Times New Roman"/>
    </w:rPr>
  </w:style>
  <w:style w:type="paragraph" w:customStyle="1" w:styleId="desc">
    <w:name w:val="desc"/>
    <w:basedOn w:val="Normal"/>
    <w:rsid w:val="00104400"/>
    <w:pPr>
      <w:spacing w:before="100" w:beforeAutospacing="1" w:after="100" w:afterAutospacing="1"/>
    </w:pPr>
  </w:style>
  <w:style w:type="paragraph" w:customStyle="1" w:styleId="details">
    <w:name w:val="details"/>
    <w:basedOn w:val="Normal"/>
    <w:rsid w:val="00104400"/>
    <w:pPr>
      <w:spacing w:before="100" w:beforeAutospacing="1" w:after="100" w:afterAutospacing="1"/>
    </w:pPr>
  </w:style>
  <w:style w:type="character" w:customStyle="1" w:styleId="jrnl">
    <w:name w:val="jrnl"/>
    <w:basedOn w:val="DefaultParagraphFont"/>
    <w:rsid w:val="00104400"/>
  </w:style>
  <w:style w:type="character" w:customStyle="1" w:styleId="nlmstring-name">
    <w:name w:val="nlm_string-name"/>
    <w:basedOn w:val="DefaultParagraphFont"/>
    <w:rsid w:val="00104400"/>
  </w:style>
  <w:style w:type="character" w:customStyle="1" w:styleId="nlmgiven-names">
    <w:name w:val="nlm_given-names"/>
    <w:basedOn w:val="DefaultParagraphFont"/>
    <w:rsid w:val="00104400"/>
  </w:style>
  <w:style w:type="character" w:customStyle="1" w:styleId="nlmarticle-title">
    <w:name w:val="nlm_article-title"/>
    <w:basedOn w:val="DefaultParagraphFont"/>
    <w:rsid w:val="00104400"/>
  </w:style>
  <w:style w:type="character" w:customStyle="1" w:styleId="nlmyear">
    <w:name w:val="nlm_year"/>
    <w:basedOn w:val="DefaultParagraphFont"/>
    <w:rsid w:val="00104400"/>
  </w:style>
  <w:style w:type="character" w:customStyle="1" w:styleId="nlmfpage">
    <w:name w:val="nlm_fpage"/>
    <w:basedOn w:val="DefaultParagraphFont"/>
    <w:rsid w:val="00104400"/>
  </w:style>
  <w:style w:type="character" w:customStyle="1" w:styleId="nlmlpage">
    <w:name w:val="nlm_lpage"/>
    <w:basedOn w:val="DefaultParagraphFont"/>
    <w:rsid w:val="00104400"/>
  </w:style>
  <w:style w:type="character" w:customStyle="1" w:styleId="ilfuvd">
    <w:name w:val="ilfuvd"/>
    <w:basedOn w:val="DefaultParagraphFont"/>
    <w:rsid w:val="00104400"/>
  </w:style>
  <w:style w:type="character" w:customStyle="1" w:styleId="il">
    <w:name w:val="il"/>
    <w:basedOn w:val="DefaultParagraphFont"/>
    <w:rsid w:val="00104400"/>
  </w:style>
  <w:style w:type="character" w:customStyle="1" w:styleId="UnresolvedMention2">
    <w:name w:val="Unresolved Mention2"/>
    <w:basedOn w:val="DefaultParagraphFont"/>
    <w:uiPriority w:val="99"/>
    <w:semiHidden/>
    <w:unhideWhenUsed/>
    <w:rsid w:val="009D463F"/>
    <w:rPr>
      <w:color w:val="605E5C"/>
      <w:shd w:val="clear" w:color="auto" w:fill="E1DFDD"/>
    </w:rPr>
  </w:style>
  <w:style w:type="character" w:styleId="PageNumber">
    <w:name w:val="page number"/>
    <w:basedOn w:val="DefaultParagraphFont"/>
    <w:uiPriority w:val="99"/>
    <w:semiHidden/>
    <w:unhideWhenUsed/>
    <w:rsid w:val="002D216E"/>
  </w:style>
  <w:style w:type="character" w:customStyle="1" w:styleId="st">
    <w:name w:val="st"/>
    <w:basedOn w:val="DefaultParagraphFont"/>
    <w:rsid w:val="004B629C"/>
  </w:style>
  <w:style w:type="character" w:customStyle="1" w:styleId="Heading3Char">
    <w:name w:val="Heading 3 Char"/>
    <w:basedOn w:val="DefaultParagraphFont"/>
    <w:link w:val="Heading3"/>
    <w:uiPriority w:val="9"/>
    <w:semiHidden/>
    <w:rsid w:val="00412AED"/>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75612E"/>
    <w:rPr>
      <w:i/>
      <w:iCs/>
    </w:rPr>
  </w:style>
  <w:style w:type="character" w:customStyle="1" w:styleId="UnresolvedMention3">
    <w:name w:val="Unresolved Mention3"/>
    <w:basedOn w:val="DefaultParagraphFont"/>
    <w:uiPriority w:val="99"/>
    <w:semiHidden/>
    <w:unhideWhenUsed/>
    <w:rsid w:val="00094668"/>
    <w:rPr>
      <w:color w:val="605E5C"/>
      <w:shd w:val="clear" w:color="auto" w:fill="E1DFDD"/>
    </w:rPr>
  </w:style>
  <w:style w:type="character" w:customStyle="1" w:styleId="element-citation">
    <w:name w:val="element-citation"/>
    <w:basedOn w:val="DefaultParagraphFont"/>
    <w:rsid w:val="000B2244"/>
  </w:style>
  <w:style w:type="character" w:customStyle="1" w:styleId="ref-journal">
    <w:name w:val="ref-journal"/>
    <w:basedOn w:val="DefaultParagraphFont"/>
    <w:rsid w:val="000B2244"/>
  </w:style>
  <w:style w:type="character" w:customStyle="1" w:styleId="ref-vol">
    <w:name w:val="ref-vol"/>
    <w:basedOn w:val="DefaultParagraphFont"/>
    <w:rsid w:val="000B2244"/>
  </w:style>
  <w:style w:type="character" w:customStyle="1" w:styleId="nowrap">
    <w:name w:val="nowrap"/>
    <w:basedOn w:val="DefaultParagraphFont"/>
    <w:rsid w:val="000B2244"/>
  </w:style>
  <w:style w:type="character" w:styleId="HTMLCite">
    <w:name w:val="HTML Cite"/>
    <w:basedOn w:val="DefaultParagraphFont"/>
    <w:uiPriority w:val="99"/>
    <w:semiHidden/>
    <w:unhideWhenUsed/>
    <w:rsid w:val="00CD1D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397">
      <w:bodyDiv w:val="1"/>
      <w:marLeft w:val="0"/>
      <w:marRight w:val="0"/>
      <w:marTop w:val="0"/>
      <w:marBottom w:val="0"/>
      <w:divBdr>
        <w:top w:val="none" w:sz="0" w:space="0" w:color="auto"/>
        <w:left w:val="none" w:sz="0" w:space="0" w:color="auto"/>
        <w:bottom w:val="none" w:sz="0" w:space="0" w:color="auto"/>
        <w:right w:val="none" w:sz="0" w:space="0" w:color="auto"/>
      </w:divBdr>
    </w:div>
    <w:div w:id="119765519">
      <w:bodyDiv w:val="1"/>
      <w:marLeft w:val="0"/>
      <w:marRight w:val="0"/>
      <w:marTop w:val="0"/>
      <w:marBottom w:val="0"/>
      <w:divBdr>
        <w:top w:val="none" w:sz="0" w:space="0" w:color="auto"/>
        <w:left w:val="none" w:sz="0" w:space="0" w:color="auto"/>
        <w:bottom w:val="none" w:sz="0" w:space="0" w:color="auto"/>
        <w:right w:val="none" w:sz="0" w:space="0" w:color="auto"/>
      </w:divBdr>
    </w:div>
    <w:div w:id="201215707">
      <w:bodyDiv w:val="1"/>
      <w:marLeft w:val="0"/>
      <w:marRight w:val="0"/>
      <w:marTop w:val="0"/>
      <w:marBottom w:val="0"/>
      <w:divBdr>
        <w:top w:val="none" w:sz="0" w:space="0" w:color="auto"/>
        <w:left w:val="none" w:sz="0" w:space="0" w:color="auto"/>
        <w:bottom w:val="none" w:sz="0" w:space="0" w:color="auto"/>
        <w:right w:val="none" w:sz="0" w:space="0" w:color="auto"/>
      </w:divBdr>
    </w:div>
    <w:div w:id="221134638">
      <w:bodyDiv w:val="1"/>
      <w:marLeft w:val="0"/>
      <w:marRight w:val="0"/>
      <w:marTop w:val="0"/>
      <w:marBottom w:val="0"/>
      <w:divBdr>
        <w:top w:val="none" w:sz="0" w:space="0" w:color="auto"/>
        <w:left w:val="none" w:sz="0" w:space="0" w:color="auto"/>
        <w:bottom w:val="none" w:sz="0" w:space="0" w:color="auto"/>
        <w:right w:val="none" w:sz="0" w:space="0" w:color="auto"/>
      </w:divBdr>
    </w:div>
    <w:div w:id="364335437">
      <w:bodyDiv w:val="1"/>
      <w:marLeft w:val="0"/>
      <w:marRight w:val="0"/>
      <w:marTop w:val="0"/>
      <w:marBottom w:val="0"/>
      <w:divBdr>
        <w:top w:val="none" w:sz="0" w:space="0" w:color="auto"/>
        <w:left w:val="none" w:sz="0" w:space="0" w:color="auto"/>
        <w:bottom w:val="none" w:sz="0" w:space="0" w:color="auto"/>
        <w:right w:val="none" w:sz="0" w:space="0" w:color="auto"/>
      </w:divBdr>
    </w:div>
    <w:div w:id="389886397">
      <w:bodyDiv w:val="1"/>
      <w:marLeft w:val="0"/>
      <w:marRight w:val="0"/>
      <w:marTop w:val="0"/>
      <w:marBottom w:val="0"/>
      <w:divBdr>
        <w:top w:val="none" w:sz="0" w:space="0" w:color="auto"/>
        <w:left w:val="none" w:sz="0" w:space="0" w:color="auto"/>
        <w:bottom w:val="none" w:sz="0" w:space="0" w:color="auto"/>
        <w:right w:val="none" w:sz="0" w:space="0" w:color="auto"/>
      </w:divBdr>
    </w:div>
    <w:div w:id="528494510">
      <w:bodyDiv w:val="1"/>
      <w:marLeft w:val="0"/>
      <w:marRight w:val="0"/>
      <w:marTop w:val="0"/>
      <w:marBottom w:val="0"/>
      <w:divBdr>
        <w:top w:val="none" w:sz="0" w:space="0" w:color="auto"/>
        <w:left w:val="none" w:sz="0" w:space="0" w:color="auto"/>
        <w:bottom w:val="none" w:sz="0" w:space="0" w:color="auto"/>
        <w:right w:val="none" w:sz="0" w:space="0" w:color="auto"/>
      </w:divBdr>
    </w:div>
    <w:div w:id="549272362">
      <w:bodyDiv w:val="1"/>
      <w:marLeft w:val="0"/>
      <w:marRight w:val="0"/>
      <w:marTop w:val="0"/>
      <w:marBottom w:val="0"/>
      <w:divBdr>
        <w:top w:val="none" w:sz="0" w:space="0" w:color="auto"/>
        <w:left w:val="none" w:sz="0" w:space="0" w:color="auto"/>
        <w:bottom w:val="none" w:sz="0" w:space="0" w:color="auto"/>
        <w:right w:val="none" w:sz="0" w:space="0" w:color="auto"/>
      </w:divBdr>
    </w:div>
    <w:div w:id="666910214">
      <w:bodyDiv w:val="1"/>
      <w:marLeft w:val="0"/>
      <w:marRight w:val="0"/>
      <w:marTop w:val="0"/>
      <w:marBottom w:val="0"/>
      <w:divBdr>
        <w:top w:val="none" w:sz="0" w:space="0" w:color="auto"/>
        <w:left w:val="none" w:sz="0" w:space="0" w:color="auto"/>
        <w:bottom w:val="none" w:sz="0" w:space="0" w:color="auto"/>
        <w:right w:val="none" w:sz="0" w:space="0" w:color="auto"/>
      </w:divBdr>
    </w:div>
    <w:div w:id="700596818">
      <w:bodyDiv w:val="1"/>
      <w:marLeft w:val="0"/>
      <w:marRight w:val="0"/>
      <w:marTop w:val="0"/>
      <w:marBottom w:val="0"/>
      <w:divBdr>
        <w:top w:val="none" w:sz="0" w:space="0" w:color="auto"/>
        <w:left w:val="none" w:sz="0" w:space="0" w:color="auto"/>
        <w:bottom w:val="none" w:sz="0" w:space="0" w:color="auto"/>
        <w:right w:val="none" w:sz="0" w:space="0" w:color="auto"/>
      </w:divBdr>
    </w:div>
    <w:div w:id="722370520">
      <w:bodyDiv w:val="1"/>
      <w:marLeft w:val="0"/>
      <w:marRight w:val="0"/>
      <w:marTop w:val="0"/>
      <w:marBottom w:val="0"/>
      <w:divBdr>
        <w:top w:val="none" w:sz="0" w:space="0" w:color="auto"/>
        <w:left w:val="none" w:sz="0" w:space="0" w:color="auto"/>
        <w:bottom w:val="none" w:sz="0" w:space="0" w:color="auto"/>
        <w:right w:val="none" w:sz="0" w:space="0" w:color="auto"/>
      </w:divBdr>
    </w:div>
    <w:div w:id="724331234">
      <w:bodyDiv w:val="1"/>
      <w:marLeft w:val="0"/>
      <w:marRight w:val="0"/>
      <w:marTop w:val="0"/>
      <w:marBottom w:val="0"/>
      <w:divBdr>
        <w:top w:val="none" w:sz="0" w:space="0" w:color="auto"/>
        <w:left w:val="none" w:sz="0" w:space="0" w:color="auto"/>
        <w:bottom w:val="none" w:sz="0" w:space="0" w:color="auto"/>
        <w:right w:val="none" w:sz="0" w:space="0" w:color="auto"/>
      </w:divBdr>
    </w:div>
    <w:div w:id="759957854">
      <w:bodyDiv w:val="1"/>
      <w:marLeft w:val="0"/>
      <w:marRight w:val="0"/>
      <w:marTop w:val="0"/>
      <w:marBottom w:val="0"/>
      <w:divBdr>
        <w:top w:val="none" w:sz="0" w:space="0" w:color="auto"/>
        <w:left w:val="none" w:sz="0" w:space="0" w:color="auto"/>
        <w:bottom w:val="none" w:sz="0" w:space="0" w:color="auto"/>
        <w:right w:val="none" w:sz="0" w:space="0" w:color="auto"/>
      </w:divBdr>
    </w:div>
    <w:div w:id="864901559">
      <w:bodyDiv w:val="1"/>
      <w:marLeft w:val="0"/>
      <w:marRight w:val="0"/>
      <w:marTop w:val="0"/>
      <w:marBottom w:val="0"/>
      <w:divBdr>
        <w:top w:val="none" w:sz="0" w:space="0" w:color="auto"/>
        <w:left w:val="none" w:sz="0" w:space="0" w:color="auto"/>
        <w:bottom w:val="none" w:sz="0" w:space="0" w:color="auto"/>
        <w:right w:val="none" w:sz="0" w:space="0" w:color="auto"/>
      </w:divBdr>
    </w:div>
    <w:div w:id="906577155">
      <w:bodyDiv w:val="1"/>
      <w:marLeft w:val="0"/>
      <w:marRight w:val="0"/>
      <w:marTop w:val="0"/>
      <w:marBottom w:val="0"/>
      <w:divBdr>
        <w:top w:val="none" w:sz="0" w:space="0" w:color="auto"/>
        <w:left w:val="none" w:sz="0" w:space="0" w:color="auto"/>
        <w:bottom w:val="none" w:sz="0" w:space="0" w:color="auto"/>
        <w:right w:val="none" w:sz="0" w:space="0" w:color="auto"/>
      </w:divBdr>
    </w:div>
    <w:div w:id="960114624">
      <w:bodyDiv w:val="1"/>
      <w:marLeft w:val="0"/>
      <w:marRight w:val="0"/>
      <w:marTop w:val="0"/>
      <w:marBottom w:val="0"/>
      <w:divBdr>
        <w:top w:val="none" w:sz="0" w:space="0" w:color="auto"/>
        <w:left w:val="none" w:sz="0" w:space="0" w:color="auto"/>
        <w:bottom w:val="none" w:sz="0" w:space="0" w:color="auto"/>
        <w:right w:val="none" w:sz="0" w:space="0" w:color="auto"/>
      </w:divBdr>
    </w:div>
    <w:div w:id="1022510438">
      <w:bodyDiv w:val="1"/>
      <w:marLeft w:val="0"/>
      <w:marRight w:val="0"/>
      <w:marTop w:val="0"/>
      <w:marBottom w:val="0"/>
      <w:divBdr>
        <w:top w:val="none" w:sz="0" w:space="0" w:color="auto"/>
        <w:left w:val="none" w:sz="0" w:space="0" w:color="auto"/>
        <w:bottom w:val="none" w:sz="0" w:space="0" w:color="auto"/>
        <w:right w:val="none" w:sz="0" w:space="0" w:color="auto"/>
      </w:divBdr>
    </w:div>
    <w:div w:id="1042559169">
      <w:bodyDiv w:val="1"/>
      <w:marLeft w:val="0"/>
      <w:marRight w:val="0"/>
      <w:marTop w:val="0"/>
      <w:marBottom w:val="0"/>
      <w:divBdr>
        <w:top w:val="none" w:sz="0" w:space="0" w:color="auto"/>
        <w:left w:val="none" w:sz="0" w:space="0" w:color="auto"/>
        <w:bottom w:val="none" w:sz="0" w:space="0" w:color="auto"/>
        <w:right w:val="none" w:sz="0" w:space="0" w:color="auto"/>
      </w:divBdr>
    </w:div>
    <w:div w:id="1164124261">
      <w:bodyDiv w:val="1"/>
      <w:marLeft w:val="0"/>
      <w:marRight w:val="0"/>
      <w:marTop w:val="0"/>
      <w:marBottom w:val="0"/>
      <w:divBdr>
        <w:top w:val="none" w:sz="0" w:space="0" w:color="auto"/>
        <w:left w:val="none" w:sz="0" w:space="0" w:color="auto"/>
        <w:bottom w:val="none" w:sz="0" w:space="0" w:color="auto"/>
        <w:right w:val="none" w:sz="0" w:space="0" w:color="auto"/>
      </w:divBdr>
    </w:div>
    <w:div w:id="1188375780">
      <w:bodyDiv w:val="1"/>
      <w:marLeft w:val="0"/>
      <w:marRight w:val="0"/>
      <w:marTop w:val="0"/>
      <w:marBottom w:val="0"/>
      <w:divBdr>
        <w:top w:val="none" w:sz="0" w:space="0" w:color="auto"/>
        <w:left w:val="none" w:sz="0" w:space="0" w:color="auto"/>
        <w:bottom w:val="none" w:sz="0" w:space="0" w:color="auto"/>
        <w:right w:val="none" w:sz="0" w:space="0" w:color="auto"/>
      </w:divBdr>
    </w:div>
    <w:div w:id="1272321715">
      <w:bodyDiv w:val="1"/>
      <w:marLeft w:val="0"/>
      <w:marRight w:val="0"/>
      <w:marTop w:val="0"/>
      <w:marBottom w:val="0"/>
      <w:divBdr>
        <w:top w:val="none" w:sz="0" w:space="0" w:color="auto"/>
        <w:left w:val="none" w:sz="0" w:space="0" w:color="auto"/>
        <w:bottom w:val="none" w:sz="0" w:space="0" w:color="auto"/>
        <w:right w:val="none" w:sz="0" w:space="0" w:color="auto"/>
      </w:divBdr>
    </w:div>
    <w:div w:id="1293365990">
      <w:bodyDiv w:val="1"/>
      <w:marLeft w:val="0"/>
      <w:marRight w:val="0"/>
      <w:marTop w:val="0"/>
      <w:marBottom w:val="0"/>
      <w:divBdr>
        <w:top w:val="none" w:sz="0" w:space="0" w:color="auto"/>
        <w:left w:val="none" w:sz="0" w:space="0" w:color="auto"/>
        <w:bottom w:val="none" w:sz="0" w:space="0" w:color="auto"/>
        <w:right w:val="none" w:sz="0" w:space="0" w:color="auto"/>
      </w:divBdr>
    </w:div>
    <w:div w:id="1421639563">
      <w:bodyDiv w:val="1"/>
      <w:marLeft w:val="0"/>
      <w:marRight w:val="0"/>
      <w:marTop w:val="0"/>
      <w:marBottom w:val="0"/>
      <w:divBdr>
        <w:top w:val="none" w:sz="0" w:space="0" w:color="auto"/>
        <w:left w:val="none" w:sz="0" w:space="0" w:color="auto"/>
        <w:bottom w:val="none" w:sz="0" w:space="0" w:color="auto"/>
        <w:right w:val="none" w:sz="0" w:space="0" w:color="auto"/>
      </w:divBdr>
    </w:div>
    <w:div w:id="1520655368">
      <w:bodyDiv w:val="1"/>
      <w:marLeft w:val="0"/>
      <w:marRight w:val="0"/>
      <w:marTop w:val="0"/>
      <w:marBottom w:val="0"/>
      <w:divBdr>
        <w:top w:val="none" w:sz="0" w:space="0" w:color="auto"/>
        <w:left w:val="none" w:sz="0" w:space="0" w:color="auto"/>
        <w:bottom w:val="none" w:sz="0" w:space="0" w:color="auto"/>
        <w:right w:val="none" w:sz="0" w:space="0" w:color="auto"/>
      </w:divBdr>
      <w:divsChild>
        <w:div w:id="2059545603">
          <w:marLeft w:val="240"/>
          <w:marRight w:val="0"/>
          <w:marTop w:val="0"/>
          <w:marBottom w:val="0"/>
          <w:divBdr>
            <w:top w:val="none" w:sz="0" w:space="0" w:color="auto"/>
            <w:left w:val="none" w:sz="0" w:space="0" w:color="auto"/>
            <w:bottom w:val="none" w:sz="0" w:space="0" w:color="auto"/>
            <w:right w:val="none" w:sz="0" w:space="0" w:color="auto"/>
          </w:divBdr>
          <w:divsChild>
            <w:div w:id="1482651639">
              <w:marLeft w:val="0"/>
              <w:marRight w:val="0"/>
              <w:marTop w:val="0"/>
              <w:marBottom w:val="0"/>
              <w:divBdr>
                <w:top w:val="none" w:sz="0" w:space="0" w:color="auto"/>
                <w:left w:val="none" w:sz="0" w:space="0" w:color="auto"/>
                <w:bottom w:val="none" w:sz="0" w:space="0" w:color="auto"/>
                <w:right w:val="none" w:sz="0" w:space="0" w:color="auto"/>
              </w:divBdr>
              <w:divsChild>
                <w:div w:id="134685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24110">
          <w:marLeft w:val="0"/>
          <w:marRight w:val="0"/>
          <w:marTop w:val="0"/>
          <w:marBottom w:val="0"/>
          <w:divBdr>
            <w:top w:val="none" w:sz="0" w:space="0" w:color="auto"/>
            <w:left w:val="none" w:sz="0" w:space="0" w:color="auto"/>
            <w:bottom w:val="none" w:sz="0" w:space="0" w:color="auto"/>
            <w:right w:val="none" w:sz="0" w:space="0" w:color="auto"/>
          </w:divBdr>
        </w:div>
      </w:divsChild>
    </w:div>
    <w:div w:id="1548300404">
      <w:bodyDiv w:val="1"/>
      <w:marLeft w:val="0"/>
      <w:marRight w:val="0"/>
      <w:marTop w:val="0"/>
      <w:marBottom w:val="0"/>
      <w:divBdr>
        <w:top w:val="none" w:sz="0" w:space="0" w:color="auto"/>
        <w:left w:val="none" w:sz="0" w:space="0" w:color="auto"/>
        <w:bottom w:val="none" w:sz="0" w:space="0" w:color="auto"/>
        <w:right w:val="none" w:sz="0" w:space="0" w:color="auto"/>
      </w:divBdr>
    </w:div>
    <w:div w:id="1733384998">
      <w:bodyDiv w:val="1"/>
      <w:marLeft w:val="0"/>
      <w:marRight w:val="0"/>
      <w:marTop w:val="0"/>
      <w:marBottom w:val="0"/>
      <w:divBdr>
        <w:top w:val="none" w:sz="0" w:space="0" w:color="auto"/>
        <w:left w:val="none" w:sz="0" w:space="0" w:color="auto"/>
        <w:bottom w:val="none" w:sz="0" w:space="0" w:color="auto"/>
        <w:right w:val="none" w:sz="0" w:space="0" w:color="auto"/>
      </w:divBdr>
    </w:div>
    <w:div w:id="1899245467">
      <w:bodyDiv w:val="1"/>
      <w:marLeft w:val="0"/>
      <w:marRight w:val="0"/>
      <w:marTop w:val="0"/>
      <w:marBottom w:val="0"/>
      <w:divBdr>
        <w:top w:val="none" w:sz="0" w:space="0" w:color="auto"/>
        <w:left w:val="none" w:sz="0" w:space="0" w:color="auto"/>
        <w:bottom w:val="none" w:sz="0" w:space="0" w:color="auto"/>
        <w:right w:val="none" w:sz="0" w:space="0" w:color="auto"/>
      </w:divBdr>
    </w:div>
    <w:div w:id="1936014709">
      <w:bodyDiv w:val="1"/>
      <w:marLeft w:val="0"/>
      <w:marRight w:val="0"/>
      <w:marTop w:val="0"/>
      <w:marBottom w:val="0"/>
      <w:divBdr>
        <w:top w:val="none" w:sz="0" w:space="0" w:color="auto"/>
        <w:left w:val="none" w:sz="0" w:space="0" w:color="auto"/>
        <w:bottom w:val="none" w:sz="0" w:space="0" w:color="auto"/>
        <w:right w:val="none" w:sz="0" w:space="0" w:color="auto"/>
      </w:divBdr>
    </w:div>
    <w:div w:id="1955093669">
      <w:bodyDiv w:val="1"/>
      <w:marLeft w:val="0"/>
      <w:marRight w:val="0"/>
      <w:marTop w:val="0"/>
      <w:marBottom w:val="0"/>
      <w:divBdr>
        <w:top w:val="none" w:sz="0" w:space="0" w:color="auto"/>
        <w:left w:val="none" w:sz="0" w:space="0" w:color="auto"/>
        <w:bottom w:val="none" w:sz="0" w:space="0" w:color="auto"/>
        <w:right w:val="none" w:sz="0" w:space="0" w:color="auto"/>
      </w:divBdr>
    </w:div>
    <w:div w:id="1984311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nghow@gmail.com" TargetMode="External"/><Relationship Id="rId13" Type="http://schemas.openxmlformats.org/officeDocument/2006/relationships/hyperlink" Target="http://www.3dgenome.org"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mailto:dk@rics.bwh.harvard.edu" TargetMode="External"/><Relationship Id="rId14" Type="http://schemas.openxmlformats.org/officeDocument/2006/relationships/hyperlink" Target="https://www.gtexportal.org/hom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60C"/>
    <w:rsid w:val="009F460C"/>
    <w:rsid w:val="00C10F1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F460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FFDDF-727D-4454-B154-2520B3E33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35</Pages>
  <Words>15097</Words>
  <Characters>86059</Characters>
  <Application>Microsoft Office Word</Application>
  <DocSecurity>0</DocSecurity>
  <Lines>717</Lines>
  <Paragraphs>201</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100955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Krinio,Ph.D. Giannikou</dc:creator>
  <cp:keywords/>
  <dc:description/>
  <cp:lastModifiedBy>Wonji Kim</cp:lastModifiedBy>
  <cp:revision>54</cp:revision>
  <cp:lastPrinted>2018-10-16T16:17:00Z</cp:lastPrinted>
  <dcterms:created xsi:type="dcterms:W3CDTF">2019-03-11T23:03:00Z</dcterms:created>
  <dcterms:modified xsi:type="dcterms:W3CDTF">2019-03-12T02:45:00Z</dcterms:modified>
</cp:coreProperties>
</file>